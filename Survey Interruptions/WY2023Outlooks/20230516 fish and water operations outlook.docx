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77777777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5D7EA7" w:rsidRDefault="0646F2A9" w14:paraId="4AAE45C5" w14:textId="31833D03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4EF4CFE">
        <w:t>5</w:t>
      </w:r>
      <w:r w:rsidR="5791905A">
        <w:t>/</w:t>
      </w:r>
      <w:r w:rsidR="2BC59222">
        <w:t>16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005D7EA7">
        <w:t>5</w:t>
      </w:r>
      <w:r w:rsidR="4D002BFF">
        <w:t>/</w:t>
      </w:r>
      <w:r w:rsidR="6A2B1575">
        <w:t>22</w:t>
      </w:r>
      <w:r w:rsidR="09B1C805">
        <w:t>/</w:t>
      </w:r>
      <w:r w:rsidR="53B3A43F">
        <w:t>202</w:t>
      </w:r>
      <w:r w:rsidR="5D4CDDE3">
        <w:t>3</w:t>
      </w:r>
    </w:p>
    <w:p w:rsidR="00CA3B24" w:rsidP="005D7EA7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P="5A08D9A1" w:rsidRDefault="0B48EABD" w14:paraId="5DF9E8A1" w14:textId="74A61D57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355C9A57">
        <w:rPr>
          <w:rFonts w:ascii="Segoe UI" w:hAnsi="Segoe UI" w:eastAsia="Times New Roman"/>
          <w:color w:val="auto"/>
        </w:rPr>
        <w:t>COA 8.17 of the ITP, Export Curtailments for Spring Outflow</w:t>
      </w:r>
      <w:r w:rsidRPr="355C9A57" w:rsidR="4029BB49">
        <w:rPr>
          <w:rFonts w:ascii="Segoe UI" w:hAnsi="Segoe UI" w:eastAsia="Times New Roman"/>
          <w:color w:val="auto"/>
        </w:rPr>
        <w:t>,</w:t>
      </w:r>
      <w:r w:rsidRPr="355C9A57">
        <w:rPr>
          <w:rFonts w:ascii="Segoe UI" w:hAnsi="Segoe UI" w:eastAsia="Times New Roman"/>
          <w:color w:val="auto"/>
        </w:rPr>
        <w:t xml:space="preserve"> is </w:t>
      </w:r>
      <w:r w:rsidRPr="355C9A57" w:rsidR="739AA3AC">
        <w:rPr>
          <w:rFonts w:ascii="Segoe UI" w:hAnsi="Segoe UI" w:eastAsia="Times New Roman"/>
          <w:color w:val="auto"/>
        </w:rPr>
        <w:t>in effect</w:t>
      </w:r>
      <w:r w:rsidRPr="355C9A57">
        <w:rPr>
          <w:rFonts w:ascii="Segoe UI" w:hAnsi="Segoe UI" w:eastAsia="Times New Roman"/>
          <w:color w:val="auto"/>
        </w:rPr>
        <w:t xml:space="preserve">, </w:t>
      </w:r>
      <w:r w:rsidRPr="355C9A57" w:rsidR="4935321B">
        <w:rPr>
          <w:rFonts w:ascii="Segoe UI" w:hAnsi="Segoe UI" w:eastAsia="Times New Roman"/>
          <w:color w:val="auto"/>
        </w:rPr>
        <w:t xml:space="preserve">with </w:t>
      </w:r>
      <w:r w:rsidRPr="355C9A57" w:rsidR="6DB83F6A">
        <w:rPr>
          <w:rFonts w:ascii="Segoe UI" w:hAnsi="Segoe UI" w:eastAsia="Times New Roman"/>
          <w:color w:val="auto"/>
        </w:rPr>
        <w:t xml:space="preserve">a </w:t>
      </w:r>
      <w:r w:rsidRPr="355C9A57" w:rsidR="4935321B">
        <w:rPr>
          <w:rFonts w:ascii="Segoe UI" w:hAnsi="Segoe UI" w:eastAsia="Times New Roman"/>
          <w:color w:val="auto"/>
        </w:rPr>
        <w:t xml:space="preserve">4:1 </w:t>
      </w:r>
      <w:proofErr w:type="spellStart"/>
      <w:proofErr w:type="gramStart"/>
      <w:r w:rsidRPr="355C9A57" w:rsidR="4935321B">
        <w:rPr>
          <w:rFonts w:ascii="Segoe UI" w:hAnsi="Segoe UI" w:eastAsia="Times New Roman"/>
          <w:color w:val="auto"/>
        </w:rPr>
        <w:t>Vernalis</w:t>
      </w:r>
      <w:proofErr w:type="spellEnd"/>
      <w:proofErr w:type="gramEnd"/>
      <w:r w:rsidRPr="355C9A57" w:rsidR="4935321B">
        <w:rPr>
          <w:rFonts w:ascii="Segoe UI" w:hAnsi="Segoe UI" w:eastAsia="Times New Roman"/>
          <w:color w:val="auto"/>
        </w:rPr>
        <w:t xml:space="preserve"> flow/</w:t>
      </w:r>
      <w:r w:rsidRPr="355C9A57" w:rsidR="7C13B0DF">
        <w:rPr>
          <w:rFonts w:ascii="Segoe UI" w:hAnsi="Segoe UI" w:eastAsia="Times New Roman"/>
          <w:color w:val="auto"/>
        </w:rPr>
        <w:t>e</w:t>
      </w:r>
      <w:r w:rsidRPr="355C9A57" w:rsidR="4935321B">
        <w:rPr>
          <w:rFonts w:ascii="Segoe UI" w:hAnsi="Segoe UI" w:eastAsia="Times New Roman"/>
          <w:color w:val="auto"/>
        </w:rPr>
        <w:t>xport ratio</w:t>
      </w:r>
      <w:r w:rsidRPr="355C9A57" w:rsidR="62D271C0">
        <w:rPr>
          <w:rFonts w:ascii="Segoe UI" w:hAnsi="Segoe UI" w:eastAsia="Times New Roman"/>
          <w:color w:val="auto"/>
        </w:rPr>
        <w:t>,</w:t>
      </w:r>
      <w:r w:rsidRPr="355C9A57" w:rsidR="4935321B">
        <w:rPr>
          <w:rFonts w:ascii="Segoe UI" w:hAnsi="Segoe UI" w:eastAsia="Times New Roman"/>
          <w:color w:val="auto"/>
        </w:rPr>
        <w:t xml:space="preserve"> due to a Wet</w:t>
      </w:r>
      <w:r w:rsidRPr="355C9A57" w:rsidR="6E466748">
        <w:rPr>
          <w:rFonts w:ascii="Segoe UI" w:hAnsi="Segoe UI" w:eastAsia="Times New Roman"/>
          <w:color w:val="auto"/>
        </w:rPr>
        <w:t xml:space="preserve"> </w:t>
      </w:r>
      <w:r w:rsidRPr="355C9A57" w:rsidR="4935321B">
        <w:rPr>
          <w:rFonts w:ascii="Segoe UI" w:hAnsi="Segoe UI" w:eastAsia="Times New Roman"/>
          <w:color w:val="auto"/>
        </w:rPr>
        <w:t>Y</w:t>
      </w:r>
      <w:r w:rsidRPr="355C9A57" w:rsidR="5A0E5BB5">
        <w:rPr>
          <w:rFonts w:ascii="Segoe UI" w:hAnsi="Segoe UI" w:eastAsia="Times New Roman"/>
          <w:color w:val="auto"/>
        </w:rPr>
        <w:t>ear</w:t>
      </w:r>
      <w:r w:rsidRPr="355C9A57" w:rsidR="55524C8F">
        <w:rPr>
          <w:rFonts w:ascii="Segoe UI" w:hAnsi="Segoe UI" w:eastAsia="Times New Roman"/>
          <w:color w:val="auto"/>
        </w:rPr>
        <w:t xml:space="preserve"> c</w:t>
      </w:r>
      <w:r w:rsidRPr="355C9A57" w:rsidR="5A0E5BB5">
        <w:rPr>
          <w:rFonts w:ascii="Segoe UI" w:hAnsi="Segoe UI" w:eastAsia="Times New Roman"/>
          <w:color w:val="auto"/>
        </w:rPr>
        <w:t xml:space="preserve">lassification. </w:t>
      </w:r>
      <w:r w:rsidRPr="355C9A57" w:rsidR="2F0E8F78">
        <w:rPr>
          <w:rFonts w:ascii="Segoe UI" w:hAnsi="Segoe UI" w:eastAsia="Times New Roman"/>
          <w:color w:val="auto"/>
        </w:rPr>
        <w:t xml:space="preserve"> </w:t>
      </w:r>
      <w:r w:rsidRPr="355C9A57" w:rsidR="217CE7D8">
        <w:rPr>
          <w:rFonts w:ascii="Segoe UI" w:hAnsi="Segoe UI" w:eastAsia="Times New Roman"/>
          <w:color w:val="auto"/>
        </w:rPr>
        <w:t xml:space="preserve">However, because </w:t>
      </w:r>
      <w:r w:rsidRPr="355C9A57" w:rsidR="0B9CC3D4">
        <w:rPr>
          <w:rFonts w:ascii="Segoe UI" w:hAnsi="Segoe UI" w:eastAsia="Times New Roman"/>
          <w:color w:val="auto"/>
        </w:rPr>
        <w:t xml:space="preserve">the </w:t>
      </w:r>
      <w:r w:rsidRPr="355C9A57" w:rsidR="217CE7D8">
        <w:rPr>
          <w:rFonts w:ascii="Segoe UI" w:hAnsi="Segoe UI" w:eastAsia="Times New Roman"/>
          <w:color w:val="auto"/>
        </w:rPr>
        <w:t>three</w:t>
      </w:r>
      <w:r w:rsidRPr="355C9A57" w:rsidR="531E2A3A">
        <w:rPr>
          <w:rFonts w:ascii="Segoe UI" w:hAnsi="Segoe UI" w:eastAsia="Times New Roman"/>
          <w:color w:val="auto"/>
        </w:rPr>
        <w:t>-</w:t>
      </w:r>
      <w:r w:rsidRPr="355C9A57" w:rsidR="217CE7D8">
        <w:rPr>
          <w:rFonts w:ascii="Segoe UI" w:hAnsi="Segoe UI" w:eastAsia="Times New Roman"/>
          <w:color w:val="auto"/>
        </w:rPr>
        <w:t>day average</w:t>
      </w:r>
      <w:r w:rsidRPr="355C9A57" w:rsidR="3F3034BF">
        <w:rPr>
          <w:rFonts w:ascii="Segoe UI" w:hAnsi="Segoe UI" w:eastAsia="Times New Roman"/>
          <w:color w:val="auto"/>
        </w:rPr>
        <w:t>d</w:t>
      </w:r>
      <w:r w:rsidRPr="355C9A57" w:rsidR="217CE7D8">
        <w:rPr>
          <w:rFonts w:ascii="Segoe UI" w:hAnsi="Segoe UI" w:eastAsia="Times New Roman"/>
          <w:color w:val="auto"/>
        </w:rPr>
        <w:t xml:space="preserve"> Delta Outflow is greater than 44,500 </w:t>
      </w:r>
      <w:proofErr w:type="spellStart"/>
      <w:r w:rsidRPr="355C9A57" w:rsidR="217CE7D8">
        <w:rPr>
          <w:rFonts w:ascii="Segoe UI" w:hAnsi="Segoe UI" w:eastAsia="Times New Roman"/>
          <w:color w:val="auto"/>
        </w:rPr>
        <w:t>cfs</w:t>
      </w:r>
      <w:proofErr w:type="spellEnd"/>
      <w:r w:rsidRPr="355C9A57" w:rsidR="5E80BDD5">
        <w:rPr>
          <w:rFonts w:ascii="Segoe UI" w:hAnsi="Segoe UI" w:eastAsia="Times New Roman"/>
          <w:color w:val="auto"/>
        </w:rPr>
        <w:t>, th</w:t>
      </w:r>
      <w:r w:rsidRPr="355C9A57" w:rsidR="63F244AB">
        <w:rPr>
          <w:rFonts w:ascii="Segoe UI" w:hAnsi="Segoe UI" w:eastAsia="Times New Roman"/>
          <w:color w:val="auto"/>
        </w:rPr>
        <w:t>e</w:t>
      </w:r>
      <w:r w:rsidRPr="355C9A57" w:rsidR="5E80BDD5">
        <w:rPr>
          <w:rFonts w:ascii="Segoe UI" w:hAnsi="Segoe UI" w:eastAsia="Times New Roman"/>
          <w:color w:val="auto"/>
        </w:rPr>
        <w:t xml:space="preserve"> </w:t>
      </w:r>
      <w:r w:rsidRPr="355C9A57" w:rsidR="2D4FA7BD">
        <w:rPr>
          <w:rFonts w:ascii="Segoe UI" w:hAnsi="Segoe UI" w:eastAsia="Times New Roman"/>
          <w:color w:val="auto"/>
        </w:rPr>
        <w:t xml:space="preserve">export restriction </w:t>
      </w:r>
      <w:r w:rsidRPr="355C9A57" w:rsidR="13220092">
        <w:rPr>
          <w:rFonts w:ascii="Segoe UI" w:hAnsi="Segoe UI" w:eastAsia="Times New Roman"/>
          <w:color w:val="auto"/>
        </w:rPr>
        <w:t>is</w:t>
      </w:r>
      <w:r w:rsidRPr="355C9A57" w:rsidR="5E80BDD5">
        <w:rPr>
          <w:rFonts w:ascii="Segoe UI" w:hAnsi="Segoe UI" w:eastAsia="Times New Roman"/>
          <w:color w:val="auto"/>
        </w:rPr>
        <w:t xml:space="preserve"> “off</w:t>
      </w:r>
      <w:r w:rsidRPr="355C9A57" w:rsidR="6ADB9605">
        <w:rPr>
          <w:rFonts w:ascii="Segoe UI" w:hAnsi="Segoe UI" w:eastAsia="Times New Roman"/>
          <w:color w:val="auto"/>
        </w:rPr>
        <w:t>-ramped”</w:t>
      </w:r>
      <w:r w:rsidRPr="355C9A57" w:rsidR="5E80BDD5">
        <w:rPr>
          <w:rFonts w:ascii="Segoe UI" w:hAnsi="Segoe UI" w:eastAsia="Times New Roman"/>
          <w:color w:val="auto"/>
        </w:rPr>
        <w:t>.</w:t>
      </w:r>
    </w:p>
    <w:p w:rsidR="00CA3B24" w:rsidP="005D7EA7" w:rsidRDefault="00CA3B24" w14:paraId="5A14EA02" w14:textId="43B0101D">
      <w:pPr>
        <w:pStyle w:val="Header2"/>
      </w:pPr>
      <w:r>
        <w:t xml:space="preserve">Biological </w:t>
      </w:r>
      <w:r w:rsidR="79942710">
        <w:t>Context</w:t>
      </w:r>
    </w:p>
    <w:p w:rsidRPr="0092469F" w:rsidR="00060F07" w:rsidP="2D996456" w:rsidRDefault="1FFE905B" w14:paraId="700075EF" w14:textId="7C957990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355C9A57">
        <w:rPr>
          <w:rFonts w:ascii="Segoe UI" w:hAnsi="Segoe UI"/>
          <w:color w:val="auto"/>
        </w:rPr>
        <w:t>T</w:t>
      </w:r>
      <w:r w:rsidRPr="355C9A57" w:rsidR="79942710">
        <w:rPr>
          <w:rFonts w:ascii="Segoe UI" w:hAnsi="Segoe UI"/>
          <w:color w:val="auto"/>
        </w:rPr>
        <w:t xml:space="preserve">he Bay/Delta is in </w:t>
      </w:r>
      <w:r w:rsidRPr="355C9A57" w:rsidR="77DC7C73">
        <w:rPr>
          <w:rFonts w:ascii="Segoe UI" w:hAnsi="Segoe UI"/>
          <w:color w:val="auto"/>
        </w:rPr>
        <w:t>“</w:t>
      </w:r>
      <w:r w:rsidRPr="355C9A57" w:rsidR="79942710">
        <w:rPr>
          <w:rFonts w:ascii="Segoe UI" w:hAnsi="Segoe UI"/>
          <w:color w:val="auto"/>
        </w:rPr>
        <w:t>excess</w:t>
      </w:r>
      <w:r w:rsidRPr="355C9A57" w:rsidR="592FA1ED">
        <w:rPr>
          <w:rFonts w:ascii="Segoe UI" w:hAnsi="Segoe UI"/>
          <w:color w:val="auto"/>
        </w:rPr>
        <w:t>”</w:t>
      </w:r>
      <w:r w:rsidRPr="355C9A57" w:rsidR="79942710">
        <w:rPr>
          <w:rFonts w:ascii="Segoe UI" w:hAnsi="Segoe UI"/>
          <w:color w:val="auto"/>
        </w:rPr>
        <w:t xml:space="preserve"> conditions and no </w:t>
      </w:r>
      <w:r w:rsidRPr="355C9A57" w:rsidR="1DDCABC7">
        <w:rPr>
          <w:rFonts w:ascii="Segoe UI" w:hAnsi="Segoe UI"/>
          <w:color w:val="auto"/>
        </w:rPr>
        <w:t xml:space="preserve">ESA </w:t>
      </w:r>
      <w:r w:rsidRPr="355C9A57" w:rsidR="79942710">
        <w:rPr>
          <w:rFonts w:ascii="Segoe UI" w:hAnsi="Segoe UI"/>
          <w:color w:val="auto"/>
        </w:rPr>
        <w:t>biological</w:t>
      </w:r>
      <w:r w:rsidRPr="355C9A57" w:rsidR="573CA153">
        <w:rPr>
          <w:rFonts w:ascii="Segoe UI" w:hAnsi="Segoe UI"/>
          <w:color w:val="auto"/>
        </w:rPr>
        <w:t xml:space="preserve"> protections are “controlling” water project operations.</w:t>
      </w:r>
      <w:r w:rsidRPr="355C9A57" w:rsidR="1D77EC90">
        <w:rPr>
          <w:rFonts w:ascii="Segoe UI" w:hAnsi="Segoe UI"/>
          <w:color w:val="auto"/>
        </w:rPr>
        <w:t xml:space="preserve"> </w:t>
      </w:r>
    </w:p>
    <w:p w:rsidR="00CA3B24" w:rsidP="005D7EA7" w:rsidRDefault="00CA3B24" w14:paraId="29A6D73B" w14:textId="055D7BC1">
      <w:pPr>
        <w:pStyle w:val="Header2"/>
      </w:pPr>
      <w:r>
        <w:t>Forecasted Weather</w:t>
      </w:r>
    </w:p>
    <w:p w:rsidRPr="00280C95" w:rsidR="00280C95" w:rsidP="566EEA32" w:rsidRDefault="33B32CBF" w14:paraId="60EE97BB" w14:textId="347738DF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71F9D3C8">
        <w:rPr>
          <w:rFonts w:ascii="Segoe UI" w:hAnsi="Segoe UI" w:cs="Segoe UI"/>
        </w:rPr>
        <w:t xml:space="preserve">Warm and dry this week. </w:t>
      </w:r>
      <w:r w:rsidRPr="71F9D3C8" w:rsidR="547D6A27">
        <w:rPr>
          <w:rFonts w:ascii="Segoe UI" w:hAnsi="Segoe UI" w:cs="Segoe UI"/>
        </w:rPr>
        <w:t>Chance of thunderstorm and mountain showers this weekend.</w:t>
      </w:r>
    </w:p>
    <w:p w:rsidRPr="0092469F" w:rsidR="005B4595" w:rsidP="005D7EA7" w:rsidRDefault="005B4595" w14:paraId="1DB7D3E3" w14:textId="34A70D8C">
      <w:pPr>
        <w:pStyle w:val="Header2"/>
      </w:pPr>
      <w:r>
        <w:t>Tables</w:t>
      </w:r>
    </w:p>
    <w:p w:rsidRPr="0092469F" w:rsidR="00A11958" w:rsidP="42454C1C" w:rsidRDefault="00A11958" w14:paraId="46E7E7B1" w14:textId="0941864D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140EC3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54909EE7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54909EE7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="000F32DF" w:rsidP="00AB4457" w:rsidRDefault="3507F873" w14:paraId="679549CF" w14:textId="637333F3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18C25689" w:rsidR="215B03E6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81BFD43" w:rsidR="314C9799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081BFD43" w:rsidR="29AEC1D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  <w:p w:rsidRPr="005D1AE5" w:rsidR="00220B44" w:rsidP="00AB4457" w:rsidRDefault="2140A024" w14:paraId="05056825" w14:textId="6A1E8561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081BFD43" w:rsidR="362CAF44">
              <w:rPr>
                <w:rFonts w:ascii="Segoe UI" w:hAnsi="Segoe UI" w:eastAsia="Times New Roman"/>
                <w:color w:val="auto"/>
                <w:sz w:val="16"/>
                <w:szCs w:val="16"/>
              </w:rPr>
              <w:t>200</w:t>
            </w: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18C25689" w:rsidR="12EC8A65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081BFD43" w:rsidR="787F6502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  <w:tcMar/>
          </w:tcPr>
          <w:p w:rsidRPr="009D42E7" w:rsidR="009D42E7" w:rsidP="009D42E7" w:rsidRDefault="009D42E7" w14:paraId="23ADD81B" w14:textId="18AB5F7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adults are migrating into Clear Creek. </w:t>
            </w:r>
          </w:p>
          <w:p w:rsidRPr="009D42E7" w:rsidR="009D42E7" w:rsidP="009D42E7" w:rsidRDefault="009D42E7" w14:paraId="5F485494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juveniles are rearing/emigrating.     </w:t>
            </w:r>
          </w:p>
          <w:p w:rsidRPr="009D42E7" w:rsidR="009D42E7" w:rsidP="009D42E7" w:rsidRDefault="009D42E7" w14:paraId="74E1AA9F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Fall-run Chinook Salmon juveniles are rearing/emigrating.    </w:t>
            </w:r>
          </w:p>
          <w:p w:rsidRPr="009D42E7" w:rsidR="009D42E7" w:rsidP="009D42E7" w:rsidRDefault="009D42E7" w14:paraId="105B9571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Late fall-run Chinook Salmon fry and juveniles are rearing/emigrating. </w:t>
            </w:r>
          </w:p>
          <w:p w:rsidRPr="009D42E7" w:rsidR="009D42E7" w:rsidP="009D42E7" w:rsidRDefault="009D42E7" w14:paraId="2480D74F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6C66D0EA">
              <w:rPr>
                <w:rStyle w:val="contentpasted0"/>
                <w:rFonts w:ascii="Segoe UI" w:hAnsi="Segoe UI" w:eastAsia="Times New Roman"/>
                <w:i/>
                <w:sz w:val="16"/>
                <w:szCs w:val="16"/>
              </w:rPr>
              <w:t>O. mykiss</w:t>
            </w: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 adults are spawning, eggs are incubating/hatching, and fry and juveniles are rearing/emigrating.</w:t>
            </w:r>
          </w:p>
          <w:p w:rsidRPr="00C136F8" w:rsidR="00220B44" w:rsidP="01A2BBE5" w:rsidRDefault="459CD16A" w14:paraId="3B7909EA" w14:textId="4C624125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sz w:val="16"/>
                <w:szCs w:val="16"/>
              </w:rPr>
            </w:pPr>
            <w:r w:rsidRPr="01A2BBE5">
              <w:rPr>
                <w:rFonts w:ascii="Segoe UI" w:hAnsi="Segoe UI" w:eastAsia="Segoe UI"/>
                <w:i/>
                <w:iCs/>
                <w:sz w:val="16"/>
                <w:szCs w:val="16"/>
              </w:rPr>
              <w:t>(</w:t>
            </w:r>
            <w:proofErr w:type="gramStart"/>
            <w:r w:rsidRPr="01A2BBE5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</w:t>
            </w:r>
            <w:proofErr w:type="gramEnd"/>
            <w:r w:rsidRPr="01A2BBE5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 </w:t>
            </w:r>
            <w:r w:rsidRPr="01A2BBE5" w:rsidR="4535E4A4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01A2BBE5" w:rsidR="2DD4F476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6C66D0EA" w:rsidR="009D42E7">
              <w:rPr>
                <w:rFonts w:ascii="Segoe UI" w:hAnsi="Segoe UI" w:eastAsia="Segoe UI"/>
                <w:i/>
                <w:iCs/>
                <w:sz w:val="16"/>
                <w:szCs w:val="16"/>
              </w:rPr>
              <w:t>17</w:t>
            </w:r>
            <w:r w:rsidRPr="01A2BBE5" w:rsidR="5D3F72B4">
              <w:rPr>
                <w:rFonts w:ascii="Segoe UI" w:hAnsi="Segoe UI" w:eastAsia="Segoe UI"/>
                <w:i/>
                <w:iCs/>
                <w:sz w:val="16"/>
                <w:szCs w:val="16"/>
              </w:rPr>
              <w:t>/23</w:t>
            </w:r>
            <w:r w:rsidRPr="01A2BBE5">
              <w:rPr>
                <w:rFonts w:ascii="Segoe UI" w:hAnsi="Segoe UI" w:eastAsia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:rsidTr="54909EE7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4D1B24FC" w14:paraId="130675DC" w14:textId="12F32176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23017086">
              <w:t>4</w:t>
            </w:r>
            <w:r w:rsidR="2322D8C1">
              <w:t>.</w:t>
            </w:r>
            <w:r w:rsidR="3EEBA8A9">
              <w:t>4</w:t>
            </w:r>
            <w:r w:rsidR="44F06F98">
              <w:t>5</w:t>
            </w:r>
            <w:r w:rsidR="36CB0C21">
              <w:t>1</w:t>
            </w:r>
            <w:r w:rsidR="08B8E974">
              <w:t xml:space="preserve"> </w:t>
            </w:r>
            <w:r w:rsidR="6AFE76AF">
              <w:t>M</w:t>
            </w:r>
            <w:r w:rsidR="5BCDF76A">
              <w:t>AF</w:t>
            </w:r>
            <w:r>
              <w:t xml:space="preserve">  </w:t>
            </w:r>
          </w:p>
          <w:p w:rsidRPr="00E9435A" w:rsidR="005D1AE5" w:rsidP="00AB4457" w:rsidRDefault="03650138" w14:paraId="53EDB0E4" w14:textId="6250C890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7C8B4F3A">
              <w:t>:</w:t>
            </w:r>
            <w:r>
              <w:t xml:space="preserve"> </w:t>
            </w:r>
            <w:r w:rsidR="0BAC5B66">
              <w:t>1</w:t>
            </w:r>
            <w:r w:rsidR="119DABCD">
              <w:t>3</w:t>
            </w:r>
            <w:r w:rsidR="70E55B4E">
              <w:t>,</w:t>
            </w:r>
            <w:r w:rsidR="5B6AA909">
              <w:t>0</w:t>
            </w:r>
            <w:r w:rsidR="04985952">
              <w:t>0</w:t>
            </w:r>
            <w:r w:rsidR="1BE8AF97">
              <w:t>0</w:t>
            </w:r>
            <w:r w:rsidR="27F70D41">
              <w:t xml:space="preserve"> </w:t>
            </w:r>
            <w:proofErr w:type="spellStart"/>
            <w:r w:rsidR="27F70D41">
              <w:t>cfs</w:t>
            </w:r>
            <w:proofErr w:type="spellEnd"/>
          </w:p>
          <w:p w:rsidRPr="00E9435A" w:rsidR="004A385C" w:rsidP="00AB4457" w:rsidRDefault="10BAE35D" w14:paraId="43ED2850" w14:textId="2BC647CD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0A594DE">
              <w:t xml:space="preserve"> </w:t>
            </w:r>
            <w:r w:rsidR="0750CC72">
              <w:t>1</w:t>
            </w:r>
            <w:r w:rsidR="75BCF016">
              <w:t>0</w:t>
            </w:r>
            <w:r w:rsidR="3F469C6C">
              <w:t>,</w:t>
            </w:r>
            <w:r w:rsidR="2294488C">
              <w:t>0</w:t>
            </w:r>
            <w:r w:rsidR="17AE38C4">
              <w:t>00</w:t>
            </w:r>
            <w:r w:rsidR="3F469C6C">
              <w:t xml:space="preserve"> </w:t>
            </w:r>
            <w:proofErr w:type="spellStart"/>
            <w:r w:rsidR="3F469C6C">
              <w:t>cfs</w:t>
            </w:r>
            <w:proofErr w:type="spellEnd"/>
            <w:r w:rsidR="71EE9744">
              <w:t xml:space="preserve"> </w:t>
            </w:r>
            <w:r w:rsidR="42A8F58B">
              <w:t xml:space="preserve">to </w:t>
            </w:r>
            <w:r w:rsidR="5BF75FE5">
              <w:t>1</w:t>
            </w:r>
            <w:r w:rsidR="285CB5E2">
              <w:t>3</w:t>
            </w:r>
            <w:r w:rsidR="42A8F58B">
              <w:t>,</w:t>
            </w:r>
            <w:r w:rsidR="6B8475AA">
              <w:t>0</w:t>
            </w:r>
            <w:r w:rsidR="42A8F58B">
              <w:t xml:space="preserve">00 </w:t>
            </w:r>
            <w:proofErr w:type="spellStart"/>
            <w:r w:rsidR="42A8F58B">
              <w:t>cfs</w:t>
            </w:r>
            <w:proofErr w:type="spellEnd"/>
            <w:r w:rsidR="71B69A0F">
              <w:t xml:space="preserve"> for storage management.</w:t>
            </w:r>
          </w:p>
        </w:tc>
        <w:tc>
          <w:tcPr>
            <w:tcW w:w="4185" w:type="dxa"/>
            <w:tcMar/>
          </w:tcPr>
          <w:p w:rsidRPr="0042491E" w:rsidR="0090077F" w:rsidP="7B54AAC3" w:rsidRDefault="02B79823" w14:paraId="49A0AD6D" w14:textId="490A0AB2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7B54AAC3">
              <w:rPr>
                <w:i w:val="0"/>
                <w:iCs w:val="0"/>
              </w:rPr>
              <w:t>redd</w:t>
            </w:r>
            <w:proofErr w:type="spellEnd"/>
            <w:r w:rsidRPr="7B54AAC3">
              <w:rPr>
                <w:i w:val="0"/>
                <w:iCs w:val="0"/>
              </w:rPr>
              <w:t xml:space="preserve"> emergence and are migrating downstream. </w:t>
            </w:r>
          </w:p>
          <w:p w:rsidRPr="00CD2131" w:rsidR="00087060" w:rsidP="33F9F1DD" w:rsidRDefault="277F838B" w14:paraId="096BA93F" w14:textId="3790EC36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Holding adult winter-run Chinook are beginning to spawn in the upper river</w:t>
            </w:r>
            <w:r w:rsidRPr="33F9F1DD" w:rsidR="6BEE12AB">
              <w:rPr>
                <w:i w:val="0"/>
                <w:iCs w:val="0"/>
              </w:rPr>
              <w:t>. Winter-run</w:t>
            </w:r>
            <w:r w:rsidRPr="33F9F1DD">
              <w:rPr>
                <w:i w:val="0"/>
                <w:iCs w:val="0"/>
              </w:rPr>
              <w:t xml:space="preserve"> carcass survey has begun.</w:t>
            </w:r>
          </w:p>
          <w:p w:rsidRPr="00CD2131" w:rsidR="00524567" w:rsidP="33F9F1DD" w:rsidRDefault="3B21B844" w14:paraId="30F9C7DB" w14:textId="1F34F1A8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Pr="33F9F1DD" w:rsidR="2BC39B4D">
              <w:rPr>
                <w:i w:val="0"/>
                <w:iCs w:val="0"/>
              </w:rPr>
              <w:t>; for spring-run this is occurring</w:t>
            </w:r>
            <w:r w:rsidRPr="33F9F1DD">
              <w:rPr>
                <w:i w:val="0"/>
                <w:iCs w:val="0"/>
              </w:rPr>
              <w:t xml:space="preserve"> in both the river and the tributaries.</w:t>
            </w:r>
          </w:p>
          <w:p w:rsidRPr="0042491E" w:rsidR="008974B2" w:rsidP="33F9F1DD" w:rsidRDefault="37D9F822" w14:paraId="07F43691" w14:textId="451366B9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 xml:space="preserve">Late-fall-run juveniles are </w:t>
            </w:r>
            <w:r w:rsidRPr="33F9F1DD" w:rsidR="20866DC9">
              <w:rPr>
                <w:i w:val="0"/>
                <w:iCs w:val="0"/>
              </w:rPr>
              <w:t>emerging</w:t>
            </w:r>
            <w:r w:rsidRPr="33F9F1DD">
              <w:rPr>
                <w:i w:val="0"/>
                <w:iCs w:val="0"/>
              </w:rPr>
              <w:t xml:space="preserve"> and </w:t>
            </w:r>
            <w:r w:rsidRPr="33F9F1DD" w:rsidR="3558BB5E">
              <w:rPr>
                <w:i w:val="0"/>
                <w:iCs w:val="0"/>
              </w:rPr>
              <w:t>beginning to migrate downstream.</w:t>
            </w:r>
          </w:p>
          <w:p w:rsidRPr="0042491E" w:rsidR="008974B2" w:rsidP="79B91CB4" w:rsidRDefault="6269C5C1" w14:paraId="6247970F" w14:textId="40EDD847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33F9F1DD">
              <w:rPr>
                <w:rFonts w:eastAsiaTheme="minorEastAsia"/>
                <w:color w:val="242424"/>
              </w:rPr>
              <w:t>O. mykiss</w:t>
            </w:r>
            <w:r w:rsidRPr="33F9F1DD">
              <w:rPr>
                <w:rFonts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:rsidRPr="0042491E" w:rsidR="004A385C" w:rsidP="7B54AAC3" w:rsidRDefault="0081BA33" w14:paraId="7C3064D1" w14:textId="118E1742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>(</w:t>
            </w:r>
            <w:proofErr w:type="gramStart"/>
            <w:r>
              <w:t>updated</w:t>
            </w:r>
            <w:proofErr w:type="gramEnd"/>
            <w:r>
              <w:t xml:space="preserve"> </w:t>
            </w:r>
            <w:r w:rsidR="38FD84A8">
              <w:t>5</w:t>
            </w:r>
            <w:r w:rsidR="008D9C69">
              <w:t>/</w:t>
            </w:r>
            <w:r w:rsidR="6B68D45A">
              <w:t>8</w:t>
            </w:r>
            <w:r w:rsidR="09B71271">
              <w:t>/</w:t>
            </w:r>
            <w:r w:rsidR="09662058">
              <w:t>2</w:t>
            </w:r>
            <w:r w:rsidR="6B756226">
              <w:t>3</w:t>
            </w:r>
            <w:r>
              <w:t>)</w:t>
            </w:r>
          </w:p>
        </w:tc>
      </w:tr>
      <w:tr w:rsidR="00F25DFE" w:rsidTr="54909EE7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7E2B6D1B" w14:paraId="5FC45278" w14:textId="2509D417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70BAA3D3">
              <w:t>3.</w:t>
            </w:r>
            <w:r w:rsidR="48E92A9F">
              <w:t>3</w:t>
            </w:r>
            <w:r w:rsidR="34215067">
              <w:t>89</w:t>
            </w:r>
            <w:r w:rsidR="1892358A">
              <w:t xml:space="preserve"> </w:t>
            </w:r>
            <w:r w:rsidR="5BE3513B">
              <w:t>M</w:t>
            </w:r>
            <w:r w:rsidR="688B5389">
              <w:t>AF</w:t>
            </w:r>
          </w:p>
          <w:p w:rsidR="007A53FB" w:rsidP="00DB7C39" w:rsidRDefault="79F09BAA" w14:paraId="708B1A54" w14:textId="7A01552B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4633E6C">
              <w:t>15,</w:t>
            </w:r>
            <w:r w:rsidR="2BBAD4CE">
              <w:t>0</w:t>
            </w:r>
            <w:r w:rsidR="513A4246">
              <w:t>00</w:t>
            </w:r>
            <w:r>
              <w:t xml:space="preserve"> </w:t>
            </w:r>
            <w:proofErr w:type="spellStart"/>
            <w:r>
              <w:t>cf</w:t>
            </w:r>
            <w:r w:rsidR="17454919">
              <w:t>s</w:t>
            </w:r>
            <w:proofErr w:type="spellEnd"/>
          </w:p>
          <w:p w:rsidR="00955F50" w:rsidP="00DB7C39" w:rsidRDefault="3B8486E6" w14:paraId="01258A21" w14:textId="01F918B6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32F5E86D">
              <w:t>10,</w:t>
            </w:r>
            <w:r w:rsidR="25632C71">
              <w:t>0</w:t>
            </w:r>
            <w:r w:rsidR="44F4AC6F">
              <w:t>0</w:t>
            </w:r>
            <w:r w:rsidR="4E53B42B">
              <w:t>0</w:t>
            </w:r>
            <w:r w:rsidR="27B0C044">
              <w:t xml:space="preserve"> </w:t>
            </w:r>
            <w:proofErr w:type="spellStart"/>
            <w:r w:rsidR="27B0C044">
              <w:t>cfs</w:t>
            </w:r>
            <w:proofErr w:type="spellEnd"/>
            <w:r w:rsidR="7AED9B29">
              <w:t xml:space="preserve"> to </w:t>
            </w:r>
            <w:r w:rsidR="32A0E169">
              <w:t>25</w:t>
            </w:r>
            <w:r w:rsidR="03D978F9">
              <w:t>,</w:t>
            </w:r>
            <w:r w:rsidR="38ABE8BE">
              <w:t>0</w:t>
            </w:r>
            <w:r w:rsidR="3CDDE353">
              <w:t>0</w:t>
            </w:r>
            <w:r w:rsidR="38ABE8BE">
              <w:t>0</w:t>
            </w:r>
            <w:r w:rsidR="0664EA9C">
              <w:t xml:space="preserve"> </w:t>
            </w:r>
            <w:proofErr w:type="spellStart"/>
            <w:r w:rsidR="0664EA9C">
              <w:t>cfs</w:t>
            </w:r>
            <w:proofErr w:type="spellEnd"/>
          </w:p>
          <w:p w:rsidRPr="00F25DFE" w:rsidR="00955F50" w:rsidP="00DB7C39" w:rsidRDefault="343B704F" w14:paraId="589805E6" w14:textId="60FDA2AC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4D57B9C2">
              <w:t>5</w:t>
            </w:r>
            <w:r w:rsidR="6FC6620C">
              <w:t>9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Pr="008325ED" w:rsidR="008325ED" w:rsidP="008325ED" w:rsidRDefault="3029824A" w14:paraId="23CBD87E" w14:textId="33F02E95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4C6F0EBC">
              <w:rPr>
                <w:rFonts w:ascii="Segoe UI" w:hAnsi="Segoe UI" w:eastAsia="Segoe UI"/>
                <w:color w:val="auto"/>
                <w:sz w:val="16"/>
                <w:szCs w:val="16"/>
              </w:rPr>
              <w:t>Fall-run Chinook salmon juveniles are rearing/emigrating.</w:t>
            </w:r>
          </w:p>
          <w:p w:rsidRPr="008325ED" w:rsidR="008325ED" w:rsidP="008325ED" w:rsidRDefault="3029824A" w14:paraId="6A7C5C07" w14:textId="7E472063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4C6F0EBC">
              <w:rPr>
                <w:rFonts w:ascii="Segoe UI" w:hAnsi="Segoe UI" w:eastAsia="Segoe UI"/>
                <w:color w:val="auto"/>
                <w:sz w:val="16"/>
                <w:szCs w:val="16"/>
              </w:rPr>
              <w:t>Spring-run Chinook salmon juveniles are rearing/emigrating. Adults are migrating upstream and starting to enter the hatchery.</w:t>
            </w:r>
          </w:p>
          <w:p w:rsidRPr="00F1558C" w:rsidR="00F25DFE" w:rsidP="33F9F1DD" w:rsidRDefault="3029824A" w14:paraId="5EB26AAC" w14:textId="777DCB05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4C6F0EBC">
              <w:rPr>
                <w:rFonts w:ascii="Segoe UI" w:hAnsi="Segoe UI" w:eastAsia="Segoe UI"/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4C6F0EBC" w:rsidR="041E3698">
              <w:rPr>
                <w:rFonts w:ascii="Segoe UI" w:hAnsi="Segoe UI" w:eastAsia="Segoe UI"/>
                <w:i/>
                <w:iCs/>
                <w:color w:val="auto"/>
                <w:sz w:val="16"/>
                <w:szCs w:val="16"/>
              </w:rPr>
              <w:t>O. mykiss</w:t>
            </w:r>
            <w:r w:rsidRPr="33F9F1DD" w:rsidR="041E3698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adult spawning is complete. Juveniles are rearing/emigrating</w:t>
            </w:r>
            <w:r w:rsidRPr="33F9F1DD" w:rsidR="500E5088">
              <w:rPr>
                <w:rFonts w:ascii="Segoe UI" w:hAnsi="Segoe UI" w:eastAsia="Segoe UI"/>
                <w:color w:val="auto"/>
                <w:sz w:val="16"/>
                <w:szCs w:val="16"/>
              </w:rPr>
              <w:t>.</w:t>
            </w:r>
            <w:r w:rsidRPr="33F9F1DD" w:rsidR="15BCB168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</w:t>
            </w:r>
            <w:r w:rsidRPr="33F9F1DD" w:rsidR="6A6B642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33F9F1DD" w:rsidR="6A6B642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updated</w:t>
            </w:r>
            <w:proofErr w:type="gramEnd"/>
            <w:r w:rsidRPr="33F9F1DD" w:rsidR="6A6B642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33F9F1DD" w:rsidR="305A8BAA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5</w:t>
            </w:r>
            <w:r w:rsidRPr="33F9F1DD" w:rsidR="1D9F32A8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</w:t>
            </w:r>
            <w:r w:rsidRPr="4C6F0EBC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15</w:t>
            </w:r>
            <w:r w:rsidRPr="33F9F1DD" w:rsidR="6A6B6420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:rsidTr="54909EE7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2977F11D" w14:paraId="3CD67D95" w14:textId="2280694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71F9D3C8" w:rsidR="4BB4E071">
              <w:rPr>
                <w:rFonts w:ascii="Segoe UI" w:hAnsi="Segoe UI" w:eastAsia="Times New Roman"/>
                <w:color w:val="auto"/>
                <w:sz w:val="16"/>
                <w:szCs w:val="16"/>
              </w:rPr>
              <w:t>851</w:t>
            </w:r>
            <w:r w:rsidRPr="71F9D3C8" w:rsidR="44D27A3E">
              <w:rPr>
                <w:rFonts w:ascii="Segoe UI" w:hAnsi="Segoe UI" w:eastAsia="Times New Roman"/>
                <w:color w:val="auto"/>
                <w:sz w:val="16"/>
                <w:szCs w:val="16"/>
              </w:rPr>
              <w:t>T</w:t>
            </w:r>
            <w:r w:rsidRPr="71F9D3C8" w:rsidR="37F94C4B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002C6F7E" w14:paraId="4841D8B2" w14:textId="5AA12474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38E92244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18C25689" w:rsidR="5BDC2BDB">
              <w:rPr>
                <w:rFonts w:ascii="Segoe UI" w:hAnsi="Segoe UI" w:eastAsia="Times New Roman"/>
                <w:color w:val="auto"/>
                <w:sz w:val="16"/>
                <w:szCs w:val="16"/>
              </w:rPr>
              <w:t>10</w:t>
            </w:r>
            <w:r w:rsidRPr="38E92244" w:rsidR="3556D624">
              <w:rPr>
                <w:rFonts w:ascii="Segoe UI" w:hAnsi="Segoe UI" w:eastAsia="Times New Roman"/>
                <w:color w:val="auto"/>
                <w:sz w:val="16"/>
                <w:szCs w:val="16"/>
              </w:rPr>
              <w:t>,000</w:t>
            </w:r>
            <w:r w:rsidRPr="38E92244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38E92244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</w:p>
          <w:p w:rsidRPr="00993D91" w:rsidR="00F25DFE" w:rsidP="2905EDEB" w:rsidRDefault="60121A9D" w14:paraId="1CC4FA19" w14:textId="65B2E6C2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72F774C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72F774C3" w:rsidR="551E9532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8B8E586" w:rsidR="3AB8C61D">
              <w:rPr>
                <w:rFonts w:ascii="Segoe UI" w:hAnsi="Segoe UI" w:eastAsia="Times New Roman"/>
                <w:color w:val="auto"/>
                <w:sz w:val="16"/>
                <w:szCs w:val="16"/>
              </w:rPr>
              <w:t>10</w:t>
            </w:r>
            <w:r w:rsidRPr="72F774C3" w:rsidR="08171A66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r w:rsidRPr="18C25689" w:rsidR="5492041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to </w:t>
            </w:r>
            <w:r w:rsidRPr="18C25689" w:rsidR="48759DE5">
              <w:rPr>
                <w:rFonts w:ascii="Segoe UI" w:hAnsi="Segoe UI" w:eastAsia="Times New Roman"/>
                <w:color w:val="auto"/>
                <w:sz w:val="16"/>
                <w:szCs w:val="16"/>
              </w:rPr>
              <w:t>1</w:t>
            </w:r>
            <w:r w:rsidRPr="18C25689" w:rsidR="5534E87E">
              <w:rPr>
                <w:rFonts w:ascii="Segoe UI" w:hAnsi="Segoe UI" w:eastAsia="Times New Roman"/>
                <w:color w:val="auto"/>
                <w:sz w:val="16"/>
                <w:szCs w:val="16"/>
              </w:rPr>
              <w:t>5</w:t>
            </w:r>
            <w:r w:rsidRPr="18C25689" w:rsidR="5492041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proofErr w:type="spellStart"/>
            <w:r w:rsidRPr="72F774C3" w:rsidR="4DA5D9DC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proofErr w:type="spellEnd"/>
            <w:r w:rsidRPr="72F774C3" w:rsidR="625CAE01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8B8E586" w:rsidR="7A5BB0ED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for storage </w:t>
            </w:r>
            <w:r w:rsidRPr="08B8E586" w:rsidR="39E155BA">
              <w:rPr>
                <w:rFonts w:ascii="Segoe UI" w:hAnsi="Segoe UI" w:eastAsia="Times New Roman"/>
                <w:color w:val="auto"/>
                <w:sz w:val="16"/>
                <w:szCs w:val="16"/>
              </w:rPr>
              <w:t>management</w:t>
            </w:r>
            <w:r w:rsidRPr="08B8E586" w:rsidR="7A5BB0ED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  <w:r w:rsidRPr="08B8E586" w:rsidR="07325DB6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  <w:tcMar/>
          </w:tcPr>
          <w:p w:rsidRPr="00993D91" w:rsidR="00F25DFE" w:rsidP="5420839C" w:rsidRDefault="2D2DE08F" w14:paraId="187D423D" w14:textId="0924B000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712E04F6">
              <w:t>beginni</w:t>
            </w:r>
            <w:r w:rsidR="336E08BC">
              <w:t>ng to migrate downstream</w:t>
            </w:r>
            <w:r w:rsidR="05E92A26">
              <w:t>.</w:t>
            </w:r>
            <w:r w:rsidR="75FFE531">
              <w:t xml:space="preserve"> </w:t>
            </w:r>
          </w:p>
          <w:p w:rsidRPr="00993D91" w:rsidR="00F25DFE" w:rsidP="6ADCAE92" w:rsidRDefault="249DDF53" w14:paraId="0F8F762C" w14:textId="74EB688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:rsidRPr="00993D91" w:rsidR="00F25DFE" w:rsidP="49B5DCA1" w:rsidRDefault="5432F318" w14:paraId="402F6B55" w14:textId="274A01EB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:rsidRPr="00993D91" w:rsidR="00F25DFE" w:rsidP="5420839C" w:rsidRDefault="09D637CB" w14:paraId="4BBB5C62" w14:textId="6766415E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proofErr w:type="gramStart"/>
            <w:r w:rsidRPr="5420839C">
              <w:rPr>
                <w:i/>
                <w:iCs/>
              </w:rPr>
              <w:t>updated</w:t>
            </w:r>
            <w:proofErr w:type="gramEnd"/>
            <w:r w:rsidRPr="5420839C">
              <w:rPr>
                <w:i/>
                <w:iCs/>
              </w:rPr>
              <w:t xml:space="preserve"> </w:t>
            </w:r>
            <w:r w:rsidRPr="5420839C" w:rsidR="53C9F1AA">
              <w:rPr>
                <w:i/>
                <w:iCs/>
              </w:rPr>
              <w:t>4</w:t>
            </w:r>
            <w:r w:rsidRPr="5420839C" w:rsidR="7978AB85">
              <w:rPr>
                <w:i/>
                <w:iCs/>
              </w:rPr>
              <w:t>/</w:t>
            </w:r>
            <w:r w:rsidRPr="5420839C" w:rsidR="153783A9">
              <w:rPr>
                <w:i/>
                <w:iCs/>
              </w:rPr>
              <w:t>3</w:t>
            </w:r>
            <w:r w:rsidRPr="5420839C" w:rsidR="3D7D1966">
              <w:rPr>
                <w:i/>
                <w:iCs/>
              </w:rPr>
              <w:t>/2</w:t>
            </w:r>
            <w:r w:rsidRPr="5420839C" w:rsidR="7DE988B6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54909EE7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56F2AB4C" w14:paraId="7E581E66" w14:textId="1872D93B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69DABAB7">
              <w:t>1.</w:t>
            </w:r>
            <w:r w:rsidR="7A4CC980">
              <w:t>602</w:t>
            </w:r>
            <w:r w:rsidR="3C77D942">
              <w:t xml:space="preserve"> </w:t>
            </w:r>
            <w:r w:rsidR="3345FE84">
              <w:t>M</w:t>
            </w:r>
            <w:r>
              <w:t xml:space="preserve">AF  </w:t>
            </w:r>
          </w:p>
          <w:p w:rsidRPr="00993D91" w:rsidR="00231426" w:rsidP="00DB7C39" w:rsidRDefault="11C7A255" w14:paraId="310053F6" w14:textId="7ABF483F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Pr="00993D91" w:rsidR="00F25DFE" w:rsidP="4CD5FB74" w:rsidRDefault="14C933B6" w14:paraId="6F0AF362" w14:textId="05C9FD1A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086297F">
              <w:t>1</w:t>
            </w:r>
            <w:r w:rsidR="46F585DB">
              <w:t>,5</w:t>
            </w:r>
            <w:r w:rsidR="3ADE79E9">
              <w:t>00</w:t>
            </w:r>
            <w:r w:rsidR="69139A14">
              <w:t xml:space="preserve"> </w:t>
            </w:r>
            <w:proofErr w:type="spellStart"/>
            <w:r w:rsidR="3ADE79E9">
              <w:t>cfs</w:t>
            </w:r>
            <w:proofErr w:type="spellEnd"/>
            <w:r w:rsidR="1CDAE20C">
              <w:t>.</w:t>
            </w:r>
          </w:p>
        </w:tc>
        <w:tc>
          <w:tcPr>
            <w:tcW w:w="4185" w:type="dxa"/>
            <w:tcMar/>
          </w:tcPr>
          <w:p w:rsidR="008C24CB" w:rsidP="66A080C3" w:rsidRDefault="773B8D8B" w14:paraId="4210053E" w14:textId="6A229BA8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>Adult</w:t>
            </w:r>
            <w:r w:rsidR="62C4BF99">
              <w:t xml:space="preserve"> </w:t>
            </w:r>
            <w:r w:rsidRPr="79B91CB4" w:rsidR="62C4BF99">
              <w:rPr>
                <w:i/>
                <w:iCs/>
              </w:rPr>
              <w:t>O. mykiss</w:t>
            </w:r>
            <w:r w:rsidR="62C4BF99">
              <w:t xml:space="preserve"> are </w:t>
            </w:r>
            <w:proofErr w:type="gramStart"/>
            <w:r w:rsidR="62C4BF99">
              <w:t>present</w:t>
            </w:r>
            <w:proofErr w:type="gramEnd"/>
            <w:r w:rsidR="74A3AD5F">
              <w:t xml:space="preserve"> and juveniles are rearing and migrating.</w:t>
            </w:r>
            <w:r w:rsidR="62C4BF99">
              <w:t xml:space="preserve">  </w:t>
            </w:r>
          </w:p>
          <w:p w:rsidRPr="00993D91" w:rsidR="00F25DFE" w:rsidDel="000D4A9D" w:rsidP="33F9F1DD" w:rsidRDefault="6400C6E4" w14:paraId="5EDCDBFB" w14:textId="7BDEE926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hAnsiTheme="minorHAnsi" w:eastAsiaTheme="minorEastAsia" w:cstheme="minorBidi"/>
              </w:rPr>
            </w:pPr>
            <w:r w:rsidRPr="797040AA">
              <w:rPr>
                <w:rFonts w:eastAsia="Segoe UI"/>
                <w:color w:val="000000" w:themeColor="accent6"/>
              </w:rPr>
              <w:t xml:space="preserve">Juvenile fall-run Chinook salmon are rearing and </w:t>
            </w:r>
            <w:r w:rsidRPr="797040AA">
              <w:rPr>
                <w:rFonts w:eastAsia="Segoe UI"/>
                <w:color w:val="000000"/>
                <w:shd w:val="clear" w:color="auto" w:fill="FFFFFF"/>
              </w:rPr>
              <w:t>migrating</w:t>
            </w:r>
            <w:r w:rsidRPr="797040AA" w:rsidR="7C193BAB">
              <w:rPr>
                <w:rFonts w:eastAsia="Segoe UI"/>
                <w:color w:val="000000"/>
                <w:shd w:val="clear" w:color="auto" w:fill="FFFFFF"/>
              </w:rPr>
              <w:t xml:space="preserve"> downstream</w:t>
            </w:r>
            <w:r w:rsidRPr="797040AA" w:rsidR="434CB57C">
              <w:rPr>
                <w:rFonts w:eastAsia="Segoe UI"/>
                <w:color w:val="000000"/>
                <w:shd w:val="clear" w:color="auto" w:fill="FFFFFF"/>
              </w:rPr>
              <w:t>.</w:t>
            </w:r>
          </w:p>
          <w:p w:rsidRPr="00993D91" w:rsidR="00F25DFE" w:rsidDel="000D4A9D" w:rsidP="33F9F1DD" w:rsidRDefault="47A6529E" w14:paraId="1227F6A8" w14:textId="355770E7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hAnsiTheme="minorHAnsi" w:eastAsiaTheme="minorEastAsia" w:cstheme="minorBidi"/>
              </w:rPr>
            </w:pPr>
            <w:r w:rsidRPr="33F9F1DD">
              <w:rPr>
                <w:i/>
                <w:iCs/>
              </w:rPr>
              <w:t>(</w:t>
            </w:r>
            <w:proofErr w:type="gramStart"/>
            <w:r w:rsidRPr="33F9F1DD" w:rsidR="7CAE672A">
              <w:rPr>
                <w:i/>
                <w:iCs/>
              </w:rPr>
              <w:t>updated</w:t>
            </w:r>
            <w:proofErr w:type="gramEnd"/>
            <w:r w:rsidRPr="33F9F1DD" w:rsidR="7CAE672A">
              <w:rPr>
                <w:i/>
                <w:iCs/>
              </w:rPr>
              <w:t xml:space="preserve"> </w:t>
            </w:r>
            <w:r w:rsidRPr="33F9F1DD" w:rsidR="5BD45B2B">
              <w:rPr>
                <w:i/>
                <w:iCs/>
              </w:rPr>
              <w:t>5</w:t>
            </w:r>
            <w:r w:rsidRPr="33F9F1DD" w:rsidR="13C0C4FE">
              <w:rPr>
                <w:i/>
                <w:iCs/>
              </w:rPr>
              <w:t>/</w:t>
            </w:r>
            <w:r w:rsidRPr="33F9F1DD" w:rsidR="159AF36E">
              <w:rPr>
                <w:i/>
                <w:iCs/>
              </w:rPr>
              <w:t>1</w:t>
            </w:r>
            <w:r w:rsidRPr="33F9F1DD" w:rsidR="53A85972">
              <w:rPr>
                <w:i/>
                <w:iCs/>
              </w:rPr>
              <w:t>/2</w:t>
            </w:r>
            <w:r w:rsidRPr="33F9F1DD" w:rsidR="6E3DFE5B">
              <w:rPr>
                <w:i/>
                <w:iCs/>
              </w:rPr>
              <w:t>3</w:t>
            </w:r>
            <w:r w:rsidRPr="33F9F1DD" w:rsidR="7CAE672A">
              <w:rPr>
                <w:i/>
                <w:iCs/>
              </w:rPr>
              <w:t>)</w:t>
            </w:r>
          </w:p>
        </w:tc>
      </w:tr>
      <w:tr w:rsidR="00F25DFE" w:rsidTr="54909EE7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7B66B92B" w14:paraId="67ADCC5E" w14:textId="5285247B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7AC05DAD">
              <w:t>35</w:t>
            </w:r>
            <w:r w:rsidR="3ED7A209">
              <w:t>,</w:t>
            </w:r>
            <w:r w:rsidR="339AEBE8">
              <w:t>0</w:t>
            </w:r>
            <w:r w:rsidR="419DA552">
              <w:t>00</w:t>
            </w:r>
            <w:r w:rsidR="2EABDB55">
              <w:t xml:space="preserve"> to </w:t>
            </w:r>
            <w:r w:rsidR="1C2681C4">
              <w:t>5</w:t>
            </w:r>
            <w:r w:rsidR="6B7D7458">
              <w:t>5</w:t>
            </w:r>
            <w:r w:rsidR="5CEDA715">
              <w:t>,0</w:t>
            </w:r>
            <w:r w:rsidR="75EECC04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:rsidR="3D69BEDB" w:rsidP="0098472F" w:rsidRDefault="0AAA987F" w14:paraId="11D0130A" w14:textId="3E795545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20A26023">
              <w:t>2</w:t>
            </w:r>
            <w:r w:rsidR="527E84E2">
              <w:t>3</w:t>
            </w:r>
            <w:r w:rsidR="397CB06C">
              <w:t>,</w:t>
            </w:r>
            <w:r w:rsidR="7700553C">
              <w:t>0</w:t>
            </w:r>
            <w:r w:rsidR="46E76E4B">
              <w:t>00</w:t>
            </w:r>
            <w:r w:rsidR="50BFEBF5">
              <w:t xml:space="preserve"> to </w:t>
            </w:r>
            <w:r w:rsidR="7CE5CDBC">
              <w:t>3</w:t>
            </w:r>
            <w:r w:rsidR="45E041C4">
              <w:t>0</w:t>
            </w:r>
            <w:r w:rsidR="02A350FF">
              <w:t>,</w:t>
            </w:r>
            <w:r w:rsidR="47BD47FE">
              <w:t>0</w:t>
            </w:r>
            <w:r w:rsidR="0091D8ED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:rsidR="7C67E8BC" w:rsidP="0098472F" w:rsidRDefault="27B89ACC" w14:paraId="07B5F201" w14:textId="37D16706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5ED0156A">
              <w:t>60</w:t>
            </w:r>
            <w:r w:rsidR="35FBBE4A">
              <w:t>,</w:t>
            </w:r>
            <w:r w:rsidR="3D43AB01">
              <w:t>00</w:t>
            </w:r>
            <w:r w:rsidR="00D90827">
              <w:t>0</w:t>
            </w:r>
            <w:r w:rsidR="6ED8FB1E">
              <w:t xml:space="preserve"> </w:t>
            </w:r>
            <w:r w:rsidR="40CE0EDD">
              <w:t>to</w:t>
            </w:r>
            <w:r w:rsidR="3DB643DC">
              <w:t xml:space="preserve"> </w:t>
            </w:r>
            <w:r w:rsidR="77F5BBBB">
              <w:t>7</w:t>
            </w:r>
            <w:r w:rsidR="3880D0BA">
              <w:t>5</w:t>
            </w:r>
            <w:r w:rsidR="42EA0A09">
              <w:t>,</w:t>
            </w:r>
            <w:r w:rsidR="5087FF14">
              <w:t>00</w:t>
            </w:r>
            <w:r w:rsidR="3AD91E3A">
              <w:t>0</w:t>
            </w:r>
            <w:r w:rsidR="7AE1DF1C">
              <w:t xml:space="preserve"> </w:t>
            </w:r>
            <w:proofErr w:type="spellStart"/>
            <w:r>
              <w:t>cfs</w:t>
            </w:r>
            <w:proofErr w:type="spellEnd"/>
          </w:p>
          <w:p w:rsidR="2FF4693C" w:rsidP="0098472F" w:rsidRDefault="7059FC2C" w14:paraId="218A9790" w14:textId="027D2CEE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382DE890">
              <w:t>3</w:t>
            </w:r>
            <w:r w:rsidR="1B85D07A">
              <w:t>,</w:t>
            </w:r>
            <w:r w:rsidR="523DD7E9">
              <w:t>5</w:t>
            </w:r>
            <w:r w:rsidR="4ACDAD3D">
              <w:t>0</w:t>
            </w:r>
            <w:r w:rsidR="4EC43F45">
              <w:t>0</w:t>
            </w:r>
            <w:r w:rsidR="6ED1A0AF">
              <w:t xml:space="preserve"> </w:t>
            </w:r>
            <w:r>
              <w:t xml:space="preserve">to </w:t>
            </w:r>
            <w:r w:rsidR="74310228">
              <w:t>10</w:t>
            </w:r>
            <w:r w:rsidR="554E2E8C">
              <w:t>,</w:t>
            </w:r>
            <w:r w:rsidR="6221B75E">
              <w:t>1</w:t>
            </w:r>
            <w:r w:rsidR="40087B1F">
              <w:t>8</w:t>
            </w:r>
            <w:r w:rsidR="2DEF4403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:rsidR="11294585" w:rsidP="0098472F" w:rsidRDefault="78EFEA49" w14:paraId="52B2D008" w14:textId="7A7880C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0BA24294">
              <w:t xml:space="preserve">Current </w:t>
            </w:r>
            <w:r w:rsidR="576F5997">
              <w:t>3,50</w:t>
            </w:r>
            <w:r w:rsidR="4E720B09">
              <w:t>0</w:t>
            </w:r>
            <w:r w:rsidR="4AFD4BA5">
              <w:t xml:space="preserve"> </w:t>
            </w:r>
            <w:proofErr w:type="spellStart"/>
            <w:r w:rsidR="4AFD4BA5">
              <w:t>cfs</w:t>
            </w:r>
            <w:proofErr w:type="spellEnd"/>
            <w:r w:rsidR="3E4417CA">
              <w:t xml:space="preserve"> Range </w:t>
            </w:r>
            <w:r w:rsidR="76E69CEB">
              <w:t>9</w:t>
            </w:r>
            <w:r w:rsidR="2760A435">
              <w:t>00</w:t>
            </w:r>
            <w:r w:rsidR="684FF9EA">
              <w:t xml:space="preserve"> </w:t>
            </w:r>
            <w:proofErr w:type="spellStart"/>
            <w:r w:rsidR="684FF9EA">
              <w:t>cfs</w:t>
            </w:r>
            <w:proofErr w:type="spellEnd"/>
            <w:r w:rsidR="684FF9EA">
              <w:t xml:space="preserve"> to </w:t>
            </w:r>
            <w:r w:rsidR="2831E161">
              <w:t>3,5</w:t>
            </w:r>
            <w:r w:rsidR="74A14A0D">
              <w:t>00</w:t>
            </w:r>
            <w:r w:rsidR="3E4417CA">
              <w:t xml:space="preserve"> </w:t>
            </w:r>
            <w:proofErr w:type="spellStart"/>
            <w:r w:rsidR="3E4417CA">
              <w:t>cfs</w:t>
            </w:r>
            <w:proofErr w:type="spellEnd"/>
          </w:p>
          <w:p w:rsidR="59A74877" w:rsidP="0098472F" w:rsidRDefault="46046B03" w14:paraId="3F7D035C" w14:textId="44C85895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81C45BF">
              <w:t xml:space="preserve">Current </w:t>
            </w:r>
            <w:r w:rsidR="4F8775F8">
              <w:t>3</w:t>
            </w:r>
            <w:r w:rsidR="195EC3B8">
              <w:t>,</w:t>
            </w:r>
            <w:r w:rsidR="4EB56104">
              <w:t>0</w:t>
            </w:r>
            <w:r w:rsidR="5A94A34F">
              <w:t>0</w:t>
            </w:r>
            <w:r w:rsidR="420DDFF2">
              <w:t>0</w:t>
            </w:r>
            <w:r w:rsidR="1FB36260">
              <w:t xml:space="preserve"> </w:t>
            </w:r>
            <w:proofErr w:type="spellStart"/>
            <w:proofErr w:type="gramStart"/>
            <w:r w:rsidR="1FB36260">
              <w:t>cfs</w:t>
            </w:r>
            <w:proofErr w:type="spellEnd"/>
            <w:r w:rsidR="781C45BF">
              <w:t xml:space="preserve">  Range</w:t>
            </w:r>
            <w:proofErr w:type="gramEnd"/>
            <w:r w:rsidR="781C45BF">
              <w:t xml:space="preserve"> </w:t>
            </w:r>
            <w:r w:rsidR="7A052AE5">
              <w:t>0</w:t>
            </w:r>
            <w:r w:rsidR="5B01186D">
              <w:t xml:space="preserve"> </w:t>
            </w:r>
            <w:proofErr w:type="spellStart"/>
            <w:r w:rsidR="5B01186D">
              <w:t>cfs</w:t>
            </w:r>
            <w:proofErr w:type="spellEnd"/>
            <w:r>
              <w:t xml:space="preserve"> </w:t>
            </w:r>
            <w:r w:rsidR="460DCBCE">
              <w:t>to 6,680</w:t>
            </w:r>
            <w:r w:rsidR="7E64EE01">
              <w:t xml:space="preserve"> </w:t>
            </w:r>
            <w:proofErr w:type="spellStart"/>
            <w:r w:rsidR="460DCBCE">
              <w:t>cfs</w:t>
            </w:r>
            <w:proofErr w:type="spellEnd"/>
            <w:r w:rsidR="7E64EE01">
              <w:t xml:space="preserve"> </w:t>
            </w:r>
          </w:p>
          <w:p w:rsidRPr="0098472F" w:rsidR="4055E8BF" w:rsidP="0098472F" w:rsidRDefault="0428DAF1" w14:paraId="6B3A682C" w14:textId="62D8BED5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3AA066D9">
              <w:t>+</w:t>
            </w:r>
            <w:r w:rsidR="0E379251">
              <w:t>2</w:t>
            </w:r>
            <w:r w:rsidR="5105547C">
              <w:t>,</w:t>
            </w:r>
            <w:r w:rsidR="02BF19A0">
              <w:t>5</w:t>
            </w:r>
            <w:r w:rsidR="3E64749B">
              <w:t>00</w:t>
            </w:r>
            <w:r w:rsidR="6CBBDB39">
              <w:t xml:space="preserve"> </w:t>
            </w:r>
            <w:proofErr w:type="spellStart"/>
            <w:r w:rsidR="6CBBDB39">
              <w:t>cfs</w:t>
            </w:r>
            <w:proofErr w:type="spellEnd"/>
            <w:r>
              <w:t xml:space="preserve"> to</w:t>
            </w:r>
            <w:r w:rsidR="06542C45">
              <w:t xml:space="preserve"> +</w:t>
            </w:r>
            <w:r w:rsidR="20FFD7D2">
              <w:t>1</w:t>
            </w:r>
            <w:r w:rsidR="107A6B79">
              <w:t>1</w:t>
            </w:r>
            <w:r w:rsidR="06542C45">
              <w:t>,000</w:t>
            </w:r>
            <w:r>
              <w:t xml:space="preserve"> </w:t>
            </w:r>
            <w:proofErr w:type="spellStart"/>
            <w:r>
              <w:t>cf</w:t>
            </w:r>
            <w:r w:rsidR="78DE8D3A">
              <w:t>s</w:t>
            </w:r>
            <w:proofErr w:type="spellEnd"/>
          </w:p>
          <w:p w:rsidR="00F25DFE" w:rsidP="4A1119FA" w:rsidRDefault="65A68040" w14:paraId="1D8444F6" w14:textId="5A26257D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  <w:tcMar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54909EE7" w:rsidRDefault="771F460C" w14:paraId="4206E662" w14:textId="6EDE72A3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4909EE7" w:rsidR="5871E640">
              <w:rPr>
                <w:i w:val="0"/>
                <w:iCs w:val="0"/>
              </w:rPr>
              <w:t>S</w:t>
            </w:r>
            <w:r w:rsidRPr="54909EE7" w:rsidR="2F833EA1">
              <w:rPr>
                <w:i w:val="0"/>
                <w:iCs w:val="0"/>
              </w:rPr>
              <w:t>pring</w:t>
            </w:r>
            <w:r w:rsidRPr="54909EE7" w:rsidR="712029A7">
              <w:rPr>
                <w:i w:val="0"/>
                <w:iCs w:val="0"/>
              </w:rPr>
              <w:t xml:space="preserve">-run and winter-run Chinook </w:t>
            </w:r>
            <w:r w:rsidRPr="54909EE7" w:rsidR="6BE88700">
              <w:rPr>
                <w:i w:val="0"/>
                <w:iCs w:val="0"/>
              </w:rPr>
              <w:t>s</w:t>
            </w:r>
            <w:r w:rsidRPr="54909EE7" w:rsidR="712029A7">
              <w:rPr>
                <w:i w:val="0"/>
                <w:iCs w:val="0"/>
              </w:rPr>
              <w:t>almon juveniles are</w:t>
            </w:r>
            <w:r w:rsidRPr="54909EE7" w:rsidR="712029A7">
              <w:rPr>
                <w:i w:val="0"/>
                <w:iCs w:val="0"/>
              </w:rPr>
              <w:t xml:space="preserve"> </w:t>
            </w:r>
            <w:r w:rsidRPr="54909EE7" w:rsidR="6893187B">
              <w:rPr>
                <w:i w:val="0"/>
                <w:iCs w:val="0"/>
              </w:rPr>
              <w:t>migrating</w:t>
            </w:r>
            <w:r w:rsidRPr="54909EE7" w:rsidR="712029A7">
              <w:rPr>
                <w:i w:val="0"/>
                <w:iCs w:val="0"/>
              </w:rPr>
              <w:t xml:space="preserve"> downstream</w:t>
            </w:r>
            <w:r w:rsidRPr="54909EE7" w:rsidR="01BE961B">
              <w:rPr>
                <w:i w:val="0"/>
                <w:iCs w:val="0"/>
              </w:rPr>
              <w:t xml:space="preserve"> and into the Delta</w:t>
            </w:r>
            <w:r w:rsidRPr="54909EE7" w:rsidR="712029A7">
              <w:rPr>
                <w:i w:val="0"/>
                <w:iCs w:val="0"/>
              </w:rPr>
              <w:t xml:space="preserve">. </w:t>
            </w:r>
            <w:r w:rsidRPr="54909EE7" w:rsidR="28FAD2CB">
              <w:rPr>
                <w:i w:val="0"/>
                <w:iCs w:val="0"/>
              </w:rPr>
              <w:t>Many</w:t>
            </w:r>
            <w:r w:rsidRPr="54909EE7" w:rsidR="4739C5F7">
              <w:rPr>
                <w:i w:val="0"/>
                <w:iCs w:val="0"/>
              </w:rPr>
              <w:t xml:space="preserve"> </w:t>
            </w:r>
            <w:r w:rsidRPr="54909EE7" w:rsidR="135A3951">
              <w:rPr>
                <w:i w:val="0"/>
                <w:iCs w:val="0"/>
              </w:rPr>
              <w:t xml:space="preserve">winter-run </w:t>
            </w:r>
            <w:r w:rsidRPr="54909EE7" w:rsidR="58A77F40">
              <w:rPr>
                <w:i w:val="0"/>
                <w:iCs w:val="0"/>
              </w:rPr>
              <w:t xml:space="preserve">Chinook salmon </w:t>
            </w:r>
            <w:r w:rsidRPr="54909EE7" w:rsidR="135A3951">
              <w:rPr>
                <w:i w:val="0"/>
                <w:iCs w:val="0"/>
              </w:rPr>
              <w:t>have exited</w:t>
            </w:r>
            <w:r w:rsidRPr="54909EE7" w:rsidR="1745606C">
              <w:rPr>
                <w:i w:val="0"/>
                <w:iCs w:val="0"/>
              </w:rPr>
              <w:t xml:space="preserve"> the Delta and</w:t>
            </w:r>
            <w:r w:rsidRPr="54909EE7" w:rsidR="135A3951">
              <w:rPr>
                <w:i w:val="0"/>
                <w:iCs w:val="0"/>
              </w:rPr>
              <w:t xml:space="preserve"> spring-run </w:t>
            </w:r>
            <w:r w:rsidRPr="54909EE7" w:rsidR="1A45C83B">
              <w:rPr>
                <w:i w:val="0"/>
                <w:iCs w:val="0"/>
              </w:rPr>
              <w:t xml:space="preserve">Chinook salmon </w:t>
            </w:r>
            <w:r w:rsidRPr="54909EE7" w:rsidR="135A3951">
              <w:rPr>
                <w:i w:val="0"/>
                <w:iCs w:val="0"/>
              </w:rPr>
              <w:t xml:space="preserve">are </w:t>
            </w:r>
            <w:r w:rsidRPr="54909EE7" w:rsidR="2A2B657B">
              <w:rPr>
                <w:i w:val="0"/>
                <w:iCs w:val="0"/>
              </w:rPr>
              <w:t xml:space="preserve">beginning </w:t>
            </w:r>
            <w:r w:rsidRPr="54909EE7" w:rsidR="135A3951">
              <w:rPr>
                <w:i w:val="0"/>
                <w:iCs w:val="0"/>
              </w:rPr>
              <w:t>to exit</w:t>
            </w:r>
            <w:r w:rsidRPr="54909EE7" w:rsidR="117FFA6C">
              <w:rPr>
                <w:i w:val="0"/>
                <w:iCs w:val="0"/>
              </w:rPr>
              <w:t xml:space="preserve"> the Delta</w:t>
            </w:r>
            <w:r w:rsidRPr="54909EE7" w:rsidR="7226FA53">
              <w:rPr>
                <w:i w:val="0"/>
                <w:iCs w:val="0"/>
              </w:rPr>
              <w:t xml:space="preserve"> as well.</w:t>
            </w:r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54909EE7" w:rsidRDefault="63691258" w14:paraId="68AEF95C" w14:textId="02A6EEC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4909EE7" w:rsidR="63691258">
              <w:rPr>
                <w:i w:val="0"/>
                <w:iCs w:val="0"/>
              </w:rPr>
              <w:t xml:space="preserve">Delta Smelt </w:t>
            </w:r>
            <w:r w:rsidRPr="54909EE7" w:rsidR="3F3CFC60">
              <w:rPr>
                <w:i w:val="0"/>
                <w:iCs w:val="0"/>
              </w:rPr>
              <w:t xml:space="preserve">spawning </w:t>
            </w:r>
            <w:r w:rsidRPr="54909EE7" w:rsidR="26EF7B54">
              <w:rPr>
                <w:i w:val="0"/>
                <w:iCs w:val="0"/>
              </w:rPr>
              <w:t>is ongoing</w:t>
            </w:r>
            <w:r w:rsidRPr="54909EE7" w:rsidR="4838F02D">
              <w:rPr>
                <w:i w:val="0"/>
                <w:iCs w:val="0"/>
              </w:rPr>
              <w:t>.</w:t>
            </w:r>
            <w:r w:rsidRPr="54909EE7" w:rsidR="63691258">
              <w:rPr>
                <w:i w:val="0"/>
                <w:iCs w:val="0"/>
              </w:rPr>
              <w:t xml:space="preserve"> </w:t>
            </w:r>
            <w:r w:rsidRPr="54909EE7" w:rsidR="47BB531D">
              <w:rPr>
                <w:i w:val="0"/>
                <w:iCs w:val="0"/>
              </w:rPr>
              <w:t>34</w:t>
            </w:r>
            <w:r w:rsidRPr="54909EE7" w:rsidR="006B5E0B">
              <w:rPr>
                <w:i w:val="0"/>
                <w:iCs w:val="0"/>
              </w:rPr>
              <w:t xml:space="preserve"> </w:t>
            </w:r>
            <w:r w:rsidRPr="54909EE7" w:rsidR="56F641B1">
              <w:rPr>
                <w:i w:val="0"/>
                <w:iCs w:val="0"/>
              </w:rPr>
              <w:t xml:space="preserve">confirmed </w:t>
            </w:r>
            <w:del w:author="Reece, Kevin@DWR" w:date="2023-05-22T17:19:08.274Z" w:id="1507415026">
              <w:r w:rsidRPr="54909EE7" w:rsidDel="6058BBA0">
                <w:rPr>
                  <w:i w:val="0"/>
                  <w:iCs w:val="0"/>
                </w:rPr>
                <w:delText xml:space="preserve"> </w:delText>
              </w:r>
            </w:del>
            <w:r w:rsidRPr="54909EE7" w:rsidR="2817254A">
              <w:rPr>
                <w:i w:val="0"/>
                <w:iCs w:val="0"/>
              </w:rPr>
              <w:t>larval</w:t>
            </w:r>
            <w:r w:rsidRPr="54909EE7" w:rsidR="2817254A">
              <w:rPr>
                <w:i w:val="0"/>
                <w:iCs w:val="0"/>
              </w:rPr>
              <w:t xml:space="preserve"> DS </w:t>
            </w:r>
            <w:r w:rsidRPr="54909EE7" w:rsidR="6058BBA0">
              <w:rPr>
                <w:i w:val="0"/>
                <w:iCs w:val="0"/>
              </w:rPr>
              <w:t>have been detected since</w:t>
            </w:r>
            <w:r w:rsidRPr="54909EE7" w:rsidR="2817254A">
              <w:rPr>
                <w:i w:val="0"/>
                <w:iCs w:val="0"/>
              </w:rPr>
              <w:t xml:space="preserve"> 3/13/23 in </w:t>
            </w:r>
            <w:r w:rsidRPr="54909EE7" w:rsidR="322435EC">
              <w:rPr>
                <w:i w:val="0"/>
                <w:iCs w:val="0"/>
              </w:rPr>
              <w:t>the Confluence</w:t>
            </w:r>
            <w:r w:rsidRPr="54909EE7" w:rsidR="48A24AE0">
              <w:rPr>
                <w:i w:val="0"/>
                <w:iCs w:val="0"/>
              </w:rPr>
              <w:t xml:space="preserve">, lower Sac River, Honker Bay, </w:t>
            </w:r>
            <w:r w:rsidRPr="54909EE7" w:rsidR="6058BBA0">
              <w:rPr>
                <w:i w:val="0"/>
                <w:iCs w:val="0"/>
              </w:rPr>
              <w:t>Suisun Bay,</w:t>
            </w:r>
            <w:r w:rsidRPr="54909EE7" w:rsidR="48A24AE0">
              <w:rPr>
                <w:i w:val="0"/>
                <w:iCs w:val="0"/>
              </w:rPr>
              <w:t xml:space="preserve"> Suisun Marsh</w:t>
            </w:r>
            <w:r w:rsidRPr="54909EE7" w:rsidR="64E2B56C">
              <w:rPr>
                <w:i w:val="0"/>
                <w:iCs w:val="0"/>
              </w:rPr>
              <w:t xml:space="preserve">, </w:t>
            </w:r>
            <w:r w:rsidRPr="54909EE7" w:rsidR="551D956C">
              <w:rPr>
                <w:i w:val="0"/>
                <w:iCs w:val="0"/>
              </w:rPr>
              <w:t xml:space="preserve">Sac Deepwater Ship Channel, </w:t>
            </w:r>
            <w:r w:rsidRPr="54909EE7" w:rsidR="64E2B56C">
              <w:rPr>
                <w:i w:val="0"/>
                <w:iCs w:val="0"/>
              </w:rPr>
              <w:t>and Cache Slough / Liberty Island</w:t>
            </w:r>
            <w:r w:rsidRPr="54909EE7" w:rsidR="24057E22">
              <w:rPr>
                <w:i w:val="0"/>
                <w:iCs w:val="0"/>
              </w:rPr>
              <w:t>.</w:t>
            </w:r>
            <w:r w:rsidRPr="54909EE7" w:rsidR="1DD46AA6">
              <w:rPr>
                <w:i w:val="0"/>
                <w:iCs w:val="0"/>
              </w:rPr>
              <w:t xml:space="preserve"> </w:t>
            </w:r>
            <w:r w:rsidRPr="54909EE7" w:rsidR="44D23CFD">
              <w:rPr>
                <w:i w:val="0"/>
                <w:iCs w:val="0"/>
              </w:rPr>
              <w:t>N</w:t>
            </w:r>
            <w:r w:rsidRPr="54909EE7" w:rsidR="178378E2">
              <w:rPr>
                <w:i w:val="0"/>
                <w:iCs w:val="0"/>
              </w:rPr>
              <w:t xml:space="preserve">o </w:t>
            </w:r>
            <w:r w:rsidRPr="54909EE7" w:rsidR="44D23CFD">
              <w:rPr>
                <w:i w:val="0"/>
                <w:iCs w:val="0"/>
              </w:rPr>
              <w:t xml:space="preserve">DS were detected in </w:t>
            </w:r>
            <w:r w:rsidRPr="54909EE7" w:rsidR="178378E2">
              <w:rPr>
                <w:i w:val="0"/>
                <w:iCs w:val="0"/>
              </w:rPr>
              <w:t xml:space="preserve">salvage in the last </w:t>
            </w:r>
            <w:r w:rsidRPr="54909EE7" w:rsidR="4B4A4BBF">
              <w:rPr>
                <w:i w:val="0"/>
                <w:iCs w:val="0"/>
              </w:rPr>
              <w:t xml:space="preserve">two </w:t>
            </w:r>
            <w:r w:rsidRPr="54909EE7" w:rsidR="178378E2">
              <w:rPr>
                <w:i w:val="0"/>
                <w:iCs w:val="0"/>
              </w:rPr>
              <w:t>week</w:t>
            </w:r>
            <w:r w:rsidRPr="54909EE7" w:rsidR="4B4A4BBF">
              <w:rPr>
                <w:i w:val="0"/>
                <w:iCs w:val="0"/>
              </w:rPr>
              <w:t>s</w:t>
            </w:r>
            <w:r w:rsidRPr="54909EE7" w:rsidR="44D23CFD">
              <w:rPr>
                <w:i w:val="0"/>
                <w:iCs w:val="0"/>
              </w:rPr>
              <w:t>,</w:t>
            </w:r>
            <w:r w:rsidRPr="54909EE7" w:rsidR="178378E2">
              <w:rPr>
                <w:i w:val="0"/>
                <w:iCs w:val="0"/>
              </w:rPr>
              <w:t xml:space="preserve"> and </w:t>
            </w:r>
            <w:r w:rsidRPr="54909EE7" w:rsidR="61D4494F">
              <w:rPr>
                <w:i w:val="0"/>
                <w:iCs w:val="0"/>
              </w:rPr>
              <w:t xml:space="preserve">adult </w:t>
            </w:r>
            <w:r w:rsidRPr="54909EE7" w:rsidR="43A8A60C">
              <w:rPr>
                <w:i w:val="0"/>
                <w:iCs w:val="0"/>
              </w:rPr>
              <w:t xml:space="preserve">DS </w:t>
            </w:r>
            <w:r w:rsidRPr="54909EE7" w:rsidR="051580D5">
              <w:rPr>
                <w:i w:val="0"/>
                <w:iCs w:val="0"/>
              </w:rPr>
              <w:t xml:space="preserve">cumulative seasonal </w:t>
            </w:r>
            <w:r w:rsidRPr="54909EE7" w:rsidR="67E96B32">
              <w:rPr>
                <w:i w:val="0"/>
                <w:iCs w:val="0"/>
              </w:rPr>
              <w:t>salvage is</w:t>
            </w:r>
            <w:r w:rsidRPr="54909EE7" w:rsidR="4FFB0BEB">
              <w:rPr>
                <w:i w:val="0"/>
                <w:iCs w:val="0"/>
              </w:rPr>
              <w:t xml:space="preserve"> </w:t>
            </w:r>
            <w:r w:rsidRPr="54909EE7" w:rsidR="247A433B">
              <w:rPr>
                <w:i w:val="0"/>
                <w:iCs w:val="0"/>
              </w:rPr>
              <w:t>52</w:t>
            </w:r>
            <w:r w:rsidRPr="54909EE7" w:rsidR="27D6E682">
              <w:rPr>
                <w:i w:val="0"/>
                <w:iCs w:val="0"/>
              </w:rPr>
              <w:t>.</w:t>
            </w:r>
          </w:p>
          <w:p w:rsidRPr="00DB1D48" w:rsidR="7B40D848" w:rsidP="54909EE7" w:rsidRDefault="5F562AC9" w14:paraId="2DA1D0FB" w14:textId="50FE84B3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54909EE7" w:rsidR="5F562AC9">
              <w:rPr>
                <w:i w:val="0"/>
                <w:iCs w:val="0"/>
              </w:rPr>
              <w:t xml:space="preserve">Last </w:t>
            </w:r>
            <w:r w:rsidRPr="54909EE7" w:rsidR="5F562AC9">
              <w:rPr>
                <w:i w:val="0"/>
                <w:iCs w:val="0"/>
              </w:rPr>
              <w:t xml:space="preserve">week, </w:t>
            </w:r>
            <w:del w:author="Reece, Kevin@DWR" w:date="2023-05-22T17:19:11.195Z" w:id="358510581">
              <w:r w:rsidRPr="54909EE7" w:rsidDel="72201BEF">
                <w:rPr>
                  <w:i w:val="0"/>
                  <w:iCs w:val="0"/>
                </w:rPr>
                <w:delText xml:space="preserve"> </w:delText>
              </w:r>
            </w:del>
            <w:r w:rsidRPr="54909EE7" w:rsidR="5FF5CC74">
              <w:rPr>
                <w:i w:val="0"/>
                <w:iCs w:val="0"/>
              </w:rPr>
              <w:t>1</w:t>
            </w:r>
            <w:r w:rsidRPr="54909EE7" w:rsidR="5F562AC9">
              <w:rPr>
                <w:i w:val="0"/>
                <w:iCs w:val="0"/>
              </w:rPr>
              <w:t xml:space="preserve"> </w:t>
            </w:r>
            <w:r w:rsidRPr="54909EE7" w:rsidR="6F061417">
              <w:rPr>
                <w:i w:val="0"/>
                <w:iCs w:val="0"/>
              </w:rPr>
              <w:t xml:space="preserve">Longfin Smelt </w:t>
            </w:r>
            <w:r w:rsidRPr="54909EE7" w:rsidR="202A67CC">
              <w:rPr>
                <w:i w:val="0"/>
                <w:iCs w:val="0"/>
              </w:rPr>
              <w:t xml:space="preserve">adult </w:t>
            </w:r>
            <w:r w:rsidRPr="54909EE7" w:rsidR="24B5CCE4">
              <w:rPr>
                <w:i w:val="0"/>
                <w:iCs w:val="0"/>
              </w:rPr>
              <w:t>w</w:t>
            </w:r>
            <w:r w:rsidRPr="54909EE7" w:rsidR="2D020F12">
              <w:rPr>
                <w:i w:val="0"/>
                <w:iCs w:val="0"/>
              </w:rPr>
              <w:t>as</w:t>
            </w:r>
            <w:r w:rsidRPr="54909EE7" w:rsidR="399E75F0">
              <w:rPr>
                <w:i w:val="0"/>
                <w:iCs w:val="0"/>
              </w:rPr>
              <w:t xml:space="preserve"> </w:t>
            </w:r>
            <w:r w:rsidRPr="54909EE7" w:rsidR="52540430">
              <w:rPr>
                <w:i w:val="0"/>
                <w:iCs w:val="0"/>
              </w:rPr>
              <w:t>detected</w:t>
            </w:r>
            <w:r w:rsidRPr="54909EE7" w:rsidR="013490F7">
              <w:rPr>
                <w:i w:val="0"/>
                <w:iCs w:val="0"/>
              </w:rPr>
              <w:t>.</w:t>
            </w:r>
            <w:r w:rsidRPr="54909EE7" w:rsidR="06F05C4A">
              <w:rPr>
                <w:i w:val="0"/>
                <w:iCs w:val="0"/>
              </w:rPr>
              <w:t xml:space="preserve"> </w:t>
            </w:r>
            <w:r w:rsidRPr="54909EE7" w:rsidR="775AA726">
              <w:rPr>
                <w:i w:val="0"/>
                <w:iCs w:val="0"/>
              </w:rPr>
              <w:t xml:space="preserve">Spawning </w:t>
            </w:r>
            <w:r w:rsidRPr="54909EE7" w:rsidR="6063B17B">
              <w:rPr>
                <w:i w:val="0"/>
                <w:iCs w:val="0"/>
              </w:rPr>
              <w:t xml:space="preserve">is </w:t>
            </w:r>
            <w:r w:rsidRPr="54909EE7" w:rsidR="49159B2E">
              <w:rPr>
                <w:i w:val="0"/>
                <w:iCs w:val="0"/>
              </w:rPr>
              <w:t>ending</w:t>
            </w:r>
            <w:r w:rsidRPr="54909EE7" w:rsidR="584A8191">
              <w:rPr>
                <w:i w:val="0"/>
                <w:iCs w:val="0"/>
              </w:rPr>
              <w:t xml:space="preserve"> and LFS larvae </w:t>
            </w:r>
            <w:r w:rsidRPr="54909EE7" w:rsidR="115220FC">
              <w:rPr>
                <w:i w:val="0"/>
                <w:iCs w:val="0"/>
              </w:rPr>
              <w:t>and juveniles</w:t>
            </w:r>
            <w:r w:rsidRPr="54909EE7" w:rsidR="584A8191">
              <w:rPr>
                <w:i w:val="0"/>
                <w:iCs w:val="0"/>
              </w:rPr>
              <w:t xml:space="preserve"> </w:t>
            </w:r>
            <w:r w:rsidRPr="54909EE7" w:rsidR="1C0BE7EB">
              <w:rPr>
                <w:i w:val="0"/>
                <w:iCs w:val="0"/>
              </w:rPr>
              <w:t>have</w:t>
            </w:r>
            <w:r w:rsidRPr="54909EE7" w:rsidR="65C45A06">
              <w:rPr>
                <w:i w:val="0"/>
                <w:iCs w:val="0"/>
              </w:rPr>
              <w:t xml:space="preserve"> </w:t>
            </w:r>
            <w:r w:rsidRPr="54909EE7" w:rsidR="3FDCD8AB">
              <w:rPr>
                <w:i w:val="0"/>
                <w:iCs w:val="0"/>
              </w:rPr>
              <w:t>been</w:t>
            </w:r>
            <w:r w:rsidRPr="54909EE7" w:rsidR="584A8191">
              <w:rPr>
                <w:i w:val="0"/>
                <w:iCs w:val="0"/>
              </w:rPr>
              <w:t xml:space="preserve"> detected </w:t>
            </w:r>
            <w:r w:rsidRPr="54909EE7" w:rsidR="14E387DD">
              <w:rPr>
                <w:i w:val="0"/>
                <w:iCs w:val="0"/>
              </w:rPr>
              <w:t xml:space="preserve">in the past month </w:t>
            </w:r>
            <w:r w:rsidRPr="54909EE7" w:rsidR="584A8191">
              <w:rPr>
                <w:i w:val="0"/>
                <w:iCs w:val="0"/>
              </w:rPr>
              <w:t xml:space="preserve">in </w:t>
            </w:r>
            <w:r w:rsidRPr="54909EE7" w:rsidR="3FC8A5B3">
              <w:rPr>
                <w:i w:val="0"/>
                <w:iCs w:val="0"/>
              </w:rPr>
              <w:t xml:space="preserve">the </w:t>
            </w:r>
            <w:r w:rsidRPr="54909EE7" w:rsidR="38EA589A">
              <w:rPr>
                <w:i w:val="0"/>
                <w:iCs w:val="0"/>
              </w:rPr>
              <w:t xml:space="preserve">lower Sacramento River, </w:t>
            </w:r>
            <w:r w:rsidRPr="54909EE7" w:rsidR="2CFE8CC1">
              <w:rPr>
                <w:i w:val="0"/>
                <w:iCs w:val="0"/>
              </w:rPr>
              <w:t>confluence,</w:t>
            </w:r>
            <w:r w:rsidRPr="54909EE7" w:rsidR="74CBFC06">
              <w:rPr>
                <w:i w:val="0"/>
                <w:iCs w:val="0"/>
              </w:rPr>
              <w:t xml:space="preserve"> </w:t>
            </w:r>
            <w:r w:rsidRPr="54909EE7" w:rsidR="3DE64EF8">
              <w:rPr>
                <w:i w:val="0"/>
                <w:iCs w:val="0"/>
              </w:rPr>
              <w:t xml:space="preserve">Suisun Bay, </w:t>
            </w:r>
            <w:r w:rsidRPr="54909EE7" w:rsidR="5939D44A">
              <w:rPr>
                <w:i w:val="0"/>
                <w:iCs w:val="0"/>
              </w:rPr>
              <w:t xml:space="preserve">Suisun Marsh, </w:t>
            </w:r>
            <w:r w:rsidRPr="54909EE7" w:rsidR="74CBFC06">
              <w:rPr>
                <w:i w:val="0"/>
                <w:iCs w:val="0"/>
              </w:rPr>
              <w:t xml:space="preserve">and </w:t>
            </w:r>
            <w:r w:rsidRPr="54909EE7" w:rsidR="0C2C53E8">
              <w:rPr>
                <w:i w:val="0"/>
                <w:iCs w:val="0"/>
              </w:rPr>
              <w:t xml:space="preserve">downstream to </w:t>
            </w:r>
            <w:r w:rsidRPr="54909EE7" w:rsidR="0D0B2BBA">
              <w:rPr>
                <w:i w:val="0"/>
                <w:iCs w:val="0"/>
              </w:rPr>
              <w:t>Carquinez</w:t>
            </w:r>
            <w:r w:rsidRPr="54909EE7" w:rsidR="0D0B2BBA">
              <w:rPr>
                <w:i w:val="0"/>
                <w:iCs w:val="0"/>
              </w:rPr>
              <w:t xml:space="preserve">, Napa River, and </w:t>
            </w:r>
            <w:r w:rsidRPr="54909EE7" w:rsidR="0C2C53E8">
              <w:rPr>
                <w:i w:val="0"/>
                <w:iCs w:val="0"/>
              </w:rPr>
              <w:t>San Pablo Bay</w:t>
            </w:r>
            <w:r w:rsidRPr="54909EE7" w:rsidR="584A8191">
              <w:rPr>
                <w:i w:val="0"/>
                <w:iCs w:val="0"/>
              </w:rPr>
              <w:t>.</w:t>
            </w:r>
            <w:r w:rsidRPr="54909EE7" w:rsidR="13943723">
              <w:rPr>
                <w:i w:val="0"/>
                <w:iCs w:val="0"/>
              </w:rPr>
              <w:t xml:space="preserve"> </w:t>
            </w:r>
            <w:r w:rsidRPr="54909EE7" w:rsidR="275F40C9">
              <w:rPr>
                <w:i w:val="0"/>
                <w:iCs w:val="0"/>
              </w:rPr>
              <w:t xml:space="preserve">No LFS were detected in </w:t>
            </w:r>
            <w:r w:rsidRPr="54909EE7" w:rsidR="688E0961">
              <w:rPr>
                <w:i w:val="0"/>
                <w:iCs w:val="0"/>
              </w:rPr>
              <w:t>salvage</w:t>
            </w:r>
            <w:r w:rsidRPr="54909EE7" w:rsidR="275F40C9">
              <w:rPr>
                <w:i w:val="0"/>
                <w:iCs w:val="0"/>
              </w:rPr>
              <w:t xml:space="preserve"> in the last two weeks, and c</w:t>
            </w:r>
            <w:r w:rsidRPr="54909EE7" w:rsidR="1D01C133">
              <w:rPr>
                <w:i w:val="0"/>
                <w:iCs w:val="0"/>
              </w:rPr>
              <w:t>umulative</w:t>
            </w:r>
            <w:r w:rsidRPr="54909EE7" w:rsidR="2F0D45EF">
              <w:rPr>
                <w:i w:val="0"/>
                <w:iCs w:val="0"/>
              </w:rPr>
              <w:t xml:space="preserve"> </w:t>
            </w:r>
            <w:r w:rsidRPr="54909EE7" w:rsidR="010D0E5D">
              <w:rPr>
                <w:i w:val="0"/>
                <w:iCs w:val="0"/>
              </w:rPr>
              <w:t>s</w:t>
            </w:r>
            <w:r w:rsidRPr="54909EE7" w:rsidR="5D1A662B">
              <w:rPr>
                <w:i w:val="0"/>
                <w:iCs w:val="0"/>
              </w:rPr>
              <w:t xml:space="preserve">easonal </w:t>
            </w:r>
            <w:r w:rsidRPr="54909EE7" w:rsidR="00D36344">
              <w:rPr>
                <w:i w:val="0"/>
                <w:iCs w:val="0"/>
              </w:rPr>
              <w:t xml:space="preserve">adult </w:t>
            </w:r>
            <w:r w:rsidRPr="54909EE7" w:rsidR="4D9F8707">
              <w:rPr>
                <w:i w:val="0"/>
                <w:iCs w:val="0"/>
              </w:rPr>
              <w:t xml:space="preserve">salvage </w:t>
            </w:r>
            <w:r w:rsidRPr="54909EE7" w:rsidR="752D6083">
              <w:rPr>
                <w:i w:val="0"/>
                <w:iCs w:val="0"/>
              </w:rPr>
              <w:t>is</w:t>
            </w:r>
            <w:r w:rsidRPr="54909EE7" w:rsidR="5F562AC9">
              <w:rPr>
                <w:i w:val="0"/>
                <w:iCs w:val="0"/>
              </w:rPr>
              <w:t xml:space="preserve"> </w:t>
            </w:r>
            <w:r w:rsidRPr="54909EE7" w:rsidR="0802CB25">
              <w:rPr>
                <w:i w:val="0"/>
                <w:iCs w:val="0"/>
              </w:rPr>
              <w:t>2</w:t>
            </w:r>
            <w:r w:rsidRPr="54909EE7" w:rsidR="40B117D2">
              <w:rPr>
                <w:i w:val="0"/>
                <w:iCs w:val="0"/>
              </w:rPr>
              <w:t>6</w:t>
            </w:r>
            <w:r w:rsidRPr="54909EE7" w:rsidR="2DFB27E2">
              <w:rPr>
                <w:i w:val="0"/>
                <w:iCs w:val="0"/>
              </w:rPr>
              <w:t>.</w:t>
            </w:r>
          </w:p>
          <w:p w:rsidR="00F25DFE" w:rsidP="7B54AAC3" w:rsidRDefault="5A5F5A24" w14:paraId="7656649C" w14:textId="21200F2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/>
            </w:pPr>
            <w:r w:rsidRPr="54909EE7" w:rsidR="5A5F5A24">
              <w:rPr>
                <w:i w:val="0"/>
                <w:iCs w:val="0"/>
              </w:rPr>
              <w:t>(</w:t>
            </w:r>
            <w:proofErr w:type="gramStart"/>
            <w:r w:rsidR="5A5F5A24">
              <w:rPr/>
              <w:t>updated</w:t>
            </w:r>
            <w:proofErr w:type="gramEnd"/>
            <w:r w:rsidR="5A5F5A24">
              <w:rPr/>
              <w:t xml:space="preserve"> </w:t>
            </w:r>
            <w:r w:rsidR="5386EC5B">
              <w:rPr/>
              <w:t>5</w:t>
            </w:r>
            <w:r w:rsidR="1054DB95">
              <w:rPr/>
              <w:t>/</w:t>
            </w:r>
            <w:r w:rsidR="460C1B91">
              <w:rPr/>
              <w:t>1</w:t>
            </w:r>
            <w:r w:rsidR="41CF498C">
              <w:rPr/>
              <w:t>6</w:t>
            </w:r>
            <w:r w:rsidR="134F9DC5">
              <w:rPr/>
              <w:t>/23</w:t>
            </w:r>
            <w:r w:rsidR="5A5F5A24">
              <w:rPr/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681DBF04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Pr="0092469F" w:rsidR="0042224C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FED14D7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Pr="0092469F" w:rsidR="2FF88309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Pr="0092469F" w:rsidR="225817E7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Pr="0092469F" w:rsidR="2BB4C16C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Pr="0092469F" w:rsidR="4F6ACD76">
        <w:rPr>
          <w:rFonts w:cs="Segoe UI"/>
          <w:sz w:val="24"/>
          <w:szCs w:val="24"/>
        </w:rPr>
        <w:t xml:space="preserve"> Genetic identification</w:t>
      </w:r>
      <w:r w:rsidRPr="0092469F" w:rsidR="095C36FC">
        <w:rPr>
          <w:rFonts w:cs="Segoe UI"/>
          <w:sz w:val="24"/>
          <w:szCs w:val="24"/>
        </w:rPr>
        <w:t xml:space="preserve"> of salmon</w:t>
      </w:r>
      <w:r w:rsidRPr="0092469F" w:rsidR="4F6ACD76">
        <w:rPr>
          <w:rFonts w:cs="Segoe UI"/>
          <w:sz w:val="24"/>
          <w:szCs w:val="24"/>
        </w:rPr>
        <w:t xml:space="preserve"> is not used in calculating loss, but </w:t>
      </w:r>
      <w:r w:rsidRPr="0092469F" w:rsidR="51C6E45E">
        <w:rPr>
          <w:rFonts w:cs="Segoe UI"/>
          <w:sz w:val="24"/>
          <w:szCs w:val="24"/>
        </w:rPr>
        <w:t>results are included in the Assessment</w:t>
      </w:r>
      <w:r w:rsidRPr="0092469F" w:rsidR="4831FDF7">
        <w:rPr>
          <w:rFonts w:cs="Segoe UI"/>
          <w:sz w:val="24"/>
          <w:szCs w:val="24"/>
        </w:rPr>
        <w:t xml:space="preserve"> as they become available</w:t>
      </w:r>
      <w:r w:rsidRPr="0092469F" w:rsidR="51C6E45E">
        <w:rPr>
          <w:rFonts w:cs="Segoe UI"/>
          <w:sz w:val="24"/>
          <w:szCs w:val="24"/>
        </w:rPr>
        <w:t xml:space="preserve">. </w:t>
      </w:r>
      <w:r w:rsidRPr="0092469F" w:rsidR="7710FA59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Pr="0092469F" w:rsidR="2477335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Pr="0092469F" w:rsidR="4A81DA86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Pr="0092469F" w:rsidR="73972D97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Pr="0092469F" w:rsidR="01DC2185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Pr="0092469F" w:rsidR="4B902B23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Pr="0092469F" w:rsidR="7E1474A2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7B54AAC3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7B54AAC3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5B07F95B" w14:paraId="6CE5C9D6" w14:textId="338B7016">
            <w:pPr>
              <w:pStyle w:val="VITableTextSegoeUIRegular8"/>
              <w:spacing w:line="259" w:lineRule="auto"/>
            </w:pPr>
            <w:r>
              <w:t>5</w:t>
            </w:r>
            <w:r w:rsidR="019F661A">
              <w:t>/</w:t>
            </w:r>
            <w:r w:rsidR="008B55C0">
              <w:t>15</w:t>
            </w:r>
            <w:r w:rsidR="4B8DD5D0">
              <w:t>/</w:t>
            </w:r>
            <w:r w:rsidR="33C04A40">
              <w:t xml:space="preserve">2023 </w:t>
            </w:r>
          </w:p>
        </w:tc>
      </w:tr>
      <w:tr w:rsidR="00F844C9" w:rsidTr="7B54AAC3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55BC6D63" w14:paraId="18A2A7E6" w14:textId="575FBA92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37E17E97" w14:paraId="0C7804B0" w14:textId="1D91A254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</w:tcPr>
          <w:p w:rsidRPr="006A4535" w:rsidR="00F844C9" w:rsidP="00F844C9" w:rsidRDefault="5AEA018A" w14:paraId="51FE82F1" w14:textId="0A3CC711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:rsidRPr="006A4535" w:rsidR="00F844C9" w:rsidP="00F844C9" w:rsidRDefault="5B07F95B" w14:paraId="49FDC376" w14:textId="500412E0">
            <w:pPr>
              <w:pStyle w:val="VITableTextSegoeUIRegular8"/>
            </w:pPr>
            <w:r>
              <w:t>5</w:t>
            </w:r>
            <w:r w:rsidR="019F661A">
              <w:t>/</w:t>
            </w:r>
            <w:r w:rsidR="4E112608">
              <w:t>15</w:t>
            </w:r>
            <w:r w:rsidR="525535DB">
              <w:t>/2023</w:t>
            </w:r>
          </w:p>
        </w:tc>
      </w:tr>
      <w:tr w:rsidR="00F844C9" w:rsidTr="7B54AAC3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2E5EA4" w:rsidP="00F844C9" w:rsidRDefault="31357137" w14:paraId="7144CD39" w14:textId="616239F3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:rsidR="00ED6665" w:rsidP="00ED6665" w:rsidRDefault="0F1FBAEB" w14:paraId="4FD1346D" w14:textId="2D716104">
            <w:pPr>
              <w:pStyle w:val="VITableTextSegoeUIRegular8"/>
            </w:pPr>
            <w:proofErr w:type="gramStart"/>
            <w:r>
              <w:t>1060.5</w:t>
            </w:r>
            <w:r w:rsidR="658CED8F">
              <w:t>;</w:t>
            </w:r>
            <w:proofErr w:type="gramEnd"/>
          </w:p>
          <w:p w:rsidR="00ED6665" w:rsidP="00ED6665" w:rsidRDefault="4627A091" w14:paraId="27D50BCC" w14:textId="4C23AC5E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3786008B" w14:paraId="5D0A175F" w14:textId="52CFD983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:rsidRPr="00CA1415" w:rsidR="00F844C9" w:rsidP="00F844C9" w:rsidRDefault="0BB95533" w14:paraId="2ED80D1F" w14:textId="00C8D785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:rsidRPr="003B1332" w:rsidR="00F844C9" w:rsidP="00F844C9" w:rsidRDefault="55466124" w14:paraId="4F86360D" w14:textId="1B3FE8EF">
            <w:pPr>
              <w:pStyle w:val="VITableTextSegoeUIRegular8"/>
            </w:pPr>
            <w:r>
              <w:t xml:space="preserve">Apr 1 – June 15 = </w:t>
            </w:r>
            <w:r w:rsidR="00E02834">
              <w:t>238.</w:t>
            </w:r>
            <w:r w:rsidR="78D8F035">
              <w:t>15</w:t>
            </w:r>
            <w:r>
              <w:t>(</w:t>
            </w:r>
            <w:r w:rsidR="005126DC">
              <w:t>30.</w:t>
            </w:r>
            <w:r w:rsidR="34AA71D4">
              <w:t>7</w:t>
            </w:r>
            <w:r>
              <w:t>%</w:t>
            </w:r>
            <w:r w:rsidR="6135B2D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339D5FE1" w14:paraId="7B7DC415" w14:textId="3AD1CB30">
            <w:pPr>
              <w:pStyle w:val="VITableTextSegoeUIRegular8"/>
            </w:pPr>
            <w:r>
              <w:t>5</w:t>
            </w:r>
            <w:r w:rsidR="019F661A">
              <w:t>/</w:t>
            </w:r>
            <w:r w:rsidR="4E112608">
              <w:t>15</w:t>
            </w:r>
            <w:r w:rsidR="4688F71F">
              <w:t>/2023</w:t>
            </w:r>
          </w:p>
        </w:tc>
      </w:tr>
      <w:tr w:rsidR="00F844C9" w:rsidTr="7B54AAC3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41D5F568" w14:paraId="04496591" w14:textId="6EBBD8D7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F844C9" w:rsidRDefault="1CE0D716" w14:paraId="554E6387" w14:textId="3AA41BC7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:rsidRPr="004A385C" w:rsidR="00F844C9" w:rsidP="190A082F" w:rsidRDefault="3B8C65FB" w14:paraId="4C3C85A5" w14:textId="2597C961">
            <w:pPr>
              <w:pStyle w:val="VITableTextSegoeUIRegular8"/>
            </w:pPr>
            <w:r>
              <w:t>5</w:t>
            </w:r>
            <w:r w:rsidR="019F661A">
              <w:t>/</w:t>
            </w:r>
            <w:r w:rsidR="4E112608">
              <w:t>15</w:t>
            </w:r>
            <w:r w:rsidR="4688F71F">
              <w:t>/2023</w:t>
            </w:r>
          </w:p>
        </w:tc>
      </w:tr>
      <w:tr w:rsidR="00F844C9" w:rsidTr="7B54AAC3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00F844C9" w14:paraId="7BC944F3" w14:textId="154C041D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3B8C65FB" w14:paraId="1BEFF2C3" w14:textId="106F186D">
            <w:pPr>
              <w:pStyle w:val="VITableTextSegoeUIRegular8"/>
            </w:pPr>
            <w:r>
              <w:t>5</w:t>
            </w:r>
            <w:r w:rsidR="6741B2EE">
              <w:t>/</w:t>
            </w:r>
            <w:r w:rsidR="4E112608">
              <w:t>15</w:t>
            </w:r>
            <w:r w:rsidR="4688F71F">
              <w:t>/2023</w:t>
            </w:r>
          </w:p>
        </w:tc>
      </w:tr>
      <w:tr w:rsidR="00F844C9" w:rsidTr="7B54AAC3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00012D" w:rsidP="2905EDEB" w:rsidRDefault="55BC6D63" w14:paraId="33D8EE71" w14:textId="2D4AE3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C8D7B41" w14:paraId="244031EE" w14:textId="7325FA0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8F9A2FC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4DC838DF" w14:textId="594393F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153AB2CF" w14:textId="3AC5367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2D71133E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07EA62FA" w14:textId="5AFF135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45E3D801" w14:textId="4D93FC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E4B3072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44C9" w:rsidP="00F844C9" w:rsidRDefault="00F844C9" w14:paraId="52CA6BE1" w14:textId="50E26745">
            <w:pPr>
              <w:pStyle w:val="VITableTextSegoeUIRegular8"/>
            </w:pPr>
          </w:p>
        </w:tc>
        <w:tc>
          <w:tcPr>
            <w:tcW w:w="2139" w:type="dxa"/>
          </w:tcPr>
          <w:p w:rsidRPr="002D0C9A" w:rsidR="00F844C9" w:rsidP="00F844C9" w:rsidRDefault="37560009" w14:paraId="79910AA6" w14:textId="2FD2AC2C">
            <w:pPr>
              <w:pStyle w:val="VITableTextSegoeUIRegular8"/>
            </w:pPr>
            <w:r>
              <w:t xml:space="preserve">WY 2023 loss = </w:t>
            </w:r>
          </w:p>
          <w:p w:rsidR="00F80AE7" w:rsidP="00F497E3" w:rsidRDefault="761CD450" w14:paraId="628D4D6E" w14:textId="2D05A8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Pr="00F497E3" w:rsidR="7493C3F8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00F497E3" w:rsidR="0BF705F9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Pr="00F497E3" w:rsidR="1447ADD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00F497E3" w:rsidRDefault="761CD450" w14:paraId="61E06F18" w14:textId="1E6889A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Pr="00F497E3" w:rsidR="51E32C0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Pr="00F497E3" w:rsidR="6FBEB954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49B5DCA1" w:rsidRDefault="6AA58816" w14:paraId="7A12C867" w14:textId="1D0090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Pr="545C284C" w:rsidR="057C0409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Pr="545C284C" w:rsidR="54DF05B3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Pr="003B1332" w:rsidR="00F844C9" w:rsidP="00F844C9" w:rsidRDefault="00F844C9" w14:paraId="5C22A4A5" w14:textId="3D9F0BB5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:rsidRPr="004A385C" w:rsidR="001523FA" w:rsidP="001523FA" w:rsidRDefault="49417707" w14:paraId="5712A031" w14:textId="77777777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3B8C65FB" w14:paraId="4E2D04C1" w14:textId="765A52FC">
            <w:pPr>
              <w:pStyle w:val="VITableTextSegoeUIRegular8"/>
            </w:pPr>
            <w:r>
              <w:t>5</w:t>
            </w:r>
            <w:r w:rsidR="62C06D0A">
              <w:t>/</w:t>
            </w:r>
            <w:r w:rsidR="4E112608">
              <w:t>15</w:t>
            </w:r>
            <w:r w:rsidR="4688F71F">
              <w:t>/2023</w:t>
            </w:r>
          </w:p>
        </w:tc>
      </w:tr>
      <w:tr w:rsidR="003B50A3" w:rsidTr="7B54AAC3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:rsidRPr="006A4535" w:rsidR="00267A5F" w:rsidP="003B50A3" w:rsidRDefault="5F4B1917" w14:paraId="378C45E6" w14:textId="6739877E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Pr="2905EDEB" w:rsidR="2F3ECA46">
              <w:rPr>
                <w:rStyle w:val="normaltextrun"/>
              </w:rPr>
              <w:t>ended</w:t>
            </w:r>
            <w:r w:rsidRPr="2905EDEB" w:rsidR="7198AEE7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:rsidR="003B50A3" w:rsidP="003B50A3" w:rsidRDefault="6D01D1B5" w14:paraId="4166BA38" w14:textId="3679684A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7B54AAC3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5B0B9F3F" w14:paraId="04773C78" w14:textId="25860557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:rsidRPr="006A4535" w:rsidR="003B50A3" w:rsidP="1E614C69" w:rsidRDefault="486E4966" w14:paraId="6D577DFD" w14:textId="08EA04F4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:rsidR="003B50A3" w:rsidP="1E614C69" w:rsidRDefault="32EE9FE3" w14:paraId="50894E2B" w14:textId="1E29B883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:rsidTr="7B54AAC3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03B50A3" w14:paraId="1425A92D" w14:textId="2FC2F19D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7B54AAC3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7B54AAC3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AEC5996" w14:paraId="796724DF" w14:textId="76DFADEF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08AF8D7F" w14:paraId="04FE6CB6" w14:textId="1855CF12">
            <w:pPr>
              <w:pStyle w:val="VITableTextSegoeUIRegular8"/>
            </w:pPr>
            <w:r>
              <w:t>5</w:t>
            </w:r>
            <w:r w:rsidR="62C06D0A">
              <w:t>/</w:t>
            </w:r>
            <w:r w:rsidR="4E112608">
              <w:t>15</w:t>
            </w:r>
            <w:r w:rsidR="0935BFAE">
              <w:t>/2023</w:t>
            </w:r>
          </w:p>
        </w:tc>
      </w:tr>
      <w:tr w:rsidR="00F844C9" w:rsidTr="7B54AAC3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08AF8D7F" w14:paraId="1A97D579" w14:textId="092834F9">
            <w:pPr>
              <w:pStyle w:val="VITableTextSegoeUIRegular8"/>
            </w:pPr>
            <w:r>
              <w:t>5</w:t>
            </w:r>
            <w:r w:rsidR="62C06D0A">
              <w:t>/</w:t>
            </w:r>
            <w:r w:rsidR="4E112608">
              <w:t>15</w:t>
            </w:r>
            <w:r w:rsidR="0CC162EA">
              <w:t>/2023</w:t>
            </w:r>
          </w:p>
        </w:tc>
      </w:tr>
      <w:tr w:rsidR="00F844C9" w:rsidTr="7B54AAC3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1E19E207" w14:paraId="2546E3A4" w14:textId="69FC213C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00500E95" w14:paraId="5A74C1FE" w14:textId="2540A484">
            <w:pPr>
              <w:pStyle w:val="VITableTextSegoeUIRegular8"/>
            </w:pPr>
            <w:r>
              <w:t>842.</w:t>
            </w:r>
            <w:r w:rsidR="63AD4514">
              <w:t>6</w:t>
            </w:r>
            <w:r w:rsidR="55466124">
              <w:t>(</w:t>
            </w:r>
            <w:r w:rsidR="00B25131">
              <w:t>14.</w:t>
            </w:r>
            <w:r w:rsidR="4A0B3EF7">
              <w:t>5</w:t>
            </w:r>
            <w:r w:rsidR="55466124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3B8C65FB" w14:paraId="4C4318B8" w14:textId="3EF3060C">
            <w:pPr>
              <w:pStyle w:val="VITableTextSegoeUIRegular8"/>
            </w:pPr>
            <w:r>
              <w:t>5</w:t>
            </w:r>
            <w:r w:rsidR="62C06D0A">
              <w:t>/</w:t>
            </w:r>
            <w:r w:rsidR="4E112608">
              <w:t>15</w:t>
            </w:r>
            <w:r w:rsidR="0CC162EA">
              <w:t>/2023</w:t>
            </w:r>
          </w:p>
        </w:tc>
      </w:tr>
    </w:tbl>
    <w:p w:rsidRPr="0092469F" w:rsidR="00F71519" w:rsidP="00F71519" w:rsidRDefault="00F71519" w14:paraId="58F05565" w14:textId="7A7E15D7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Pr="0092469F" w:rsidR="00953CB9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00F10149" w:rsidP="00F71519" w:rsidRDefault="00F10149" w14:paraId="732DAD98" w14:textId="5B474A0A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:rsidRPr="0092469F" w:rsidR="508A3E00" w:rsidP="006F6770" w:rsidRDefault="3DBB01E8" w14:paraId="1532CF9F" w14:textId="127E4567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Pr="0092469F" w:rsidR="602FCB11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</w:t>
      </w:r>
      <w:r w:rsidRPr="0092469F" w:rsidR="4B6EAE25">
        <w:rPr>
          <w:rStyle w:val="normaltextrun"/>
          <w:rFonts w:ascii="Segoe UI" w:hAnsi="Segoe UI"/>
          <w:color w:val="000000" w:themeColor="accent6"/>
        </w:rPr>
        <w:t>,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924</w:t>
      </w:r>
      <w:r w:rsidRPr="0092469F" w:rsidR="0AC761E3">
        <w:rPr>
          <w:rStyle w:val="normaltextrun"/>
          <w:rFonts w:ascii="Segoe UI" w:hAnsi="Segoe UI"/>
          <w:color w:val="000000" w:themeColor="accent6"/>
        </w:rPr>
        <w:t>.</w:t>
      </w:r>
    </w:p>
    <w:p w:rsidRPr="0092469F" w:rsidR="54E558FD" w:rsidP="006F6770" w:rsidRDefault="52504833" w14:paraId="6F06FB52" w14:textId="0BBA0364">
      <w:pPr>
        <w:rPr>
          <w:rFonts w:ascii="Segoe UI" w:hAnsi="Segoe UI" w:eastAsia="Segoe UI"/>
        </w:rPr>
      </w:pPr>
      <w:r w:rsidRPr="33F9F1DD">
        <w:rPr>
          <w:rFonts w:ascii="Segoe UI" w:hAnsi="Segoe UI"/>
        </w:rPr>
        <w:t>*</w:t>
      </w:r>
      <w:r w:rsidRPr="33F9F1DD" w:rsidR="2B697A09">
        <w:rPr>
          <w:rFonts w:ascii="Segoe UI" w:hAnsi="Segoe UI"/>
        </w:rPr>
        <w:t>*</w:t>
      </w:r>
      <w:r w:rsidRPr="33F9F1DD" w:rsidR="0B8FD032">
        <w:rPr>
          <w:rFonts w:ascii="Segoe UI" w:hAnsi="Segoe UI"/>
        </w:rPr>
        <w:t xml:space="preserve"> </w:t>
      </w:r>
      <w:r w:rsidRPr="33F9F1DD" w:rsidR="0B8FD032">
        <w:rPr>
          <w:rFonts w:ascii="Segoe UI" w:hAnsi="Segoe UI" w:eastAsia="Segoe UI"/>
        </w:rPr>
        <w:t xml:space="preserve">Based on the </w:t>
      </w:r>
      <w:r w:rsidRPr="33F9F1DD" w:rsidR="09487A76">
        <w:rPr>
          <w:rFonts w:ascii="Segoe UI" w:hAnsi="Segoe UI" w:eastAsia="Segoe UI"/>
        </w:rPr>
        <w:t xml:space="preserve">lab </w:t>
      </w:r>
      <w:r w:rsidRPr="33F9F1DD" w:rsidR="4F78CCF6">
        <w:rPr>
          <w:rFonts w:ascii="Segoe UI" w:hAnsi="Segoe UI" w:eastAsia="Segoe UI"/>
        </w:rPr>
        <w:t>results received (up to sample date</w:t>
      </w:r>
      <w:r w:rsidRPr="33F9F1DD" w:rsidR="12766015">
        <w:rPr>
          <w:rFonts w:ascii="Segoe UI" w:hAnsi="Segoe UI" w:eastAsia="Segoe UI"/>
        </w:rPr>
        <w:t>4/25/2023</w:t>
      </w:r>
      <w:r w:rsidRPr="33F9F1DD" w:rsidR="4F78CCF6">
        <w:rPr>
          <w:rFonts w:ascii="Segoe UI" w:hAnsi="Segoe UI" w:eastAsia="Segoe UI"/>
        </w:rPr>
        <w:t>), the</w:t>
      </w:r>
      <w:r w:rsidRPr="33F9F1DD" w:rsidR="04670976">
        <w:rPr>
          <w:rFonts w:ascii="Segoe UI" w:hAnsi="Segoe UI" w:eastAsia="Segoe UI"/>
        </w:rPr>
        <w:t xml:space="preserve">re was </w:t>
      </w:r>
      <w:r w:rsidRPr="33F9F1DD" w:rsidR="78E28EE1">
        <w:rPr>
          <w:rFonts w:ascii="Segoe UI" w:hAnsi="Segoe UI" w:eastAsia="Segoe UI"/>
          <w:b/>
          <w:bCs/>
        </w:rPr>
        <w:t>1</w:t>
      </w:r>
      <w:r w:rsidRPr="33F9F1DD" w:rsidR="78E28EE1">
        <w:rPr>
          <w:rFonts w:ascii="Segoe UI" w:hAnsi="Segoe UI" w:eastAsia="Segoe UI"/>
        </w:rPr>
        <w:t xml:space="preserve"> </w:t>
      </w:r>
      <w:r w:rsidRPr="33F9F1DD" w:rsidR="4F78CCF6">
        <w:rPr>
          <w:rFonts w:ascii="Segoe UI" w:hAnsi="Segoe UI" w:eastAsia="Segoe UI"/>
        </w:rPr>
        <w:t xml:space="preserve">natural WR </w:t>
      </w:r>
      <w:r w:rsidRPr="33F9F1DD" w:rsidR="2C3F8B1A">
        <w:rPr>
          <w:rFonts w:ascii="Segoe UI" w:hAnsi="Segoe UI" w:eastAsia="Segoe UI"/>
        </w:rPr>
        <w:t xml:space="preserve">identified </w:t>
      </w:r>
      <w:r w:rsidRPr="33F9F1DD" w:rsidR="4F78CCF6">
        <w:rPr>
          <w:rFonts w:ascii="Segoe UI" w:hAnsi="Segoe UI" w:eastAsia="Segoe UI"/>
        </w:rPr>
        <w:t xml:space="preserve">through genetic verification </w:t>
      </w:r>
      <w:r w:rsidRPr="33F9F1DD" w:rsidR="2EB475F6">
        <w:rPr>
          <w:rFonts w:ascii="Segoe UI" w:hAnsi="Segoe UI" w:eastAsia="Segoe UI"/>
        </w:rPr>
        <w:t>process</w:t>
      </w:r>
      <w:r w:rsidRPr="33F9F1DD" w:rsidR="7427A9D8">
        <w:rPr>
          <w:rFonts w:ascii="Segoe UI" w:hAnsi="Segoe UI" w:eastAsia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2F7ACC37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2F7ACC37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2F7ACC37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75624D56" w14:paraId="0CF1506A" w14:textId="016E13C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proofErr w:type="gramStart"/>
            <w:r w:rsidR="50D2BDA0">
              <w:t>JPE</w:t>
            </w:r>
            <w:r w:rsidR="5F6734EB">
              <w:t>)</w:t>
            </w:r>
            <w:r w:rsidR="452C1A47">
              <w:t>*</w:t>
            </w:r>
            <w:proofErr w:type="gramEnd"/>
          </w:p>
        </w:tc>
        <w:tc>
          <w:tcPr>
            <w:tcW w:w="1165" w:type="dxa"/>
          </w:tcPr>
          <w:p w:rsidRPr="00F10149" w:rsidR="00FD5753" w:rsidP="00FD5753" w:rsidRDefault="3FFFC921" w14:paraId="135C3A74" w14:textId="2EEE2636">
            <w:pPr>
              <w:pStyle w:val="VITableTextSegoeUIRegular8"/>
            </w:pPr>
            <w:r>
              <w:t xml:space="preserve">WR loss: </w:t>
            </w:r>
          </w:p>
          <w:p w:rsidRPr="00F10149" w:rsidR="00FD5753" w:rsidP="00FD5753" w:rsidRDefault="15E44A40" w14:paraId="1410920E" w14:textId="4DADC73E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795C9242" w14:paraId="75C43989" w14:textId="169D3CD4">
            <w:pPr>
              <w:pStyle w:val="VITableTextSegoeUIRegular8"/>
              <w:spacing w:line="259" w:lineRule="auto"/>
            </w:pPr>
            <w:r>
              <w:t>5</w:t>
            </w:r>
            <w:r w:rsidR="53DD556F">
              <w:t>/</w:t>
            </w:r>
            <w:r w:rsidR="0EB8C4A1">
              <w:t>15</w:t>
            </w:r>
            <w:r w:rsidR="51175E90">
              <w:t>/23</w:t>
            </w:r>
          </w:p>
        </w:tc>
        <w:tc>
          <w:tcPr>
            <w:tcW w:w="1077" w:type="dxa"/>
          </w:tcPr>
          <w:p w:rsidRPr="00F10149" w:rsidR="00FD5753" w:rsidP="1A29E3FD" w:rsidRDefault="4F1E25C1" w14:paraId="03E03230" w14:textId="45058E33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64401A4E">
              <w:t xml:space="preserve">salvage data from </w:t>
            </w:r>
            <w:r w:rsidR="2D3719D1">
              <w:t>5</w:t>
            </w:r>
            <w:r w:rsidR="24136F3B">
              <w:t>/</w:t>
            </w:r>
            <w:r w:rsidR="1EBC1B74">
              <w:t>14</w:t>
            </w:r>
            <w:r w:rsidR="64401A4E">
              <w:t>/2</w:t>
            </w:r>
            <w:r w:rsidR="5E7AE8C9">
              <w:t>3</w:t>
            </w:r>
          </w:p>
        </w:tc>
      </w:tr>
      <w:tr w:rsidR="00FD5753" w:rsidTr="2F7ACC37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EFE5E96" w14:paraId="0B6F114F" w14:textId="12BC9DE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2F7ACC37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0B778BB4" w14:paraId="496356CD" w14:textId="42098DD7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Pr="1F101B2A" w:rsidR="00FD5753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:rsidR="4A440C61" w:rsidP="4B6F5C01" w:rsidRDefault="671D74A2" w14:paraId="491DFB8A" w14:textId="6FE43F8C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:rsidR="4A440C61" w:rsidP="4B6F5C01" w:rsidRDefault="4A440C61" w14:paraId="035D7AB4" w14:textId="1E4981BD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proofErr w:type="gramStart"/>
            <w:r w:rsidR="6FA26DCC">
              <w:t>3.84</w:t>
            </w:r>
            <w:r>
              <w:t>;</w:t>
            </w:r>
            <w:proofErr w:type="gramEnd"/>
          </w:p>
          <w:p w:rsidRPr="00F10149" w:rsidR="00FD5753" w:rsidP="00F497E3" w:rsidRDefault="668B04D7" w14:paraId="0F86ED07" w14:textId="354E742E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:rsidRPr="00F10149" w:rsidR="00FD5753" w:rsidP="2F7ACC37" w:rsidRDefault="52C14CE8" w14:paraId="4088A787" w14:textId="62C61019">
            <w:pPr>
              <w:pStyle w:val="VITableTextSegoeUIRegular8"/>
              <w:spacing w:line="259" w:lineRule="auto"/>
            </w:pPr>
            <w:r>
              <w:t xml:space="preserve">No salvage of LAD </w:t>
            </w:r>
            <w:r w:rsidR="0982B116">
              <w:t xml:space="preserve">Older </w:t>
            </w:r>
            <w:r w:rsidR="735084DE">
              <w:t>Juvenile since</w:t>
            </w:r>
            <w:r>
              <w:t xml:space="preserve"> last week</w:t>
            </w:r>
          </w:p>
        </w:tc>
        <w:tc>
          <w:tcPr>
            <w:tcW w:w="1150" w:type="dxa"/>
          </w:tcPr>
          <w:p w:rsidRPr="00F10149" w:rsidR="00FD5753" w:rsidP="00FD5753" w:rsidRDefault="1137235A" w14:paraId="77A682A1" w14:textId="4431EBAC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161659B2" w14:textId="1FDF2607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:rsidRPr="00F10149" w:rsidR="00FD5753" w:rsidP="00FD5753" w:rsidRDefault="7C75E6C1" w14:paraId="727BBCA1" w14:textId="0BA3DA8F">
            <w:pPr>
              <w:pStyle w:val="VITableTextSegoeUIRegular8"/>
              <w:spacing w:line="259" w:lineRule="auto"/>
            </w:pPr>
            <w:r>
              <w:t>5</w:t>
            </w:r>
            <w:r w:rsidR="742ECE44">
              <w:t>/</w:t>
            </w:r>
            <w:r w:rsidR="0D425109">
              <w:t>15</w:t>
            </w:r>
            <w:r w:rsidR="3B2C745C">
              <w:t>/</w:t>
            </w:r>
            <w:r w:rsidR="0D42EED1">
              <w:t>2</w:t>
            </w:r>
            <w:r w:rsidR="585158E8">
              <w:t>3</w:t>
            </w:r>
          </w:p>
        </w:tc>
        <w:tc>
          <w:tcPr>
            <w:tcW w:w="1077" w:type="dxa"/>
          </w:tcPr>
          <w:p w:rsidR="0C51CDE7" w:rsidP="5D5E0DA1" w:rsidRDefault="7212285D" w14:paraId="4C0982F0" w14:textId="29DE83DD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0C7FB49D">
              <w:t>5</w:t>
            </w:r>
            <w:r w:rsidR="42F7CD3D">
              <w:t>/</w:t>
            </w:r>
            <w:r w:rsidR="63964D11">
              <w:t>14</w:t>
            </w:r>
            <w:r w:rsidR="31181DAB">
              <w:t>/</w:t>
            </w:r>
            <w:r>
              <w:t>2</w:t>
            </w:r>
            <w:r w:rsidR="3D50FB9F">
              <w:t>3</w:t>
            </w:r>
            <w:r>
              <w:t xml:space="preserve"> </w:t>
            </w:r>
          </w:p>
          <w:p w:rsidRPr="00F10149" w:rsidR="00FD5753" w:rsidP="4D39B49F" w:rsidRDefault="00FD5753" w14:paraId="10006AD2" w14:textId="626FFDB9">
            <w:pPr>
              <w:pStyle w:val="VITableTextSegoeUIRegular8"/>
              <w:spacing w:line="259" w:lineRule="auto"/>
            </w:pPr>
          </w:p>
        </w:tc>
      </w:tr>
      <w:tr w:rsidR="00FD5753" w:rsidTr="2F7ACC37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38E34339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0FD5753" w:rsidP="00FD5753" w:rsidRDefault="559DE6B0" w14:paraId="0819F00C" w14:textId="63664CB8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0686808A">
              <w:t>)</w:t>
            </w:r>
          </w:p>
          <w:p w:rsidR="00FD5753" w:rsidP="00FD5753" w:rsidRDefault="60A0A849" w14:paraId="1F89C899" w14:textId="5740F09F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:rsidR="016070E2" w:rsidP="4B6F5C01" w:rsidRDefault="016070E2" w14:paraId="31AD5356" w14:textId="707B490A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:rsidR="195655A3" w:rsidP="4B6F5C01" w:rsidRDefault="195655A3" w14:paraId="35645D33" w14:textId="27DE06E6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:rsidR="4061B8B0" w:rsidP="01978E35" w:rsidRDefault="62DEAB75" w14:paraId="58FEBD53" w14:textId="7576A36D">
            <w:pPr>
              <w:pStyle w:val="VITableTextSegoeUIRegular8"/>
            </w:pPr>
            <w:r>
              <w:t>Group 3 (FRFH) Threshold:</w:t>
            </w:r>
          </w:p>
          <w:p w:rsidR="4061B8B0" w:rsidP="01978E35" w:rsidRDefault="1F534386" w14:paraId="5CB57126" w14:textId="2FD72052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:rsidR="4061B8B0" w:rsidP="01978E35" w:rsidRDefault="4061B8B0" w14:paraId="5E7340BB" w14:textId="2F8C0F0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:rsidR="01978E35" w:rsidP="01978E35" w:rsidRDefault="20BE34B6" w14:paraId="5264789D" w14:textId="4537BBDB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:rsidR="01978E35" w:rsidP="01978E35" w:rsidRDefault="01978E35" w14:paraId="6F95D8DA" w14:textId="610C9479">
            <w:pPr>
              <w:pStyle w:val="VITableTextSegoeUIRegular8"/>
            </w:pP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1AACE7A9" w14:paraId="07426CF5" w14:textId="13AA070F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>o salvage from this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:rsidRPr="00F10149" w:rsidR="00FD5753" w:rsidP="00FD5753" w:rsidRDefault="30D0CEDF" w14:paraId="18C741C8" w14:textId="7E728A3B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78E677FE" w14:paraId="2F335319" w14:textId="4C7618C6">
            <w:pPr>
              <w:pStyle w:val="VITableTextSegoeUIRegular8"/>
            </w:pPr>
            <w:r>
              <w:t>5</w:t>
            </w:r>
            <w:r w:rsidR="132E41E0">
              <w:t>/</w:t>
            </w:r>
            <w:r w:rsidR="775B8686">
              <w:t>15</w:t>
            </w:r>
            <w:r w:rsidR="1B0B9FCD">
              <w:t>/</w:t>
            </w:r>
            <w:r w:rsidR="68ED0C9E">
              <w:t>2</w:t>
            </w:r>
            <w:r w:rsidR="5FE002D5">
              <w:t>3</w:t>
            </w:r>
          </w:p>
        </w:tc>
        <w:tc>
          <w:tcPr>
            <w:tcW w:w="1077" w:type="dxa"/>
          </w:tcPr>
          <w:p w:rsidRPr="00F10149" w:rsidR="00FD5753" w:rsidP="1AAA8081" w:rsidRDefault="49946490" w14:paraId="56A56D68" w14:textId="57B981CF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1C2BE592">
              <w:t>5</w:t>
            </w:r>
            <w:r w:rsidR="6B375EF7">
              <w:t>/</w:t>
            </w:r>
            <w:r w:rsidR="3470367A">
              <w:t>14</w:t>
            </w:r>
            <w:r w:rsidR="6B375EF7">
              <w:t>/</w:t>
            </w:r>
            <w:r>
              <w:t>23</w:t>
            </w:r>
          </w:p>
          <w:p w:rsidRPr="00F10149" w:rsidR="00FD5753" w:rsidP="1AAA8081" w:rsidRDefault="00FD5753" w14:paraId="1B2331C2" w14:textId="5CD7D179">
            <w:pPr>
              <w:pStyle w:val="VITableTextSegoeUIRegular8"/>
              <w:spacing w:line="259" w:lineRule="auto"/>
            </w:pPr>
          </w:p>
          <w:p w:rsidRPr="00F10149" w:rsidR="00FD5753" w:rsidP="1AAA8081" w:rsidRDefault="5E9B6C9D" w14:paraId="5F07BDD2" w14:textId="5C9E0F84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:rsidRPr="0092469F" w:rsidR="00F10149" w:rsidP="00FB66BF" w:rsidRDefault="00FB66BF" w14:paraId="362D167C" w14:textId="114ACF28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30CAEC5B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30CAEC5B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256E0F7F" w14:paraId="7F8A97E1" w14:textId="4923CD1F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="00AE07ED" w:rsidP="00AE07ED" w:rsidRDefault="15FEAF98" w14:paraId="47BE5389" w14:textId="17F62968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15FEAF98" w14:paraId="39FCCFBA" w14:textId="06C26DCF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:rsidRPr="00F10149" w:rsidR="00AE07ED" w:rsidP="006F6770" w:rsidRDefault="688A39C5" w14:paraId="32B9E5AB" w14:textId="2A074252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:rsidRPr="00F10149" w:rsidR="00AE07ED" w:rsidP="00AE07ED" w:rsidRDefault="4C359425" w14:paraId="20AC9575" w14:textId="4D3F5CA3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5F7539C4">
            <w:pPr>
              <w:pStyle w:val="VITableTextSegoeUIRegular8"/>
            </w:pPr>
          </w:p>
        </w:tc>
      </w:tr>
      <w:tr w:rsidR="00AE07ED" w:rsidTr="30CAEC5B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2905EDEB" w:rsidRDefault="660572F9" w14:paraId="05222DF2" w14:textId="5E7F28EF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:rsidRPr="00F10149" w:rsidR="00AE07ED" w:rsidP="1E614C69" w:rsidRDefault="5A378014" w14:paraId="4B97A25A" w14:textId="45EE6950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:rsidRPr="00F10149" w:rsidR="00AE07ED" w:rsidP="00AE07ED" w:rsidRDefault="523C53CD" w14:paraId="133C22FA" w14:textId="28F9BC89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:rsidRPr="00F10149" w:rsidR="00AE07ED" w:rsidP="00472143" w:rsidRDefault="4D94A1B0" w14:paraId="051680DA" w14:textId="4E4226EF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:rsidRPr="00F10149" w:rsidR="00AE07ED" w:rsidRDefault="5F174449" w14:paraId="4B59EF3B" w14:textId="49AA5E51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:rsidTr="30CAEC5B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3452C201" w14:paraId="51A439AB" w14:textId="368844A3">
            <w:pPr>
              <w:pStyle w:val="VITableTextSegoeUIRegular8"/>
            </w:pPr>
            <w:r>
              <w:t>In effect,</w:t>
            </w:r>
            <w:r w:rsidR="747E3731">
              <w:t xml:space="preserve"> not</w:t>
            </w:r>
            <w:r>
              <w:t xml:space="preserve"> triggered </w:t>
            </w:r>
          </w:p>
        </w:tc>
        <w:tc>
          <w:tcPr>
            <w:tcW w:w="1344" w:type="dxa"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2FC8D1FD" w14:paraId="6EDEE03D" w14:textId="585F6820">
            <w:pPr>
              <w:pStyle w:val="VITableTextSegoeUIRegular8"/>
            </w:pPr>
            <w:r>
              <w:t xml:space="preserve">3-day </w:t>
            </w:r>
            <w:r w:rsidR="2295F311">
              <w:t>SJJ</w:t>
            </w:r>
            <w:r>
              <w:t xml:space="preserve"> temp = </w:t>
            </w:r>
            <w:r w:rsidR="29893FE0">
              <w:t>1</w:t>
            </w:r>
            <w:r w:rsidR="175F7169">
              <w:t>7.</w:t>
            </w:r>
            <w:r w:rsidR="6B53C3BA">
              <w:t>98</w:t>
            </w:r>
            <w:r w:rsidR="61D2096B">
              <w:t xml:space="preserve"> C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6EB2A1DB" w14:paraId="728ECD85" w14:textId="674EF511">
            <w:pPr>
              <w:pStyle w:val="VITableTextSegoeUIRegular8"/>
            </w:pPr>
            <w:r>
              <w:t xml:space="preserve">20mm </w:t>
            </w:r>
            <w:r w:rsidR="03296FCE">
              <w:t>5</w:t>
            </w:r>
            <w:r w:rsidR="22FFF71D">
              <w:t xml:space="preserve"> avg Secchi = </w:t>
            </w:r>
            <w:r w:rsidR="6035DAF7">
              <w:t>10</w:t>
            </w:r>
            <w:r w:rsidR="6A840517">
              <w:t>7</w:t>
            </w:r>
            <w:r w:rsidR="72069C04">
              <w:t xml:space="preserve"> </w:t>
            </w:r>
            <w:r w:rsidR="5B9CD5BE">
              <w:t>cm</w:t>
            </w:r>
            <w:r w:rsidR="1A9D36C7">
              <w:t>*</w:t>
            </w:r>
          </w:p>
        </w:tc>
        <w:tc>
          <w:tcPr>
            <w:tcW w:w="1152" w:type="dxa"/>
          </w:tcPr>
          <w:p w:rsidR="00AE07ED" w:rsidP="7B47F7B9" w:rsidRDefault="5A6B3686" w14:paraId="6B6F4FEA" w14:textId="65240ADF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:rsidR="00AE07ED" w:rsidP="1E614C69" w:rsidRDefault="52D62879" w14:paraId="2859B3BA" w14:textId="0ADF37CE">
            <w:pPr>
              <w:pStyle w:val="VITableTextSegoeUIRegular8"/>
              <w:spacing w:line="259" w:lineRule="auto"/>
            </w:pPr>
            <w:r>
              <w:t>5/</w:t>
            </w:r>
            <w:r w:rsidR="0C27E65E">
              <w:t>15</w:t>
            </w:r>
            <w:r w:rsidR="04008A1A">
              <w:t>/2</w:t>
            </w:r>
            <w:r w:rsidR="12387D6E">
              <w:t>3</w:t>
            </w:r>
          </w:p>
        </w:tc>
        <w:tc>
          <w:tcPr>
            <w:tcW w:w="1066" w:type="dxa"/>
          </w:tcPr>
          <w:p w:rsidR="00AE07ED" w:rsidP="1E614C69" w:rsidRDefault="798A9084" w14:paraId="1BAA5A29" w14:textId="6159E532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BEE11">
              <w:t>5/</w:t>
            </w:r>
            <w:r w:rsidR="0E1E3BBD">
              <w:t>1</w:t>
            </w:r>
            <w:r w:rsidR="761BEE11">
              <w:t>4</w:t>
            </w:r>
            <w:r>
              <w:t>/23</w:t>
            </w:r>
          </w:p>
          <w:p w:rsidR="00F67982" w:rsidP="1E614C69" w:rsidRDefault="00F67982" w14:paraId="6058AEA1" w14:textId="77777777">
            <w:pPr>
              <w:pStyle w:val="VITableTextSegoeUIRegular8"/>
              <w:spacing w:line="259" w:lineRule="auto"/>
            </w:pPr>
          </w:p>
          <w:p w:rsidR="00F67982" w:rsidP="1E614C69" w:rsidRDefault="2B107031" w14:paraId="1450B9D2" w14:textId="063FC309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4BD038C9">
              <w:t>5/8</w:t>
            </w:r>
            <w:r w:rsidR="3070F769">
              <w:t>/</w:t>
            </w:r>
            <w:r>
              <w:t>23</w:t>
            </w:r>
          </w:p>
        </w:tc>
      </w:tr>
    </w:tbl>
    <w:p w:rsidRPr="0092469F" w:rsidR="00FB66BF" w:rsidP="00A55EA6" w:rsidRDefault="00A55EA6" w14:paraId="5AA41817" w14:textId="1208AFB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30CAEC5B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30CAEC5B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25B7BF82" w14:paraId="692E04EB" w14:textId="441ECD12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:rsidRPr="00BF2196" w:rsidR="00AE07ED" w:rsidP="754F1841" w:rsidRDefault="1A6A1221" w14:paraId="2BFD4E10" w14:textId="76B5971F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:rsidRPr="00BF2196" w:rsidR="00AE07ED" w:rsidP="754F1841" w:rsidRDefault="6FB5F0FF" w14:paraId="2FA878E1" w14:textId="26EC74B3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:rsidTr="30CAEC5B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30CAEC5B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06A5E68C" w14:paraId="41876923" w14:textId="23251C90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00B05BF1" w:rsidRDefault="577AE990" w14:paraId="0805362D" w14:textId="02790F39">
            <w:pPr>
              <w:pStyle w:val="VITableTextSegoeUIRegular8"/>
              <w:spacing w:line="259" w:lineRule="auto"/>
            </w:pPr>
            <w:r>
              <w:t>20mm #</w:t>
            </w:r>
            <w:r w:rsidR="7BF61DC2">
              <w:t>5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:rsidRPr="00BF2196" w:rsidR="00AE07ED" w:rsidP="002041F9" w:rsidRDefault="63C3FEE6" w14:paraId="4AFC0290" w14:textId="3E53FF34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:rsidRPr="00BF2196" w:rsidR="00AE07ED" w:rsidP="754F1841" w:rsidRDefault="395A8799" w14:paraId="40FB1A37" w14:textId="02D6863C">
            <w:pPr>
              <w:pStyle w:val="VITableTextSegoeUIRegular8"/>
              <w:spacing w:line="259" w:lineRule="auto"/>
            </w:pPr>
            <w:r>
              <w:t>5/</w:t>
            </w:r>
            <w:r w:rsidR="7EF54023">
              <w:t>14/2</w:t>
            </w:r>
            <w:r w:rsidR="288959B6">
              <w:t>3</w:t>
            </w:r>
          </w:p>
        </w:tc>
        <w:tc>
          <w:tcPr>
            <w:tcW w:w="1066" w:type="dxa"/>
          </w:tcPr>
          <w:p w:rsidRPr="00BF2196" w:rsidR="00AE07ED" w:rsidP="40D082BC" w:rsidRDefault="484507BA" w14:paraId="7C2989E4" w14:textId="1C8BF9FA">
            <w:pPr>
              <w:pStyle w:val="VITableTextSegoeUIRegular8"/>
              <w:spacing w:line="259" w:lineRule="auto"/>
            </w:pPr>
            <w:r>
              <w:t>20mm #</w:t>
            </w:r>
            <w:r w:rsidR="7136E152">
              <w:t>5</w:t>
            </w:r>
            <w:r w:rsidR="681514A8">
              <w:t xml:space="preserve"> was in the field </w:t>
            </w:r>
            <w:r w:rsidR="454E7B3B">
              <w:t>5/8</w:t>
            </w:r>
            <w:r w:rsidR="745DC842">
              <w:t xml:space="preserve"> - </w:t>
            </w:r>
            <w:r w:rsidR="719C04AD">
              <w:t>5/12</w:t>
            </w:r>
          </w:p>
        </w:tc>
      </w:tr>
      <w:tr w:rsidR="00AE07ED" w:rsidTr="30CAEC5B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41572A04" w14:paraId="7CD89266" w14:textId="66C82DCB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:rsidRPr="00BF2196" w:rsidR="00AE07ED" w:rsidP="00AE07ED" w:rsidRDefault="4243132B" w14:paraId="525D7663" w14:textId="778828F8">
            <w:pPr>
              <w:pStyle w:val="VITableTextSegoeUIRegular8"/>
            </w:pPr>
            <w:r>
              <w:t xml:space="preserve">Rio Vista = </w:t>
            </w:r>
            <w:r w:rsidR="0CC4A30E">
              <w:t>3</w:t>
            </w:r>
            <w:r w:rsidR="0A16FF8F">
              <w:t>0</w:t>
            </w:r>
            <w:r w:rsidR="671D83B3">
              <w:t>,000</w:t>
            </w:r>
            <w:r w:rsidR="749C791D">
              <w:t xml:space="preserve"> </w:t>
            </w:r>
            <w:r w:rsidR="532B6C79">
              <w:t xml:space="preserve">– </w:t>
            </w:r>
            <w:r w:rsidR="727BB6DE">
              <w:t>4</w:t>
            </w:r>
            <w:r w:rsidR="454888BF">
              <w:t>5</w:t>
            </w:r>
            <w:r w:rsidR="0A083B0F">
              <w:t>,000</w:t>
            </w:r>
            <w:r w:rsidR="0F6DC5F5">
              <w:t xml:space="preserve"> </w:t>
            </w:r>
            <w:proofErr w:type="spellStart"/>
            <w:r>
              <w:t>cfs</w:t>
            </w:r>
            <w:proofErr w:type="spellEnd"/>
          </w:p>
          <w:p w:rsidRPr="00BF2196" w:rsidR="00AE07ED" w:rsidP="00AE07ED" w:rsidRDefault="1FB04982" w14:paraId="7BE74798" w14:textId="683618C0">
            <w:pPr>
              <w:pStyle w:val="VITableTextSegoeUIRegular8"/>
            </w:pPr>
            <w:r>
              <w:t xml:space="preserve">SJ = </w:t>
            </w:r>
            <w:r w:rsidR="66CF0F9B">
              <w:t>2</w:t>
            </w:r>
            <w:r w:rsidR="59CA0B6D">
              <w:t>3</w:t>
            </w:r>
            <w:r w:rsidR="36A84794">
              <w:t>,</w:t>
            </w:r>
            <w:r w:rsidR="08454A04">
              <w:t>0</w:t>
            </w:r>
            <w:r w:rsidR="57509474">
              <w:t>00</w:t>
            </w:r>
            <w:r>
              <w:t xml:space="preserve"> </w:t>
            </w:r>
            <w:r w:rsidR="6B51F435">
              <w:t>to</w:t>
            </w:r>
            <w:r w:rsidR="7B557505">
              <w:t xml:space="preserve"> </w:t>
            </w:r>
            <w:r w:rsidR="4BF07128">
              <w:t>3</w:t>
            </w:r>
            <w:r w:rsidR="00C697E0">
              <w:t>0</w:t>
            </w:r>
            <w:r w:rsidR="1AC47351">
              <w:t>,</w:t>
            </w:r>
            <w:r w:rsidR="295251E1">
              <w:t>0</w:t>
            </w:r>
            <w:r w:rsidR="6BC7A428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30CAF9DA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1E9553F6" w14:paraId="464F1A80" w14:textId="25B01384">
            <w:pPr>
              <w:pStyle w:val="VITableTextSegoeUIRegular8"/>
              <w:spacing w:line="259" w:lineRule="auto"/>
            </w:pPr>
            <w:r>
              <w:t>5</w:t>
            </w:r>
            <w:r w:rsidR="24E9AF29">
              <w:t>/</w:t>
            </w:r>
            <w:r w:rsidR="6F6E0A1C">
              <w:t>15</w:t>
            </w:r>
            <w:r w:rsidR="7C33D6EB">
              <w:t>/</w:t>
            </w:r>
            <w:r w:rsidR="60C96AF5">
              <w:t>2</w:t>
            </w:r>
            <w:r w:rsidR="1410E31D">
              <w:t>3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Pr="0092469F" w:rsidR="004A385C" w:rsidP="00637ED2" w:rsidRDefault="00637ED2" w14:paraId="650453CC" w14:textId="12AFC51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5420839C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5420839C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 xml:space="preserve">/SMT determines no changes in spawning, rearing, foraging, sheltering, or migration behavior </w:t>
            </w:r>
            <w:proofErr w:type="gramStart"/>
            <w:r w:rsidRPr="754F1841">
              <w:rPr>
                <w:rFonts w:eastAsia="Segoe UI"/>
              </w:rPr>
              <w:t>as a result of</w:t>
            </w:r>
            <w:proofErr w:type="gramEnd"/>
            <w:r w:rsidRPr="754F1841">
              <w:rPr>
                <w:rFonts w:eastAsia="Segoe UI"/>
              </w:rPr>
              <w:t xml:space="preserve">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DB61DA" w:rsidTr="5420839C" w14:paraId="75F7F637" w14:textId="77777777">
        <w:trPr>
          <w:trHeight w:val="300"/>
        </w:trPr>
        <w:tc>
          <w:tcPr>
            <w:tcW w:w="794" w:type="dxa"/>
          </w:tcPr>
          <w:p w:rsidRPr="754F1841" w:rsidR="00DB61DA" w:rsidP="754F1841" w:rsidRDefault="00DB61DA" w14:paraId="4CAC2646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:rsidRPr="754F1841" w:rsidR="00DB61DA" w:rsidP="754F1841" w:rsidRDefault="00DB61DA" w14:paraId="034539F4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:rsidR="00DB61DA" w:rsidP="754F1841" w:rsidRDefault="00DB61DA" w14:paraId="11CCF60C" w14:textId="77777777">
            <w:pPr>
              <w:pStyle w:val="VITableTextSegoeUIRegular8"/>
            </w:pPr>
          </w:p>
        </w:tc>
        <w:tc>
          <w:tcPr>
            <w:tcW w:w="2487" w:type="dxa"/>
          </w:tcPr>
          <w:p w:rsidRPr="754F1841" w:rsidR="00DB61DA" w:rsidP="665A0EFB" w:rsidRDefault="00DB61DA" w14:paraId="7F07EADF" w14:textId="77777777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897" w:type="dxa"/>
          </w:tcPr>
          <w:p w:rsidR="00DB61DA" w:rsidP="754F1841" w:rsidRDefault="00DB61DA" w14:paraId="6DCA6CE9" w14:textId="77777777">
            <w:pPr>
              <w:pStyle w:val="VITableTextSegoeUIRegular8"/>
            </w:pPr>
          </w:p>
        </w:tc>
        <w:tc>
          <w:tcPr>
            <w:tcW w:w="969" w:type="dxa"/>
          </w:tcPr>
          <w:p w:rsidR="00DB61DA" w:rsidP="754F1841" w:rsidRDefault="00DB61DA" w14:paraId="09C12940" w14:textId="77777777">
            <w:pPr>
              <w:pStyle w:val="VITableTextSegoeUIRegular8"/>
            </w:pPr>
          </w:p>
        </w:tc>
        <w:tc>
          <w:tcPr>
            <w:tcW w:w="936" w:type="dxa"/>
          </w:tcPr>
          <w:p w:rsidR="00DB61DA" w:rsidP="754F1841" w:rsidRDefault="00DB61DA" w14:paraId="52582071" w14:textId="77777777">
            <w:pPr>
              <w:pStyle w:val="VITableTextSegoeUIRegular8"/>
            </w:pPr>
          </w:p>
        </w:tc>
        <w:tc>
          <w:tcPr>
            <w:tcW w:w="1066" w:type="dxa"/>
          </w:tcPr>
          <w:p w:rsidR="00DB61DA" w:rsidP="754F1841" w:rsidRDefault="00DB61DA" w14:paraId="19E15EA1" w14:textId="77777777">
            <w:pPr>
              <w:pStyle w:val="VITableTextSegoeUIRegular8"/>
            </w:pPr>
          </w:p>
        </w:tc>
      </w:tr>
      <w:tr w:rsidR="00F71519" w:rsidTr="5420839C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00F71519" w14:paraId="776D7832" w14:textId="33C21FB1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619B02D5" w14:paraId="1A338CD4" w14:textId="69A192D4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hAnsiTheme="minorHAnsi" w:eastAsiaTheme="minorEastAsia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FF70D65" w14:paraId="716B6D49" w14:textId="7BA559D0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:rsidRPr="00BF2196" w:rsidR="00F71519" w:rsidP="00F71519" w:rsidRDefault="00F71519" w14:paraId="414C86BA" w14:textId="7B1C3F02">
            <w:pPr>
              <w:pStyle w:val="VITableTextSegoeUIRegular8"/>
            </w:pP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7B54AAC3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5E2C7BAE" w14:paraId="08703DF2" w14:textId="6CF31002">
            <w:pPr>
              <w:pStyle w:val="VITableHeaderSegoeUISemibold10ptBold"/>
            </w:pPr>
            <w:r>
              <w:t>Notes (as of</w:t>
            </w:r>
            <w:r w:rsidR="0C36BF83">
              <w:t xml:space="preserve"> </w:t>
            </w:r>
            <w:r w:rsidR="39A09B17">
              <w:t>5</w:t>
            </w:r>
            <w:r w:rsidR="0C36BF83">
              <w:t>/</w:t>
            </w:r>
            <w:r w:rsidR="361A75EA">
              <w:t>1</w:t>
            </w:r>
            <w:r w:rsidR="0EB22BE6">
              <w:t>6</w:t>
            </w:r>
            <w:r w:rsidR="08EC183D">
              <w:t>/</w:t>
            </w:r>
            <w:r w:rsidR="06BB613B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7B54AAC3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3278473D" w14:paraId="135BB351" w14:textId="5FFBE695">
            <w:pPr>
              <w:pStyle w:val="VITableTextSegoeUIRegular8"/>
              <w:spacing w:line="259" w:lineRule="auto"/>
            </w:pPr>
            <w:r>
              <w:t xml:space="preserve">Not </w:t>
            </w:r>
            <w:r w:rsidR="175F1624">
              <w:t>Active</w:t>
            </w:r>
            <w:r w:rsidR="4695B5FD">
              <w:t xml:space="preserve"> (as of 5/15)</w:t>
            </w:r>
            <w:r w:rsidR="47017B44">
              <w:t xml:space="preserve"> </w:t>
            </w:r>
          </w:p>
        </w:tc>
        <w:tc>
          <w:tcPr>
            <w:tcW w:w="679" w:type="dxa"/>
          </w:tcPr>
          <w:p w:rsidRPr="005B5A0F" w:rsidR="00AE07ED" w:rsidP="00F71519" w:rsidRDefault="1AAD4FE6" w14:paraId="3FFAD968" w14:textId="54E24510">
            <w:pPr>
              <w:pStyle w:val="VITableTextSegoeUIRegular8"/>
            </w:pPr>
            <w:r>
              <w:t>4</w:t>
            </w:r>
          </w:p>
        </w:tc>
      </w:tr>
      <w:tr w:rsidR="02C85B76" w:rsidTr="7B54AAC3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6D4078B9" w14:paraId="4D425935" w14:textId="643AF038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(as of 5/15)</w:t>
            </w:r>
          </w:p>
        </w:tc>
        <w:tc>
          <w:tcPr>
            <w:tcW w:w="679" w:type="dxa"/>
          </w:tcPr>
          <w:p w:rsidR="3F0FE413" w:rsidP="36CF0C68" w:rsidRDefault="32945251" w14:paraId="58FDDA49" w14:textId="6FBCC9DF">
            <w:pPr>
              <w:pStyle w:val="VITableTextSegoeUIRegular8"/>
            </w:pPr>
            <w:r>
              <w:t>4</w:t>
            </w:r>
          </w:p>
        </w:tc>
      </w:tr>
      <w:tr w:rsidR="00AE07ED" w:rsidTr="7B54AAC3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1370F9E7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7B54AAC3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70878654" w14:paraId="7E37235D" w14:textId="269484B1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BB74A25" w14:paraId="1906EDC0" w14:textId="39D36BD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B54AAC3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1AF02049" w14:paraId="177607B9" w14:textId="750B50F3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BE7F89A" w14:paraId="261304DF" w14:textId="0EBAFDC1">
            <w:pPr>
              <w:pStyle w:val="VITableTextSegoeUIRegular8"/>
            </w:pPr>
            <w:r>
              <w:t xml:space="preserve">4 </w:t>
            </w:r>
          </w:p>
        </w:tc>
      </w:tr>
      <w:tr w:rsidR="00AE07ED" w:rsidTr="7B54AAC3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2B1B5A" w14:paraId="0D1A8386" w14:textId="0C02F0FC">
            <w:pPr>
              <w:pStyle w:val="VITableTextSegoeUIRegular8"/>
            </w:pPr>
            <w:r>
              <w:t xml:space="preserve">Not </w:t>
            </w:r>
            <w:r w:rsidR="7DB96E06">
              <w:t>Active</w:t>
            </w:r>
            <w:r>
              <w:t xml:space="preserve"> (Completed for year)</w:t>
            </w:r>
          </w:p>
        </w:tc>
        <w:tc>
          <w:tcPr>
            <w:tcW w:w="679" w:type="dxa"/>
          </w:tcPr>
          <w:p w:rsidRPr="005B5A0F" w:rsidR="00AE07ED" w:rsidP="00AE07ED" w:rsidRDefault="002B1B5A" w14:paraId="4D34623A" w14:textId="23DEBF1A">
            <w:pPr>
              <w:pStyle w:val="VITableTextSegoeUIRegular8"/>
            </w:pPr>
            <w:r>
              <w:t>4</w:t>
            </w:r>
          </w:p>
        </w:tc>
      </w:tr>
      <w:tr w:rsidR="00AE07ED" w:rsidTr="7B54AAC3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1F3615C" w14:paraId="4FF439E4" w14:textId="2E059EC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76869519" w14:paraId="675DCB46" w14:textId="3CFBF76A">
            <w:pPr>
              <w:pStyle w:val="VITableTextSegoeUIRegular8"/>
            </w:pPr>
            <w:r>
              <w:t>1</w:t>
            </w:r>
          </w:p>
        </w:tc>
      </w:tr>
      <w:tr w:rsidR="00AE07ED" w:rsidTr="7B54AAC3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4D727267" w14:paraId="20B87E3F" w14:textId="20B524AC">
            <w:pPr>
              <w:pStyle w:val="VITableTextSegoeUIRegular8"/>
            </w:pPr>
            <w:r>
              <w:t>Not Active (Completed for year)</w:t>
            </w:r>
          </w:p>
        </w:tc>
        <w:tc>
          <w:tcPr>
            <w:tcW w:w="679" w:type="dxa"/>
          </w:tcPr>
          <w:p w:rsidRPr="005B5A0F" w:rsidR="00AE07ED" w:rsidP="00AE07ED" w:rsidRDefault="4C5BBA8F" w14:paraId="60CFEA5C" w14:textId="3190EC93">
            <w:pPr>
              <w:pStyle w:val="VITableTextSegoeUIRegular8"/>
            </w:pPr>
            <w:r>
              <w:t>4</w:t>
            </w:r>
          </w:p>
        </w:tc>
      </w:tr>
      <w:tr w:rsidR="00AE07ED" w:rsidTr="7B54AAC3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7B54AAC3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7B54AAC3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B54AAC3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B54AAC3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269869F7" w14:paraId="7FFB4606" w14:textId="07AF5885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7B54AAC3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7B54AAC3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B54AAC3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B54AAC3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B54AAC3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7B54AAC3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3D048317" w14:paraId="66E31039" w14:textId="1920258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B54AAC3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7B54AAC3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7B54AAC3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01987D17" w14:paraId="04E48F74" w14:textId="1FC78740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7B54AAC3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7B54AAC3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7B54AAC3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B54AAC3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2997A7E4" w14:paraId="1C2C453A" w14:textId="2F25FB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="665A0EFB" w:rsidP="665A0EFB" w:rsidRDefault="1B323EF7" w14:paraId="3ACEEAB4" w14:textId="4A3EEF85">
            <w:pPr>
              <w:pStyle w:val="VITableTextSegoeUIRegular8"/>
            </w:pPr>
            <w:r>
              <w:t>1</w:t>
            </w:r>
          </w:p>
        </w:tc>
      </w:tr>
      <w:tr w:rsidR="00AE07ED" w:rsidTr="7B54AAC3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6973622B" w14:paraId="60A57F10" w14:textId="615B17FA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7B524FF1" w14:paraId="480869EB" w14:textId="6CC65F6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7B54AAC3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72F3820" w14:paraId="6453B76E" w14:textId="40A29C0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50266A89" w14:paraId="7AB0D704" w14:textId="243F5DC5">
            <w:pPr>
              <w:pStyle w:val="VITableTextSegoeUIRegular8"/>
            </w:pPr>
            <w:r>
              <w:t>4</w:t>
            </w:r>
          </w:p>
        </w:tc>
      </w:tr>
      <w:tr w:rsidR="00AE07ED" w:rsidTr="7B54AAC3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7677264A" w14:paraId="6E567E0E" w14:textId="1363892E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1DAC4208" w14:paraId="072EC0F2" w14:textId="538AD525">
            <w:pPr>
              <w:pStyle w:val="VITableTextSegoeUIRegular8"/>
            </w:pPr>
            <w:r>
              <w:t>3</w:t>
            </w:r>
          </w:p>
        </w:tc>
      </w:tr>
      <w:tr w:rsidR="00AE07ED" w:rsidTr="7B54AAC3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045B1FB6" w14:paraId="473D7DBB" w14:textId="151BB1FA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292E3068" w14:paraId="1D0D42EF" w14:textId="18D6FDCA">
            <w:pPr>
              <w:pStyle w:val="VITableTextSegoeUIRegular8"/>
            </w:pPr>
            <w:r>
              <w:t>4</w:t>
            </w:r>
          </w:p>
        </w:tc>
      </w:tr>
      <w:tr w:rsidR="6C6E8412" w:rsidTr="7B54AAC3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0002960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6C6E8412" w:rsidP="4D39B49F" w:rsidRDefault="30AE0F6C" w14:paraId="2F1F9D07" w14:textId="5CC3C479">
            <w:pPr>
              <w:pStyle w:val="VITableTextSegoeUIRegular8"/>
            </w:pPr>
            <w:r>
              <w:t>4</w:t>
            </w:r>
          </w:p>
        </w:tc>
      </w:tr>
      <w:tr w:rsidR="7CC0E7F7" w:rsidTr="7B54AAC3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6955BB33" w14:paraId="3AAD7829" w14:textId="1F4E7A72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  <w:tr w:rsidR="0716DDA4" w:rsidTr="7B54AAC3" w14:paraId="4DB9F8AF" w14:textId="77777777">
        <w:trPr>
          <w:trHeight w:val="213"/>
        </w:trPr>
        <w:tc>
          <w:tcPr>
            <w:tcW w:w="2155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:rsidR="0716DDA4" w:rsidP="01A2BBE5" w:rsidRDefault="4F9C41E6" w14:paraId="386888AF" w14:textId="7C471260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0716DDA4" w:rsidP="01A2BBE5" w:rsidRDefault="4F9C41E6" w14:paraId="154E2C1B" w14:textId="2CAA243F">
            <w:pPr>
              <w:pStyle w:val="VITableTextSegoeUIRegular8"/>
            </w:pPr>
            <w:r>
              <w:t>1</w:t>
            </w:r>
          </w:p>
        </w:tc>
      </w:tr>
      <w:tr w:rsidR="515EDD69" w:rsidTr="7B54AAC3" w14:paraId="68E5877F" w14:textId="77777777">
        <w:trPr>
          <w:trHeight w:val="213"/>
        </w:trPr>
        <w:tc>
          <w:tcPr>
            <w:tcW w:w="2155" w:type="dxa"/>
          </w:tcPr>
          <w:p w:rsidR="515EDD69" w:rsidP="01A2BBE5" w:rsidRDefault="4F9C41E6" w14:paraId="31B54580" w14:textId="7689E39E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:rsidR="515EDD69" w:rsidP="01A2BBE5" w:rsidRDefault="3F5C9918" w14:paraId="19BE5B16" w14:textId="4634C2F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515EDD69" w:rsidP="01A2BBE5" w:rsidRDefault="39083DE5" w14:paraId="7E23F6FE" w14:textId="6828DD7B">
            <w:pPr>
              <w:pStyle w:val="VITableTextSegoeUIRegular8"/>
            </w:pPr>
            <w:r>
              <w:t>1</w:t>
            </w:r>
          </w:p>
        </w:tc>
      </w:tr>
    </w:tbl>
    <w:p w:rsidR="7FC05914" w:rsidRDefault="7FC05914" w14:paraId="1522A008" w14:textId="520254FF"/>
    <w:p w:rsidR="004B6357" w:rsidP="004B6357" w:rsidRDefault="004B6357" w14:paraId="780D804D" w14:textId="77777777"/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C75" w:rsidP="00B53A70" w:rsidRDefault="000F4C75" w14:paraId="2EA0AAB3" w14:textId="77777777">
      <w:r>
        <w:separator/>
      </w:r>
    </w:p>
  </w:endnote>
  <w:endnote w:type="continuationSeparator" w:id="0">
    <w:p w:rsidR="000F4C75" w:rsidP="00B53A70" w:rsidRDefault="000F4C75" w14:paraId="67B95B01" w14:textId="77777777">
      <w:r>
        <w:continuationSeparator/>
      </w:r>
    </w:p>
  </w:endnote>
  <w:endnote w:type="continuationNotice" w:id="1">
    <w:p w:rsidR="000F4C75" w:rsidRDefault="000F4C75" w14:paraId="0EEEBCBE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C75" w:rsidP="00B53A70" w:rsidRDefault="000F4C75" w14:paraId="74649041" w14:textId="77777777">
      <w:r>
        <w:separator/>
      </w:r>
    </w:p>
  </w:footnote>
  <w:footnote w:type="continuationSeparator" w:id="0">
    <w:p w:rsidR="000F4C75" w:rsidP="00B53A70" w:rsidRDefault="000F4C75" w14:paraId="61607817" w14:textId="77777777">
      <w:r>
        <w:continuationSeparator/>
      </w:r>
    </w:p>
  </w:footnote>
  <w:footnote w:type="continuationNotice" w:id="1">
    <w:p w:rsidR="000F4C75" w:rsidRDefault="000F4C75" w14:paraId="104AC797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hint="default" w:ascii="Segoe UI" w:hAnsi="Segoe UI" w:eastAsia="Times New Roman" w:cs="Segoe UI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52197591">
    <w:abstractNumId w:val="28"/>
  </w:num>
  <w:num w:numId="2" w16cid:durableId="1926567720">
    <w:abstractNumId w:val="47"/>
  </w:num>
  <w:num w:numId="3" w16cid:durableId="465244156">
    <w:abstractNumId w:val="36"/>
  </w:num>
  <w:num w:numId="4" w16cid:durableId="1528566804">
    <w:abstractNumId w:val="2"/>
  </w:num>
  <w:num w:numId="5" w16cid:durableId="111436548">
    <w:abstractNumId w:val="11"/>
  </w:num>
  <w:num w:numId="6" w16cid:durableId="1615211698">
    <w:abstractNumId w:val="7"/>
  </w:num>
  <w:num w:numId="7" w16cid:durableId="1807161531">
    <w:abstractNumId w:val="29"/>
  </w:num>
  <w:num w:numId="8" w16cid:durableId="93403298">
    <w:abstractNumId w:val="30"/>
  </w:num>
  <w:num w:numId="9" w16cid:durableId="1307779028">
    <w:abstractNumId w:val="19"/>
  </w:num>
  <w:num w:numId="10" w16cid:durableId="940727182">
    <w:abstractNumId w:val="40"/>
  </w:num>
  <w:num w:numId="11" w16cid:durableId="729501562">
    <w:abstractNumId w:val="1"/>
  </w:num>
  <w:num w:numId="12" w16cid:durableId="1071075591">
    <w:abstractNumId w:val="12"/>
  </w:num>
  <w:num w:numId="13" w16cid:durableId="820124845">
    <w:abstractNumId w:val="21"/>
  </w:num>
  <w:num w:numId="14" w16cid:durableId="1441294781">
    <w:abstractNumId w:val="27"/>
  </w:num>
  <w:num w:numId="15" w16cid:durableId="1108499697">
    <w:abstractNumId w:val="32"/>
  </w:num>
  <w:num w:numId="16" w16cid:durableId="1537502327">
    <w:abstractNumId w:val="22"/>
  </w:num>
  <w:num w:numId="17" w16cid:durableId="1857228021">
    <w:abstractNumId w:val="8"/>
  </w:num>
  <w:num w:numId="18" w16cid:durableId="1368293022">
    <w:abstractNumId w:val="14"/>
  </w:num>
  <w:num w:numId="19" w16cid:durableId="1467435735">
    <w:abstractNumId w:val="15"/>
  </w:num>
  <w:num w:numId="20" w16cid:durableId="1824345563">
    <w:abstractNumId w:val="23"/>
  </w:num>
  <w:num w:numId="21" w16cid:durableId="152067624">
    <w:abstractNumId w:val="25"/>
  </w:num>
  <w:num w:numId="22" w16cid:durableId="1797985384">
    <w:abstractNumId w:val="35"/>
  </w:num>
  <w:num w:numId="23" w16cid:durableId="214439261">
    <w:abstractNumId w:val="3"/>
  </w:num>
  <w:num w:numId="24" w16cid:durableId="1276866699">
    <w:abstractNumId w:val="41"/>
  </w:num>
  <w:num w:numId="25" w16cid:durableId="1726294700">
    <w:abstractNumId w:val="20"/>
  </w:num>
  <w:num w:numId="26" w16cid:durableId="1001466048">
    <w:abstractNumId w:val="34"/>
  </w:num>
  <w:num w:numId="27" w16cid:durableId="2134714045">
    <w:abstractNumId w:val="0"/>
  </w:num>
  <w:num w:numId="28" w16cid:durableId="1508599165">
    <w:abstractNumId w:val="17"/>
  </w:num>
  <w:num w:numId="29" w16cid:durableId="1218277164">
    <w:abstractNumId w:val="24"/>
  </w:num>
  <w:num w:numId="30" w16cid:durableId="1271399083">
    <w:abstractNumId w:val="37"/>
  </w:num>
  <w:num w:numId="31" w16cid:durableId="17197590">
    <w:abstractNumId w:val="18"/>
  </w:num>
  <w:num w:numId="32" w16cid:durableId="280722275">
    <w:abstractNumId w:val="31"/>
  </w:num>
  <w:num w:numId="33" w16cid:durableId="1700474643">
    <w:abstractNumId w:val="38"/>
  </w:num>
  <w:num w:numId="34" w16cid:durableId="578490829">
    <w:abstractNumId w:val="5"/>
  </w:num>
  <w:num w:numId="35" w16cid:durableId="701398838">
    <w:abstractNumId w:val="46"/>
  </w:num>
  <w:num w:numId="36" w16cid:durableId="71703553">
    <w:abstractNumId w:val="42"/>
  </w:num>
  <w:num w:numId="37" w16cid:durableId="453907597">
    <w:abstractNumId w:val="10"/>
  </w:num>
  <w:num w:numId="38" w16cid:durableId="599879484">
    <w:abstractNumId w:val="4"/>
  </w:num>
  <w:num w:numId="39" w16cid:durableId="668825077">
    <w:abstractNumId w:val="26"/>
  </w:num>
  <w:num w:numId="40" w16cid:durableId="374428755">
    <w:abstractNumId w:val="44"/>
  </w:num>
  <w:num w:numId="41" w16cid:durableId="1060860486">
    <w:abstractNumId w:val="13"/>
  </w:num>
  <w:num w:numId="42" w16cid:durableId="897593399">
    <w:abstractNumId w:val="39"/>
  </w:num>
  <w:num w:numId="43" w16cid:durableId="1591044410">
    <w:abstractNumId w:val="45"/>
  </w:num>
  <w:num w:numId="44" w16cid:durableId="858932872">
    <w:abstractNumId w:val="45"/>
  </w:num>
  <w:num w:numId="45" w16cid:durableId="316307170">
    <w:abstractNumId w:val="45"/>
  </w:num>
  <w:num w:numId="46" w16cid:durableId="268392273">
    <w:abstractNumId w:val="43"/>
  </w:num>
  <w:num w:numId="47" w16cid:durableId="2122649497">
    <w:abstractNumId w:val="33"/>
  </w:num>
  <w:num w:numId="48" w16cid:durableId="399403561">
    <w:abstractNumId w:val="16"/>
  </w:num>
  <w:num w:numId="49" w16cid:durableId="1767573332">
    <w:abstractNumId w:val="6"/>
  </w:num>
  <w:num w:numId="50" w16cid:durableId="1284191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E22"/>
    <w:rsid w:val="00035265"/>
    <w:rsid w:val="00035403"/>
    <w:rsid w:val="000359AC"/>
    <w:rsid w:val="00035D5D"/>
    <w:rsid w:val="00036206"/>
    <w:rsid w:val="0003625A"/>
    <w:rsid w:val="00036AE5"/>
    <w:rsid w:val="00036FC7"/>
    <w:rsid w:val="0003707F"/>
    <w:rsid w:val="00037166"/>
    <w:rsid w:val="000374A8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23D"/>
    <w:rsid w:val="00062A99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61DB"/>
    <w:rsid w:val="0007644D"/>
    <w:rsid w:val="000764F1"/>
    <w:rsid w:val="000766B2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440"/>
    <w:rsid w:val="00095B81"/>
    <w:rsid w:val="00095BD5"/>
    <w:rsid w:val="00096197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E5E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A90"/>
    <w:rsid w:val="00102E49"/>
    <w:rsid w:val="001036CF"/>
    <w:rsid w:val="00103ADD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DF9"/>
    <w:rsid w:val="00135EED"/>
    <w:rsid w:val="00135F95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FA0"/>
    <w:rsid w:val="00155078"/>
    <w:rsid w:val="0015542A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64A"/>
    <w:rsid w:val="002019A4"/>
    <w:rsid w:val="00202289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25"/>
    <w:rsid w:val="00221FA6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A50"/>
    <w:rsid w:val="00230BD3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510C"/>
    <w:rsid w:val="0024548B"/>
    <w:rsid w:val="00245CBC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C02"/>
    <w:rsid w:val="00261CC4"/>
    <w:rsid w:val="00261D3F"/>
    <w:rsid w:val="002623F0"/>
    <w:rsid w:val="0026256F"/>
    <w:rsid w:val="002626B4"/>
    <w:rsid w:val="002627F8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AB2"/>
    <w:rsid w:val="002E5E75"/>
    <w:rsid w:val="002E5EA4"/>
    <w:rsid w:val="002E61A6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7141"/>
    <w:rsid w:val="002F7200"/>
    <w:rsid w:val="002F777B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98E"/>
    <w:rsid w:val="00307A61"/>
    <w:rsid w:val="00307FE0"/>
    <w:rsid w:val="00310A1D"/>
    <w:rsid w:val="00310B74"/>
    <w:rsid w:val="00310BAB"/>
    <w:rsid w:val="00310CC4"/>
    <w:rsid w:val="00310DBE"/>
    <w:rsid w:val="00310EB5"/>
    <w:rsid w:val="0031149F"/>
    <w:rsid w:val="00311621"/>
    <w:rsid w:val="003118F8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47F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C8E"/>
    <w:rsid w:val="00347D50"/>
    <w:rsid w:val="00347D9A"/>
    <w:rsid w:val="00347E0B"/>
    <w:rsid w:val="00347FED"/>
    <w:rsid w:val="003500A7"/>
    <w:rsid w:val="003500BE"/>
    <w:rsid w:val="00350514"/>
    <w:rsid w:val="0035074A"/>
    <w:rsid w:val="00350879"/>
    <w:rsid w:val="00350D3A"/>
    <w:rsid w:val="003511F3"/>
    <w:rsid w:val="003512C4"/>
    <w:rsid w:val="00351300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9B8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602A"/>
    <w:rsid w:val="0037659D"/>
    <w:rsid w:val="003766AA"/>
    <w:rsid w:val="00376A47"/>
    <w:rsid w:val="00376C1B"/>
    <w:rsid w:val="00376DF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EB0"/>
    <w:rsid w:val="00403F7C"/>
    <w:rsid w:val="004049BA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2C"/>
    <w:rsid w:val="004633A2"/>
    <w:rsid w:val="004637C1"/>
    <w:rsid w:val="0046380F"/>
    <w:rsid w:val="004638D0"/>
    <w:rsid w:val="00463BFF"/>
    <w:rsid w:val="00463EFA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E2C"/>
    <w:rsid w:val="00492F1E"/>
    <w:rsid w:val="00493571"/>
    <w:rsid w:val="004939AF"/>
    <w:rsid w:val="00493B23"/>
    <w:rsid w:val="00494B9F"/>
    <w:rsid w:val="00494C03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94E"/>
    <w:rsid w:val="004C595A"/>
    <w:rsid w:val="004C59C5"/>
    <w:rsid w:val="004C5B7F"/>
    <w:rsid w:val="004C61A7"/>
    <w:rsid w:val="004C62CC"/>
    <w:rsid w:val="004C6558"/>
    <w:rsid w:val="004C6570"/>
    <w:rsid w:val="004C6848"/>
    <w:rsid w:val="004C698C"/>
    <w:rsid w:val="004C69F0"/>
    <w:rsid w:val="004C6AEF"/>
    <w:rsid w:val="004C6DC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D3E"/>
    <w:rsid w:val="004D618D"/>
    <w:rsid w:val="004D62D5"/>
    <w:rsid w:val="004D6DBE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59D"/>
    <w:rsid w:val="004E67FF"/>
    <w:rsid w:val="004E69A7"/>
    <w:rsid w:val="004E6A27"/>
    <w:rsid w:val="004E6A8D"/>
    <w:rsid w:val="004E6B1A"/>
    <w:rsid w:val="004E74F4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52"/>
    <w:rsid w:val="00555968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0D59"/>
    <w:rsid w:val="005C17B1"/>
    <w:rsid w:val="005C1A53"/>
    <w:rsid w:val="005C2407"/>
    <w:rsid w:val="005C28E4"/>
    <w:rsid w:val="005C2A7E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A6D"/>
    <w:rsid w:val="005C5D01"/>
    <w:rsid w:val="005C6053"/>
    <w:rsid w:val="005C65C3"/>
    <w:rsid w:val="005C680E"/>
    <w:rsid w:val="005C6CD7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B80"/>
    <w:rsid w:val="005F1F1F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16"/>
    <w:rsid w:val="00607648"/>
    <w:rsid w:val="00607748"/>
    <w:rsid w:val="00607783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3015"/>
    <w:rsid w:val="006130AE"/>
    <w:rsid w:val="006131A7"/>
    <w:rsid w:val="00613CC6"/>
    <w:rsid w:val="006140D0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11A9"/>
    <w:rsid w:val="0062131A"/>
    <w:rsid w:val="0062136F"/>
    <w:rsid w:val="0062197E"/>
    <w:rsid w:val="00621F37"/>
    <w:rsid w:val="00621FCC"/>
    <w:rsid w:val="00622729"/>
    <w:rsid w:val="006228FC"/>
    <w:rsid w:val="00623120"/>
    <w:rsid w:val="0062357E"/>
    <w:rsid w:val="006237B2"/>
    <w:rsid w:val="0062385E"/>
    <w:rsid w:val="00623B6F"/>
    <w:rsid w:val="00624257"/>
    <w:rsid w:val="00624584"/>
    <w:rsid w:val="0062487B"/>
    <w:rsid w:val="00625165"/>
    <w:rsid w:val="006251F7"/>
    <w:rsid w:val="0062522C"/>
    <w:rsid w:val="0062523C"/>
    <w:rsid w:val="006252BF"/>
    <w:rsid w:val="0062568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CF1"/>
    <w:rsid w:val="00691055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97F"/>
    <w:rsid w:val="006E6CAA"/>
    <w:rsid w:val="006E6DF0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6081"/>
    <w:rsid w:val="006F61F9"/>
    <w:rsid w:val="006F6451"/>
    <w:rsid w:val="006F6770"/>
    <w:rsid w:val="006F6F52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696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58F"/>
    <w:rsid w:val="00743D12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58"/>
    <w:rsid w:val="007471A4"/>
    <w:rsid w:val="007474A0"/>
    <w:rsid w:val="00747AE2"/>
    <w:rsid w:val="00747D4E"/>
    <w:rsid w:val="00747D7A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57E5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C72"/>
    <w:rsid w:val="0081BA33"/>
    <w:rsid w:val="00820027"/>
    <w:rsid w:val="008202A7"/>
    <w:rsid w:val="00820587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75D"/>
    <w:rsid w:val="008F2D06"/>
    <w:rsid w:val="008F2E66"/>
    <w:rsid w:val="008F3AE4"/>
    <w:rsid w:val="008F3CDB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D16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DDE"/>
    <w:rsid w:val="00944E10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4C"/>
    <w:rsid w:val="009473B2"/>
    <w:rsid w:val="009473E1"/>
    <w:rsid w:val="00947476"/>
    <w:rsid w:val="00947B2D"/>
    <w:rsid w:val="00947EA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CD2"/>
    <w:rsid w:val="00965FB1"/>
    <w:rsid w:val="0096620D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70EA"/>
    <w:rsid w:val="009A73DF"/>
    <w:rsid w:val="009A753E"/>
    <w:rsid w:val="009A7E0C"/>
    <w:rsid w:val="009A7F51"/>
    <w:rsid w:val="009B0377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E50"/>
    <w:rsid w:val="00A66FE2"/>
    <w:rsid w:val="00A67BC7"/>
    <w:rsid w:val="00A67FCC"/>
    <w:rsid w:val="00A690F3"/>
    <w:rsid w:val="00A702A0"/>
    <w:rsid w:val="00A70399"/>
    <w:rsid w:val="00A706CA"/>
    <w:rsid w:val="00A70F83"/>
    <w:rsid w:val="00A70FD2"/>
    <w:rsid w:val="00A71760"/>
    <w:rsid w:val="00A71981"/>
    <w:rsid w:val="00A7224A"/>
    <w:rsid w:val="00A723E3"/>
    <w:rsid w:val="00A72A84"/>
    <w:rsid w:val="00A73059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F10"/>
    <w:rsid w:val="00A963A8"/>
    <w:rsid w:val="00A96704"/>
    <w:rsid w:val="00A96C22"/>
    <w:rsid w:val="00A97014"/>
    <w:rsid w:val="00A972BB"/>
    <w:rsid w:val="00A976D2"/>
    <w:rsid w:val="00A978A3"/>
    <w:rsid w:val="00AA0000"/>
    <w:rsid w:val="00AA0231"/>
    <w:rsid w:val="00AA03BE"/>
    <w:rsid w:val="00AA0B70"/>
    <w:rsid w:val="00AA0C56"/>
    <w:rsid w:val="00AA0CDE"/>
    <w:rsid w:val="00AA0E6A"/>
    <w:rsid w:val="00AA0F3D"/>
    <w:rsid w:val="00AA1122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34DF"/>
    <w:rsid w:val="00AB383F"/>
    <w:rsid w:val="00AB4115"/>
    <w:rsid w:val="00AB428F"/>
    <w:rsid w:val="00AB42C3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7E4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131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BCF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312A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EDE"/>
    <w:rsid w:val="00BE6060"/>
    <w:rsid w:val="00BE6C53"/>
    <w:rsid w:val="00BE6E51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D5"/>
    <w:rsid w:val="00C271D2"/>
    <w:rsid w:val="00C278BD"/>
    <w:rsid w:val="00C278F8"/>
    <w:rsid w:val="00C279E6"/>
    <w:rsid w:val="00C27CC7"/>
    <w:rsid w:val="00C2A732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BB0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572"/>
    <w:rsid w:val="00C669BC"/>
    <w:rsid w:val="00C66B9A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6C8"/>
    <w:rsid w:val="00C93813"/>
    <w:rsid w:val="00C9395B"/>
    <w:rsid w:val="00C93ABA"/>
    <w:rsid w:val="00C94055"/>
    <w:rsid w:val="00C94060"/>
    <w:rsid w:val="00C94118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711"/>
    <w:rsid w:val="00CD4782"/>
    <w:rsid w:val="00CD4BBB"/>
    <w:rsid w:val="00CD50BF"/>
    <w:rsid w:val="00CD5532"/>
    <w:rsid w:val="00CD5721"/>
    <w:rsid w:val="00CD5F70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32AA"/>
    <w:rsid w:val="00D23733"/>
    <w:rsid w:val="00D23736"/>
    <w:rsid w:val="00D23998"/>
    <w:rsid w:val="00D23C52"/>
    <w:rsid w:val="00D2437A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56A0"/>
    <w:rsid w:val="00D65912"/>
    <w:rsid w:val="00D65C55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26F"/>
    <w:rsid w:val="00DC66FD"/>
    <w:rsid w:val="00DC7022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33D1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F1B"/>
    <w:rsid w:val="00DF0261"/>
    <w:rsid w:val="00DF035F"/>
    <w:rsid w:val="00DF0AD2"/>
    <w:rsid w:val="00DF0B62"/>
    <w:rsid w:val="00DF0C8C"/>
    <w:rsid w:val="00DF12FA"/>
    <w:rsid w:val="00DF1314"/>
    <w:rsid w:val="00DF1AFB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5A9"/>
    <w:rsid w:val="00EE2A99"/>
    <w:rsid w:val="00EE2AFB"/>
    <w:rsid w:val="00EE2E3E"/>
    <w:rsid w:val="00EE2F19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C17"/>
    <w:rsid w:val="00F43D6C"/>
    <w:rsid w:val="00F43E16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97E3"/>
    <w:rsid w:val="00F50272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218"/>
    <w:rsid w:val="00F933C4"/>
    <w:rsid w:val="00F93D94"/>
    <w:rsid w:val="00F940D0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CC"/>
    <w:rsid w:val="00FA72E5"/>
    <w:rsid w:val="00FA7928"/>
    <w:rsid w:val="00FA7A25"/>
    <w:rsid w:val="00FA7EBA"/>
    <w:rsid w:val="00FA7EC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9EC"/>
    <w:rsid w:val="00FB7C2F"/>
    <w:rsid w:val="00FC1666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569D3"/>
    <w:rsid w:val="01A6A7E5"/>
    <w:rsid w:val="01A83BC2"/>
    <w:rsid w:val="01A924CC"/>
    <w:rsid w:val="01A9E9FB"/>
    <w:rsid w:val="01AA8D5C"/>
    <w:rsid w:val="01AB3FA2"/>
    <w:rsid w:val="01ABE5C7"/>
    <w:rsid w:val="01B0E359"/>
    <w:rsid w:val="01B109FB"/>
    <w:rsid w:val="01B16B43"/>
    <w:rsid w:val="01B1DDFD"/>
    <w:rsid w:val="01B2AD11"/>
    <w:rsid w:val="01B47050"/>
    <w:rsid w:val="01B4B8D7"/>
    <w:rsid w:val="01B669CF"/>
    <w:rsid w:val="01B76A4B"/>
    <w:rsid w:val="01BB6CFF"/>
    <w:rsid w:val="01BE7A37"/>
    <w:rsid w:val="01BE961B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D5907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A7DF"/>
    <w:rsid w:val="024A54A1"/>
    <w:rsid w:val="024AD970"/>
    <w:rsid w:val="024CCF7D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6FDBF"/>
    <w:rsid w:val="0298D0A6"/>
    <w:rsid w:val="029913EA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F768"/>
    <w:rsid w:val="03296FCE"/>
    <w:rsid w:val="032C3462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BAA45"/>
    <w:rsid w:val="035CDC00"/>
    <w:rsid w:val="035E1885"/>
    <w:rsid w:val="035F82F3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E7EA8"/>
    <w:rsid w:val="038FEC7A"/>
    <w:rsid w:val="03938C91"/>
    <w:rsid w:val="03995A0D"/>
    <w:rsid w:val="039A48F8"/>
    <w:rsid w:val="039D4738"/>
    <w:rsid w:val="039D6A48"/>
    <w:rsid w:val="039D81FD"/>
    <w:rsid w:val="039EDECD"/>
    <w:rsid w:val="039F338C"/>
    <w:rsid w:val="03A7C4B7"/>
    <w:rsid w:val="03A7E581"/>
    <w:rsid w:val="03A9864A"/>
    <w:rsid w:val="03AA7C22"/>
    <w:rsid w:val="03AB7D72"/>
    <w:rsid w:val="03ACBCA2"/>
    <w:rsid w:val="03AE98AE"/>
    <w:rsid w:val="03B3C0AD"/>
    <w:rsid w:val="03B3D97A"/>
    <w:rsid w:val="03B65F74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C40BA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705EE3"/>
    <w:rsid w:val="04707892"/>
    <w:rsid w:val="0470DEDA"/>
    <w:rsid w:val="04715214"/>
    <w:rsid w:val="04722423"/>
    <w:rsid w:val="0473B812"/>
    <w:rsid w:val="04758511"/>
    <w:rsid w:val="0475CF61"/>
    <w:rsid w:val="0476A78C"/>
    <w:rsid w:val="0476E569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CCC7"/>
    <w:rsid w:val="051D49DB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361B5"/>
    <w:rsid w:val="054397E3"/>
    <w:rsid w:val="05449E5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1D953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6B98D"/>
    <w:rsid w:val="05777637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0DBFA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F5993"/>
    <w:rsid w:val="0693726A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A4C1E"/>
    <w:rsid w:val="06ACFBB5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51C5"/>
    <w:rsid w:val="0714E70D"/>
    <w:rsid w:val="0716DDA4"/>
    <w:rsid w:val="07198F47"/>
    <w:rsid w:val="0719A4DB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307C9D"/>
    <w:rsid w:val="07309AF2"/>
    <w:rsid w:val="0730D560"/>
    <w:rsid w:val="07325DB6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B4096"/>
    <w:rsid w:val="074C9F4E"/>
    <w:rsid w:val="074CD865"/>
    <w:rsid w:val="074DF447"/>
    <w:rsid w:val="074E5635"/>
    <w:rsid w:val="074EFDDF"/>
    <w:rsid w:val="0750723B"/>
    <w:rsid w:val="0750CC72"/>
    <w:rsid w:val="0751A8A9"/>
    <w:rsid w:val="07540057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10659"/>
    <w:rsid w:val="07818DF7"/>
    <w:rsid w:val="0781F929"/>
    <w:rsid w:val="07840386"/>
    <w:rsid w:val="0785D9A4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86B93"/>
    <w:rsid w:val="07A95731"/>
    <w:rsid w:val="07ABEC44"/>
    <w:rsid w:val="07ACE480"/>
    <w:rsid w:val="07AD3654"/>
    <w:rsid w:val="07AE483F"/>
    <w:rsid w:val="07AF126F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F6E"/>
    <w:rsid w:val="0811CBCF"/>
    <w:rsid w:val="0814FF9E"/>
    <w:rsid w:val="0815F44B"/>
    <w:rsid w:val="08171A66"/>
    <w:rsid w:val="0818F968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BDAE6"/>
    <w:rsid w:val="082FF109"/>
    <w:rsid w:val="0830500D"/>
    <w:rsid w:val="083311B6"/>
    <w:rsid w:val="08337A0B"/>
    <w:rsid w:val="0835FFDE"/>
    <w:rsid w:val="0836CE03"/>
    <w:rsid w:val="0838332E"/>
    <w:rsid w:val="0838ECA8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920A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B8F1"/>
    <w:rsid w:val="09151D69"/>
    <w:rsid w:val="09158E2E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B4B9"/>
    <w:rsid w:val="0935BFAE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D22A"/>
    <w:rsid w:val="09D27599"/>
    <w:rsid w:val="09D2C3BE"/>
    <w:rsid w:val="09D445CF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A1916"/>
    <w:rsid w:val="09ECBF15"/>
    <w:rsid w:val="09EEF0E3"/>
    <w:rsid w:val="09F146A8"/>
    <w:rsid w:val="09F25611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E1B7B"/>
    <w:rsid w:val="0A4FD10C"/>
    <w:rsid w:val="0A575798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B0151"/>
    <w:rsid w:val="0A6B095E"/>
    <w:rsid w:val="0A6D82A3"/>
    <w:rsid w:val="0A6E2F78"/>
    <w:rsid w:val="0A7037F1"/>
    <w:rsid w:val="0A70D32C"/>
    <w:rsid w:val="0A74F3A9"/>
    <w:rsid w:val="0A750684"/>
    <w:rsid w:val="0A777D0B"/>
    <w:rsid w:val="0A792A40"/>
    <w:rsid w:val="0A7A48EB"/>
    <w:rsid w:val="0A7C2461"/>
    <w:rsid w:val="0A8057B9"/>
    <w:rsid w:val="0A8114AD"/>
    <w:rsid w:val="0A8186EC"/>
    <w:rsid w:val="0A824714"/>
    <w:rsid w:val="0A86CBA8"/>
    <w:rsid w:val="0A871C84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3DC0C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FDA5"/>
    <w:rsid w:val="0B8CC4B1"/>
    <w:rsid w:val="0B8EEF0D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9CC3D4"/>
    <w:rsid w:val="0BA21B66"/>
    <w:rsid w:val="0BA24294"/>
    <w:rsid w:val="0BA2546D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1B700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B4052"/>
    <w:rsid w:val="0C0F7976"/>
    <w:rsid w:val="0C0FF93C"/>
    <w:rsid w:val="0C114A59"/>
    <w:rsid w:val="0C144468"/>
    <w:rsid w:val="0C148752"/>
    <w:rsid w:val="0C15122C"/>
    <w:rsid w:val="0C181925"/>
    <w:rsid w:val="0C1D91E8"/>
    <w:rsid w:val="0C1F81D0"/>
    <w:rsid w:val="0C214FC9"/>
    <w:rsid w:val="0C229CDE"/>
    <w:rsid w:val="0C231C49"/>
    <w:rsid w:val="0C250839"/>
    <w:rsid w:val="0C27E65E"/>
    <w:rsid w:val="0C292B80"/>
    <w:rsid w:val="0C2A1C22"/>
    <w:rsid w:val="0C2AF96D"/>
    <w:rsid w:val="0C2C3F8E"/>
    <w:rsid w:val="0C2C53E8"/>
    <w:rsid w:val="0C2DB737"/>
    <w:rsid w:val="0C2DF930"/>
    <w:rsid w:val="0C2E6568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A1DCC"/>
    <w:rsid w:val="0C6AE70C"/>
    <w:rsid w:val="0C6FE687"/>
    <w:rsid w:val="0C7045F6"/>
    <w:rsid w:val="0C723D99"/>
    <w:rsid w:val="0C727656"/>
    <w:rsid w:val="0C74E222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71D1A"/>
    <w:rsid w:val="0C8AEC5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0297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7C46"/>
    <w:rsid w:val="0CC9456F"/>
    <w:rsid w:val="0CC95390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534F1"/>
    <w:rsid w:val="0CF87B59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8259"/>
    <w:rsid w:val="0D051816"/>
    <w:rsid w:val="0D057DBC"/>
    <w:rsid w:val="0D064012"/>
    <w:rsid w:val="0D07D7A9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9E95A"/>
    <w:rsid w:val="0D1AAF2A"/>
    <w:rsid w:val="0D1CF2A1"/>
    <w:rsid w:val="0D1F05F4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E8B2"/>
    <w:rsid w:val="0D6AEEC3"/>
    <w:rsid w:val="0D6B092E"/>
    <w:rsid w:val="0D6CB68D"/>
    <w:rsid w:val="0D6DC606"/>
    <w:rsid w:val="0D6E5918"/>
    <w:rsid w:val="0D6F5256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9D511"/>
    <w:rsid w:val="0D8A72EC"/>
    <w:rsid w:val="0D8BBABB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B3D6E"/>
    <w:rsid w:val="0DEE6F31"/>
    <w:rsid w:val="0DF4BE02"/>
    <w:rsid w:val="0DF4E461"/>
    <w:rsid w:val="0DF4F901"/>
    <w:rsid w:val="0DF51EAD"/>
    <w:rsid w:val="0DF5F9E8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72D29"/>
    <w:rsid w:val="0EA8AB03"/>
    <w:rsid w:val="0EAA76FC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C0C673"/>
    <w:rsid w:val="0EC15334"/>
    <w:rsid w:val="0EC1C4AA"/>
    <w:rsid w:val="0EC20FE8"/>
    <w:rsid w:val="0EC2D1DC"/>
    <w:rsid w:val="0EC39BE1"/>
    <w:rsid w:val="0EC4CB18"/>
    <w:rsid w:val="0EC522AF"/>
    <w:rsid w:val="0EC8AC6A"/>
    <w:rsid w:val="0ECC4F41"/>
    <w:rsid w:val="0ED03FF7"/>
    <w:rsid w:val="0ED1C8C7"/>
    <w:rsid w:val="0ED32210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77725"/>
    <w:rsid w:val="0F2861CC"/>
    <w:rsid w:val="0F28C157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D2852"/>
    <w:rsid w:val="0F3E9C20"/>
    <w:rsid w:val="0F3F74AC"/>
    <w:rsid w:val="0F419E99"/>
    <w:rsid w:val="0F41A5B9"/>
    <w:rsid w:val="0F445C7A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90D37"/>
    <w:rsid w:val="0FA9C291"/>
    <w:rsid w:val="0FAB5200"/>
    <w:rsid w:val="0FAC1280"/>
    <w:rsid w:val="0FB1EADD"/>
    <w:rsid w:val="0FB2DD6D"/>
    <w:rsid w:val="0FB444AB"/>
    <w:rsid w:val="0FB4816D"/>
    <w:rsid w:val="0FB75D66"/>
    <w:rsid w:val="0FB892DD"/>
    <w:rsid w:val="0FC15661"/>
    <w:rsid w:val="0FC1EA3D"/>
    <w:rsid w:val="0FC3CFEA"/>
    <w:rsid w:val="0FC4674E"/>
    <w:rsid w:val="0FC52EDD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D231A"/>
    <w:rsid w:val="0FFEED5E"/>
    <w:rsid w:val="0FFF9966"/>
    <w:rsid w:val="100185A2"/>
    <w:rsid w:val="1006AD6E"/>
    <w:rsid w:val="1009B860"/>
    <w:rsid w:val="100B3695"/>
    <w:rsid w:val="100D0DCE"/>
    <w:rsid w:val="100D4B68"/>
    <w:rsid w:val="100D5140"/>
    <w:rsid w:val="100E3D4C"/>
    <w:rsid w:val="10152AE7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71530"/>
    <w:rsid w:val="103A6BDB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DB95"/>
    <w:rsid w:val="10553B9D"/>
    <w:rsid w:val="10556493"/>
    <w:rsid w:val="1056729A"/>
    <w:rsid w:val="1056EB51"/>
    <w:rsid w:val="105755E3"/>
    <w:rsid w:val="1057BD31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53DF"/>
    <w:rsid w:val="10693E5D"/>
    <w:rsid w:val="10695BEB"/>
    <w:rsid w:val="106A7C3B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7FFA6C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A7784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5177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D3E6"/>
    <w:rsid w:val="130901F2"/>
    <w:rsid w:val="13092897"/>
    <w:rsid w:val="130A6F1B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780DC"/>
    <w:rsid w:val="133A9C1C"/>
    <w:rsid w:val="133AFC19"/>
    <w:rsid w:val="133D0843"/>
    <w:rsid w:val="133F5AC7"/>
    <w:rsid w:val="133F663E"/>
    <w:rsid w:val="13426469"/>
    <w:rsid w:val="134401E2"/>
    <w:rsid w:val="1345C385"/>
    <w:rsid w:val="1346560C"/>
    <w:rsid w:val="13475C0F"/>
    <w:rsid w:val="1349012F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A3951"/>
    <w:rsid w:val="135BAAF6"/>
    <w:rsid w:val="135C1B7F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2B9BF"/>
    <w:rsid w:val="1375AF96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DC647"/>
    <w:rsid w:val="13CE7C73"/>
    <w:rsid w:val="13CF450E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9CD6"/>
    <w:rsid w:val="14370A6A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ADD3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27A01"/>
    <w:rsid w:val="14D30B95"/>
    <w:rsid w:val="14D3414A"/>
    <w:rsid w:val="14D39336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6C519"/>
    <w:rsid w:val="1577C812"/>
    <w:rsid w:val="15787682"/>
    <w:rsid w:val="15792557"/>
    <w:rsid w:val="157B70D5"/>
    <w:rsid w:val="157BD819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EDA08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B484"/>
    <w:rsid w:val="16739ACC"/>
    <w:rsid w:val="1673B6E7"/>
    <w:rsid w:val="16748E51"/>
    <w:rsid w:val="16749600"/>
    <w:rsid w:val="16752354"/>
    <w:rsid w:val="167792CA"/>
    <w:rsid w:val="1677A03A"/>
    <w:rsid w:val="16789D07"/>
    <w:rsid w:val="167909AF"/>
    <w:rsid w:val="167A7138"/>
    <w:rsid w:val="167E39A3"/>
    <w:rsid w:val="167E6C9B"/>
    <w:rsid w:val="167F3DD2"/>
    <w:rsid w:val="167F7CDE"/>
    <w:rsid w:val="168073AD"/>
    <w:rsid w:val="16840A9F"/>
    <w:rsid w:val="16854E5B"/>
    <w:rsid w:val="16889AA6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5A6F0"/>
    <w:rsid w:val="1696206E"/>
    <w:rsid w:val="16967C70"/>
    <w:rsid w:val="169722AF"/>
    <w:rsid w:val="169B4622"/>
    <w:rsid w:val="169E253C"/>
    <w:rsid w:val="16A0CB9D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5606C"/>
    <w:rsid w:val="1746FB6F"/>
    <w:rsid w:val="1747C6D5"/>
    <w:rsid w:val="174A73A9"/>
    <w:rsid w:val="174C4615"/>
    <w:rsid w:val="174E37A5"/>
    <w:rsid w:val="174FD8B8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D0FF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B125F"/>
    <w:rsid w:val="17CCD723"/>
    <w:rsid w:val="17CD5EDB"/>
    <w:rsid w:val="17CEBEE6"/>
    <w:rsid w:val="17D1C1C5"/>
    <w:rsid w:val="17D356A8"/>
    <w:rsid w:val="17D3DDAA"/>
    <w:rsid w:val="17D4D391"/>
    <w:rsid w:val="17D58F9F"/>
    <w:rsid w:val="17D98FB7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8253"/>
    <w:rsid w:val="18080439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319A6"/>
    <w:rsid w:val="187370D0"/>
    <w:rsid w:val="18750EBC"/>
    <w:rsid w:val="18753EB6"/>
    <w:rsid w:val="18760064"/>
    <w:rsid w:val="18761655"/>
    <w:rsid w:val="18765F3B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B81B"/>
    <w:rsid w:val="1899E422"/>
    <w:rsid w:val="189BF4FC"/>
    <w:rsid w:val="189CA987"/>
    <w:rsid w:val="189E4A6E"/>
    <w:rsid w:val="18A27CBB"/>
    <w:rsid w:val="18A318F4"/>
    <w:rsid w:val="18A3328D"/>
    <w:rsid w:val="18A60A68"/>
    <w:rsid w:val="18A8E535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FC1A4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319E7"/>
    <w:rsid w:val="1963FA87"/>
    <w:rsid w:val="196463E1"/>
    <w:rsid w:val="19662CB1"/>
    <w:rsid w:val="196699EA"/>
    <w:rsid w:val="196769E7"/>
    <w:rsid w:val="196789E2"/>
    <w:rsid w:val="1967E637"/>
    <w:rsid w:val="196856DF"/>
    <w:rsid w:val="1968696B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8C26E"/>
    <w:rsid w:val="197AECD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5569F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2B3D6"/>
    <w:rsid w:val="19C2BEC1"/>
    <w:rsid w:val="19C33860"/>
    <w:rsid w:val="19C6CBBB"/>
    <w:rsid w:val="19C79FBE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4F91A"/>
    <w:rsid w:val="19D59D01"/>
    <w:rsid w:val="19D5D54C"/>
    <w:rsid w:val="19D6B9AD"/>
    <w:rsid w:val="19D7D0C0"/>
    <w:rsid w:val="19D869D5"/>
    <w:rsid w:val="19D92A7E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5C83B"/>
    <w:rsid w:val="1A470F6C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EA53"/>
    <w:rsid w:val="1A93F3D9"/>
    <w:rsid w:val="1A94FC3F"/>
    <w:rsid w:val="1A9680A2"/>
    <w:rsid w:val="1A974BF0"/>
    <w:rsid w:val="1A9AD455"/>
    <w:rsid w:val="1A9C2C9C"/>
    <w:rsid w:val="1A9D36C7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4D33"/>
    <w:rsid w:val="1AB1C517"/>
    <w:rsid w:val="1AB21157"/>
    <w:rsid w:val="1AB22D3B"/>
    <w:rsid w:val="1AB543E1"/>
    <w:rsid w:val="1AB7B4E2"/>
    <w:rsid w:val="1AB7C3F2"/>
    <w:rsid w:val="1ABB6650"/>
    <w:rsid w:val="1ABBA322"/>
    <w:rsid w:val="1ABC73AC"/>
    <w:rsid w:val="1ABD6587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5DB25"/>
    <w:rsid w:val="1B189BC1"/>
    <w:rsid w:val="1B18D831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972C"/>
    <w:rsid w:val="1B46272F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C024A"/>
    <w:rsid w:val="1BEC4386"/>
    <w:rsid w:val="1BF00E8E"/>
    <w:rsid w:val="1BF10B9F"/>
    <w:rsid w:val="1BF17FB8"/>
    <w:rsid w:val="1BF1AE9A"/>
    <w:rsid w:val="1BF21E74"/>
    <w:rsid w:val="1BF398C4"/>
    <w:rsid w:val="1BF5FF12"/>
    <w:rsid w:val="1BF6CD6A"/>
    <w:rsid w:val="1BF943A0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A07A14"/>
    <w:rsid w:val="1CA17BA7"/>
    <w:rsid w:val="1CA2315E"/>
    <w:rsid w:val="1CA42C71"/>
    <w:rsid w:val="1CA6A69B"/>
    <w:rsid w:val="1CA959C8"/>
    <w:rsid w:val="1CA95DAF"/>
    <w:rsid w:val="1CAB75CA"/>
    <w:rsid w:val="1CAC027C"/>
    <w:rsid w:val="1CAC3EE6"/>
    <w:rsid w:val="1CB08A29"/>
    <w:rsid w:val="1CB2D39C"/>
    <w:rsid w:val="1CB5F9DC"/>
    <w:rsid w:val="1CB72C32"/>
    <w:rsid w:val="1CBA4E4A"/>
    <w:rsid w:val="1CBE46A6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C12C4"/>
    <w:rsid w:val="1D6D4DCD"/>
    <w:rsid w:val="1D6F1E2B"/>
    <w:rsid w:val="1D7636D2"/>
    <w:rsid w:val="1D77EC9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751AE"/>
    <w:rsid w:val="1D978C46"/>
    <w:rsid w:val="1D98D40C"/>
    <w:rsid w:val="1D98F798"/>
    <w:rsid w:val="1D992242"/>
    <w:rsid w:val="1D99FEDB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E00C2FC"/>
    <w:rsid w:val="1E0150D7"/>
    <w:rsid w:val="1E02FDF8"/>
    <w:rsid w:val="1E0398EC"/>
    <w:rsid w:val="1E05933C"/>
    <w:rsid w:val="1E086FBD"/>
    <w:rsid w:val="1E0AB034"/>
    <w:rsid w:val="1E0B1656"/>
    <w:rsid w:val="1E12F2B2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A2A57"/>
    <w:rsid w:val="1E4AFF25"/>
    <w:rsid w:val="1E4D4A29"/>
    <w:rsid w:val="1E4F13C2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BB89F"/>
    <w:rsid w:val="1E7FDA0E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A178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F2C84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11021"/>
    <w:rsid w:val="1F513C23"/>
    <w:rsid w:val="1F52710C"/>
    <w:rsid w:val="1F534386"/>
    <w:rsid w:val="1F60B44F"/>
    <w:rsid w:val="1F613953"/>
    <w:rsid w:val="1F658EED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72631"/>
    <w:rsid w:val="1F975EE5"/>
    <w:rsid w:val="1F9799BE"/>
    <w:rsid w:val="1F9C87E9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76F57"/>
    <w:rsid w:val="1FB79930"/>
    <w:rsid w:val="1FBA16B4"/>
    <w:rsid w:val="1FBAE462"/>
    <w:rsid w:val="1FC4E002"/>
    <w:rsid w:val="1FC57796"/>
    <w:rsid w:val="1FC728BC"/>
    <w:rsid w:val="1FC880A9"/>
    <w:rsid w:val="1FC8FDE6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99805"/>
    <w:rsid w:val="1FDAD101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20004CD4"/>
    <w:rsid w:val="200A8979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53D9B"/>
    <w:rsid w:val="20773028"/>
    <w:rsid w:val="207FC4BA"/>
    <w:rsid w:val="208215D6"/>
    <w:rsid w:val="20825A88"/>
    <w:rsid w:val="20866DC9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22EB"/>
    <w:rsid w:val="20C38726"/>
    <w:rsid w:val="20C534D1"/>
    <w:rsid w:val="20C5DDF5"/>
    <w:rsid w:val="20C7F276"/>
    <w:rsid w:val="20C82A34"/>
    <w:rsid w:val="20C9F866"/>
    <w:rsid w:val="20CCA5EF"/>
    <w:rsid w:val="20CCE052"/>
    <w:rsid w:val="20CD0761"/>
    <w:rsid w:val="20CF67AD"/>
    <w:rsid w:val="20D10C00"/>
    <w:rsid w:val="20D17E78"/>
    <w:rsid w:val="20D2A721"/>
    <w:rsid w:val="20D486CA"/>
    <w:rsid w:val="20D60459"/>
    <w:rsid w:val="20D6A9AB"/>
    <w:rsid w:val="20DAED35"/>
    <w:rsid w:val="20DC43E6"/>
    <w:rsid w:val="20DCC69E"/>
    <w:rsid w:val="20DCC7ED"/>
    <w:rsid w:val="20DCE4A7"/>
    <w:rsid w:val="20DD97B9"/>
    <w:rsid w:val="20DDE05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6BB9D"/>
    <w:rsid w:val="20F70DEF"/>
    <w:rsid w:val="20F7A597"/>
    <w:rsid w:val="20F8982E"/>
    <w:rsid w:val="20FA441A"/>
    <w:rsid w:val="20FAEAA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A00AB7"/>
    <w:rsid w:val="21A0B8CC"/>
    <w:rsid w:val="21A13B68"/>
    <w:rsid w:val="21ACB9FA"/>
    <w:rsid w:val="21ADE7CD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EBE2"/>
    <w:rsid w:val="21C321D6"/>
    <w:rsid w:val="21C98B61"/>
    <w:rsid w:val="21C9BF68"/>
    <w:rsid w:val="21CCB78B"/>
    <w:rsid w:val="21CEC6BA"/>
    <w:rsid w:val="21CF78EC"/>
    <w:rsid w:val="21D245FB"/>
    <w:rsid w:val="21D30E53"/>
    <w:rsid w:val="21D48A6B"/>
    <w:rsid w:val="21D5BA77"/>
    <w:rsid w:val="21D5FA73"/>
    <w:rsid w:val="21D88008"/>
    <w:rsid w:val="21D94149"/>
    <w:rsid w:val="21D95020"/>
    <w:rsid w:val="21DADDB2"/>
    <w:rsid w:val="21DD16FA"/>
    <w:rsid w:val="21DDF3C4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64E1B"/>
    <w:rsid w:val="21F690EB"/>
    <w:rsid w:val="21FA373F"/>
    <w:rsid w:val="21FECB73"/>
    <w:rsid w:val="21FED694"/>
    <w:rsid w:val="22017FB8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2548F"/>
    <w:rsid w:val="22A2897E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82251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9E4888"/>
    <w:rsid w:val="239EB021"/>
    <w:rsid w:val="239EBB90"/>
    <w:rsid w:val="23A3D647"/>
    <w:rsid w:val="23A53371"/>
    <w:rsid w:val="23A66718"/>
    <w:rsid w:val="23AA50F5"/>
    <w:rsid w:val="23AB92F7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A4DA8"/>
    <w:rsid w:val="242DB473"/>
    <w:rsid w:val="242E2B3C"/>
    <w:rsid w:val="242E4F0D"/>
    <w:rsid w:val="242F2896"/>
    <w:rsid w:val="24303359"/>
    <w:rsid w:val="2430D327"/>
    <w:rsid w:val="24310F09"/>
    <w:rsid w:val="24330E55"/>
    <w:rsid w:val="2435453E"/>
    <w:rsid w:val="24358F46"/>
    <w:rsid w:val="2435A340"/>
    <w:rsid w:val="2436C1BD"/>
    <w:rsid w:val="24375863"/>
    <w:rsid w:val="2437A362"/>
    <w:rsid w:val="24380FBF"/>
    <w:rsid w:val="243F9EDF"/>
    <w:rsid w:val="244010B6"/>
    <w:rsid w:val="24404AB2"/>
    <w:rsid w:val="24429457"/>
    <w:rsid w:val="2443D71F"/>
    <w:rsid w:val="24454712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A890"/>
    <w:rsid w:val="247F3436"/>
    <w:rsid w:val="247FAD2D"/>
    <w:rsid w:val="247FAFE9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D7B45"/>
    <w:rsid w:val="24CEDD30"/>
    <w:rsid w:val="24D07566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FCA4"/>
    <w:rsid w:val="2534D54E"/>
    <w:rsid w:val="2534F4C1"/>
    <w:rsid w:val="25377EFC"/>
    <w:rsid w:val="253BDF65"/>
    <w:rsid w:val="253BE0EA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39A44"/>
    <w:rsid w:val="25F418E1"/>
    <w:rsid w:val="25F41BCF"/>
    <w:rsid w:val="25F5CED7"/>
    <w:rsid w:val="25F5D807"/>
    <w:rsid w:val="25F5EE0A"/>
    <w:rsid w:val="25FC9191"/>
    <w:rsid w:val="25FD28A3"/>
    <w:rsid w:val="25FD97DF"/>
    <w:rsid w:val="25FE7827"/>
    <w:rsid w:val="26084F47"/>
    <w:rsid w:val="2608C576"/>
    <w:rsid w:val="260B1EC4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6256"/>
    <w:rsid w:val="262D33A8"/>
    <w:rsid w:val="262D75EE"/>
    <w:rsid w:val="262E7311"/>
    <w:rsid w:val="26306AC9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3D6E"/>
    <w:rsid w:val="263DC287"/>
    <w:rsid w:val="263E1377"/>
    <w:rsid w:val="263F47A4"/>
    <w:rsid w:val="26409E1D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E7FF1"/>
    <w:rsid w:val="26A157E6"/>
    <w:rsid w:val="26A266A2"/>
    <w:rsid w:val="26A30550"/>
    <w:rsid w:val="26A558EE"/>
    <w:rsid w:val="26A7CE6E"/>
    <w:rsid w:val="26A7E8CF"/>
    <w:rsid w:val="26A91D82"/>
    <w:rsid w:val="26AB1C30"/>
    <w:rsid w:val="26AB3122"/>
    <w:rsid w:val="26AC52A4"/>
    <w:rsid w:val="26AC8CF0"/>
    <w:rsid w:val="26AE32DC"/>
    <w:rsid w:val="26AF303B"/>
    <w:rsid w:val="26B1F376"/>
    <w:rsid w:val="26B42DA1"/>
    <w:rsid w:val="26B4A868"/>
    <w:rsid w:val="26B55D95"/>
    <w:rsid w:val="26B581C2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99C9A"/>
    <w:rsid w:val="26FAD136"/>
    <w:rsid w:val="26FB8A85"/>
    <w:rsid w:val="26FC46E4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B252"/>
    <w:rsid w:val="27B76C3F"/>
    <w:rsid w:val="27B89ACC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D3652"/>
    <w:rsid w:val="282FD39F"/>
    <w:rsid w:val="2830AF5E"/>
    <w:rsid w:val="2831E161"/>
    <w:rsid w:val="28323C71"/>
    <w:rsid w:val="2833BF2E"/>
    <w:rsid w:val="2834080E"/>
    <w:rsid w:val="2834BA13"/>
    <w:rsid w:val="283585E9"/>
    <w:rsid w:val="2836DF3F"/>
    <w:rsid w:val="2839420B"/>
    <w:rsid w:val="283C42BE"/>
    <w:rsid w:val="284134B0"/>
    <w:rsid w:val="28434D71"/>
    <w:rsid w:val="2844E4B9"/>
    <w:rsid w:val="284552D5"/>
    <w:rsid w:val="28464E20"/>
    <w:rsid w:val="284960FC"/>
    <w:rsid w:val="284A17C5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30F26"/>
    <w:rsid w:val="28744D7E"/>
    <w:rsid w:val="28765EF6"/>
    <w:rsid w:val="287E0DFE"/>
    <w:rsid w:val="287FAD90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F0EB4"/>
    <w:rsid w:val="288F34A8"/>
    <w:rsid w:val="288F6DFD"/>
    <w:rsid w:val="288F74F1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8E641"/>
    <w:rsid w:val="28BA245E"/>
    <w:rsid w:val="28BA46A8"/>
    <w:rsid w:val="28BADE12"/>
    <w:rsid w:val="28BC7325"/>
    <w:rsid w:val="28C2320C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FDD71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28C4A"/>
    <w:rsid w:val="28E38116"/>
    <w:rsid w:val="28E3AC9C"/>
    <w:rsid w:val="28E5DAE7"/>
    <w:rsid w:val="28E7D3F4"/>
    <w:rsid w:val="28E98285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D2CB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CF1A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A882A"/>
    <w:rsid w:val="294AA8C5"/>
    <w:rsid w:val="294B13E4"/>
    <w:rsid w:val="294D9808"/>
    <w:rsid w:val="29505023"/>
    <w:rsid w:val="295091A8"/>
    <w:rsid w:val="295251E1"/>
    <w:rsid w:val="29550308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BF2A5"/>
    <w:rsid w:val="297C07D8"/>
    <w:rsid w:val="297F6D80"/>
    <w:rsid w:val="297FB293"/>
    <w:rsid w:val="2981ED8B"/>
    <w:rsid w:val="2983A305"/>
    <w:rsid w:val="298433A6"/>
    <w:rsid w:val="29849CC3"/>
    <w:rsid w:val="2985252D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ADDED"/>
    <w:rsid w:val="2A1D1FB0"/>
    <w:rsid w:val="2A1D3E42"/>
    <w:rsid w:val="2A1DFAEC"/>
    <w:rsid w:val="2A2056A7"/>
    <w:rsid w:val="2A232F9A"/>
    <w:rsid w:val="2A238E60"/>
    <w:rsid w:val="2A243420"/>
    <w:rsid w:val="2A28BC0A"/>
    <w:rsid w:val="2A29381F"/>
    <w:rsid w:val="2A2A858C"/>
    <w:rsid w:val="2A2AEAE6"/>
    <w:rsid w:val="2A2B657B"/>
    <w:rsid w:val="2A2DA7CC"/>
    <w:rsid w:val="2A2DB0B1"/>
    <w:rsid w:val="2A2E881B"/>
    <w:rsid w:val="2A2F406D"/>
    <w:rsid w:val="2A2FFB38"/>
    <w:rsid w:val="2A32DD76"/>
    <w:rsid w:val="2A33C1B6"/>
    <w:rsid w:val="2A3481BB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CAC89"/>
    <w:rsid w:val="2A4D8305"/>
    <w:rsid w:val="2A4DB6AF"/>
    <w:rsid w:val="2A4F3589"/>
    <w:rsid w:val="2A503D89"/>
    <w:rsid w:val="2A52134C"/>
    <w:rsid w:val="2A575DB6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B9192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B0B97"/>
    <w:rsid w:val="2B8F5099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1E030"/>
    <w:rsid w:val="2BA3017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39C1"/>
    <w:rsid w:val="2BFFA705"/>
    <w:rsid w:val="2C04B74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B1ED"/>
    <w:rsid w:val="2CD1FCEA"/>
    <w:rsid w:val="2CD32366"/>
    <w:rsid w:val="2CD39B8C"/>
    <w:rsid w:val="2CD41D1F"/>
    <w:rsid w:val="2CD72FCD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84845"/>
    <w:rsid w:val="2D7927E6"/>
    <w:rsid w:val="2D7D3521"/>
    <w:rsid w:val="2D7D36A2"/>
    <w:rsid w:val="2D7E1BD5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E080E"/>
    <w:rsid w:val="2D918AFF"/>
    <w:rsid w:val="2D9214CF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EF4403"/>
    <w:rsid w:val="2DF1C343"/>
    <w:rsid w:val="2DF32C89"/>
    <w:rsid w:val="2DF3BAB2"/>
    <w:rsid w:val="2DF415C8"/>
    <w:rsid w:val="2DF476BD"/>
    <w:rsid w:val="2DF822F5"/>
    <w:rsid w:val="2DF89447"/>
    <w:rsid w:val="2DF8A31C"/>
    <w:rsid w:val="2DF9E8C6"/>
    <w:rsid w:val="2DFB27E2"/>
    <w:rsid w:val="2DFB6B88"/>
    <w:rsid w:val="2DFEF043"/>
    <w:rsid w:val="2E016AB0"/>
    <w:rsid w:val="2E01A491"/>
    <w:rsid w:val="2E03151A"/>
    <w:rsid w:val="2E03A36C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A774A"/>
    <w:rsid w:val="2EABDB55"/>
    <w:rsid w:val="2EAD4D78"/>
    <w:rsid w:val="2EB17BCC"/>
    <w:rsid w:val="2EB475F6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8AFCA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609B7B"/>
    <w:rsid w:val="2F6296E0"/>
    <w:rsid w:val="2F66239A"/>
    <w:rsid w:val="2F672833"/>
    <w:rsid w:val="2F6AEB92"/>
    <w:rsid w:val="2F6B06F4"/>
    <w:rsid w:val="2F6FEAE0"/>
    <w:rsid w:val="2F734072"/>
    <w:rsid w:val="2F74B81E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3EA1"/>
    <w:rsid w:val="2F838BB4"/>
    <w:rsid w:val="2F853C63"/>
    <w:rsid w:val="2F85AF0C"/>
    <w:rsid w:val="2F85E5D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A1648"/>
    <w:rsid w:val="2FBB0485"/>
    <w:rsid w:val="2FBB3F7F"/>
    <w:rsid w:val="2FBC1DE6"/>
    <w:rsid w:val="2FBC7A19"/>
    <w:rsid w:val="2FBCC7C8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8DF74"/>
    <w:rsid w:val="3069A6EF"/>
    <w:rsid w:val="3069BC0C"/>
    <w:rsid w:val="306B23A6"/>
    <w:rsid w:val="306C7394"/>
    <w:rsid w:val="306E64EF"/>
    <w:rsid w:val="3070F769"/>
    <w:rsid w:val="3070FF2F"/>
    <w:rsid w:val="3071141C"/>
    <w:rsid w:val="30713D69"/>
    <w:rsid w:val="307214FB"/>
    <w:rsid w:val="3073BA16"/>
    <w:rsid w:val="307CDAD7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54FAA"/>
    <w:rsid w:val="30A58D7F"/>
    <w:rsid w:val="30A63F2B"/>
    <w:rsid w:val="30A6EC82"/>
    <w:rsid w:val="30A974AB"/>
    <w:rsid w:val="30AB233C"/>
    <w:rsid w:val="30AB5787"/>
    <w:rsid w:val="30ABCAD4"/>
    <w:rsid w:val="30ACF4F5"/>
    <w:rsid w:val="30ACFF27"/>
    <w:rsid w:val="30AD6A7E"/>
    <w:rsid w:val="30AE0F6C"/>
    <w:rsid w:val="30AE9A55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87059"/>
    <w:rsid w:val="30CAEC5B"/>
    <w:rsid w:val="30CAF9DA"/>
    <w:rsid w:val="30CC26AC"/>
    <w:rsid w:val="30CFBA8F"/>
    <w:rsid w:val="30D0CEDF"/>
    <w:rsid w:val="30D64AF6"/>
    <w:rsid w:val="30D6CC51"/>
    <w:rsid w:val="30D7F2EF"/>
    <w:rsid w:val="30D82ACB"/>
    <w:rsid w:val="30DB141A"/>
    <w:rsid w:val="30DB1901"/>
    <w:rsid w:val="30DF5F2D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AE51"/>
    <w:rsid w:val="311A4EA3"/>
    <w:rsid w:val="311B7BD5"/>
    <w:rsid w:val="311CB961"/>
    <w:rsid w:val="311DC1CA"/>
    <w:rsid w:val="311FB8FA"/>
    <w:rsid w:val="3120641E"/>
    <w:rsid w:val="3121BBD5"/>
    <w:rsid w:val="31231E1E"/>
    <w:rsid w:val="31251907"/>
    <w:rsid w:val="312660CD"/>
    <w:rsid w:val="3127002E"/>
    <w:rsid w:val="3128F345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3B5F2"/>
    <w:rsid w:val="3254A93B"/>
    <w:rsid w:val="3255BAAD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700C34"/>
    <w:rsid w:val="32728401"/>
    <w:rsid w:val="3276D830"/>
    <w:rsid w:val="3277C439"/>
    <w:rsid w:val="32782C66"/>
    <w:rsid w:val="3278473D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84C27"/>
    <w:rsid w:val="328949A1"/>
    <w:rsid w:val="328A52F9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C1BCD"/>
    <w:rsid w:val="32BCEA4C"/>
    <w:rsid w:val="32BF0286"/>
    <w:rsid w:val="32BF15C8"/>
    <w:rsid w:val="32C04A83"/>
    <w:rsid w:val="32CB09E9"/>
    <w:rsid w:val="32CBEC0F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30B47"/>
    <w:rsid w:val="3303723B"/>
    <w:rsid w:val="33053D6A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65A7"/>
    <w:rsid w:val="332A3E45"/>
    <w:rsid w:val="332C7025"/>
    <w:rsid w:val="33308BA6"/>
    <w:rsid w:val="3331CC75"/>
    <w:rsid w:val="33335B5C"/>
    <w:rsid w:val="33346810"/>
    <w:rsid w:val="3334E0F4"/>
    <w:rsid w:val="33352E8A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9D433"/>
    <w:rsid w:val="337D86F1"/>
    <w:rsid w:val="337E871C"/>
    <w:rsid w:val="33814CDE"/>
    <w:rsid w:val="33824FA6"/>
    <w:rsid w:val="3382B283"/>
    <w:rsid w:val="338695E7"/>
    <w:rsid w:val="338B6A35"/>
    <w:rsid w:val="338BC733"/>
    <w:rsid w:val="338BD03C"/>
    <w:rsid w:val="338BE629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D5FE1"/>
    <w:rsid w:val="339EAAD9"/>
    <w:rsid w:val="339F28E2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C3C"/>
    <w:rsid w:val="33BA6B7A"/>
    <w:rsid w:val="33BB8D61"/>
    <w:rsid w:val="33BBBA2E"/>
    <w:rsid w:val="33BC27B8"/>
    <w:rsid w:val="33BC3108"/>
    <w:rsid w:val="33BC4B61"/>
    <w:rsid w:val="33BD7AD6"/>
    <w:rsid w:val="33C04A40"/>
    <w:rsid w:val="33C4D819"/>
    <w:rsid w:val="33C9DB45"/>
    <w:rsid w:val="33CA3353"/>
    <w:rsid w:val="33CDFD73"/>
    <w:rsid w:val="33CF4976"/>
    <w:rsid w:val="33D2A620"/>
    <w:rsid w:val="33D43BCD"/>
    <w:rsid w:val="33D6436F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E3BB6"/>
    <w:rsid w:val="350F77B6"/>
    <w:rsid w:val="35112190"/>
    <w:rsid w:val="351372BF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A26A7"/>
    <w:rsid w:val="356B1CD2"/>
    <w:rsid w:val="356B24CE"/>
    <w:rsid w:val="356B784E"/>
    <w:rsid w:val="356B9F87"/>
    <w:rsid w:val="356BA85D"/>
    <w:rsid w:val="356ECBCA"/>
    <w:rsid w:val="356F0F25"/>
    <w:rsid w:val="3572F7F0"/>
    <w:rsid w:val="35732815"/>
    <w:rsid w:val="3573B398"/>
    <w:rsid w:val="3575468D"/>
    <w:rsid w:val="357651C2"/>
    <w:rsid w:val="3577ACBD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FC225"/>
    <w:rsid w:val="358FC911"/>
    <w:rsid w:val="3593C98E"/>
    <w:rsid w:val="359457AA"/>
    <w:rsid w:val="35959901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D1841D"/>
    <w:rsid w:val="35D282D3"/>
    <w:rsid w:val="35D2AC14"/>
    <w:rsid w:val="35D4646D"/>
    <w:rsid w:val="35D6F330"/>
    <w:rsid w:val="35D7CBBE"/>
    <w:rsid w:val="35D93C0C"/>
    <w:rsid w:val="35D9CAD3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CFF7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D430C"/>
    <w:rsid w:val="377E3410"/>
    <w:rsid w:val="377F9B94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800904B"/>
    <w:rsid w:val="38015971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DED19"/>
    <w:rsid w:val="388F6A85"/>
    <w:rsid w:val="38907802"/>
    <w:rsid w:val="3890FB35"/>
    <w:rsid w:val="38951FAF"/>
    <w:rsid w:val="38961C92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B08C7"/>
    <w:rsid w:val="390B3349"/>
    <w:rsid w:val="390B78D1"/>
    <w:rsid w:val="390BDB66"/>
    <w:rsid w:val="390F51E6"/>
    <w:rsid w:val="390F836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A8799"/>
    <w:rsid w:val="395B96F2"/>
    <w:rsid w:val="395CDA06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CB06C"/>
    <w:rsid w:val="397EBBE5"/>
    <w:rsid w:val="397FF67C"/>
    <w:rsid w:val="3983C864"/>
    <w:rsid w:val="39845769"/>
    <w:rsid w:val="39867A3E"/>
    <w:rsid w:val="39894AD5"/>
    <w:rsid w:val="398B0B9F"/>
    <w:rsid w:val="398C4A9E"/>
    <w:rsid w:val="398CAD57"/>
    <w:rsid w:val="398E2D0D"/>
    <w:rsid w:val="39900ABD"/>
    <w:rsid w:val="3991A5A7"/>
    <w:rsid w:val="39928B22"/>
    <w:rsid w:val="3995138D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EBB2"/>
    <w:rsid w:val="39F3B58D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60D16"/>
    <w:rsid w:val="3A5635DD"/>
    <w:rsid w:val="3A5AA2CE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B9F4"/>
    <w:rsid w:val="3A76EC96"/>
    <w:rsid w:val="3A771412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F3F"/>
    <w:rsid w:val="3AA327CB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9CC88"/>
    <w:rsid w:val="3B1C6343"/>
    <w:rsid w:val="3B1E73E8"/>
    <w:rsid w:val="3B1F887A"/>
    <w:rsid w:val="3B20754D"/>
    <w:rsid w:val="3B215EF1"/>
    <w:rsid w:val="3B21B844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95412"/>
    <w:rsid w:val="3B89FBE6"/>
    <w:rsid w:val="3B8B8648"/>
    <w:rsid w:val="3B8BF9A5"/>
    <w:rsid w:val="3B8C65FB"/>
    <w:rsid w:val="3B9097FC"/>
    <w:rsid w:val="3B90D0F1"/>
    <w:rsid w:val="3B9109A6"/>
    <w:rsid w:val="3B94C0F4"/>
    <w:rsid w:val="3B961072"/>
    <w:rsid w:val="3B97DB57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9C29"/>
    <w:rsid w:val="3BDDC8B5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F9FE"/>
    <w:rsid w:val="3C4E8A48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7CE7A"/>
    <w:rsid w:val="3C77D942"/>
    <w:rsid w:val="3C792F07"/>
    <w:rsid w:val="3C7AC215"/>
    <w:rsid w:val="3C7CFE2F"/>
    <w:rsid w:val="3C7E9E83"/>
    <w:rsid w:val="3C7F625E"/>
    <w:rsid w:val="3C81B266"/>
    <w:rsid w:val="3C827D95"/>
    <w:rsid w:val="3C838EF6"/>
    <w:rsid w:val="3C85AB60"/>
    <w:rsid w:val="3C86CCE6"/>
    <w:rsid w:val="3C88AC1E"/>
    <w:rsid w:val="3C8B9F8C"/>
    <w:rsid w:val="3C8BED7A"/>
    <w:rsid w:val="3C8D81DD"/>
    <w:rsid w:val="3C903D8C"/>
    <w:rsid w:val="3C975D94"/>
    <w:rsid w:val="3C9864FC"/>
    <w:rsid w:val="3C9874EE"/>
    <w:rsid w:val="3C9915CF"/>
    <w:rsid w:val="3C994713"/>
    <w:rsid w:val="3C99AEE9"/>
    <w:rsid w:val="3C9A9033"/>
    <w:rsid w:val="3C9B781E"/>
    <w:rsid w:val="3C9BA1C7"/>
    <w:rsid w:val="3C9CA317"/>
    <w:rsid w:val="3CA2D3CD"/>
    <w:rsid w:val="3CA59BF7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5CDCF"/>
    <w:rsid w:val="3CC807D6"/>
    <w:rsid w:val="3CCD8DA8"/>
    <w:rsid w:val="3CCE09FB"/>
    <w:rsid w:val="3CCE712D"/>
    <w:rsid w:val="3CCEC2EC"/>
    <w:rsid w:val="3CD3FEB8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282D8"/>
    <w:rsid w:val="3CF43A77"/>
    <w:rsid w:val="3CF95AA8"/>
    <w:rsid w:val="3CF9AB4B"/>
    <w:rsid w:val="3CFADBDD"/>
    <w:rsid w:val="3CFAEA75"/>
    <w:rsid w:val="3CFC9191"/>
    <w:rsid w:val="3CFDC155"/>
    <w:rsid w:val="3CFE86E8"/>
    <w:rsid w:val="3CFF91E1"/>
    <w:rsid w:val="3D020E41"/>
    <w:rsid w:val="3D03760D"/>
    <w:rsid w:val="3D048317"/>
    <w:rsid w:val="3D056375"/>
    <w:rsid w:val="3D071970"/>
    <w:rsid w:val="3D07531B"/>
    <w:rsid w:val="3D098184"/>
    <w:rsid w:val="3D0BCE39"/>
    <w:rsid w:val="3D0D598E"/>
    <w:rsid w:val="3D0D6F13"/>
    <w:rsid w:val="3D0EC70F"/>
    <w:rsid w:val="3D13CDBE"/>
    <w:rsid w:val="3D15F29F"/>
    <w:rsid w:val="3D1A62AF"/>
    <w:rsid w:val="3D1E31DA"/>
    <w:rsid w:val="3D225E51"/>
    <w:rsid w:val="3D22732F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A0267"/>
    <w:rsid w:val="3DBA6BB9"/>
    <w:rsid w:val="3DBB01E8"/>
    <w:rsid w:val="3DBB5BF7"/>
    <w:rsid w:val="3DBB7713"/>
    <w:rsid w:val="3DBC7D39"/>
    <w:rsid w:val="3DBD0A1C"/>
    <w:rsid w:val="3DC06851"/>
    <w:rsid w:val="3DC0EBC7"/>
    <w:rsid w:val="3DC2C6DC"/>
    <w:rsid w:val="3DC32FDB"/>
    <w:rsid w:val="3DC51A78"/>
    <w:rsid w:val="3DC5BC8D"/>
    <w:rsid w:val="3DC9EB7D"/>
    <w:rsid w:val="3DCADFB2"/>
    <w:rsid w:val="3DCBA8F7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83A78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A503B"/>
    <w:rsid w:val="3E0B3B55"/>
    <w:rsid w:val="3E0CD809"/>
    <w:rsid w:val="3E0D7B73"/>
    <w:rsid w:val="3E0DB7E0"/>
    <w:rsid w:val="3E0F2030"/>
    <w:rsid w:val="3E0F42DD"/>
    <w:rsid w:val="3E11C12C"/>
    <w:rsid w:val="3E132595"/>
    <w:rsid w:val="3E13AECA"/>
    <w:rsid w:val="3E180F5A"/>
    <w:rsid w:val="3E1A3084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292E9"/>
    <w:rsid w:val="3EC2A42B"/>
    <w:rsid w:val="3EC3A9CA"/>
    <w:rsid w:val="3EC4F09B"/>
    <w:rsid w:val="3EC4F9B8"/>
    <w:rsid w:val="3EC50AE0"/>
    <w:rsid w:val="3EC7701C"/>
    <w:rsid w:val="3EC82C76"/>
    <w:rsid w:val="3ECDB7E4"/>
    <w:rsid w:val="3ECF04E2"/>
    <w:rsid w:val="3ECFF2C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ECF50"/>
    <w:rsid w:val="3F3034BF"/>
    <w:rsid w:val="3F309612"/>
    <w:rsid w:val="3F31D5EB"/>
    <w:rsid w:val="3F320666"/>
    <w:rsid w:val="3F3299E7"/>
    <w:rsid w:val="3F38D393"/>
    <w:rsid w:val="3F3912A1"/>
    <w:rsid w:val="3F3B4FA9"/>
    <w:rsid w:val="3F3B8CD1"/>
    <w:rsid w:val="3F3C79C6"/>
    <w:rsid w:val="3F3CB203"/>
    <w:rsid w:val="3F3CFC60"/>
    <w:rsid w:val="3F3DCAAF"/>
    <w:rsid w:val="3F3E1851"/>
    <w:rsid w:val="3F43C1EA"/>
    <w:rsid w:val="3F462420"/>
    <w:rsid w:val="3F469C6C"/>
    <w:rsid w:val="3F49B3EF"/>
    <w:rsid w:val="3F4DC4FA"/>
    <w:rsid w:val="3F4DE54A"/>
    <w:rsid w:val="3F4E33CF"/>
    <w:rsid w:val="3F51952C"/>
    <w:rsid w:val="3F549406"/>
    <w:rsid w:val="3F54AD84"/>
    <w:rsid w:val="3F5A011B"/>
    <w:rsid w:val="3F5A29DB"/>
    <w:rsid w:val="3F5BED49"/>
    <w:rsid w:val="3F5BFD27"/>
    <w:rsid w:val="3F5C9918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7679D"/>
    <w:rsid w:val="3FA7BA2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CD8AB"/>
    <w:rsid w:val="3FDCE91C"/>
    <w:rsid w:val="3FDE2B5C"/>
    <w:rsid w:val="3FDE80EE"/>
    <w:rsid w:val="3FDECC05"/>
    <w:rsid w:val="3FDFC2B5"/>
    <w:rsid w:val="3FDFCDF4"/>
    <w:rsid w:val="3FE04564"/>
    <w:rsid w:val="3FE082DE"/>
    <w:rsid w:val="3FE29A57"/>
    <w:rsid w:val="3FE5D59C"/>
    <w:rsid w:val="3FE5E8B4"/>
    <w:rsid w:val="3FE9248B"/>
    <w:rsid w:val="3FEA0CDE"/>
    <w:rsid w:val="3FEBDEC3"/>
    <w:rsid w:val="3FED28DB"/>
    <w:rsid w:val="3FEFB14A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D0BA6"/>
    <w:rsid w:val="3FFD8BD1"/>
    <w:rsid w:val="3FFFC921"/>
    <w:rsid w:val="4000B920"/>
    <w:rsid w:val="40053162"/>
    <w:rsid w:val="40065E2D"/>
    <w:rsid w:val="4006DCDC"/>
    <w:rsid w:val="4007557C"/>
    <w:rsid w:val="40087B1F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56FEF"/>
    <w:rsid w:val="4055E8BF"/>
    <w:rsid w:val="405600E9"/>
    <w:rsid w:val="405A6006"/>
    <w:rsid w:val="405B26D8"/>
    <w:rsid w:val="40619122"/>
    <w:rsid w:val="4061B8B0"/>
    <w:rsid w:val="406290A2"/>
    <w:rsid w:val="4062B8F5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3D497"/>
    <w:rsid w:val="4075D5FF"/>
    <w:rsid w:val="4075F646"/>
    <w:rsid w:val="40780051"/>
    <w:rsid w:val="40790B84"/>
    <w:rsid w:val="407A7AE7"/>
    <w:rsid w:val="407C4F28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17D2"/>
    <w:rsid w:val="40B1D30B"/>
    <w:rsid w:val="40B3322F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38CCA"/>
    <w:rsid w:val="4105A83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C7F1"/>
    <w:rsid w:val="412A476F"/>
    <w:rsid w:val="412A72FC"/>
    <w:rsid w:val="412CA99B"/>
    <w:rsid w:val="412D9DDF"/>
    <w:rsid w:val="412E2210"/>
    <w:rsid w:val="412E387B"/>
    <w:rsid w:val="412F6B59"/>
    <w:rsid w:val="412FA494"/>
    <w:rsid w:val="41305381"/>
    <w:rsid w:val="4131C95C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539E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0C41A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201B23F"/>
    <w:rsid w:val="42036879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C554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8534"/>
    <w:rsid w:val="42D8EF48"/>
    <w:rsid w:val="42DC211C"/>
    <w:rsid w:val="42DC891F"/>
    <w:rsid w:val="42DD788A"/>
    <w:rsid w:val="42DE886D"/>
    <w:rsid w:val="42DEBDB3"/>
    <w:rsid w:val="42DFFFCF"/>
    <w:rsid w:val="42E1871A"/>
    <w:rsid w:val="42E29328"/>
    <w:rsid w:val="42E363F5"/>
    <w:rsid w:val="42E3AE12"/>
    <w:rsid w:val="42E5D01C"/>
    <w:rsid w:val="42EA0A09"/>
    <w:rsid w:val="42ED2629"/>
    <w:rsid w:val="42EE9DF0"/>
    <w:rsid w:val="42EFAFC9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E5CEA"/>
    <w:rsid w:val="43030091"/>
    <w:rsid w:val="4304A947"/>
    <w:rsid w:val="43068FBD"/>
    <w:rsid w:val="4307B89F"/>
    <w:rsid w:val="430A36B0"/>
    <w:rsid w:val="430B99F6"/>
    <w:rsid w:val="430C002C"/>
    <w:rsid w:val="430F77D4"/>
    <w:rsid w:val="431177CF"/>
    <w:rsid w:val="4311F816"/>
    <w:rsid w:val="43137BBC"/>
    <w:rsid w:val="4313BE1A"/>
    <w:rsid w:val="4314DE9E"/>
    <w:rsid w:val="43163947"/>
    <w:rsid w:val="431BE629"/>
    <w:rsid w:val="431CBC8A"/>
    <w:rsid w:val="431D29F6"/>
    <w:rsid w:val="43238131"/>
    <w:rsid w:val="432589B9"/>
    <w:rsid w:val="4327227E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21A4E"/>
    <w:rsid w:val="43947045"/>
    <w:rsid w:val="439504FD"/>
    <w:rsid w:val="439638DF"/>
    <w:rsid w:val="4396F66A"/>
    <w:rsid w:val="439720D1"/>
    <w:rsid w:val="4397E02A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60C"/>
    <w:rsid w:val="43A8ADFD"/>
    <w:rsid w:val="43AA10CB"/>
    <w:rsid w:val="43AA52E3"/>
    <w:rsid w:val="43AB2948"/>
    <w:rsid w:val="43ACC28E"/>
    <w:rsid w:val="43AE33AC"/>
    <w:rsid w:val="43AEE5FA"/>
    <w:rsid w:val="43B08E1D"/>
    <w:rsid w:val="43B2A712"/>
    <w:rsid w:val="43B32D5E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71D46"/>
    <w:rsid w:val="440867EB"/>
    <w:rsid w:val="440B807B"/>
    <w:rsid w:val="440CE943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B7B66"/>
    <w:rsid w:val="445D2E24"/>
    <w:rsid w:val="4462C319"/>
    <w:rsid w:val="4462C7F0"/>
    <w:rsid w:val="4463354B"/>
    <w:rsid w:val="4465CC56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E1F6"/>
    <w:rsid w:val="44F3C9FC"/>
    <w:rsid w:val="44F429BE"/>
    <w:rsid w:val="44F43229"/>
    <w:rsid w:val="44F49753"/>
    <w:rsid w:val="44F4AC6F"/>
    <w:rsid w:val="44F8E2DD"/>
    <w:rsid w:val="44FC30C2"/>
    <w:rsid w:val="44FD5983"/>
    <w:rsid w:val="44FE2D60"/>
    <w:rsid w:val="44FE5FBE"/>
    <w:rsid w:val="44FECE38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1E0C6"/>
    <w:rsid w:val="45620DF6"/>
    <w:rsid w:val="456427F7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A78A2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E10"/>
    <w:rsid w:val="45B504B0"/>
    <w:rsid w:val="45B5A8CD"/>
    <w:rsid w:val="45B609C5"/>
    <w:rsid w:val="45B8E7A4"/>
    <w:rsid w:val="45B962C2"/>
    <w:rsid w:val="45B9E833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167CD"/>
    <w:rsid w:val="4603BC86"/>
    <w:rsid w:val="46046B03"/>
    <w:rsid w:val="4604EFEE"/>
    <w:rsid w:val="460678B1"/>
    <w:rsid w:val="4607DB14"/>
    <w:rsid w:val="4609C3CC"/>
    <w:rsid w:val="460B0A1A"/>
    <w:rsid w:val="460C1B91"/>
    <w:rsid w:val="460D7998"/>
    <w:rsid w:val="460DC06C"/>
    <w:rsid w:val="460DCBCE"/>
    <w:rsid w:val="460E3273"/>
    <w:rsid w:val="460E3C15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A3132"/>
    <w:rsid w:val="463B7552"/>
    <w:rsid w:val="463BABFB"/>
    <w:rsid w:val="463CD72F"/>
    <w:rsid w:val="463DBCA5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9FDC1"/>
    <w:rsid w:val="469AFF0C"/>
    <w:rsid w:val="469B4AAD"/>
    <w:rsid w:val="469B5260"/>
    <w:rsid w:val="469B9DF7"/>
    <w:rsid w:val="469CE7F3"/>
    <w:rsid w:val="469F5E6A"/>
    <w:rsid w:val="46A0F169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8D1E3"/>
    <w:rsid w:val="46B91E08"/>
    <w:rsid w:val="46BABD4C"/>
    <w:rsid w:val="46BBE261"/>
    <w:rsid w:val="46BC82EA"/>
    <w:rsid w:val="46C01289"/>
    <w:rsid w:val="46C05D2D"/>
    <w:rsid w:val="46C09AF2"/>
    <w:rsid w:val="46C0BBB0"/>
    <w:rsid w:val="46C0F2E6"/>
    <w:rsid w:val="46C1633A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40FC3"/>
    <w:rsid w:val="46E658D1"/>
    <w:rsid w:val="46E6B634"/>
    <w:rsid w:val="46E75FBA"/>
    <w:rsid w:val="46E76E4B"/>
    <w:rsid w:val="46E91997"/>
    <w:rsid w:val="46EC2AA0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83AE9"/>
    <w:rsid w:val="4739C5F7"/>
    <w:rsid w:val="473B97FE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16EFF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83169"/>
    <w:rsid w:val="47895518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9ED89"/>
    <w:rsid w:val="48AA1E84"/>
    <w:rsid w:val="48AB0399"/>
    <w:rsid w:val="48ACD7EF"/>
    <w:rsid w:val="48AE1C0D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C95D5"/>
    <w:rsid w:val="48ED1C49"/>
    <w:rsid w:val="48EF0984"/>
    <w:rsid w:val="48F15395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900784D"/>
    <w:rsid w:val="4900F080"/>
    <w:rsid w:val="4902CD98"/>
    <w:rsid w:val="4904749E"/>
    <w:rsid w:val="49054710"/>
    <w:rsid w:val="4908EB10"/>
    <w:rsid w:val="490C7EEB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DCA5B"/>
    <w:rsid w:val="492EE98A"/>
    <w:rsid w:val="4930D03A"/>
    <w:rsid w:val="4933EA44"/>
    <w:rsid w:val="4934221C"/>
    <w:rsid w:val="4935321B"/>
    <w:rsid w:val="49362E7A"/>
    <w:rsid w:val="493B9FCE"/>
    <w:rsid w:val="493C21D7"/>
    <w:rsid w:val="49400065"/>
    <w:rsid w:val="494127E5"/>
    <w:rsid w:val="49417707"/>
    <w:rsid w:val="4941C422"/>
    <w:rsid w:val="4941D69D"/>
    <w:rsid w:val="4942ECB7"/>
    <w:rsid w:val="4945A467"/>
    <w:rsid w:val="4948B11E"/>
    <w:rsid w:val="49494ED4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A708E"/>
    <w:rsid w:val="49AACC17"/>
    <w:rsid w:val="49AB6C16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4461A"/>
    <w:rsid w:val="4A049A3B"/>
    <w:rsid w:val="4A0598AA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AF628"/>
    <w:rsid w:val="4A1CC01E"/>
    <w:rsid w:val="4A1D2401"/>
    <w:rsid w:val="4A2466E4"/>
    <w:rsid w:val="4A247E80"/>
    <w:rsid w:val="4A257E84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2BF2C"/>
    <w:rsid w:val="4AB316A1"/>
    <w:rsid w:val="4AB43EF7"/>
    <w:rsid w:val="4ABCA9D1"/>
    <w:rsid w:val="4ABE7B16"/>
    <w:rsid w:val="4ABF96A4"/>
    <w:rsid w:val="4ACC4DAC"/>
    <w:rsid w:val="4ACDAD3D"/>
    <w:rsid w:val="4ACE2020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4BA5"/>
    <w:rsid w:val="4AFD5797"/>
    <w:rsid w:val="4AFEEB7C"/>
    <w:rsid w:val="4B00887E"/>
    <w:rsid w:val="4B01AA53"/>
    <w:rsid w:val="4B01FA1C"/>
    <w:rsid w:val="4B02921F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ECB80"/>
    <w:rsid w:val="4BAF03EC"/>
    <w:rsid w:val="4BAF1FE4"/>
    <w:rsid w:val="4BAF7BB5"/>
    <w:rsid w:val="4BAF89B4"/>
    <w:rsid w:val="4BB2F97C"/>
    <w:rsid w:val="4BB3FBF2"/>
    <w:rsid w:val="4BB4E071"/>
    <w:rsid w:val="4BB7AE32"/>
    <w:rsid w:val="4BBC06C7"/>
    <w:rsid w:val="4BBEB3F8"/>
    <w:rsid w:val="4BC4665E"/>
    <w:rsid w:val="4BC5C228"/>
    <w:rsid w:val="4BC733B2"/>
    <w:rsid w:val="4BC7F58A"/>
    <w:rsid w:val="4BCA98E0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CC912"/>
    <w:rsid w:val="4D3DAD44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9D0DC"/>
    <w:rsid w:val="4D49D84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9F8707"/>
    <w:rsid w:val="4DA1BDA7"/>
    <w:rsid w:val="4DA23440"/>
    <w:rsid w:val="4DA5D9DC"/>
    <w:rsid w:val="4DA7ADBF"/>
    <w:rsid w:val="4DA8D54F"/>
    <w:rsid w:val="4DA95BF3"/>
    <w:rsid w:val="4DA98532"/>
    <w:rsid w:val="4DA998C3"/>
    <w:rsid w:val="4DAB68FF"/>
    <w:rsid w:val="4DAC2E49"/>
    <w:rsid w:val="4DAC40B5"/>
    <w:rsid w:val="4DACD171"/>
    <w:rsid w:val="4DACFB64"/>
    <w:rsid w:val="4DB02D0D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E827A"/>
    <w:rsid w:val="4DCEB864"/>
    <w:rsid w:val="4DCEBEEC"/>
    <w:rsid w:val="4DD172DF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8552"/>
    <w:rsid w:val="4E13A089"/>
    <w:rsid w:val="4E141D17"/>
    <w:rsid w:val="4E14FB8C"/>
    <w:rsid w:val="4E1667DA"/>
    <w:rsid w:val="4E18360E"/>
    <w:rsid w:val="4E1BE686"/>
    <w:rsid w:val="4E1E192B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41FB96"/>
    <w:rsid w:val="4E43BEB8"/>
    <w:rsid w:val="4E459B08"/>
    <w:rsid w:val="4E45B0DD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B42B"/>
    <w:rsid w:val="4E53C91D"/>
    <w:rsid w:val="4E57C38A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33EAB"/>
    <w:rsid w:val="4E860ED6"/>
    <w:rsid w:val="4E86D15D"/>
    <w:rsid w:val="4E89B7AA"/>
    <w:rsid w:val="4E8B7020"/>
    <w:rsid w:val="4E8B84D0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11794"/>
    <w:rsid w:val="4F160216"/>
    <w:rsid w:val="4F1CBC15"/>
    <w:rsid w:val="4F1E0D24"/>
    <w:rsid w:val="4F1E25C1"/>
    <w:rsid w:val="4F1F7F1F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514FCE"/>
    <w:rsid w:val="4F53AADB"/>
    <w:rsid w:val="4F5446F6"/>
    <w:rsid w:val="4F56DACA"/>
    <w:rsid w:val="4F58B8A8"/>
    <w:rsid w:val="4F59486C"/>
    <w:rsid w:val="4F5A867D"/>
    <w:rsid w:val="4F5B0698"/>
    <w:rsid w:val="4F5CD0F3"/>
    <w:rsid w:val="4F5CFC32"/>
    <w:rsid w:val="4F5F89A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775F8"/>
    <w:rsid w:val="4F87E8E3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895BB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48A54"/>
    <w:rsid w:val="50151BF8"/>
    <w:rsid w:val="50154091"/>
    <w:rsid w:val="501645B3"/>
    <w:rsid w:val="501663DC"/>
    <w:rsid w:val="50179FA7"/>
    <w:rsid w:val="5018952A"/>
    <w:rsid w:val="501A3733"/>
    <w:rsid w:val="501F3A91"/>
    <w:rsid w:val="5021562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706B12"/>
    <w:rsid w:val="50728FA5"/>
    <w:rsid w:val="5077EB4F"/>
    <w:rsid w:val="5078434C"/>
    <w:rsid w:val="50787BB2"/>
    <w:rsid w:val="507C13F4"/>
    <w:rsid w:val="507C210A"/>
    <w:rsid w:val="507C6F6E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C8903"/>
    <w:rsid w:val="508D2FC8"/>
    <w:rsid w:val="508E542D"/>
    <w:rsid w:val="508ECEC4"/>
    <w:rsid w:val="50925D41"/>
    <w:rsid w:val="509292C0"/>
    <w:rsid w:val="5096A894"/>
    <w:rsid w:val="5099A8B6"/>
    <w:rsid w:val="5099B46E"/>
    <w:rsid w:val="509BFB9A"/>
    <w:rsid w:val="509D4DFF"/>
    <w:rsid w:val="509F0DBF"/>
    <w:rsid w:val="50A26E4D"/>
    <w:rsid w:val="50A4788B"/>
    <w:rsid w:val="50A6479A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9283"/>
    <w:rsid w:val="50C5ECEE"/>
    <w:rsid w:val="50C65609"/>
    <w:rsid w:val="50C76961"/>
    <w:rsid w:val="50C9502E"/>
    <w:rsid w:val="50C9BFB8"/>
    <w:rsid w:val="50CB8AF4"/>
    <w:rsid w:val="50CBF97C"/>
    <w:rsid w:val="50CC681F"/>
    <w:rsid w:val="50CCB7C2"/>
    <w:rsid w:val="50CFA053"/>
    <w:rsid w:val="50D0A695"/>
    <w:rsid w:val="50D1396B"/>
    <w:rsid w:val="50D2BDA0"/>
    <w:rsid w:val="50D4D156"/>
    <w:rsid w:val="50D52BF3"/>
    <w:rsid w:val="50D6D445"/>
    <w:rsid w:val="50D6F4B1"/>
    <w:rsid w:val="50D7675A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618A1"/>
    <w:rsid w:val="51175E90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6C69"/>
    <w:rsid w:val="51400CF9"/>
    <w:rsid w:val="5142FA57"/>
    <w:rsid w:val="51465A55"/>
    <w:rsid w:val="51471152"/>
    <w:rsid w:val="5147E434"/>
    <w:rsid w:val="51481A10"/>
    <w:rsid w:val="5148353D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43397"/>
    <w:rsid w:val="51E5374B"/>
    <w:rsid w:val="51E6C726"/>
    <w:rsid w:val="51E6D655"/>
    <w:rsid w:val="51E86DB6"/>
    <w:rsid w:val="51E8B660"/>
    <w:rsid w:val="51EB2ABA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3FCAF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DD7E9"/>
    <w:rsid w:val="523EC138"/>
    <w:rsid w:val="523F39D5"/>
    <w:rsid w:val="524195A7"/>
    <w:rsid w:val="52442469"/>
    <w:rsid w:val="5245256B"/>
    <w:rsid w:val="5245AE6D"/>
    <w:rsid w:val="52460A1D"/>
    <w:rsid w:val="52486C11"/>
    <w:rsid w:val="524972B8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6E7D0"/>
    <w:rsid w:val="5266FE58"/>
    <w:rsid w:val="526726CF"/>
    <w:rsid w:val="526ACFBA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6A2B3"/>
    <w:rsid w:val="52B76857"/>
    <w:rsid w:val="52B78919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EB5E"/>
    <w:rsid w:val="52C8FD96"/>
    <w:rsid w:val="52C9F9BB"/>
    <w:rsid w:val="52CA1C9F"/>
    <w:rsid w:val="52CB4460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D4A0A"/>
    <w:rsid w:val="52EEC712"/>
    <w:rsid w:val="52EF38C0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E40A8"/>
    <w:rsid w:val="52FE800F"/>
    <w:rsid w:val="52FE9F80"/>
    <w:rsid w:val="53022FD1"/>
    <w:rsid w:val="5302D913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10C7CF"/>
    <w:rsid w:val="5311F263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48586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18E7"/>
    <w:rsid w:val="536EC7EB"/>
    <w:rsid w:val="536EEE99"/>
    <w:rsid w:val="5370A267"/>
    <w:rsid w:val="5371E8D0"/>
    <w:rsid w:val="537322E2"/>
    <w:rsid w:val="537403F0"/>
    <w:rsid w:val="5377E2DC"/>
    <w:rsid w:val="537B2B9B"/>
    <w:rsid w:val="537F7F50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FA82D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5D4DF"/>
    <w:rsid w:val="53F60342"/>
    <w:rsid w:val="53F6A846"/>
    <w:rsid w:val="53F85698"/>
    <w:rsid w:val="53FCB8E8"/>
    <w:rsid w:val="53FD6776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39C27"/>
    <w:rsid w:val="5423DF4B"/>
    <w:rsid w:val="5425CDB3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9EE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9376"/>
    <w:rsid w:val="54FC318B"/>
    <w:rsid w:val="54FE5E44"/>
    <w:rsid w:val="54FF4DAE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4E87E"/>
    <w:rsid w:val="5535D597"/>
    <w:rsid w:val="553892D6"/>
    <w:rsid w:val="553B0FAD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B2C5D"/>
    <w:rsid w:val="556BEB2D"/>
    <w:rsid w:val="556C9985"/>
    <w:rsid w:val="556F2CB0"/>
    <w:rsid w:val="5570020F"/>
    <w:rsid w:val="55732B63"/>
    <w:rsid w:val="55753FA8"/>
    <w:rsid w:val="5575F08B"/>
    <w:rsid w:val="5575F2CE"/>
    <w:rsid w:val="5577B694"/>
    <w:rsid w:val="557A9D35"/>
    <w:rsid w:val="557B9293"/>
    <w:rsid w:val="5580A50C"/>
    <w:rsid w:val="558139F6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26F76"/>
    <w:rsid w:val="5592B95F"/>
    <w:rsid w:val="5593CE9D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BCF46"/>
    <w:rsid w:val="55CC2764"/>
    <w:rsid w:val="55CC2995"/>
    <w:rsid w:val="55D1E912"/>
    <w:rsid w:val="55D32A6A"/>
    <w:rsid w:val="55D4EB0E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52CE"/>
    <w:rsid w:val="56457561"/>
    <w:rsid w:val="564578E4"/>
    <w:rsid w:val="56462083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CAA54"/>
    <w:rsid w:val="567DCD6C"/>
    <w:rsid w:val="567F610B"/>
    <w:rsid w:val="56831BDB"/>
    <w:rsid w:val="568327FE"/>
    <w:rsid w:val="56838489"/>
    <w:rsid w:val="56843CDB"/>
    <w:rsid w:val="56847803"/>
    <w:rsid w:val="5684A4D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F1014"/>
    <w:rsid w:val="572F3820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401459"/>
    <w:rsid w:val="5740878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6F5997"/>
    <w:rsid w:val="5770324B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4742D"/>
    <w:rsid w:val="57E56AD3"/>
    <w:rsid w:val="57E5B373"/>
    <w:rsid w:val="57E5DB2B"/>
    <w:rsid w:val="57E76F68"/>
    <w:rsid w:val="57E82D3D"/>
    <w:rsid w:val="57EB3B18"/>
    <w:rsid w:val="57EB48EC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BBC45"/>
    <w:rsid w:val="582C1893"/>
    <w:rsid w:val="582D6180"/>
    <w:rsid w:val="583007EA"/>
    <w:rsid w:val="583073FE"/>
    <w:rsid w:val="583366A7"/>
    <w:rsid w:val="5833FD0C"/>
    <w:rsid w:val="58352FFD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ED650"/>
    <w:rsid w:val="585FB076"/>
    <w:rsid w:val="58602892"/>
    <w:rsid w:val="586132DE"/>
    <w:rsid w:val="5861D7C7"/>
    <w:rsid w:val="5862F4BD"/>
    <w:rsid w:val="58674F7B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1E640"/>
    <w:rsid w:val="58722B96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6E11E"/>
    <w:rsid w:val="5888B77E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77F40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312AAB"/>
    <w:rsid w:val="59316F28"/>
    <w:rsid w:val="5933D124"/>
    <w:rsid w:val="5933FB69"/>
    <w:rsid w:val="5935305C"/>
    <w:rsid w:val="59355040"/>
    <w:rsid w:val="5936DC9E"/>
    <w:rsid w:val="5939D44A"/>
    <w:rsid w:val="593AB8E8"/>
    <w:rsid w:val="593BB329"/>
    <w:rsid w:val="593BB5FD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2790B"/>
    <w:rsid w:val="59D39F97"/>
    <w:rsid w:val="59D4DA69"/>
    <w:rsid w:val="59D7D8EC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08FA0"/>
    <w:rsid w:val="5A011F8E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13072D"/>
    <w:rsid w:val="5A134E34"/>
    <w:rsid w:val="5A13586A"/>
    <w:rsid w:val="5A1464F9"/>
    <w:rsid w:val="5A154659"/>
    <w:rsid w:val="5A171ECF"/>
    <w:rsid w:val="5A1B43BE"/>
    <w:rsid w:val="5A1DCDDE"/>
    <w:rsid w:val="5A1E2B1C"/>
    <w:rsid w:val="5A1F0C0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62E5C"/>
    <w:rsid w:val="5A8765FD"/>
    <w:rsid w:val="5A8CB52C"/>
    <w:rsid w:val="5A91EF5C"/>
    <w:rsid w:val="5A923066"/>
    <w:rsid w:val="5A93832B"/>
    <w:rsid w:val="5A94A34F"/>
    <w:rsid w:val="5A95315F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3F0BA"/>
    <w:rsid w:val="5AA40941"/>
    <w:rsid w:val="5AA40C3E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F901"/>
    <w:rsid w:val="5B186082"/>
    <w:rsid w:val="5B18FBD5"/>
    <w:rsid w:val="5B192258"/>
    <w:rsid w:val="5B1A507F"/>
    <w:rsid w:val="5B1B969B"/>
    <w:rsid w:val="5B207871"/>
    <w:rsid w:val="5B20F9EC"/>
    <w:rsid w:val="5B2728C5"/>
    <w:rsid w:val="5B303936"/>
    <w:rsid w:val="5B30978B"/>
    <w:rsid w:val="5B320705"/>
    <w:rsid w:val="5B33D3B4"/>
    <w:rsid w:val="5B353983"/>
    <w:rsid w:val="5B3770F6"/>
    <w:rsid w:val="5B393BAF"/>
    <w:rsid w:val="5B39B7C1"/>
    <w:rsid w:val="5B3CDFEF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FBF2C"/>
    <w:rsid w:val="5B9340BC"/>
    <w:rsid w:val="5B9372CC"/>
    <w:rsid w:val="5B938B0B"/>
    <w:rsid w:val="5B96BAEF"/>
    <w:rsid w:val="5B9888E7"/>
    <w:rsid w:val="5B9A8E63"/>
    <w:rsid w:val="5B9BBDB4"/>
    <w:rsid w:val="5B9CD5BE"/>
    <w:rsid w:val="5B9F5D0B"/>
    <w:rsid w:val="5B9FC845"/>
    <w:rsid w:val="5BA4C2BE"/>
    <w:rsid w:val="5BA65516"/>
    <w:rsid w:val="5BA75108"/>
    <w:rsid w:val="5BAB90BB"/>
    <w:rsid w:val="5BACB164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E1895E"/>
    <w:rsid w:val="5BE3513B"/>
    <w:rsid w:val="5BE6886A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BFC69"/>
    <w:rsid w:val="5C1DD66E"/>
    <w:rsid w:val="5C201412"/>
    <w:rsid w:val="5C20F2C6"/>
    <w:rsid w:val="5C26416F"/>
    <w:rsid w:val="5C2C6672"/>
    <w:rsid w:val="5C2C9E8C"/>
    <w:rsid w:val="5C2CF166"/>
    <w:rsid w:val="5C2D24A0"/>
    <w:rsid w:val="5C2F3515"/>
    <w:rsid w:val="5C30AB79"/>
    <w:rsid w:val="5C3151D8"/>
    <w:rsid w:val="5C3485F8"/>
    <w:rsid w:val="5C34C080"/>
    <w:rsid w:val="5C354F78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689BB"/>
    <w:rsid w:val="5C97617C"/>
    <w:rsid w:val="5C9BB9E8"/>
    <w:rsid w:val="5C9C27BD"/>
    <w:rsid w:val="5C9F00CD"/>
    <w:rsid w:val="5CA0204E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C00C3"/>
    <w:rsid w:val="5CEC1930"/>
    <w:rsid w:val="5CEDA715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B1A11"/>
    <w:rsid w:val="5E8B7D74"/>
    <w:rsid w:val="5E8D2143"/>
    <w:rsid w:val="5E8ECF68"/>
    <w:rsid w:val="5E8ED551"/>
    <w:rsid w:val="5E958F48"/>
    <w:rsid w:val="5E963FD7"/>
    <w:rsid w:val="5E9B6C9D"/>
    <w:rsid w:val="5E9B7C28"/>
    <w:rsid w:val="5E9C1361"/>
    <w:rsid w:val="5E9F7853"/>
    <w:rsid w:val="5E9FCBB0"/>
    <w:rsid w:val="5EA0EBFD"/>
    <w:rsid w:val="5EA19B32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EE44B"/>
    <w:rsid w:val="5EE1CFA4"/>
    <w:rsid w:val="5EE23BFA"/>
    <w:rsid w:val="5EE69F5D"/>
    <w:rsid w:val="5EE72953"/>
    <w:rsid w:val="5EE9AF6E"/>
    <w:rsid w:val="5EED722A"/>
    <w:rsid w:val="5EEDFF0D"/>
    <w:rsid w:val="5EEE852A"/>
    <w:rsid w:val="5EF22EC7"/>
    <w:rsid w:val="5EF24B9A"/>
    <w:rsid w:val="5EF2A73E"/>
    <w:rsid w:val="5EF2C739"/>
    <w:rsid w:val="5EF39624"/>
    <w:rsid w:val="5EF68D83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F0CB9"/>
    <w:rsid w:val="5F345156"/>
    <w:rsid w:val="5F38A407"/>
    <w:rsid w:val="5F3D90F9"/>
    <w:rsid w:val="5F3DBA14"/>
    <w:rsid w:val="5F3E92BB"/>
    <w:rsid w:val="5F43D540"/>
    <w:rsid w:val="5F47FF58"/>
    <w:rsid w:val="5F4B1917"/>
    <w:rsid w:val="5F4C8A15"/>
    <w:rsid w:val="5F4C8C77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C44B"/>
    <w:rsid w:val="5F6BDBC0"/>
    <w:rsid w:val="5F6C6A3E"/>
    <w:rsid w:val="5F6DE24B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D0A6D"/>
    <w:rsid w:val="5FAD4E9D"/>
    <w:rsid w:val="5FAE343D"/>
    <w:rsid w:val="5FAE5F28"/>
    <w:rsid w:val="5FB4F9D0"/>
    <w:rsid w:val="5FB76674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929C9"/>
    <w:rsid w:val="5FEA391B"/>
    <w:rsid w:val="5FEAA912"/>
    <w:rsid w:val="5FEB46F6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6C117"/>
    <w:rsid w:val="60C80781"/>
    <w:rsid w:val="60C85C0E"/>
    <w:rsid w:val="60C96AF5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5DDF"/>
    <w:rsid w:val="61056D30"/>
    <w:rsid w:val="61066C71"/>
    <w:rsid w:val="61092E41"/>
    <w:rsid w:val="610A6E8E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D8362"/>
    <w:rsid w:val="617FD800"/>
    <w:rsid w:val="61805FCA"/>
    <w:rsid w:val="61829D91"/>
    <w:rsid w:val="6183E6DF"/>
    <w:rsid w:val="6183F9C7"/>
    <w:rsid w:val="61852CFA"/>
    <w:rsid w:val="618557AB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DAF9E"/>
    <w:rsid w:val="619F129B"/>
    <w:rsid w:val="619F4205"/>
    <w:rsid w:val="61A4809A"/>
    <w:rsid w:val="61A59C90"/>
    <w:rsid w:val="61A59C9B"/>
    <w:rsid w:val="61A5E49C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7A4A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20EC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5320E"/>
    <w:rsid w:val="62255483"/>
    <w:rsid w:val="6227B825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D694"/>
    <w:rsid w:val="62817B9C"/>
    <w:rsid w:val="628181EF"/>
    <w:rsid w:val="62821F65"/>
    <w:rsid w:val="6282F33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53FFC"/>
    <w:rsid w:val="62E6D601"/>
    <w:rsid w:val="62E6FBA2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67BB2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72468"/>
    <w:rsid w:val="63979636"/>
    <w:rsid w:val="63986F97"/>
    <w:rsid w:val="639B48F5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6761"/>
    <w:rsid w:val="63C1220B"/>
    <w:rsid w:val="63C2640F"/>
    <w:rsid w:val="63C3FEE6"/>
    <w:rsid w:val="63C565D5"/>
    <w:rsid w:val="63C5DCE8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D283"/>
    <w:rsid w:val="63EE9116"/>
    <w:rsid w:val="63F08147"/>
    <w:rsid w:val="63F244AB"/>
    <w:rsid w:val="63F28192"/>
    <w:rsid w:val="63F2ED13"/>
    <w:rsid w:val="63F323A2"/>
    <w:rsid w:val="63F3A5BF"/>
    <w:rsid w:val="63F51FA9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46B0F"/>
    <w:rsid w:val="6445CE34"/>
    <w:rsid w:val="64460B68"/>
    <w:rsid w:val="644C7DDE"/>
    <w:rsid w:val="6451852C"/>
    <w:rsid w:val="64530AFC"/>
    <w:rsid w:val="64534F84"/>
    <w:rsid w:val="64537FEF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6DD7C"/>
    <w:rsid w:val="64D901E2"/>
    <w:rsid w:val="64D93D18"/>
    <w:rsid w:val="64D98D75"/>
    <w:rsid w:val="64D9E57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375E3"/>
    <w:rsid w:val="65440C90"/>
    <w:rsid w:val="65453F54"/>
    <w:rsid w:val="65461D18"/>
    <w:rsid w:val="65469BD4"/>
    <w:rsid w:val="6546D533"/>
    <w:rsid w:val="6548D046"/>
    <w:rsid w:val="65493F18"/>
    <w:rsid w:val="6549A502"/>
    <w:rsid w:val="654CC364"/>
    <w:rsid w:val="6552F3B2"/>
    <w:rsid w:val="6552F7FB"/>
    <w:rsid w:val="65559AEF"/>
    <w:rsid w:val="65573772"/>
    <w:rsid w:val="655B9FD5"/>
    <w:rsid w:val="655DF2B3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ABB"/>
    <w:rsid w:val="658535AF"/>
    <w:rsid w:val="6588EF21"/>
    <w:rsid w:val="65892A1B"/>
    <w:rsid w:val="658A0C94"/>
    <w:rsid w:val="658A1FB8"/>
    <w:rsid w:val="658A9417"/>
    <w:rsid w:val="658AA8E1"/>
    <w:rsid w:val="658C8B37"/>
    <w:rsid w:val="658CED8F"/>
    <w:rsid w:val="658E64EF"/>
    <w:rsid w:val="65909F2D"/>
    <w:rsid w:val="6590BFC2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996A0"/>
    <w:rsid w:val="663D42AD"/>
    <w:rsid w:val="663F73CB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EFAF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BBF2"/>
    <w:rsid w:val="667CD25E"/>
    <w:rsid w:val="667F1678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DDA7"/>
    <w:rsid w:val="66F3B84E"/>
    <w:rsid w:val="66F71F5C"/>
    <w:rsid w:val="66F7DB48"/>
    <w:rsid w:val="66F8E49C"/>
    <w:rsid w:val="66F8FF97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3C5F4"/>
    <w:rsid w:val="67255A3A"/>
    <w:rsid w:val="6725C107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7D934"/>
    <w:rsid w:val="6748F2FC"/>
    <w:rsid w:val="67491A8E"/>
    <w:rsid w:val="674A237C"/>
    <w:rsid w:val="674F2506"/>
    <w:rsid w:val="674FCE5C"/>
    <w:rsid w:val="67513637"/>
    <w:rsid w:val="6754104C"/>
    <w:rsid w:val="67554FF0"/>
    <w:rsid w:val="67560FD7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724CB"/>
    <w:rsid w:val="678AE841"/>
    <w:rsid w:val="678BABC6"/>
    <w:rsid w:val="678EF95C"/>
    <w:rsid w:val="679136E9"/>
    <w:rsid w:val="679339D9"/>
    <w:rsid w:val="6793A097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6D864"/>
    <w:rsid w:val="67A7E8D3"/>
    <w:rsid w:val="67A7F5B3"/>
    <w:rsid w:val="67A8BDC1"/>
    <w:rsid w:val="67A9C1C6"/>
    <w:rsid w:val="67AA230A"/>
    <w:rsid w:val="67AC3DA2"/>
    <w:rsid w:val="67AC6C0F"/>
    <w:rsid w:val="67AD22FC"/>
    <w:rsid w:val="67AD2BA3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421FD"/>
    <w:rsid w:val="67E6382D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E41"/>
    <w:rsid w:val="6813DD1A"/>
    <w:rsid w:val="681514A8"/>
    <w:rsid w:val="6815F595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E98A"/>
    <w:rsid w:val="685E88A0"/>
    <w:rsid w:val="6860C512"/>
    <w:rsid w:val="6860E6C6"/>
    <w:rsid w:val="6862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187B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51BD7"/>
    <w:rsid w:val="68B87A63"/>
    <w:rsid w:val="68B9756F"/>
    <w:rsid w:val="68BC9527"/>
    <w:rsid w:val="68BFBB7C"/>
    <w:rsid w:val="68C2FC24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8FB8E"/>
    <w:rsid w:val="693AE669"/>
    <w:rsid w:val="693AF817"/>
    <w:rsid w:val="694126A1"/>
    <w:rsid w:val="6941B312"/>
    <w:rsid w:val="69487489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1DA49"/>
    <w:rsid w:val="69A47604"/>
    <w:rsid w:val="69A5AD59"/>
    <w:rsid w:val="69A60008"/>
    <w:rsid w:val="69A6E73D"/>
    <w:rsid w:val="69AA5A00"/>
    <w:rsid w:val="69AD2345"/>
    <w:rsid w:val="69AE0CFB"/>
    <w:rsid w:val="69AF5226"/>
    <w:rsid w:val="69B6786C"/>
    <w:rsid w:val="69BA68FA"/>
    <w:rsid w:val="69BBB09C"/>
    <w:rsid w:val="69BE28D5"/>
    <w:rsid w:val="69BE7E2C"/>
    <w:rsid w:val="69C0065B"/>
    <w:rsid w:val="69C13B89"/>
    <w:rsid w:val="69C39F89"/>
    <w:rsid w:val="69CD6240"/>
    <w:rsid w:val="69CF8E07"/>
    <w:rsid w:val="69D1DA9F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53B17"/>
    <w:rsid w:val="6ADAEBF0"/>
    <w:rsid w:val="6ADB9605"/>
    <w:rsid w:val="6ADC1B9C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221A2"/>
    <w:rsid w:val="6B375EF7"/>
    <w:rsid w:val="6B37C5B1"/>
    <w:rsid w:val="6B380350"/>
    <w:rsid w:val="6B3A07E1"/>
    <w:rsid w:val="6B3A843E"/>
    <w:rsid w:val="6B3B9008"/>
    <w:rsid w:val="6B4018FA"/>
    <w:rsid w:val="6B405D84"/>
    <w:rsid w:val="6B42AFA3"/>
    <w:rsid w:val="6B441EDF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C79A"/>
    <w:rsid w:val="6BA25BDF"/>
    <w:rsid w:val="6BA3906D"/>
    <w:rsid w:val="6BA4CFB6"/>
    <w:rsid w:val="6BA5209D"/>
    <w:rsid w:val="6BA61018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56537"/>
    <w:rsid w:val="6BD66716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88700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32A4"/>
    <w:rsid w:val="6C4903EE"/>
    <w:rsid w:val="6C49E92E"/>
    <w:rsid w:val="6C4AAB74"/>
    <w:rsid w:val="6C4C22CB"/>
    <w:rsid w:val="6C4C416D"/>
    <w:rsid w:val="6C4CD736"/>
    <w:rsid w:val="6C4E27F1"/>
    <w:rsid w:val="6C4F056C"/>
    <w:rsid w:val="6C4F9D4D"/>
    <w:rsid w:val="6C5042F8"/>
    <w:rsid w:val="6C550E95"/>
    <w:rsid w:val="6C55AA90"/>
    <w:rsid w:val="6C5684C6"/>
    <w:rsid w:val="6C568AA5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E6682"/>
    <w:rsid w:val="6C918F60"/>
    <w:rsid w:val="6C942DBD"/>
    <w:rsid w:val="6C9466B7"/>
    <w:rsid w:val="6C972F92"/>
    <w:rsid w:val="6C9B64DB"/>
    <w:rsid w:val="6C9B9171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3B86E"/>
    <w:rsid w:val="6CC4C827"/>
    <w:rsid w:val="6CC4CFC4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A0697"/>
    <w:rsid w:val="6D3AD59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1A44E"/>
    <w:rsid w:val="6D630D72"/>
    <w:rsid w:val="6D652AC9"/>
    <w:rsid w:val="6D66F620"/>
    <w:rsid w:val="6D676658"/>
    <w:rsid w:val="6D677679"/>
    <w:rsid w:val="6D6B3419"/>
    <w:rsid w:val="6D6C8726"/>
    <w:rsid w:val="6D705A58"/>
    <w:rsid w:val="6D75E9FD"/>
    <w:rsid w:val="6D75F748"/>
    <w:rsid w:val="6D76C2EB"/>
    <w:rsid w:val="6D76DAF7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3848E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3A7B5"/>
    <w:rsid w:val="6DD3B579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14384C"/>
    <w:rsid w:val="6E154640"/>
    <w:rsid w:val="6E155185"/>
    <w:rsid w:val="6E159C92"/>
    <w:rsid w:val="6E16C0E8"/>
    <w:rsid w:val="6E184C8F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C2D6A"/>
    <w:rsid w:val="6E3C7164"/>
    <w:rsid w:val="6E3D98D0"/>
    <w:rsid w:val="6E3DFE5B"/>
    <w:rsid w:val="6E4085FC"/>
    <w:rsid w:val="6E41AEAF"/>
    <w:rsid w:val="6E426AD1"/>
    <w:rsid w:val="6E44453C"/>
    <w:rsid w:val="6E453504"/>
    <w:rsid w:val="6E45F46F"/>
    <w:rsid w:val="6E466748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D4AAF"/>
    <w:rsid w:val="6ED1A0AF"/>
    <w:rsid w:val="6ED21DB4"/>
    <w:rsid w:val="6ED3E3B6"/>
    <w:rsid w:val="6ED4DB6C"/>
    <w:rsid w:val="6ED799F3"/>
    <w:rsid w:val="6ED8DA37"/>
    <w:rsid w:val="6ED8F315"/>
    <w:rsid w:val="6ED8FB1E"/>
    <w:rsid w:val="6EDA94EE"/>
    <w:rsid w:val="6EDC1FA2"/>
    <w:rsid w:val="6EDCB2BB"/>
    <w:rsid w:val="6EE06ECC"/>
    <w:rsid w:val="6EE3B2EF"/>
    <w:rsid w:val="6EE76A6E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456"/>
    <w:rsid w:val="6F3DD1F2"/>
    <w:rsid w:val="6F3ED3FE"/>
    <w:rsid w:val="6F41D60C"/>
    <w:rsid w:val="6F429EC0"/>
    <w:rsid w:val="6F440315"/>
    <w:rsid w:val="6F4420F8"/>
    <w:rsid w:val="6F49E531"/>
    <w:rsid w:val="6F4B883E"/>
    <w:rsid w:val="6F4C0ED3"/>
    <w:rsid w:val="6F4C19B6"/>
    <w:rsid w:val="6F4C3187"/>
    <w:rsid w:val="6F4EBD90"/>
    <w:rsid w:val="6F4EFF04"/>
    <w:rsid w:val="6F51DAD6"/>
    <w:rsid w:val="6F51F303"/>
    <w:rsid w:val="6F538D2E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B954"/>
    <w:rsid w:val="6FC0DB74"/>
    <w:rsid w:val="6FC13B25"/>
    <w:rsid w:val="6FC1885B"/>
    <w:rsid w:val="6FC39227"/>
    <w:rsid w:val="6FC6620C"/>
    <w:rsid w:val="6FC79B51"/>
    <w:rsid w:val="6FCB93E4"/>
    <w:rsid w:val="6FCCF37E"/>
    <w:rsid w:val="6FCD597E"/>
    <w:rsid w:val="6FCE1B7D"/>
    <w:rsid w:val="6FCF34F1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A98CC"/>
    <w:rsid w:val="6FEEF5B7"/>
    <w:rsid w:val="6FF03BD4"/>
    <w:rsid w:val="6FF0EAC1"/>
    <w:rsid w:val="6FF35F3E"/>
    <w:rsid w:val="6FF43242"/>
    <w:rsid w:val="6FF4681A"/>
    <w:rsid w:val="6FF4FA6D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A6613"/>
    <w:rsid w:val="700ADD78"/>
    <w:rsid w:val="700BA021"/>
    <w:rsid w:val="700CA017"/>
    <w:rsid w:val="700D9A07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939D2"/>
    <w:rsid w:val="7059FC2C"/>
    <w:rsid w:val="705AC903"/>
    <w:rsid w:val="705C4F49"/>
    <w:rsid w:val="705DD644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16E49"/>
    <w:rsid w:val="7091CEEA"/>
    <w:rsid w:val="70930FD4"/>
    <w:rsid w:val="7093D8D7"/>
    <w:rsid w:val="7093FEFA"/>
    <w:rsid w:val="709476F1"/>
    <w:rsid w:val="70965557"/>
    <w:rsid w:val="709A80F9"/>
    <w:rsid w:val="709B1E2B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8841D"/>
    <w:rsid w:val="70B8A1EC"/>
    <w:rsid w:val="70BAA3D3"/>
    <w:rsid w:val="70BD12EC"/>
    <w:rsid w:val="70BD5067"/>
    <w:rsid w:val="70BD9F23"/>
    <w:rsid w:val="70C00F44"/>
    <w:rsid w:val="70C02D9E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F2537B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2029A7"/>
    <w:rsid w:val="7120BFA1"/>
    <w:rsid w:val="712272EC"/>
    <w:rsid w:val="71228C7C"/>
    <w:rsid w:val="7124487E"/>
    <w:rsid w:val="7125123C"/>
    <w:rsid w:val="7126E7ED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5807"/>
    <w:rsid w:val="71D2FB73"/>
    <w:rsid w:val="71D37FF2"/>
    <w:rsid w:val="71D412FC"/>
    <w:rsid w:val="71D99351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B08D7"/>
    <w:rsid w:val="71FD1790"/>
    <w:rsid w:val="71FDE07A"/>
    <w:rsid w:val="72001EF8"/>
    <w:rsid w:val="72028230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6FA53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75AF"/>
    <w:rsid w:val="726FF61C"/>
    <w:rsid w:val="72702CDF"/>
    <w:rsid w:val="72724031"/>
    <w:rsid w:val="7273B543"/>
    <w:rsid w:val="7273C4B4"/>
    <w:rsid w:val="7274F50F"/>
    <w:rsid w:val="72762EF5"/>
    <w:rsid w:val="72776BE5"/>
    <w:rsid w:val="72780763"/>
    <w:rsid w:val="72794D00"/>
    <w:rsid w:val="727B8E99"/>
    <w:rsid w:val="727BB6DE"/>
    <w:rsid w:val="727BB8C9"/>
    <w:rsid w:val="727CA4AA"/>
    <w:rsid w:val="727CC349"/>
    <w:rsid w:val="7282B36D"/>
    <w:rsid w:val="72844A8F"/>
    <w:rsid w:val="72846F34"/>
    <w:rsid w:val="7289D96E"/>
    <w:rsid w:val="728CF3BC"/>
    <w:rsid w:val="728F9833"/>
    <w:rsid w:val="7290A4AD"/>
    <w:rsid w:val="729301FD"/>
    <w:rsid w:val="7293AB4F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ACEAF"/>
    <w:rsid w:val="72ABAB7C"/>
    <w:rsid w:val="72AE4DEA"/>
    <w:rsid w:val="72AEE6FA"/>
    <w:rsid w:val="72B2C7C5"/>
    <w:rsid w:val="72B307BB"/>
    <w:rsid w:val="72B614CC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1734"/>
    <w:rsid w:val="72C553E5"/>
    <w:rsid w:val="72C55BEF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24070"/>
    <w:rsid w:val="73555F87"/>
    <w:rsid w:val="7357087F"/>
    <w:rsid w:val="73584C98"/>
    <w:rsid w:val="7359881A"/>
    <w:rsid w:val="735A48A9"/>
    <w:rsid w:val="735B2044"/>
    <w:rsid w:val="735E03F9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23B2B"/>
    <w:rsid w:val="73B2725D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C0FC6"/>
    <w:rsid w:val="73FF6B0F"/>
    <w:rsid w:val="73FF88EE"/>
    <w:rsid w:val="74004D50"/>
    <w:rsid w:val="7403EFF4"/>
    <w:rsid w:val="74042D95"/>
    <w:rsid w:val="740A1E65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664C"/>
    <w:rsid w:val="74E39E55"/>
    <w:rsid w:val="74E64709"/>
    <w:rsid w:val="74E6DE46"/>
    <w:rsid w:val="74E72BA1"/>
    <w:rsid w:val="74E83970"/>
    <w:rsid w:val="74ED3455"/>
    <w:rsid w:val="74EDF6FD"/>
    <w:rsid w:val="74EE9D47"/>
    <w:rsid w:val="74EFC6B0"/>
    <w:rsid w:val="74F16EDA"/>
    <w:rsid w:val="74F3B746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A0F44"/>
    <w:rsid w:val="750B56D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ECA89"/>
    <w:rsid w:val="753F2DDD"/>
    <w:rsid w:val="753FA1C3"/>
    <w:rsid w:val="7540D627"/>
    <w:rsid w:val="754345CA"/>
    <w:rsid w:val="7546AAE4"/>
    <w:rsid w:val="7548F0E4"/>
    <w:rsid w:val="75490F8B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8E15"/>
    <w:rsid w:val="75672870"/>
    <w:rsid w:val="75679477"/>
    <w:rsid w:val="7567C9E9"/>
    <w:rsid w:val="7568AEF9"/>
    <w:rsid w:val="75696294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FA3"/>
    <w:rsid w:val="7616A700"/>
    <w:rsid w:val="7618BB61"/>
    <w:rsid w:val="761B0165"/>
    <w:rsid w:val="761BEE11"/>
    <w:rsid w:val="761C15CA"/>
    <w:rsid w:val="761C28F8"/>
    <w:rsid w:val="761CD450"/>
    <w:rsid w:val="761D2DAD"/>
    <w:rsid w:val="761F1AFD"/>
    <w:rsid w:val="76217B5F"/>
    <w:rsid w:val="76221595"/>
    <w:rsid w:val="76258430"/>
    <w:rsid w:val="7627AC8F"/>
    <w:rsid w:val="76295DF1"/>
    <w:rsid w:val="762B4E4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CD4BE"/>
    <w:rsid w:val="763D40D2"/>
    <w:rsid w:val="763E076D"/>
    <w:rsid w:val="7640B558"/>
    <w:rsid w:val="7640D759"/>
    <w:rsid w:val="764432A3"/>
    <w:rsid w:val="764522EF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17B77"/>
    <w:rsid w:val="7674670A"/>
    <w:rsid w:val="767630AA"/>
    <w:rsid w:val="7677264A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46695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2067F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DF0504"/>
    <w:rsid w:val="76E20472"/>
    <w:rsid w:val="76E24F0B"/>
    <w:rsid w:val="76E3FA8F"/>
    <w:rsid w:val="76E47DA0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9C46E"/>
    <w:rsid w:val="76FAC4DC"/>
    <w:rsid w:val="76FBDCF6"/>
    <w:rsid w:val="76FE3EBF"/>
    <w:rsid w:val="76FE81F0"/>
    <w:rsid w:val="76FEA4B5"/>
    <w:rsid w:val="76FFF0C0"/>
    <w:rsid w:val="77000ABE"/>
    <w:rsid w:val="7700553C"/>
    <w:rsid w:val="77029D76"/>
    <w:rsid w:val="770313E5"/>
    <w:rsid w:val="77039E83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6A8B7"/>
    <w:rsid w:val="7726B3AE"/>
    <w:rsid w:val="772745FA"/>
    <w:rsid w:val="7728D05C"/>
    <w:rsid w:val="7728FF22"/>
    <w:rsid w:val="772A0AC6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42BC9"/>
    <w:rsid w:val="77C46CB8"/>
    <w:rsid w:val="77C50BDE"/>
    <w:rsid w:val="77C81CCF"/>
    <w:rsid w:val="77CDD7BA"/>
    <w:rsid w:val="77CF0CB9"/>
    <w:rsid w:val="77D06B3A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8B74"/>
    <w:rsid w:val="77EB0017"/>
    <w:rsid w:val="77EB51BA"/>
    <w:rsid w:val="77F02C3B"/>
    <w:rsid w:val="77F0E8A7"/>
    <w:rsid w:val="77F5BBBB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FEA6"/>
    <w:rsid w:val="78846504"/>
    <w:rsid w:val="7884CD5C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C0303C"/>
    <w:rsid w:val="78C05F67"/>
    <w:rsid w:val="78C06D93"/>
    <w:rsid w:val="78C12C7C"/>
    <w:rsid w:val="78C4CA6C"/>
    <w:rsid w:val="78C9E9F7"/>
    <w:rsid w:val="78CAF0F6"/>
    <w:rsid w:val="78CC63DF"/>
    <w:rsid w:val="78CCFC1F"/>
    <w:rsid w:val="78CDA89A"/>
    <w:rsid w:val="78CF3713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9DBBC"/>
    <w:rsid w:val="793A3E75"/>
    <w:rsid w:val="793D7708"/>
    <w:rsid w:val="793EC602"/>
    <w:rsid w:val="79405F40"/>
    <w:rsid w:val="794362B5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EF13D"/>
    <w:rsid w:val="795F2F5A"/>
    <w:rsid w:val="79629C97"/>
    <w:rsid w:val="79632E01"/>
    <w:rsid w:val="7963450F"/>
    <w:rsid w:val="79640718"/>
    <w:rsid w:val="7965655B"/>
    <w:rsid w:val="79684E6D"/>
    <w:rsid w:val="7969D171"/>
    <w:rsid w:val="796CC227"/>
    <w:rsid w:val="796CEF43"/>
    <w:rsid w:val="796EF3DD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FDAB2"/>
    <w:rsid w:val="79D03D66"/>
    <w:rsid w:val="79D16700"/>
    <w:rsid w:val="79D3AD85"/>
    <w:rsid w:val="79D6CC5E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84F00"/>
    <w:rsid w:val="79F8CEFE"/>
    <w:rsid w:val="79F92623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CC980"/>
    <w:rsid w:val="7A4DC6E5"/>
    <w:rsid w:val="7A504660"/>
    <w:rsid w:val="7A5107CA"/>
    <w:rsid w:val="7A52C8B6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4885"/>
    <w:rsid w:val="7AA35002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EBB85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3D6CF"/>
    <w:rsid w:val="7AC82171"/>
    <w:rsid w:val="7AC965AE"/>
    <w:rsid w:val="7AC9B313"/>
    <w:rsid w:val="7ACA0C0C"/>
    <w:rsid w:val="7ACA485F"/>
    <w:rsid w:val="7ACB8311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75BEA"/>
    <w:rsid w:val="7B47F7B9"/>
    <w:rsid w:val="7B487397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6060C"/>
    <w:rsid w:val="7B965508"/>
    <w:rsid w:val="7B9717F4"/>
    <w:rsid w:val="7B9A0919"/>
    <w:rsid w:val="7B9A54AE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4046E"/>
    <w:rsid w:val="7C06A4A0"/>
    <w:rsid w:val="7C084767"/>
    <w:rsid w:val="7C0FA45C"/>
    <w:rsid w:val="7C10735B"/>
    <w:rsid w:val="7C1147C8"/>
    <w:rsid w:val="7C125F51"/>
    <w:rsid w:val="7C13B0DF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2C3F8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49C79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BC71A"/>
    <w:rsid w:val="7CFD7E63"/>
    <w:rsid w:val="7CFDED8B"/>
    <w:rsid w:val="7CFFB676"/>
    <w:rsid w:val="7D00E35D"/>
    <w:rsid w:val="7D015717"/>
    <w:rsid w:val="7D02BB77"/>
    <w:rsid w:val="7D0551F3"/>
    <w:rsid w:val="7D05E9E5"/>
    <w:rsid w:val="7D06A989"/>
    <w:rsid w:val="7D06C978"/>
    <w:rsid w:val="7D097B13"/>
    <w:rsid w:val="7D0A9C76"/>
    <w:rsid w:val="7D0C0609"/>
    <w:rsid w:val="7D0C162B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7F18"/>
    <w:rsid w:val="7D7A43D5"/>
    <w:rsid w:val="7D7F01FB"/>
    <w:rsid w:val="7D7F1247"/>
    <w:rsid w:val="7D7F61FF"/>
    <w:rsid w:val="7D81350D"/>
    <w:rsid w:val="7D819BD6"/>
    <w:rsid w:val="7D81B7F1"/>
    <w:rsid w:val="7D827795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BE7BB3"/>
    <w:rsid w:val="7DC03B03"/>
    <w:rsid w:val="7DC0DE74"/>
    <w:rsid w:val="7DC40A32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39E8C"/>
    <w:rsid w:val="7DE50170"/>
    <w:rsid w:val="7DE73F32"/>
    <w:rsid w:val="7DE7C267"/>
    <w:rsid w:val="7DE988B6"/>
    <w:rsid w:val="7DEA26AA"/>
    <w:rsid w:val="7DEB3B18"/>
    <w:rsid w:val="7DEC988C"/>
    <w:rsid w:val="7DEEDCAE"/>
    <w:rsid w:val="7DF0CDA7"/>
    <w:rsid w:val="7DF0CF54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7CE9B"/>
    <w:rsid w:val="7E59BC8E"/>
    <w:rsid w:val="7E5C2241"/>
    <w:rsid w:val="7E61EA01"/>
    <w:rsid w:val="7E644284"/>
    <w:rsid w:val="7E64EE01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3188"/>
    <w:rsid w:val="7EC02B2E"/>
    <w:rsid w:val="7EC33A9F"/>
    <w:rsid w:val="7EC45C60"/>
    <w:rsid w:val="7EC70F67"/>
    <w:rsid w:val="7EC71672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4F435"/>
    <w:rsid w:val="7ED56918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5553E"/>
    <w:rsid w:val="7F086839"/>
    <w:rsid w:val="7F0B270A"/>
    <w:rsid w:val="7F0BBF72"/>
    <w:rsid w:val="7F0CFCF6"/>
    <w:rsid w:val="7F0EF1AD"/>
    <w:rsid w:val="7F10399C"/>
    <w:rsid w:val="7F126C48"/>
    <w:rsid w:val="7F1372EF"/>
    <w:rsid w:val="7F14C492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5EA9D"/>
    <w:rsid w:val="7F360840"/>
    <w:rsid w:val="7F38553F"/>
    <w:rsid w:val="7F396E0D"/>
    <w:rsid w:val="7F3B6A20"/>
    <w:rsid w:val="7F3BBE7A"/>
    <w:rsid w:val="7F3C125F"/>
    <w:rsid w:val="7F3D45A3"/>
    <w:rsid w:val="7F3E8BB7"/>
    <w:rsid w:val="7F3EB15D"/>
    <w:rsid w:val="7F45C858"/>
    <w:rsid w:val="7F463897"/>
    <w:rsid w:val="7F46ED22"/>
    <w:rsid w:val="7F480973"/>
    <w:rsid w:val="7F4835D1"/>
    <w:rsid w:val="7F4B5520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A4FC4"/>
    <w:rsid w:val="7FBC9779"/>
    <w:rsid w:val="7FBF77C8"/>
    <w:rsid w:val="7FBFE754"/>
    <w:rsid w:val="7FC05914"/>
    <w:rsid w:val="7FC11B3F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E198D4C3-C42D-4859-B686-2FE2B468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2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0cc1d3f7833a4b6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e92ba-c2ad-446c-872d-2d2f4a517493}"/>
      </w:docPartPr>
      <w:docPartBody>
        <w:p w14:paraId="34E1C5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Fish and Water Operations Outlook</dc:title>
  <dc:subject/>
  <dc:creator>Peter Soeth</dc:creator>
  <keywords/>
  <dc:description/>
  <lastModifiedBy>Reece, Kevin@DWR</lastModifiedBy>
  <revision>191</revision>
  <lastPrinted>2023-05-16T19:11:00.0000000Z</lastPrinted>
  <dcterms:created xsi:type="dcterms:W3CDTF">2023-04-25T23:58:00.0000000Z</dcterms:created>
  <dcterms:modified xsi:type="dcterms:W3CDTF">2023-05-22T17:21:57.8114424Z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