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B15F3" w:rsidR="005B15F3" w:rsidP="00B53A70" w:rsidRDefault="005B15F3" w14:paraId="4CD8D127" w14:textId="6E512FCF">
      <w:pPr>
        <w:sectPr w:rsidRPr="005B15F3" w:rsidR="005B15F3" w:rsidSect="005B15F3">
          <w:headerReference w:type="default" r:id="rId11"/>
          <w:footerReference w:type="default" r:id="rId12"/>
          <w:pgSz w:w="12240" w:h="15840" w:orient="portrait"/>
          <w:pgMar w:top="720" w:right="720" w:bottom="1440" w:left="720" w:header="720" w:footer="720" w:gutter="0"/>
          <w:cols w:space="720"/>
          <w:docGrid w:linePitch="360"/>
        </w:sectPr>
      </w:pPr>
    </w:p>
    <w:p w:rsidR="0642253F" w:rsidP="005D7EA7" w:rsidRDefault="0646F2A9" w14:paraId="4AAE45C5" w14:textId="15A57F0B">
      <w:pPr>
        <w:pStyle w:val="Header1"/>
        <w:rPr>
          <w:color w:val="003E51" w:themeColor="text1"/>
        </w:rPr>
      </w:pPr>
      <w:r>
        <w:t xml:space="preserve">Weekly Fish and Water Operations Outlook </w:t>
      </w:r>
      <w:r w:rsidR="388BD805">
        <w:t>6</w:t>
      </w:r>
      <w:r w:rsidR="5791905A">
        <w:t>/</w:t>
      </w:r>
      <w:r w:rsidR="3E4128EB">
        <w:t>6</w:t>
      </w:r>
      <w:r w:rsidR="53D6CC28">
        <w:t>/</w:t>
      </w:r>
      <w:r w:rsidR="09B1C805">
        <w:t>202</w:t>
      </w:r>
      <w:r w:rsidR="1447285B">
        <w:t>3</w:t>
      </w:r>
      <w:r w:rsidR="09B1C805">
        <w:t xml:space="preserve"> – </w:t>
      </w:r>
      <w:r w:rsidR="393A505F">
        <w:t>6</w:t>
      </w:r>
      <w:r w:rsidR="4D002BFF">
        <w:t>/</w:t>
      </w:r>
      <w:r w:rsidR="2838F001">
        <w:t>12</w:t>
      </w:r>
      <w:r w:rsidR="09B1C805">
        <w:t>/</w:t>
      </w:r>
      <w:r w:rsidR="53B3A43F">
        <w:t>202</w:t>
      </w:r>
      <w:r w:rsidR="5D4CDDE3">
        <w:t>3</w:t>
      </w:r>
    </w:p>
    <w:p w:rsidR="00CA3B24" w:rsidP="005D7EA7" w:rsidRDefault="00CA3B24" w14:paraId="63F28928" w14:textId="132D2B84">
      <w:pPr>
        <w:pStyle w:val="Header2"/>
      </w:pPr>
      <w:r>
        <w:t>Water Project Operational Intent for Week</w:t>
      </w:r>
    </w:p>
    <w:p w:rsidRPr="00962A3D" w:rsidR="00962A3D" w:rsidP="5A08D9A1" w:rsidRDefault="133ECF90" w14:paraId="5DF9E8A1" w14:textId="776CD167">
      <w:pPr>
        <w:pStyle w:val="ListParagraph"/>
        <w:numPr>
          <w:ilvl w:val="0"/>
          <w:numId w:val="48"/>
        </w:numPr>
        <w:spacing w:after="0" w:line="264" w:lineRule="auto"/>
        <w:rPr>
          <w:rFonts w:ascii="Segoe UI" w:hAnsi="Segoe UI" w:eastAsia="Times New Roman"/>
          <w:color w:val="auto"/>
        </w:rPr>
      </w:pPr>
      <w:r w:rsidRPr="6B18ACF7">
        <w:rPr>
          <w:rFonts w:ascii="Segoe UI" w:hAnsi="Segoe UI" w:eastAsia="Times New Roman"/>
          <w:color w:val="auto"/>
        </w:rPr>
        <w:t>Project exports cannot cause the 14</w:t>
      </w:r>
      <w:r w:rsidRPr="6B18ACF7" w:rsidR="459ABA1B">
        <w:rPr>
          <w:rFonts w:ascii="Segoe UI" w:hAnsi="Segoe UI" w:eastAsia="Times New Roman"/>
          <w:color w:val="auto"/>
        </w:rPr>
        <w:t>-</w:t>
      </w:r>
      <w:r w:rsidRPr="6B18ACF7">
        <w:rPr>
          <w:rFonts w:ascii="Segoe UI" w:hAnsi="Segoe UI" w:eastAsia="Times New Roman"/>
          <w:color w:val="auto"/>
        </w:rPr>
        <w:t>day averaged OMR index to be more negative than –5,000 cfs.</w:t>
      </w:r>
    </w:p>
    <w:p w:rsidR="00CA3B24" w:rsidP="005D7EA7" w:rsidRDefault="00CA3B24" w14:paraId="5A14EA02" w14:textId="43B0101D">
      <w:pPr>
        <w:pStyle w:val="Header2"/>
      </w:pPr>
      <w:r>
        <w:t xml:space="preserve">Biological </w:t>
      </w:r>
      <w:r w:rsidR="79942710">
        <w:t>Context</w:t>
      </w:r>
    </w:p>
    <w:p w:rsidRPr="0092469F" w:rsidR="00060F07" w:rsidP="2D996456" w:rsidRDefault="1FFE905B" w14:paraId="700075EF" w14:textId="7C957990">
      <w:pPr>
        <w:pStyle w:val="ListParagraph"/>
        <w:numPr>
          <w:ilvl w:val="0"/>
          <w:numId w:val="47"/>
        </w:numPr>
        <w:spacing w:after="0" w:line="264" w:lineRule="auto"/>
        <w:rPr>
          <w:rFonts w:ascii="Segoe UI" w:hAnsi="Segoe UI"/>
          <w:color w:val="auto"/>
        </w:rPr>
      </w:pPr>
      <w:r w:rsidRPr="355C9A57">
        <w:rPr>
          <w:rFonts w:ascii="Segoe UI" w:hAnsi="Segoe UI"/>
          <w:color w:val="auto"/>
        </w:rPr>
        <w:t>T</w:t>
      </w:r>
      <w:r w:rsidRPr="355C9A57" w:rsidR="79942710">
        <w:rPr>
          <w:rFonts w:ascii="Segoe UI" w:hAnsi="Segoe UI"/>
          <w:color w:val="auto"/>
        </w:rPr>
        <w:t xml:space="preserve">he Bay/Delta is in </w:t>
      </w:r>
      <w:r w:rsidRPr="355C9A57" w:rsidR="77DC7C73">
        <w:rPr>
          <w:rFonts w:ascii="Segoe UI" w:hAnsi="Segoe UI"/>
          <w:color w:val="auto"/>
        </w:rPr>
        <w:t>“</w:t>
      </w:r>
      <w:r w:rsidRPr="355C9A57" w:rsidR="79942710">
        <w:rPr>
          <w:rFonts w:ascii="Segoe UI" w:hAnsi="Segoe UI"/>
          <w:color w:val="auto"/>
        </w:rPr>
        <w:t>excess</w:t>
      </w:r>
      <w:r w:rsidRPr="355C9A57" w:rsidR="592FA1ED">
        <w:rPr>
          <w:rFonts w:ascii="Segoe UI" w:hAnsi="Segoe UI"/>
          <w:color w:val="auto"/>
        </w:rPr>
        <w:t>”</w:t>
      </w:r>
      <w:r w:rsidRPr="355C9A57" w:rsidR="79942710">
        <w:rPr>
          <w:rFonts w:ascii="Segoe UI" w:hAnsi="Segoe UI"/>
          <w:color w:val="auto"/>
        </w:rPr>
        <w:t xml:space="preserve"> conditions and no </w:t>
      </w:r>
      <w:r w:rsidRPr="355C9A57" w:rsidR="1DDCABC7">
        <w:rPr>
          <w:rFonts w:ascii="Segoe UI" w:hAnsi="Segoe UI"/>
          <w:color w:val="auto"/>
        </w:rPr>
        <w:t xml:space="preserve">ESA </w:t>
      </w:r>
      <w:r w:rsidRPr="355C9A57" w:rsidR="79942710">
        <w:rPr>
          <w:rFonts w:ascii="Segoe UI" w:hAnsi="Segoe UI"/>
          <w:color w:val="auto"/>
        </w:rPr>
        <w:t>biological</w:t>
      </w:r>
      <w:r w:rsidRPr="355C9A57" w:rsidR="573CA153">
        <w:rPr>
          <w:rFonts w:ascii="Segoe UI" w:hAnsi="Segoe UI"/>
          <w:color w:val="auto"/>
        </w:rPr>
        <w:t xml:space="preserve"> protections are “controlling” water project operations.</w:t>
      </w:r>
      <w:r w:rsidRPr="355C9A57" w:rsidR="1D77EC90">
        <w:rPr>
          <w:rFonts w:ascii="Segoe UI" w:hAnsi="Segoe UI"/>
          <w:color w:val="auto"/>
        </w:rPr>
        <w:t xml:space="preserve"> </w:t>
      </w:r>
    </w:p>
    <w:p w:rsidR="00CA3B24" w:rsidP="005D7EA7" w:rsidRDefault="00CA3B24" w14:paraId="29A6D73B" w14:textId="055D7BC1">
      <w:pPr>
        <w:pStyle w:val="Header2"/>
      </w:pPr>
      <w:r>
        <w:t>Forecasted Weather</w:t>
      </w:r>
    </w:p>
    <w:p w:rsidRPr="00280C95" w:rsidR="00280C95" w:rsidP="566EEA32" w:rsidRDefault="14A928E8" w14:paraId="60EE97BB" w14:textId="09962620">
      <w:pPr>
        <w:pStyle w:val="Normalaftertable"/>
        <w:numPr>
          <w:ilvl w:val="0"/>
          <w:numId w:val="1"/>
        </w:numPr>
        <w:rPr>
          <w:rFonts w:ascii="Segoe UI" w:hAnsi="Segoe UI" w:cs="Segoe UI"/>
        </w:rPr>
      </w:pPr>
      <w:r w:rsidRPr="6B18ACF7">
        <w:rPr>
          <w:rFonts w:ascii="Segoe UI" w:hAnsi="Segoe UI" w:cs="Segoe UI"/>
        </w:rPr>
        <w:t>Clouds streaming into Northern California will bring significant coolin</w:t>
      </w:r>
      <w:r w:rsidRPr="6B18ACF7" w:rsidR="7C85FC45">
        <w:rPr>
          <w:rFonts w:ascii="Segoe UI" w:hAnsi="Segoe UI" w:cs="Segoe UI"/>
        </w:rPr>
        <w:t>g, onshore flow and a chance of showers</w:t>
      </w:r>
      <w:r w:rsidRPr="6B18ACF7" w:rsidR="55F60A9C">
        <w:rPr>
          <w:rFonts w:ascii="Segoe UI" w:hAnsi="Segoe UI" w:cs="Segoe UI"/>
        </w:rPr>
        <w:t>, thunderstorms</w:t>
      </w:r>
      <w:r w:rsidRPr="6B18ACF7" w:rsidR="7C85FC45">
        <w:rPr>
          <w:rFonts w:ascii="Segoe UI" w:hAnsi="Segoe UI" w:cs="Segoe UI"/>
        </w:rPr>
        <w:t xml:space="preserve"> and lightning</w:t>
      </w:r>
      <w:r w:rsidRPr="6B18ACF7" w:rsidR="0FFBF991">
        <w:rPr>
          <w:rFonts w:ascii="Segoe UI" w:hAnsi="Segoe UI" w:cs="Segoe UI"/>
        </w:rPr>
        <w:t xml:space="preserve"> (</w:t>
      </w:r>
      <w:r w:rsidRPr="6B18ACF7" w:rsidR="0EBD79C3">
        <w:rPr>
          <w:rFonts w:ascii="Segoe UI" w:hAnsi="Segoe UI" w:cs="Segoe UI"/>
        </w:rPr>
        <w:t>mainly in the mountains</w:t>
      </w:r>
      <w:r w:rsidRPr="6B18ACF7" w:rsidR="51AA667B">
        <w:rPr>
          <w:rFonts w:ascii="Segoe UI" w:hAnsi="Segoe UI" w:cs="Segoe UI"/>
        </w:rPr>
        <w:t>)</w:t>
      </w:r>
      <w:r w:rsidRPr="6B18ACF7" w:rsidR="0EBD79C3">
        <w:rPr>
          <w:rFonts w:ascii="Segoe UI" w:hAnsi="Segoe UI" w:cs="Segoe UI"/>
        </w:rPr>
        <w:t xml:space="preserve"> on Tuesday and Wednesday. Temperatures will remain bel</w:t>
      </w:r>
      <w:r w:rsidRPr="6B18ACF7" w:rsidR="0C108F09">
        <w:rPr>
          <w:rFonts w:ascii="Segoe UI" w:hAnsi="Segoe UI" w:cs="Segoe UI"/>
        </w:rPr>
        <w:t>ow normal through this weekend.</w:t>
      </w:r>
    </w:p>
    <w:p w:rsidRPr="0092469F" w:rsidR="005B4595" w:rsidP="005D7EA7" w:rsidRDefault="005B4595" w14:paraId="1DB7D3E3" w14:textId="34A70D8C">
      <w:pPr>
        <w:pStyle w:val="Header2"/>
      </w:pPr>
      <w:r>
        <w:t>Tables</w:t>
      </w:r>
    </w:p>
    <w:p w:rsidRPr="0092469F" w:rsidR="00A11958" w:rsidP="42454C1C" w:rsidRDefault="00A11958" w14:paraId="46E7E7B1" w14:textId="0423A404">
      <w:pPr>
        <w:pStyle w:val="VITableTitleSegoeUI11regular"/>
      </w:pPr>
      <w:r>
        <w:t xml:space="preserve">Table </w:t>
      </w:r>
      <w:r w:rsidRPr="42454C1C">
        <w:rPr>
          <w:i/>
        </w:rPr>
        <w:fldChar w:fldCharType="begin"/>
      </w:r>
      <w:r>
        <w:instrText xml:space="preserve"> SEQ Table \* ARABIC </w:instrText>
      </w:r>
      <w:r w:rsidRPr="42454C1C">
        <w:rPr>
          <w:i/>
        </w:rPr>
        <w:fldChar w:fldCharType="separate"/>
      </w:r>
      <w:r w:rsidR="00C42DA8">
        <w:rPr>
          <w:noProof/>
        </w:rPr>
        <w:t>1</w:t>
      </w:r>
      <w:r w:rsidRPr="42454C1C">
        <w:rPr>
          <w:i/>
        </w:rPr>
        <w:fldChar w:fldCharType="end"/>
      </w:r>
      <w:r w:rsidR="007F6758">
        <w:t>:</w:t>
      </w:r>
      <w:r w:rsidR="00FB3A04">
        <w:t xml:space="preserve"> </w:t>
      </w:r>
      <w:r w:rsidR="002A0348">
        <w:t xml:space="preserve">Anticipated weekly </w:t>
      </w:r>
      <w:r w:rsidR="00FB026B">
        <w:t>operational ranges</w:t>
      </w:r>
      <w:r w:rsidR="006838F9">
        <w:t xml:space="preserve"> by </w:t>
      </w:r>
      <w:r w:rsidR="00B57B04">
        <w:t>tributary. Environmental and fish conditions updated by respective watershed groups at varying intervals that may not coincide with the weekly range of Water Operations</w:t>
      </w:r>
    </w:p>
    <w:tbl>
      <w:tblPr>
        <w:tblStyle w:val="TableGrid"/>
        <w:tblW w:w="9480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50"/>
        <w:gridCol w:w="3445"/>
        <w:gridCol w:w="4185"/>
      </w:tblGrid>
      <w:tr w:rsidR="004A385C" w:rsidTr="622546F9" w14:paraId="0CF71435" w14:textId="77777777">
        <w:trPr>
          <w:tblHeader/>
        </w:trPr>
        <w:tc>
          <w:tcPr>
            <w:tcW w:w="1850" w:type="dxa"/>
            <w:tcMar/>
            <w:vAlign w:val="bottom"/>
          </w:tcPr>
          <w:p w:rsidRPr="00EA6D0B" w:rsidR="004A385C" w:rsidP="001378EF" w:rsidRDefault="004A385C" w14:paraId="5C1DC923" w14:textId="2E72FEAB">
            <w:pPr>
              <w:pStyle w:val="VITableHeaderSegoeUISemibold10ptBold"/>
            </w:pPr>
            <w:r>
              <w:t>Tributary/Division</w:t>
            </w:r>
          </w:p>
        </w:tc>
        <w:tc>
          <w:tcPr>
            <w:tcW w:w="3445" w:type="dxa"/>
            <w:tcMar/>
            <w:vAlign w:val="bottom"/>
          </w:tcPr>
          <w:p w:rsidR="004A385C" w:rsidP="001378EF" w:rsidRDefault="004A385C" w14:paraId="7DBA2558" w14:textId="118BAC7C">
            <w:pPr>
              <w:pStyle w:val="VITableHeaderSegoeUISemibold10ptBold"/>
            </w:pPr>
            <w:r>
              <w:t>Anticipated Weekly Ranges</w:t>
            </w:r>
          </w:p>
        </w:tc>
        <w:tc>
          <w:tcPr>
            <w:tcW w:w="4185" w:type="dxa"/>
            <w:tcMar/>
            <w:vAlign w:val="bottom"/>
          </w:tcPr>
          <w:p w:rsidR="004A385C" w:rsidP="004A385C" w:rsidRDefault="004A385C" w14:paraId="693794CE" w14:textId="761BD9FA">
            <w:pPr>
              <w:pStyle w:val="VITableHeaderSegoeUISemibold10ptBold"/>
              <w:ind w:right="-131"/>
            </w:pPr>
            <w:r w:rsidRPr="004A385C">
              <w:t>Related Environmental and Fish Conditions</w:t>
            </w:r>
          </w:p>
        </w:tc>
      </w:tr>
      <w:tr w:rsidR="00220B44" w:rsidTr="622546F9" w14:paraId="5D4C0603" w14:textId="77777777">
        <w:tc>
          <w:tcPr>
            <w:tcW w:w="1850" w:type="dxa"/>
            <w:tcMar/>
          </w:tcPr>
          <w:p w:rsidRPr="00EA6D0B" w:rsidR="00220B44" w:rsidP="00220B44" w:rsidRDefault="00220B44" w14:paraId="7DCEE3C8" w14:textId="6EA56ADB">
            <w:pPr>
              <w:pStyle w:val="VITableTextSegoeUIRegular8"/>
            </w:pPr>
            <w:r w:rsidRPr="00F25DFE">
              <w:t>Clear Creek</w:t>
            </w:r>
          </w:p>
        </w:tc>
        <w:tc>
          <w:tcPr>
            <w:tcW w:w="3445" w:type="dxa"/>
            <w:tcMar/>
          </w:tcPr>
          <w:p w:rsidR="000F32DF" w:rsidP="00AB4457" w:rsidRDefault="3507F873" w14:paraId="679549CF" w14:textId="4B1A914A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20CF2BEC" w:rsidR="70949C2C">
              <w:rPr>
                <w:rFonts w:ascii="Segoe UI" w:hAnsi="Segoe UI" w:eastAsia="Times New Roman"/>
                <w:color w:val="auto"/>
                <w:sz w:val="16"/>
                <w:szCs w:val="16"/>
              </w:rPr>
              <w:t>150</w:t>
            </w:r>
            <w:r w:rsidRPr="081BFD43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81BFD43" w:rsidR="314C9799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081BFD43" w:rsidR="29AEC1D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  <w:p w:rsidRPr="005D1AE5" w:rsidR="00220B44" w:rsidP="00AB4457" w:rsidRDefault="28DE0DFE" w14:paraId="05056825" w14:textId="37804B1D">
            <w:pPr>
              <w:pStyle w:val="ListParagraph"/>
              <w:numPr>
                <w:ilvl w:val="0"/>
                <w:numId w:val="21"/>
              </w:numPr>
              <w:spacing w:after="0"/>
              <w:ind w:left="171" w:hanging="171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52001E18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52001E18" w:rsidR="428E1E5F">
              <w:rPr>
                <w:rFonts w:ascii="Segoe UI" w:hAnsi="Segoe UI" w:eastAsia="Times New Roman"/>
                <w:color w:val="auto"/>
                <w:sz w:val="16"/>
                <w:szCs w:val="16"/>
              </w:rPr>
              <w:t>150 cfs</w:t>
            </w:r>
          </w:p>
        </w:tc>
        <w:tc>
          <w:tcPr>
            <w:tcW w:w="4185" w:type="dxa"/>
            <w:tcMar/>
          </w:tcPr>
          <w:p w:rsidRPr="009D42E7" w:rsidR="009D42E7" w:rsidP="009D42E7" w:rsidRDefault="009D42E7" w14:paraId="23ADD81B" w14:textId="18AB5F7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adults are migrating into Clear Creek. </w:t>
            </w:r>
          </w:p>
          <w:p w:rsidRPr="009D42E7" w:rsidR="009D42E7" w:rsidP="009D42E7" w:rsidRDefault="009D42E7" w14:paraId="5F485494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Spring-run Chinook Salmon juveniles are rearing/emigrating.     </w:t>
            </w:r>
          </w:p>
          <w:p w:rsidRPr="009D42E7" w:rsidR="009D42E7" w:rsidP="009D42E7" w:rsidRDefault="009D42E7" w14:paraId="74E1AA9F" w14:textId="77777777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009D42E7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Fall-run Chinook Salmon juveniles are rearing/emigrating.    </w:t>
            </w:r>
          </w:p>
          <w:p w:rsidRPr="009D42E7" w:rsidR="009D42E7" w:rsidP="009D42E7" w:rsidRDefault="74ECF5AD" w14:paraId="105B9571" w14:textId="784CE583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435B5E19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Late fall-run Chinook Salmon juveniles are rearing/emigrating. </w:t>
            </w:r>
          </w:p>
          <w:p w:rsidRPr="009D42E7" w:rsidR="009D42E7" w:rsidP="009D42E7" w:rsidRDefault="74ECF5AD" w14:paraId="2480D74F" w14:textId="30EFA0E4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Style w:val="contentpasted0"/>
                <w:rFonts w:ascii="Segoe UI" w:hAnsi="Segoe UI" w:eastAsia="Times New Roman"/>
                <w:sz w:val="16"/>
                <w:szCs w:val="16"/>
              </w:rPr>
            </w:pPr>
            <w:r w:rsidRPr="435B5E19">
              <w:rPr>
                <w:rStyle w:val="contentpasted0"/>
                <w:rFonts w:ascii="Segoe UI" w:hAnsi="Segoe UI" w:eastAsia="Times New Roman"/>
                <w:i/>
                <w:iCs/>
                <w:sz w:val="16"/>
                <w:szCs w:val="16"/>
              </w:rPr>
              <w:t>O. mykiss</w:t>
            </w:r>
            <w:r w:rsidRPr="435B5E19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 xml:space="preserve"> </w:t>
            </w:r>
            <w:r w:rsidRPr="435B5E19" w:rsidR="242EECC5">
              <w:rPr>
                <w:rStyle w:val="contentpasted0"/>
                <w:rFonts w:ascii="Segoe UI" w:hAnsi="Segoe UI" w:eastAsia="Times New Roman"/>
                <w:sz w:val="16"/>
                <w:szCs w:val="16"/>
              </w:rPr>
              <w:t>eggs are incubating/hatching, and fry and juveniles are rearing/emigrating</w:t>
            </w:r>
          </w:p>
          <w:p w:rsidRPr="00C136F8" w:rsidR="00220B44" w:rsidP="435B5E19" w:rsidRDefault="25FAD175" w14:paraId="3B7909EA" w14:textId="40237F28">
            <w:pPr>
              <w:numPr>
                <w:ilvl w:val="0"/>
                <w:numId w:val="21"/>
              </w:numPr>
              <w:shd w:val="clear" w:color="auto" w:fill="FFFFFF" w:themeFill="accent5"/>
              <w:spacing w:after="0" w:line="239" w:lineRule="atLeast"/>
              <w:rPr>
                <w:rFonts w:asciiTheme="minorHAnsi" w:hAnsiTheme="minorHAnsi" w:eastAsiaTheme="minorEastAsia" w:cstheme="minorBidi"/>
                <w:i/>
                <w:iCs/>
                <w:sz w:val="16"/>
                <w:szCs w:val="16"/>
              </w:rPr>
            </w:pPr>
            <w:r w:rsidRPr="435B5E19">
              <w:rPr>
                <w:rFonts w:ascii="Segoe UI" w:hAnsi="Segoe UI" w:eastAsia="Segoe UI"/>
                <w:i/>
                <w:iCs/>
                <w:sz w:val="16"/>
                <w:szCs w:val="16"/>
              </w:rPr>
              <w:t xml:space="preserve">(updated </w:t>
            </w:r>
            <w:r w:rsidRPr="435B5E19" w:rsidR="326F4863">
              <w:rPr>
                <w:rFonts w:ascii="Segoe UI" w:hAnsi="Segoe UI" w:eastAsia="Segoe UI"/>
                <w:i/>
                <w:iCs/>
                <w:sz w:val="16"/>
                <w:szCs w:val="16"/>
              </w:rPr>
              <w:t>4</w:t>
            </w:r>
            <w:r w:rsidRPr="435B5E19" w:rsidR="09AB29B1">
              <w:rPr>
                <w:rFonts w:ascii="Segoe UI" w:hAnsi="Segoe UI" w:eastAsia="Segoe UI"/>
                <w:i/>
                <w:iCs/>
                <w:sz w:val="16"/>
                <w:szCs w:val="16"/>
              </w:rPr>
              <w:t>/</w:t>
            </w:r>
            <w:r w:rsidRPr="435B5E19" w:rsidR="1DB5CF1E">
              <w:rPr>
                <w:rFonts w:ascii="Segoe UI" w:hAnsi="Segoe UI" w:eastAsia="Segoe UI"/>
                <w:i/>
                <w:iCs/>
                <w:sz w:val="16"/>
                <w:szCs w:val="16"/>
              </w:rPr>
              <w:t>23</w:t>
            </w:r>
            <w:r w:rsidRPr="435B5E19" w:rsidR="462A829C">
              <w:rPr>
                <w:rFonts w:ascii="Segoe UI" w:hAnsi="Segoe UI" w:eastAsia="Segoe UI"/>
                <w:i/>
                <w:iCs/>
                <w:sz w:val="16"/>
                <w:szCs w:val="16"/>
              </w:rPr>
              <w:t>/23</w:t>
            </w:r>
            <w:r w:rsidRPr="435B5E19">
              <w:rPr>
                <w:rFonts w:ascii="Segoe UI" w:hAnsi="Segoe UI" w:eastAsia="Segoe UI"/>
                <w:i/>
                <w:iCs/>
                <w:sz w:val="16"/>
                <w:szCs w:val="16"/>
              </w:rPr>
              <w:t>)</w:t>
            </w:r>
          </w:p>
        </w:tc>
      </w:tr>
      <w:tr w:rsidR="004A385C" w:rsidTr="622546F9" w14:paraId="66F348AE" w14:textId="77777777">
        <w:tc>
          <w:tcPr>
            <w:tcW w:w="1850" w:type="dxa"/>
            <w:tcMar/>
          </w:tcPr>
          <w:p w:rsidR="004A385C" w:rsidP="001378EF" w:rsidRDefault="00F25DFE" w14:paraId="488F7E4D" w14:textId="338B4C14">
            <w:pPr>
              <w:pStyle w:val="VITableTextSegoeUIRegular8"/>
            </w:pPr>
            <w:r w:rsidRPr="00F25DFE">
              <w:t>Sacramento River</w:t>
            </w:r>
          </w:p>
        </w:tc>
        <w:tc>
          <w:tcPr>
            <w:tcW w:w="3445" w:type="dxa"/>
            <w:tcMar/>
          </w:tcPr>
          <w:p w:rsidRPr="00E9435A" w:rsidR="005D1AE5" w:rsidP="00AB4457" w:rsidRDefault="4D2B7A97" w14:paraId="130675DC" w14:textId="3422F7CF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 xml:space="preserve">Shasta Storage: </w:t>
            </w:r>
            <w:r w:rsidR="262CC8F4">
              <w:t>4</w:t>
            </w:r>
            <w:r w:rsidR="071B2FB7">
              <w:t>.</w:t>
            </w:r>
            <w:r w:rsidR="01A33931">
              <w:t>4</w:t>
            </w:r>
            <w:r w:rsidR="56EB50C0">
              <w:t>46</w:t>
            </w:r>
            <w:r w:rsidR="72A9C940">
              <w:t xml:space="preserve"> </w:t>
            </w:r>
            <w:r w:rsidR="247C7ABB">
              <w:t>M</w:t>
            </w:r>
            <w:r w:rsidR="42D376AE">
              <w:t>AF</w:t>
            </w:r>
            <w:r>
              <w:t xml:space="preserve">  </w:t>
            </w:r>
          </w:p>
          <w:p w:rsidRPr="00E9435A" w:rsidR="005D1AE5" w:rsidP="00AB4457" w:rsidRDefault="501BE0BD" w14:paraId="53EDB0E4" w14:textId="13E63621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Current Release</w:t>
            </w:r>
            <w:r w:rsidR="79384F75">
              <w:t>:</w:t>
            </w:r>
            <w:r>
              <w:t xml:space="preserve"> </w:t>
            </w:r>
            <w:r w:rsidR="508F0350">
              <w:t>9</w:t>
            </w:r>
            <w:r w:rsidR="3A497B02">
              <w:t>,</w:t>
            </w:r>
            <w:r w:rsidR="3CA84CD5">
              <w:t>0</w:t>
            </w:r>
            <w:r w:rsidR="685B22FB">
              <w:t>0</w:t>
            </w:r>
            <w:r w:rsidR="4AED2257">
              <w:t>0</w:t>
            </w:r>
            <w:r w:rsidR="709C6CCC">
              <w:t xml:space="preserve"> cfs</w:t>
            </w:r>
          </w:p>
          <w:p w:rsidRPr="00E9435A" w:rsidR="004A385C" w:rsidP="00AB4457" w:rsidRDefault="225F4DEA" w14:paraId="43ED2850" w14:textId="4DB49457">
            <w:pPr>
              <w:pStyle w:val="vibulletstable"/>
              <w:numPr>
                <w:ilvl w:val="0"/>
                <w:numId w:val="22"/>
              </w:numPr>
              <w:ind w:left="171" w:hanging="171"/>
            </w:pPr>
            <w:r>
              <w:t>Anticipated Weekly Range of Releases:</w:t>
            </w:r>
            <w:r w:rsidR="39F13CB6">
              <w:t>9</w:t>
            </w:r>
            <w:r w:rsidR="23C26B2C">
              <w:t>,</w:t>
            </w:r>
            <w:r w:rsidR="59B63D41">
              <w:t>0</w:t>
            </w:r>
            <w:r w:rsidR="23C26B2C">
              <w:t>00 cfs</w:t>
            </w:r>
            <w:r w:rsidR="7F03E33C">
              <w:t xml:space="preserve"> for storage management.</w:t>
            </w:r>
          </w:p>
        </w:tc>
        <w:tc>
          <w:tcPr>
            <w:tcW w:w="4185" w:type="dxa"/>
            <w:tcMar/>
          </w:tcPr>
          <w:p w:rsidRPr="0042491E" w:rsidR="0090077F" w:rsidP="7B54AAC3" w:rsidRDefault="02B79823" w14:paraId="49A0AD6D" w14:textId="490A0AB2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7B54AAC3">
              <w:rPr>
                <w:i w:val="0"/>
                <w:iCs w:val="0"/>
              </w:rPr>
              <w:t xml:space="preserve">Spring-run Chinook salmon fry have completed final redd emergence and are migrating downstream. </w:t>
            </w:r>
          </w:p>
          <w:p w:rsidRPr="00CD2131" w:rsidR="00087060" w:rsidP="33F9F1DD" w:rsidRDefault="277F838B" w14:paraId="096BA93F" w14:textId="3790EC36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Holding adult winter-run Chinook are beginning to spawn in the upper river</w:t>
            </w:r>
            <w:r w:rsidRPr="33F9F1DD" w:rsidR="6BEE12AB">
              <w:rPr>
                <w:i w:val="0"/>
                <w:iCs w:val="0"/>
              </w:rPr>
              <w:t>. Winter-run</w:t>
            </w:r>
            <w:r w:rsidRPr="33F9F1DD">
              <w:rPr>
                <w:i w:val="0"/>
                <w:iCs w:val="0"/>
              </w:rPr>
              <w:t xml:space="preserve"> carcass survey has begun.</w:t>
            </w:r>
          </w:p>
          <w:p w:rsidRPr="00CD2131" w:rsidR="00524567" w:rsidP="33F9F1DD" w:rsidRDefault="3B21B844" w14:paraId="30F9C7DB" w14:textId="1F34F1A8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>Adult Winter-run and Spring-run Chinook are actively migrating upstream into their holding and spawning areas</w:t>
            </w:r>
            <w:r w:rsidRPr="33F9F1DD" w:rsidR="2BC39B4D">
              <w:rPr>
                <w:i w:val="0"/>
                <w:iCs w:val="0"/>
              </w:rPr>
              <w:t>; for spring-run this is occurring</w:t>
            </w:r>
            <w:r w:rsidRPr="33F9F1DD">
              <w:rPr>
                <w:i w:val="0"/>
                <w:iCs w:val="0"/>
              </w:rPr>
              <w:t xml:space="preserve"> in both the river and the tributaries.</w:t>
            </w:r>
          </w:p>
          <w:p w:rsidRPr="0042491E" w:rsidR="008974B2" w:rsidP="33F9F1DD" w:rsidRDefault="37D9F822" w14:paraId="07F43691" w14:textId="451366B9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i w:val="0"/>
                <w:iCs w:val="0"/>
              </w:rPr>
            </w:pPr>
            <w:r w:rsidRPr="33F9F1DD">
              <w:rPr>
                <w:i w:val="0"/>
                <w:iCs w:val="0"/>
              </w:rPr>
              <w:t xml:space="preserve">Late-fall-run juveniles are </w:t>
            </w:r>
            <w:r w:rsidRPr="33F9F1DD" w:rsidR="20866DC9">
              <w:rPr>
                <w:i w:val="0"/>
                <w:iCs w:val="0"/>
              </w:rPr>
              <w:t>emerging</w:t>
            </w:r>
            <w:r w:rsidRPr="33F9F1DD">
              <w:rPr>
                <w:i w:val="0"/>
                <w:iCs w:val="0"/>
              </w:rPr>
              <w:t xml:space="preserve"> and </w:t>
            </w:r>
            <w:r w:rsidRPr="33F9F1DD" w:rsidR="3558BB5E">
              <w:rPr>
                <w:i w:val="0"/>
                <w:iCs w:val="0"/>
              </w:rPr>
              <w:t>beginning to migrate downstream.</w:t>
            </w:r>
          </w:p>
          <w:p w:rsidRPr="0042491E" w:rsidR="008974B2" w:rsidP="79B91CB4" w:rsidRDefault="6269C5C1" w14:paraId="6247970F" w14:textId="40EDD847">
            <w:pPr>
              <w:pStyle w:val="vitabletextitalics"/>
              <w:numPr>
                <w:ilvl w:val="0"/>
                <w:numId w:val="22"/>
              </w:numPr>
              <w:tabs>
                <w:tab w:val="clear" w:pos="2800"/>
                <w:tab w:val="left" w:pos="221"/>
              </w:tabs>
              <w:rPr>
                <w:rFonts w:eastAsiaTheme="minorEastAsia"/>
                <w:i w:val="0"/>
                <w:iCs w:val="0"/>
                <w:color w:val="242424"/>
              </w:rPr>
            </w:pPr>
            <w:r w:rsidRPr="33F9F1DD">
              <w:rPr>
                <w:rFonts w:eastAsiaTheme="minorEastAsia"/>
                <w:color w:val="242424"/>
              </w:rPr>
              <w:t>O. mykiss</w:t>
            </w:r>
            <w:r w:rsidRPr="33F9F1DD">
              <w:rPr>
                <w:rFonts w:eastAsiaTheme="minorEastAsia"/>
                <w:i w:val="0"/>
                <w:iCs w:val="0"/>
                <w:color w:val="242424"/>
              </w:rPr>
              <w:t xml:space="preserve"> adults are commencing spawning, eggs are incubating.</w:t>
            </w:r>
          </w:p>
          <w:p w:rsidRPr="0042491E" w:rsidR="004A385C" w:rsidP="435B5E19" w:rsidRDefault="642D55A1" w14:paraId="7C3064D1" w14:textId="06505EEC">
            <w:pPr>
              <w:pStyle w:val="vitabletextitalics"/>
              <w:numPr>
                <w:ilvl w:val="0"/>
                <w:numId w:val="22"/>
              </w:numPr>
              <w:tabs>
                <w:tab w:val="left" w:pos="221"/>
              </w:tabs>
              <w:rPr>
                <w:i w:val="0"/>
                <w:iCs w:val="0"/>
              </w:rPr>
            </w:pPr>
            <w:r w:rsidRPr="435B5E19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2B0259C7">
              <w:t>5</w:t>
            </w:r>
            <w:r w:rsidR="53B2048C">
              <w:t>/</w:t>
            </w:r>
            <w:r w:rsidR="7B5863B0">
              <w:t>22</w:t>
            </w:r>
            <w:r w:rsidR="26325A41">
              <w:t>/</w:t>
            </w:r>
            <w:r w:rsidR="67944B12">
              <w:t>2</w:t>
            </w:r>
            <w:r w:rsidR="67E3A468">
              <w:t>3</w:t>
            </w:r>
            <w:r>
              <w:t>)</w:t>
            </w:r>
          </w:p>
        </w:tc>
      </w:tr>
      <w:tr w:rsidR="00F25DFE" w:rsidTr="622546F9" w14:paraId="5BF39EED" w14:textId="77777777">
        <w:tc>
          <w:tcPr>
            <w:tcW w:w="1850" w:type="dxa"/>
            <w:tcMar/>
          </w:tcPr>
          <w:p w:rsidR="00F25DFE" w:rsidP="00F25DFE" w:rsidRDefault="00F25DFE" w14:paraId="1E382E01" w14:textId="152A920C">
            <w:pPr>
              <w:pStyle w:val="VITableTextSegoeUIRegular8"/>
            </w:pPr>
            <w:r>
              <w:t xml:space="preserve">Feather River </w:t>
            </w:r>
          </w:p>
        </w:tc>
        <w:tc>
          <w:tcPr>
            <w:tcW w:w="3445" w:type="dxa"/>
            <w:tcMar/>
          </w:tcPr>
          <w:p w:rsidR="00955F50" w:rsidP="00DB7C39" w:rsidRDefault="7CC43A49" w14:paraId="5FC45278" w14:textId="5BDF2EA6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Oroville Storage: </w:t>
            </w:r>
            <w:r w:rsidR="5577D68E">
              <w:t>3.</w:t>
            </w:r>
            <w:r w:rsidR="686786CF">
              <w:t>506</w:t>
            </w:r>
            <w:r w:rsidR="31B23F2E">
              <w:t xml:space="preserve"> </w:t>
            </w:r>
            <w:r w:rsidR="45AEF17C">
              <w:t>M</w:t>
            </w:r>
            <w:r w:rsidR="700DEEFF">
              <w:t>AF</w:t>
            </w:r>
          </w:p>
          <w:p w:rsidR="007A53FB" w:rsidP="00DB7C39" w:rsidRDefault="5B30AC74" w14:paraId="708B1A54" w14:textId="723D8335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Current Release: </w:t>
            </w:r>
            <w:r w:rsidR="0D030C0D">
              <w:t>4</w:t>
            </w:r>
            <w:r w:rsidR="0C07D8D9">
              <w:t>,</w:t>
            </w:r>
            <w:r w:rsidR="7F0CCE68">
              <w:t>0</w:t>
            </w:r>
            <w:r w:rsidR="0F429693">
              <w:t>00</w:t>
            </w:r>
            <w:r>
              <w:t xml:space="preserve"> cf</w:t>
            </w:r>
            <w:r w:rsidR="40656C3D">
              <w:t>s</w:t>
            </w:r>
          </w:p>
          <w:p w:rsidR="00955F50" w:rsidP="00DB7C39" w:rsidRDefault="754984E8" w14:paraId="01258A21" w14:textId="6791A8F8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Anticipated Weekly Range of Releases: </w:t>
            </w:r>
            <w:r w:rsidR="7B0B0265">
              <w:t>3</w:t>
            </w:r>
            <w:r w:rsidR="3C9AFFF6">
              <w:t>,</w:t>
            </w:r>
            <w:r w:rsidR="4A18F692">
              <w:t>0</w:t>
            </w:r>
            <w:r w:rsidR="3F2DF646">
              <w:t>0</w:t>
            </w:r>
            <w:r w:rsidR="316EE4F8">
              <w:t>0</w:t>
            </w:r>
            <w:r w:rsidR="4C064D04">
              <w:t xml:space="preserve"> cfs</w:t>
            </w:r>
            <w:r w:rsidR="1C9CD65A">
              <w:t xml:space="preserve"> to </w:t>
            </w:r>
            <w:r w:rsidR="07860F95">
              <w:t>10</w:t>
            </w:r>
            <w:r w:rsidR="5314C000">
              <w:t>,</w:t>
            </w:r>
            <w:r w:rsidR="452ECD4E">
              <w:t>0</w:t>
            </w:r>
            <w:r w:rsidR="072F0A7C">
              <w:t>0</w:t>
            </w:r>
            <w:r w:rsidR="452ECD4E">
              <w:t>0</w:t>
            </w:r>
            <w:r w:rsidR="02995FDC">
              <w:t xml:space="preserve"> cfs</w:t>
            </w:r>
          </w:p>
          <w:p w:rsidRPr="00F25DFE" w:rsidR="00955F50" w:rsidP="00DB7C39" w:rsidRDefault="119C4D6A" w14:paraId="589805E6" w14:textId="2ED1269C">
            <w:pPr>
              <w:pStyle w:val="vibulletstable"/>
              <w:numPr>
                <w:ilvl w:val="0"/>
                <w:numId w:val="26"/>
              </w:numPr>
              <w:tabs>
                <w:tab w:val="clear" w:pos="2800"/>
              </w:tabs>
              <w:ind w:left="172" w:hanging="180"/>
            </w:pPr>
            <w:r>
              <w:t xml:space="preserve">Daily temperature maximum: </w:t>
            </w:r>
            <w:r w:rsidR="7C581194">
              <w:t>5</w:t>
            </w:r>
            <w:r w:rsidR="597039CD">
              <w:t>6</w:t>
            </w:r>
            <w:r w:rsidR="507D297C">
              <w:t xml:space="preserve"> +/- 4</w:t>
            </w:r>
            <w:r>
              <w:t xml:space="preserve"> F at Fish Hatchery</w:t>
            </w:r>
          </w:p>
          <w:p w:rsidRPr="00F25DFE" w:rsidR="00F25DFE" w:rsidP="52BE4E41" w:rsidRDefault="00F25DFE" w14:paraId="6C499A54" w14:textId="2AA20068">
            <w:pPr>
              <w:pStyle w:val="vibulletstable"/>
              <w:numPr>
                <w:ilvl w:val="0"/>
                <w:numId w:val="0"/>
              </w:numPr>
              <w:tabs>
                <w:tab w:val="clear" w:pos="2800"/>
                <w:tab w:val="left" w:pos="396"/>
              </w:tabs>
            </w:pPr>
          </w:p>
        </w:tc>
        <w:tc>
          <w:tcPr>
            <w:tcW w:w="4185" w:type="dxa"/>
            <w:tcMar/>
          </w:tcPr>
          <w:p w:rsidRPr="008325ED" w:rsidR="008325ED" w:rsidP="008325ED" w:rsidRDefault="3029824A" w14:paraId="23CBD87E" w14:textId="33F02E95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4C6F0EBC">
              <w:rPr>
                <w:rFonts w:ascii="Segoe UI" w:hAnsi="Segoe UI" w:eastAsia="Segoe UI"/>
                <w:color w:val="auto"/>
                <w:sz w:val="16"/>
                <w:szCs w:val="16"/>
              </w:rPr>
              <w:t>Fall-run Chinook salmon juveniles are rearing/emigrating.</w:t>
            </w:r>
          </w:p>
          <w:p w:rsidRPr="008325ED" w:rsidR="008325ED" w:rsidP="008325ED" w:rsidRDefault="3029824A" w14:paraId="6A7C5C07" w14:textId="2A8BABF0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4C6F0EBC">
              <w:rPr>
                <w:rFonts w:ascii="Segoe UI" w:hAnsi="Segoe UI" w:eastAsia="Segoe UI"/>
                <w:color w:val="auto"/>
                <w:sz w:val="16"/>
                <w:szCs w:val="16"/>
              </w:rPr>
              <w:t>Spring-run Chinook salmon juveniles are emigrating. Adults are migrating upstream and starting to enter the hatchery.</w:t>
            </w:r>
          </w:p>
          <w:p w:rsidRPr="0035037A" w:rsidR="0035037A" w:rsidP="435B5E19" w:rsidRDefault="0C7563A6" w14:paraId="68C94AB5" w14:textId="2943072C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435B5E19">
              <w:rPr>
                <w:rFonts w:ascii="Segoe UI" w:hAnsi="Segoe UI" w:eastAsia="Segoe UI"/>
                <w:i/>
                <w:iCs/>
                <w:color w:val="auto"/>
                <w:sz w:val="16"/>
                <w:szCs w:val="16"/>
              </w:rPr>
              <w:t xml:space="preserve"> </w:t>
            </w:r>
            <w:r w:rsidRPr="435B5E19" w:rsidR="7F3C83BF">
              <w:rPr>
                <w:rFonts w:ascii="Segoe UI" w:hAnsi="Segoe UI" w:eastAsia="Segoe UI"/>
                <w:i/>
                <w:iCs/>
                <w:color w:val="auto"/>
                <w:sz w:val="16"/>
                <w:szCs w:val="16"/>
              </w:rPr>
              <w:t>O. mykiss</w:t>
            </w:r>
            <w:r w:rsidRPr="435B5E19" w:rsidR="7F3C83BF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adult spawning is complete. Juveniles are emigrating</w:t>
            </w:r>
            <w:r w:rsidRPr="435B5E19" w:rsidR="1A57E3B7">
              <w:rPr>
                <w:rFonts w:ascii="Segoe UI" w:hAnsi="Segoe UI" w:eastAsia="Segoe UI"/>
                <w:color w:val="auto"/>
                <w:sz w:val="16"/>
                <w:szCs w:val="16"/>
              </w:rPr>
              <w:t>.</w:t>
            </w:r>
            <w:r w:rsidRPr="435B5E19" w:rsidR="723FD8AC">
              <w:rPr>
                <w:rFonts w:ascii="Segoe UI" w:hAnsi="Segoe UI" w:eastAsia="Segoe UI"/>
                <w:color w:val="auto"/>
                <w:sz w:val="16"/>
                <w:szCs w:val="16"/>
              </w:rPr>
              <w:t xml:space="preserve"> </w:t>
            </w:r>
          </w:p>
          <w:p w:rsidRPr="00E543BC" w:rsidR="0035037A" w:rsidP="0035037A" w:rsidRDefault="5A408E26" w14:paraId="24E547C8" w14:textId="77777777">
            <w:pPr>
              <w:pStyle w:val="ListParagraph"/>
              <w:numPr>
                <w:ilvl w:val="0"/>
                <w:numId w:val="46"/>
              </w:numPr>
              <w:rPr>
                <w:rFonts w:ascii="Segoe UI" w:hAnsi="Segoe UI" w:eastAsia="Segoe UI"/>
                <w:color w:val="auto"/>
                <w:sz w:val="16"/>
                <w:szCs w:val="16"/>
              </w:rPr>
            </w:pPr>
            <w:r w:rsidRPr="00E543BC">
              <w:rPr>
                <w:rFonts w:ascii="Segoe UI" w:hAnsi="Segoe UI" w:eastAsia="Segoe UI"/>
                <w:color w:val="auto"/>
                <w:sz w:val="16"/>
                <w:szCs w:val="16"/>
              </w:rPr>
              <w:t>Adult green sturgeon are currently spawning in the lower Feather River.</w:t>
            </w:r>
          </w:p>
          <w:p w:rsidRPr="00F1558C" w:rsidR="00F25DFE" w:rsidP="435B5E19" w:rsidRDefault="5788DCEF" w14:paraId="5EB26AAC" w14:textId="61D76B1F">
            <w:pPr>
              <w:pStyle w:val="ListParagraph"/>
              <w:ind w:left="360"/>
              <w:rPr>
                <w:rFonts w:ascii="Segoe UI" w:hAnsi="Segoe UI" w:eastAsia="Segoe UI"/>
                <w:i/>
                <w:iCs/>
                <w:sz w:val="16"/>
                <w:szCs w:val="16"/>
              </w:rPr>
            </w:pPr>
            <w:r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 xml:space="preserve">(updated </w:t>
            </w:r>
            <w:r w:rsidRPr="71D12DDA" w:rsidR="694BD614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6/6</w:t>
            </w:r>
            <w:r w:rsidRPr="435B5E19">
              <w:rPr>
                <w:rFonts w:ascii="Segoe UI" w:hAnsi="Segoe UI"/>
                <w:i/>
                <w:iCs/>
                <w:color w:val="auto"/>
                <w:sz w:val="16"/>
                <w:szCs w:val="16"/>
              </w:rPr>
              <w:t>/23)</w:t>
            </w:r>
          </w:p>
        </w:tc>
      </w:tr>
      <w:tr w:rsidR="00F25DFE" w:rsidTr="622546F9" w14:paraId="7AA37D61" w14:textId="77777777">
        <w:trPr>
          <w:trHeight w:val="928"/>
        </w:trPr>
        <w:tc>
          <w:tcPr>
            <w:tcW w:w="1850" w:type="dxa"/>
            <w:tcMar/>
          </w:tcPr>
          <w:p w:rsidR="00F25DFE" w:rsidP="00F25DFE" w:rsidRDefault="00F25DFE" w14:paraId="2C24D9D1" w14:textId="5098B597">
            <w:pPr>
              <w:pStyle w:val="VITableTextSegoeUIRegular8"/>
            </w:pPr>
            <w:r>
              <w:t xml:space="preserve">American River </w:t>
            </w:r>
          </w:p>
        </w:tc>
        <w:tc>
          <w:tcPr>
            <w:tcW w:w="3445" w:type="dxa"/>
            <w:tcMar/>
          </w:tcPr>
          <w:p w:rsidRPr="00993D91" w:rsidR="00AD46DB" w:rsidP="00DB7C39" w:rsidRDefault="5CA0A3E2" w14:paraId="3CD67D95" w14:textId="3AB08F87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B18ACF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Folsom Storage: </w:t>
            </w:r>
            <w:r w:rsidRPr="6B18ACF7" w:rsidR="30679F49">
              <w:rPr>
                <w:rFonts w:ascii="Segoe UI" w:hAnsi="Segoe UI" w:eastAsia="Times New Roman"/>
                <w:color w:val="auto"/>
                <w:sz w:val="16"/>
                <w:szCs w:val="16"/>
              </w:rPr>
              <w:t>9</w:t>
            </w:r>
            <w:r w:rsidRPr="6B18ACF7" w:rsidR="6D88C1DE">
              <w:rPr>
                <w:rFonts w:ascii="Segoe UI" w:hAnsi="Segoe UI" w:eastAsia="Times New Roman"/>
                <w:color w:val="auto"/>
                <w:sz w:val="16"/>
                <w:szCs w:val="16"/>
              </w:rPr>
              <w:t>0</w:t>
            </w:r>
            <w:r w:rsidRPr="6B18ACF7" w:rsidR="423BE860">
              <w:rPr>
                <w:rFonts w:ascii="Segoe UI" w:hAnsi="Segoe UI" w:eastAsia="Times New Roman"/>
                <w:color w:val="auto"/>
                <w:sz w:val="16"/>
                <w:szCs w:val="16"/>
              </w:rPr>
              <w:t>8</w:t>
            </w:r>
            <w:r w:rsidRPr="6B18ACF7" w:rsidR="30679F49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6B18ACF7" w:rsidR="4A39BD76">
              <w:rPr>
                <w:rFonts w:ascii="Segoe UI" w:hAnsi="Segoe UI" w:eastAsia="Times New Roman"/>
                <w:color w:val="auto"/>
                <w:sz w:val="16"/>
                <w:szCs w:val="16"/>
              </w:rPr>
              <w:t>T</w:t>
            </w:r>
            <w:r w:rsidRPr="6B18ACF7" w:rsidR="52EFAE5C">
              <w:rPr>
                <w:rFonts w:ascii="Segoe UI" w:hAnsi="Segoe UI" w:eastAsia="Times New Roman"/>
                <w:color w:val="auto"/>
                <w:sz w:val="16"/>
                <w:szCs w:val="16"/>
              </w:rPr>
              <w:t>AF</w:t>
            </w:r>
          </w:p>
          <w:p w:rsidRPr="00993D91" w:rsidR="00AD46DB" w:rsidP="00DB7C39" w:rsidRDefault="45BB0626" w14:paraId="4841D8B2" w14:textId="3BA76F27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6B18ACF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Current Release: </w:t>
            </w:r>
            <w:r w:rsidRPr="6B18ACF7" w:rsidR="63073A46">
              <w:rPr>
                <w:rFonts w:ascii="Segoe UI" w:hAnsi="Segoe UI" w:eastAsia="Times New Roman"/>
                <w:color w:val="auto"/>
                <w:sz w:val="16"/>
                <w:szCs w:val="16"/>
              </w:rPr>
              <w:t>9</w:t>
            </w:r>
            <w:r w:rsidRPr="6B18ACF7" w:rsidR="16882C58">
              <w:rPr>
                <w:rFonts w:ascii="Segoe UI" w:hAnsi="Segoe UI" w:eastAsia="Times New Roman"/>
                <w:color w:val="auto"/>
                <w:sz w:val="16"/>
                <w:szCs w:val="16"/>
              </w:rPr>
              <w:t>,000</w:t>
            </w:r>
            <w:r w:rsidRPr="6B18ACF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cfs</w:t>
            </w:r>
          </w:p>
          <w:p w:rsidRPr="00993D91" w:rsidR="00F25DFE" w:rsidP="2905EDEB" w:rsidRDefault="5B637C3F" w14:paraId="1CC4FA19" w14:textId="5AB6B20F">
            <w:pPr>
              <w:pStyle w:val="ListParagraph"/>
              <w:numPr>
                <w:ilvl w:val="0"/>
                <w:numId w:val="28"/>
              </w:numPr>
              <w:spacing w:after="0"/>
              <w:ind w:left="172" w:hanging="172"/>
              <w:rPr>
                <w:rFonts w:ascii="Segoe UI" w:hAnsi="Segoe UI" w:eastAsia="Times New Roman"/>
                <w:color w:val="auto"/>
                <w:sz w:val="16"/>
                <w:szCs w:val="16"/>
              </w:rPr>
            </w:pPr>
            <w:r w:rsidRPr="09CFAE1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Anticipated Weekly Range of Releases: </w:t>
            </w:r>
            <w:r w:rsidRPr="09CFAE15" w:rsidR="14352AC5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9CFAE15" w:rsidR="5C942D74">
              <w:rPr>
                <w:rFonts w:ascii="Segoe UI" w:hAnsi="Segoe UI" w:eastAsia="Times New Roman"/>
                <w:color w:val="auto"/>
                <w:sz w:val="16"/>
                <w:szCs w:val="16"/>
              </w:rPr>
              <w:t>8</w:t>
            </w:r>
            <w:r w:rsidRPr="09CFAE15" w:rsidR="4140C824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r w:rsidRPr="09CFAE15" w:rsidR="5F9B982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to </w:t>
            </w:r>
            <w:r w:rsidRPr="09CFAE15" w:rsidR="5F9563F1">
              <w:rPr>
                <w:rFonts w:ascii="Segoe UI" w:hAnsi="Segoe UI" w:eastAsia="Times New Roman"/>
                <w:color w:val="auto"/>
                <w:sz w:val="16"/>
                <w:szCs w:val="16"/>
              </w:rPr>
              <w:t>12</w:t>
            </w:r>
            <w:r w:rsidRPr="09CFAE15" w:rsidR="5F9B9827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,000 </w:t>
            </w:r>
            <w:r w:rsidRPr="09CFAE15" w:rsidR="6EAA8EFA">
              <w:rPr>
                <w:rFonts w:ascii="Segoe UI" w:hAnsi="Segoe UI" w:eastAsia="Times New Roman"/>
                <w:color w:val="auto"/>
                <w:sz w:val="16"/>
                <w:szCs w:val="16"/>
              </w:rPr>
              <w:t>cfs</w:t>
            </w:r>
            <w:r w:rsidRPr="09CFAE15" w:rsidR="54FF507C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  <w:r w:rsidRPr="09CFAE15" w:rsidR="41202C26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for storage </w:t>
            </w:r>
            <w:r w:rsidRPr="09CFAE15" w:rsidR="051C1915">
              <w:rPr>
                <w:rFonts w:ascii="Segoe UI" w:hAnsi="Segoe UI" w:eastAsia="Times New Roman"/>
                <w:color w:val="auto"/>
                <w:sz w:val="16"/>
                <w:szCs w:val="16"/>
              </w:rPr>
              <w:t>management</w:t>
            </w:r>
            <w:r w:rsidRPr="09CFAE15" w:rsidR="41202C26">
              <w:rPr>
                <w:rFonts w:ascii="Segoe UI" w:hAnsi="Segoe UI" w:eastAsia="Times New Roman"/>
                <w:color w:val="auto"/>
                <w:sz w:val="16"/>
                <w:szCs w:val="16"/>
              </w:rPr>
              <w:t>.</w:t>
            </w:r>
            <w:r w:rsidRPr="09CFAE15" w:rsidR="1F957DAF">
              <w:rPr>
                <w:rFonts w:ascii="Segoe UI" w:hAnsi="Segoe UI" w:eastAsia="Times New Roman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4185" w:type="dxa"/>
            <w:tcMar/>
          </w:tcPr>
          <w:p w:rsidRPr="00993D91" w:rsidR="00F25DFE" w:rsidP="5420839C" w:rsidRDefault="2D2DE08F" w14:paraId="187D423D" w14:textId="12059DD0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>Adult f</w:t>
            </w:r>
            <w:r w:rsidR="142ACC9C">
              <w:t>all-run Chinook Salmon</w:t>
            </w:r>
            <w:r w:rsidR="35112190">
              <w:t xml:space="preserve"> </w:t>
            </w:r>
            <w:r w:rsidR="7D3BDD64">
              <w:t>have completed spawning</w:t>
            </w:r>
            <w:r w:rsidR="42A78A70">
              <w:t>.</w:t>
            </w:r>
            <w:r w:rsidR="75FFE531">
              <w:t xml:space="preserve"> Eggs </w:t>
            </w:r>
            <w:r w:rsidR="0BC0658A">
              <w:t>have emerged and</w:t>
            </w:r>
            <w:r w:rsidR="75FFE531">
              <w:t xml:space="preserve"> </w:t>
            </w:r>
            <w:r w:rsidR="56EABE8E">
              <w:t>f</w:t>
            </w:r>
            <w:r w:rsidR="02DCF605">
              <w:t>ry</w:t>
            </w:r>
            <w:r w:rsidR="4F6406C4">
              <w:t xml:space="preserve"> are</w:t>
            </w:r>
            <w:r w:rsidR="32884C27">
              <w:t xml:space="preserve"> </w:t>
            </w:r>
            <w:r w:rsidR="0129089D">
              <w:t>migrating</w:t>
            </w:r>
            <w:r w:rsidR="336E08BC">
              <w:t xml:space="preserve"> downstream</w:t>
            </w:r>
            <w:r w:rsidR="05E92A26">
              <w:t>.</w:t>
            </w:r>
            <w:r w:rsidR="75FFE531">
              <w:t xml:space="preserve"> </w:t>
            </w:r>
          </w:p>
          <w:p w:rsidRPr="00993D91" w:rsidR="00F25DFE" w:rsidP="6ADCAE92" w:rsidRDefault="249DDF53" w14:paraId="0F8F762C" w14:textId="74EB6885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asciiTheme="minorHAnsi" w:hAnsiTheme="minorHAnsi" w:eastAsiaTheme="minorEastAsia" w:cstheme="minorBidi"/>
              </w:rPr>
            </w:pPr>
            <w:r>
              <w:t xml:space="preserve">Redd and carcass surveys </w:t>
            </w:r>
            <w:r w:rsidR="0AFE1329">
              <w:t xml:space="preserve">have ended. </w:t>
            </w:r>
          </w:p>
          <w:p w:rsidRPr="00993D91" w:rsidR="00F25DFE" w:rsidP="49B5DCA1" w:rsidRDefault="5432F318" w14:paraId="402F6B55" w14:textId="274A01EB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 xml:space="preserve">Juvenile and adult </w:t>
            </w:r>
            <w:r w:rsidRPr="49B5DCA1">
              <w:rPr>
                <w:i/>
                <w:iCs/>
              </w:rPr>
              <w:t>O. mykiss</w:t>
            </w:r>
            <w:r>
              <w:t xml:space="preserve"> are present. </w:t>
            </w:r>
            <w:r w:rsidR="38B91272">
              <w:t xml:space="preserve">Adult steelhead </w:t>
            </w:r>
            <w:r w:rsidR="2065B56E">
              <w:t>are spawning in river.</w:t>
            </w:r>
            <w:r w:rsidR="6B0ABEB2">
              <w:t xml:space="preserve"> Fry are beginning to emerge. </w:t>
            </w:r>
          </w:p>
          <w:p w:rsidRPr="00993D91" w:rsidR="00F25DFE" w:rsidP="5420839C" w:rsidRDefault="09D637CB" w14:paraId="4BBB5C62" w14:textId="0087C382">
            <w:pPr>
              <w:pStyle w:val="VITableTextSegoeUIRegular8"/>
              <w:numPr>
                <w:ilvl w:val="0"/>
                <w:numId w:val="29"/>
              </w:numPr>
              <w:tabs>
                <w:tab w:val="clear" w:pos="2800"/>
              </w:tabs>
              <w:ind w:left="236" w:hanging="236"/>
              <w:rPr>
                <w:rFonts w:eastAsiaTheme="minorEastAsia"/>
              </w:rPr>
            </w:pPr>
            <w:r>
              <w:t>(</w:t>
            </w:r>
            <w:r w:rsidRPr="5420839C">
              <w:rPr>
                <w:i/>
                <w:iCs/>
              </w:rPr>
              <w:t xml:space="preserve">updated </w:t>
            </w:r>
            <w:r w:rsidRPr="71D12DDA" w:rsidR="6F54CF92">
              <w:rPr>
                <w:i/>
                <w:iCs/>
              </w:rPr>
              <w:t>6/6</w:t>
            </w:r>
            <w:r w:rsidRPr="5420839C" w:rsidR="3D7D1966">
              <w:rPr>
                <w:i/>
                <w:iCs/>
              </w:rPr>
              <w:t>/2</w:t>
            </w:r>
            <w:r w:rsidRPr="5420839C" w:rsidR="7DE988B6">
              <w:rPr>
                <w:i/>
                <w:iCs/>
              </w:rPr>
              <w:t>3</w:t>
            </w:r>
            <w:r>
              <w:t xml:space="preserve">)  </w:t>
            </w:r>
          </w:p>
        </w:tc>
      </w:tr>
      <w:tr w:rsidR="00F25DFE" w:rsidTr="622546F9" w14:paraId="222E4ED8" w14:textId="77777777">
        <w:tc>
          <w:tcPr>
            <w:tcW w:w="1850" w:type="dxa"/>
            <w:tcMar/>
          </w:tcPr>
          <w:p w:rsidR="00F25DFE" w:rsidP="00F25DFE" w:rsidRDefault="00F25DFE" w14:paraId="48D002DF" w14:textId="57F0468A">
            <w:pPr>
              <w:pStyle w:val="VITableTextSegoeUIRegular8"/>
            </w:pPr>
            <w:r>
              <w:t xml:space="preserve">Stanislaus River </w:t>
            </w:r>
          </w:p>
        </w:tc>
        <w:tc>
          <w:tcPr>
            <w:tcW w:w="3445" w:type="dxa"/>
            <w:tcMar/>
          </w:tcPr>
          <w:p w:rsidRPr="00993D91" w:rsidR="00231426" w:rsidP="00DB7C39" w:rsidRDefault="3018E47F" w14:paraId="7E581E66" w14:textId="4C2881D3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New Melones Storage: </w:t>
            </w:r>
            <w:r w:rsidR="69DFCFFF">
              <w:t>1.</w:t>
            </w:r>
            <w:r w:rsidR="356F202E">
              <w:t>870</w:t>
            </w:r>
            <w:r w:rsidR="20C31600">
              <w:t xml:space="preserve"> </w:t>
            </w:r>
            <w:r w:rsidR="593E27EE">
              <w:t>M</w:t>
            </w:r>
            <w:r>
              <w:t xml:space="preserve">AF  </w:t>
            </w:r>
          </w:p>
          <w:p w:rsidRPr="00993D91" w:rsidR="00231426" w:rsidP="00DB7C39" w:rsidRDefault="11C7A255" w14:paraId="310053F6" w14:textId="7ABF483F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Current Release: </w:t>
            </w:r>
            <w:r w:rsidR="6CE31B73">
              <w:t>1,</w:t>
            </w:r>
            <w:r w:rsidR="188D9E4C">
              <w:t>5</w:t>
            </w:r>
            <w:r w:rsidR="27D764A8">
              <w:t>0</w:t>
            </w:r>
            <w:r w:rsidR="2F52FCDE">
              <w:t>0</w:t>
            </w:r>
            <w:r>
              <w:t xml:space="preserve"> cfs</w:t>
            </w:r>
          </w:p>
          <w:p w:rsidRPr="00993D91" w:rsidR="00F25DFE" w:rsidP="4CD5FB74" w:rsidRDefault="14C933B6" w14:paraId="6F0AF362" w14:textId="05C9FD1A">
            <w:pPr>
              <w:pStyle w:val="vibulletstable"/>
              <w:numPr>
                <w:ilvl w:val="0"/>
                <w:numId w:val="31"/>
              </w:numPr>
              <w:ind w:left="172" w:hanging="172"/>
            </w:pPr>
            <w:r>
              <w:t xml:space="preserve">Anticipated Range of Weekly Releases: </w:t>
            </w:r>
            <w:r w:rsidR="4086297F">
              <w:t>1</w:t>
            </w:r>
            <w:r w:rsidR="46F585DB">
              <w:t>,5</w:t>
            </w:r>
            <w:r w:rsidR="3ADE79E9">
              <w:t>00</w:t>
            </w:r>
            <w:r w:rsidR="69139A14">
              <w:t xml:space="preserve"> </w:t>
            </w:r>
            <w:r w:rsidR="3ADE79E9">
              <w:t>cfs</w:t>
            </w:r>
            <w:r w:rsidR="1CDAE20C">
              <w:t>.</w:t>
            </w:r>
          </w:p>
        </w:tc>
        <w:tc>
          <w:tcPr>
            <w:tcW w:w="4185" w:type="dxa"/>
            <w:tcMar/>
          </w:tcPr>
          <w:p w:rsidR="008C24CB" w:rsidP="66A080C3" w:rsidRDefault="773B8D8B" w14:paraId="4210053E" w14:textId="6A229BA8">
            <w:pPr>
              <w:pStyle w:val="VITableTextSegoeUIRegular8"/>
              <w:numPr>
                <w:ilvl w:val="0"/>
                <w:numId w:val="31"/>
              </w:numPr>
              <w:ind w:left="360"/>
            </w:pPr>
            <w:r>
              <w:t>Adult</w:t>
            </w:r>
            <w:r w:rsidR="62C4BF99">
              <w:t xml:space="preserve"> </w:t>
            </w:r>
            <w:r w:rsidRPr="79B91CB4" w:rsidR="62C4BF99">
              <w:rPr>
                <w:i/>
                <w:iCs/>
              </w:rPr>
              <w:t>O. mykiss</w:t>
            </w:r>
            <w:r w:rsidR="62C4BF99">
              <w:t xml:space="preserve"> are present</w:t>
            </w:r>
            <w:r w:rsidR="74A3AD5F">
              <w:t xml:space="preserve"> and juveniles are rearing and migrating.</w:t>
            </w:r>
            <w:r w:rsidR="62C4BF99">
              <w:t xml:space="preserve">  </w:t>
            </w:r>
          </w:p>
          <w:p w:rsidRPr="00993D91" w:rsidR="00F25DFE" w:rsidDel="000D4A9D" w:rsidP="33F9F1DD" w:rsidRDefault="6400C6E4" w14:paraId="5EDCDBFB" w14:textId="7BDEE926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hAnsiTheme="minorHAnsi" w:eastAsiaTheme="minorEastAsia" w:cstheme="minorBidi"/>
              </w:rPr>
            </w:pPr>
            <w:r w:rsidRPr="797040AA">
              <w:rPr>
                <w:rFonts w:eastAsia="Segoe UI"/>
                <w:color w:val="000000" w:themeColor="accent6"/>
              </w:rPr>
              <w:t xml:space="preserve">Juvenile fall-run Chinook salmon are rearing and </w:t>
            </w:r>
            <w:r w:rsidRPr="797040AA">
              <w:rPr>
                <w:rFonts w:eastAsia="Segoe UI"/>
                <w:color w:val="000000"/>
                <w:shd w:val="clear" w:color="auto" w:fill="FFFFFF"/>
              </w:rPr>
              <w:t>migrating</w:t>
            </w:r>
            <w:r w:rsidRPr="797040AA" w:rsidR="7C193BAB">
              <w:rPr>
                <w:rFonts w:eastAsia="Segoe UI"/>
                <w:color w:val="000000"/>
                <w:shd w:val="clear" w:color="auto" w:fill="FFFFFF"/>
              </w:rPr>
              <w:t xml:space="preserve"> downstream</w:t>
            </w:r>
            <w:r w:rsidRPr="797040AA" w:rsidR="434CB57C">
              <w:rPr>
                <w:rFonts w:eastAsia="Segoe UI"/>
                <w:color w:val="000000"/>
                <w:shd w:val="clear" w:color="auto" w:fill="FFFFFF"/>
              </w:rPr>
              <w:t>.</w:t>
            </w:r>
          </w:p>
          <w:p w:rsidRPr="00993D91" w:rsidR="00F25DFE" w:rsidDel="000D4A9D" w:rsidP="33F9F1DD" w:rsidRDefault="47A6529E" w14:paraId="1227F6A8" w14:textId="355770E7">
            <w:pPr>
              <w:pStyle w:val="VITableTextSegoeUIRegular8"/>
              <w:numPr>
                <w:ilvl w:val="0"/>
                <w:numId w:val="31"/>
              </w:numPr>
              <w:ind w:left="360"/>
              <w:rPr>
                <w:rFonts w:asciiTheme="minorHAnsi" w:hAnsiTheme="minorHAnsi" w:eastAsiaTheme="minorEastAsia" w:cstheme="minorBidi"/>
              </w:rPr>
            </w:pPr>
            <w:r w:rsidRPr="33F9F1DD">
              <w:rPr>
                <w:i/>
                <w:iCs/>
              </w:rPr>
              <w:t>(</w:t>
            </w:r>
            <w:r w:rsidRPr="33F9F1DD" w:rsidR="7CAE672A">
              <w:rPr>
                <w:i/>
                <w:iCs/>
              </w:rPr>
              <w:t xml:space="preserve">updated </w:t>
            </w:r>
            <w:r w:rsidRPr="33F9F1DD" w:rsidR="5BD45B2B">
              <w:rPr>
                <w:i/>
                <w:iCs/>
              </w:rPr>
              <w:t>5</w:t>
            </w:r>
            <w:r w:rsidRPr="33F9F1DD" w:rsidR="13C0C4FE">
              <w:rPr>
                <w:i/>
                <w:iCs/>
              </w:rPr>
              <w:t>/</w:t>
            </w:r>
            <w:r w:rsidRPr="33F9F1DD" w:rsidR="159AF36E">
              <w:rPr>
                <w:i/>
                <w:iCs/>
              </w:rPr>
              <w:t>1</w:t>
            </w:r>
            <w:r w:rsidRPr="33F9F1DD" w:rsidR="53A85972">
              <w:rPr>
                <w:i/>
                <w:iCs/>
              </w:rPr>
              <w:t>/2</w:t>
            </w:r>
            <w:r w:rsidRPr="33F9F1DD" w:rsidR="6E3DFE5B">
              <w:rPr>
                <w:i/>
                <w:iCs/>
              </w:rPr>
              <w:t>3</w:t>
            </w:r>
            <w:r w:rsidRPr="33F9F1DD" w:rsidR="7CAE672A">
              <w:rPr>
                <w:i/>
                <w:iCs/>
              </w:rPr>
              <w:t>)</w:t>
            </w:r>
          </w:p>
        </w:tc>
      </w:tr>
      <w:tr w:rsidR="00F25DFE" w:rsidTr="622546F9" w14:paraId="6B5EAD4E" w14:textId="77777777">
        <w:tc>
          <w:tcPr>
            <w:tcW w:w="1850" w:type="dxa"/>
            <w:tcMar/>
          </w:tcPr>
          <w:p w:rsidR="00F25DFE" w:rsidP="00F25DFE" w:rsidRDefault="00F25DFE" w14:paraId="09730B46" w14:textId="539C5391">
            <w:pPr>
              <w:pStyle w:val="VITableTextSegoeUIRegular8"/>
            </w:pPr>
            <w:r>
              <w:t xml:space="preserve">Delta </w:t>
            </w:r>
          </w:p>
        </w:tc>
        <w:tc>
          <w:tcPr>
            <w:tcW w:w="3445" w:type="dxa"/>
            <w:tcMar/>
          </w:tcPr>
          <w:p w:rsidR="649C802C" w:rsidP="0098472F" w:rsidRDefault="5872342E" w14:paraId="67ADCC5E" w14:textId="77BD8CA8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Freeport: </w:t>
            </w:r>
            <w:r w:rsidR="76F8C8ED">
              <w:t>2</w:t>
            </w:r>
            <w:r w:rsidR="4786FDEB">
              <w:t>5</w:t>
            </w:r>
            <w:r w:rsidR="51C76BDE">
              <w:t>,</w:t>
            </w:r>
            <w:r w:rsidR="585E9707">
              <w:t>0</w:t>
            </w:r>
            <w:r w:rsidR="6DD1D9AF">
              <w:t>00</w:t>
            </w:r>
            <w:r w:rsidR="3B869FAE">
              <w:t xml:space="preserve"> to </w:t>
            </w:r>
            <w:r w:rsidR="7A53695A">
              <w:t>3</w:t>
            </w:r>
            <w:r w:rsidR="5EEF14F1">
              <w:t>5</w:t>
            </w:r>
            <w:r w:rsidR="4FE22554">
              <w:t>,0</w:t>
            </w:r>
            <w:r w:rsidR="7F3505E5">
              <w:t>00</w:t>
            </w:r>
            <w:r>
              <w:t xml:space="preserve"> cfs   </w:t>
            </w:r>
          </w:p>
          <w:p w:rsidR="3D69BEDB" w:rsidP="0098472F" w:rsidRDefault="416D2B5F" w14:paraId="11D0130A" w14:textId="566F3CBC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Vernalis: </w:t>
            </w:r>
            <w:r w:rsidR="4F57084D">
              <w:t>2</w:t>
            </w:r>
            <w:r w:rsidR="0884CE8A">
              <w:t>3,</w:t>
            </w:r>
            <w:r w:rsidR="6D60D135">
              <w:t>0</w:t>
            </w:r>
            <w:r w:rsidR="5837313F">
              <w:t>00</w:t>
            </w:r>
            <w:r w:rsidR="4638B5F5">
              <w:t xml:space="preserve"> to </w:t>
            </w:r>
            <w:r w:rsidR="64D5FFE7">
              <w:t>28,</w:t>
            </w:r>
            <w:r w:rsidR="6186077C">
              <w:t>0</w:t>
            </w:r>
            <w:r w:rsidR="3C93296A">
              <w:t>00</w:t>
            </w:r>
            <w:r>
              <w:t xml:space="preserve"> cfs  </w:t>
            </w:r>
          </w:p>
          <w:p w:rsidR="7C67E8BC" w:rsidP="0098472F" w:rsidRDefault="301050E1" w14:paraId="07B5F201" w14:textId="7206B92D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Delta Outflow index: </w:t>
            </w:r>
            <w:r w:rsidR="5B393F78">
              <w:t>4</w:t>
            </w:r>
            <w:r w:rsidR="204828B3">
              <w:t>0</w:t>
            </w:r>
            <w:r w:rsidR="3E1A3A78">
              <w:t>,</w:t>
            </w:r>
            <w:r w:rsidR="01F05A35">
              <w:t>00</w:t>
            </w:r>
            <w:r w:rsidR="253C773E">
              <w:t>0</w:t>
            </w:r>
            <w:r w:rsidR="58A8BE3E">
              <w:t xml:space="preserve"> </w:t>
            </w:r>
            <w:r w:rsidR="7CB4DD02">
              <w:t>to</w:t>
            </w:r>
            <w:r w:rsidR="4A7D518F">
              <w:t xml:space="preserve"> </w:t>
            </w:r>
            <w:r w:rsidR="6E3AA93F">
              <w:t>55</w:t>
            </w:r>
            <w:r w:rsidR="26B65746">
              <w:t>,</w:t>
            </w:r>
            <w:r w:rsidR="243C1634">
              <w:t>00</w:t>
            </w:r>
            <w:r w:rsidR="1FD7F3D2">
              <w:t>0</w:t>
            </w:r>
            <w:r w:rsidR="46BB69CF">
              <w:t xml:space="preserve"> </w:t>
            </w:r>
            <w:r>
              <w:t>cfs</w:t>
            </w:r>
          </w:p>
          <w:p w:rsidR="2FF4693C" w:rsidP="0098472F" w:rsidRDefault="69A0F2FB" w14:paraId="218A9790" w14:textId="7CF64D9A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Combined Exports: </w:t>
            </w:r>
            <w:r w:rsidR="0177AE7C">
              <w:t>3</w:t>
            </w:r>
            <w:r w:rsidR="6D058A09">
              <w:t>,</w:t>
            </w:r>
            <w:r w:rsidR="4F612C56">
              <w:t>0</w:t>
            </w:r>
            <w:r w:rsidR="21CED9AE">
              <w:t>0</w:t>
            </w:r>
            <w:r w:rsidR="281131FD">
              <w:t>0</w:t>
            </w:r>
            <w:r w:rsidR="760C6BF7">
              <w:t xml:space="preserve"> </w:t>
            </w:r>
            <w:r>
              <w:t xml:space="preserve">to </w:t>
            </w:r>
            <w:r w:rsidR="1782C744">
              <w:t>10</w:t>
            </w:r>
            <w:r w:rsidR="1F3FB4BB">
              <w:t>,</w:t>
            </w:r>
            <w:r w:rsidR="76FD319B">
              <w:t>8</w:t>
            </w:r>
            <w:r w:rsidR="179E0222">
              <w:t>8</w:t>
            </w:r>
            <w:r w:rsidR="2AD3E498">
              <w:t>0</w:t>
            </w:r>
            <w:r>
              <w:t xml:space="preserve"> cfs</w:t>
            </w:r>
          </w:p>
          <w:p w:rsidR="11294585" w:rsidP="0098472F" w:rsidRDefault="0439ABFA" w14:paraId="52B2D008" w14:textId="398C7229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JPP: </w:t>
            </w:r>
            <w:r w:rsidR="7DE2564F">
              <w:t xml:space="preserve">Current </w:t>
            </w:r>
            <w:r w:rsidR="127B9641">
              <w:t>4</w:t>
            </w:r>
            <w:r w:rsidR="175025DC">
              <w:t>,</w:t>
            </w:r>
            <w:r w:rsidR="7679DF73">
              <w:t>2</w:t>
            </w:r>
            <w:r w:rsidR="175025DC">
              <w:t>0</w:t>
            </w:r>
            <w:r w:rsidR="1F5AC7D9">
              <w:t>0</w:t>
            </w:r>
            <w:r w:rsidR="5D0C1019">
              <w:t xml:space="preserve"> cfs</w:t>
            </w:r>
            <w:r w:rsidR="4E1E3DDC">
              <w:t xml:space="preserve"> Range </w:t>
            </w:r>
            <w:r w:rsidR="66380045">
              <w:t>0</w:t>
            </w:r>
            <w:r w:rsidR="4EBE4480">
              <w:t xml:space="preserve"> cfs to </w:t>
            </w:r>
            <w:r w:rsidR="02CE5542">
              <w:t>4</w:t>
            </w:r>
            <w:r w:rsidR="3CF46507">
              <w:t>,</w:t>
            </w:r>
            <w:r w:rsidR="7F43C7F1">
              <w:t>2</w:t>
            </w:r>
            <w:r w:rsidR="32E1A3CF">
              <w:t>00</w:t>
            </w:r>
            <w:r w:rsidR="4E1E3DDC">
              <w:t xml:space="preserve"> cfs</w:t>
            </w:r>
            <w:r w:rsidR="0A5A4AC9">
              <w:t>; maintenance activities.</w:t>
            </w:r>
          </w:p>
          <w:p w:rsidR="59A74877" w:rsidP="0098472F" w:rsidRDefault="6C15CD2D" w14:paraId="3F7D035C" w14:textId="4868D7AE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CCF: </w:t>
            </w:r>
            <w:r w:rsidR="3AA27598">
              <w:t xml:space="preserve">Current </w:t>
            </w:r>
            <w:r w:rsidR="0988F2D6">
              <w:t>3</w:t>
            </w:r>
            <w:r w:rsidR="53F65406">
              <w:t>,</w:t>
            </w:r>
            <w:r w:rsidR="01C8F63D">
              <w:t>70</w:t>
            </w:r>
            <w:r w:rsidR="02D49790">
              <w:t>0</w:t>
            </w:r>
            <w:r w:rsidR="3D882A2C">
              <w:t xml:space="preserve"> cfs</w:t>
            </w:r>
            <w:r w:rsidR="3AA27598">
              <w:t xml:space="preserve">  Range </w:t>
            </w:r>
            <w:r w:rsidR="4D6AAFD7">
              <w:t>2</w:t>
            </w:r>
            <w:r w:rsidR="33359378">
              <w:t>,</w:t>
            </w:r>
            <w:r w:rsidR="7BB74BAA">
              <w:t>0</w:t>
            </w:r>
            <w:r w:rsidR="7448EACC">
              <w:t>0</w:t>
            </w:r>
            <w:r w:rsidR="77A7E604">
              <w:t>0</w:t>
            </w:r>
            <w:r w:rsidR="6A3CE201">
              <w:t xml:space="preserve"> cfs</w:t>
            </w:r>
            <w:r>
              <w:t xml:space="preserve"> </w:t>
            </w:r>
            <w:r w:rsidR="350CE609">
              <w:t>to 6,680</w:t>
            </w:r>
            <w:r w:rsidR="1A12D154">
              <w:t xml:space="preserve"> </w:t>
            </w:r>
            <w:r w:rsidR="350CE609">
              <w:t>cfs</w:t>
            </w:r>
            <w:r w:rsidR="1A12D154">
              <w:t xml:space="preserve"> </w:t>
            </w:r>
          </w:p>
          <w:p w:rsidRPr="0098472F" w:rsidR="4055E8BF" w:rsidP="0098472F" w:rsidRDefault="0428DAF1" w14:paraId="6B3A682C" w14:textId="701003B8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</w:pPr>
            <w:r>
              <w:t xml:space="preserve">Expected Daily OMR Index Values: </w:t>
            </w:r>
            <w:r w:rsidR="1E7F4ED5">
              <w:t>+</w:t>
            </w:r>
            <w:r w:rsidR="17636DEA">
              <w:t>2</w:t>
            </w:r>
            <w:r w:rsidR="1005B78F">
              <w:t>,</w:t>
            </w:r>
            <w:r w:rsidR="2B7DAE63">
              <w:t>5</w:t>
            </w:r>
            <w:r w:rsidR="53FD910A">
              <w:t>0</w:t>
            </w:r>
            <w:r w:rsidR="79F9AFE4">
              <w:t>0</w:t>
            </w:r>
            <w:r w:rsidR="6CBBDB39">
              <w:t xml:space="preserve"> cfs</w:t>
            </w:r>
            <w:r>
              <w:t xml:space="preserve"> to</w:t>
            </w:r>
            <w:r w:rsidR="06542C45">
              <w:t xml:space="preserve"> </w:t>
            </w:r>
            <w:r w:rsidR="61C482B5">
              <w:t>+</w:t>
            </w:r>
            <w:r w:rsidR="5DFF3B55">
              <w:t>10</w:t>
            </w:r>
            <w:r w:rsidR="61C482B5">
              <w:t>,</w:t>
            </w:r>
            <w:r w:rsidR="06542C45">
              <w:t>000</w:t>
            </w:r>
            <w:r>
              <w:t xml:space="preserve"> cf</w:t>
            </w:r>
            <w:r w:rsidR="78DE8D3A">
              <w:t>s</w:t>
            </w:r>
          </w:p>
          <w:p w:rsidR="00F25DFE" w:rsidP="4A1119FA" w:rsidRDefault="65A68040" w14:paraId="1D8444F6" w14:textId="20B79FC6">
            <w:pPr>
              <w:pStyle w:val="vibulletstable"/>
              <w:numPr>
                <w:ilvl w:val="0"/>
                <w:numId w:val="37"/>
              </w:numPr>
              <w:tabs>
                <w:tab w:val="clear" w:pos="2800"/>
                <w:tab w:val="left" w:pos="224"/>
              </w:tabs>
              <w:ind w:left="172" w:hanging="172"/>
              <w:rPr>
                <w:rFonts w:asciiTheme="minorHAnsi" w:hAnsiTheme="minorHAnsi" w:eastAsiaTheme="minorEastAsia" w:cstheme="minorBidi"/>
              </w:rPr>
            </w:pPr>
            <w:r>
              <w:t xml:space="preserve">DCC Gates: Closed as of </w:t>
            </w:r>
            <w:r w:rsidR="1A09514B">
              <w:t>1</w:t>
            </w:r>
            <w:r w:rsidR="5D3A3F3A">
              <w:t>1</w:t>
            </w:r>
            <w:r w:rsidR="1A09514B">
              <w:t>/</w:t>
            </w:r>
            <w:r w:rsidR="24FFD6F6">
              <w:t>2</w:t>
            </w:r>
            <w:r w:rsidR="19C33860">
              <w:t>8</w:t>
            </w:r>
            <w:r w:rsidR="611300C1">
              <w:t xml:space="preserve"> and </w:t>
            </w:r>
            <w:r w:rsidR="4D1068EE">
              <w:t xml:space="preserve">expected to remain closed for </w:t>
            </w:r>
            <w:r w:rsidR="2601F20E">
              <w:t>high flows</w:t>
            </w:r>
            <w:r w:rsidR="3D7A7A21">
              <w:t>.</w:t>
            </w:r>
          </w:p>
        </w:tc>
        <w:tc>
          <w:tcPr>
            <w:tcW w:w="4185" w:type="dxa"/>
            <w:tcMar/>
          </w:tcPr>
          <w:p w:rsidRPr="00F27116" w:rsidR="00DB7C39" w:rsidP="5235B675" w:rsidRDefault="7494DB50" w14:paraId="4E3E3CB3" w14:textId="0B88C12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rFonts w:asciiTheme="minorHAnsi" w:hAnsiTheme="minorHAnsi" w:eastAsiaTheme="minorEastAsia" w:cstheme="minorBidi"/>
                <w:i w:val="0"/>
                <w:iCs w:val="0"/>
              </w:rPr>
            </w:pPr>
            <w:r w:rsidRPr="5235B675">
              <w:rPr>
                <w:i w:val="0"/>
                <w:iCs w:val="0"/>
              </w:rPr>
              <w:t xml:space="preserve">Adult </w:t>
            </w:r>
            <w:r w:rsidR="7CD7101E">
              <w:t>O. mykiss</w:t>
            </w:r>
            <w:r w:rsidRPr="5235B675">
              <w:rPr>
                <w:i w:val="0"/>
                <w:iCs w:val="0"/>
              </w:rPr>
              <w:t xml:space="preserve"> present</w:t>
            </w:r>
            <w:r w:rsidRPr="5235B675" w:rsidR="63175487">
              <w:rPr>
                <w:i w:val="0"/>
                <w:iCs w:val="0"/>
              </w:rPr>
              <w:t>.</w:t>
            </w:r>
            <w:r w:rsidRPr="5235B675">
              <w:rPr>
                <w:i w:val="0"/>
                <w:iCs w:val="0"/>
              </w:rPr>
              <w:t xml:space="preserve"> </w:t>
            </w:r>
          </w:p>
          <w:p w:rsidR="1498523E" w:rsidP="622546F9" w:rsidRDefault="771F460C" w14:paraId="4206E662" w14:textId="3EDB9013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ins w:author="Reece, Kevin@DWR" w:date="2023-06-19T15:52:09.581Z" w:id="1283070270">
              <w:r w:rsidRPr="622546F9" w:rsidR="6D966F4F">
                <w:rPr>
                  <w:i w:val="0"/>
                  <w:iCs w:val="0"/>
                </w:rPr>
                <w:t xml:space="preserve">The majority of </w:t>
              </w:r>
            </w:ins>
            <w:r w:rsidRPr="622546F9" w:rsidR="771F460C">
              <w:rPr>
                <w:i w:val="0"/>
                <w:iCs w:val="0"/>
              </w:rPr>
              <w:t>S</w:t>
            </w:r>
            <w:r w:rsidRPr="622546F9" w:rsidR="0844BE11">
              <w:rPr>
                <w:i w:val="0"/>
                <w:iCs w:val="0"/>
              </w:rPr>
              <w:t>pring</w:t>
            </w:r>
            <w:r w:rsidRPr="622546F9" w:rsidR="6C5042F8">
              <w:rPr>
                <w:i w:val="0"/>
                <w:iCs w:val="0"/>
              </w:rPr>
              <w:t xml:space="preserve">-run and winter-run Chinook </w:t>
            </w:r>
            <w:r w:rsidRPr="622546F9" w:rsidR="7796D373">
              <w:rPr>
                <w:i w:val="0"/>
                <w:iCs w:val="0"/>
              </w:rPr>
              <w:t>s</w:t>
            </w:r>
            <w:r w:rsidRPr="622546F9" w:rsidR="6C5042F8">
              <w:rPr>
                <w:i w:val="0"/>
                <w:iCs w:val="0"/>
              </w:rPr>
              <w:t xml:space="preserve">almon juveniles </w:t>
            </w:r>
            <w:ins w:author="Reece, Kevin@DWR" w:date="2023-06-19T15:52:22.842Z" w:id="4598785">
              <w:r w:rsidRPr="622546F9" w:rsidR="0A4E327F">
                <w:rPr>
                  <w:i w:val="0"/>
                  <w:iCs w:val="0"/>
                </w:rPr>
                <w:t>have</w:t>
              </w:r>
            </w:ins>
            <w:del w:author="Reece, Kevin@DWR" w:date="2023-06-19T15:52:20.836Z" w:id="1266980179">
              <w:r w:rsidRPr="622546F9" w:rsidDel="6C5042F8">
                <w:rPr>
                  <w:i w:val="0"/>
                  <w:iCs w:val="0"/>
                </w:rPr>
                <w:delText>are</w:delText>
              </w:r>
            </w:del>
            <w:r w:rsidRPr="622546F9" w:rsidR="6C5042F8">
              <w:rPr>
                <w:i w:val="0"/>
                <w:iCs w:val="0"/>
              </w:rPr>
              <w:t xml:space="preserve"> </w:t>
            </w:r>
            <w:r w:rsidRPr="622546F9" w:rsidR="1D7FD814">
              <w:rPr>
                <w:i w:val="0"/>
                <w:iCs w:val="0"/>
              </w:rPr>
              <w:t>migrat</w:t>
            </w:r>
            <w:ins w:author="Reece, Kevin@DWR" w:date="2023-06-19T15:52:28.2Z" w:id="1053087655">
              <w:r w:rsidRPr="622546F9" w:rsidR="1E004B17">
                <w:rPr>
                  <w:i w:val="0"/>
                  <w:iCs w:val="0"/>
                </w:rPr>
                <w:t>ed</w:t>
              </w:r>
            </w:ins>
            <w:del w:author="Reece, Kevin@DWR" w:date="2023-06-19T15:52:25.591Z" w:id="428317484">
              <w:r w:rsidRPr="622546F9" w:rsidDel="1D7FD814">
                <w:rPr>
                  <w:i w:val="0"/>
                  <w:iCs w:val="0"/>
                </w:rPr>
                <w:delText>ing</w:delText>
              </w:r>
            </w:del>
            <w:r w:rsidRPr="622546F9" w:rsidR="6C5042F8">
              <w:rPr>
                <w:i w:val="0"/>
                <w:iCs w:val="0"/>
              </w:rPr>
              <w:t xml:space="preserve"> downstream</w:t>
            </w:r>
            <w:r w:rsidRPr="622546F9" w:rsidR="555D7B24">
              <w:rPr>
                <w:i w:val="0"/>
                <w:iCs w:val="0"/>
              </w:rPr>
              <w:t xml:space="preserve"> and </w:t>
            </w:r>
            <w:ins w:author="Reece, Kevin@DWR" w:date="2023-06-19T15:53:29.629Z" w:id="202596653">
              <w:r w:rsidRPr="622546F9" w:rsidR="7C1FBBC0">
                <w:rPr>
                  <w:i w:val="0"/>
                  <w:iCs w:val="0"/>
                </w:rPr>
                <w:t>exited</w:t>
              </w:r>
            </w:ins>
            <w:del w:author="Reece, Kevin@DWR" w:date="2023-06-19T15:53:26.642Z" w:id="1483909177">
              <w:r w:rsidRPr="622546F9" w:rsidDel="555D7B24">
                <w:rPr>
                  <w:i w:val="0"/>
                  <w:iCs w:val="0"/>
                </w:rPr>
                <w:delText>into</w:delText>
              </w:r>
            </w:del>
            <w:r w:rsidRPr="622546F9" w:rsidR="555D7B24">
              <w:rPr>
                <w:i w:val="0"/>
                <w:iCs w:val="0"/>
              </w:rPr>
              <w:t xml:space="preserve"> the Delta</w:t>
            </w:r>
            <w:r w:rsidRPr="622546F9" w:rsidR="6C5042F8">
              <w:rPr>
                <w:i w:val="0"/>
                <w:iCs w:val="0"/>
              </w:rPr>
              <w:t xml:space="preserve">. </w:t>
            </w:r>
            <w:del w:author="Reece, Kevin@DWR" w:date="2023-06-19T15:53:35.676Z" w:id="320512948">
              <w:r w:rsidRPr="622546F9" w:rsidDel="5C1ABBB4">
                <w:rPr>
                  <w:i w:val="0"/>
                  <w:iCs w:val="0"/>
                </w:rPr>
                <w:delText xml:space="preserve">The majority </w:delText>
              </w:r>
              <w:r w:rsidRPr="622546F9" w:rsidDel="5C1ABBB4">
                <w:rPr>
                  <w:i w:val="0"/>
                  <w:iCs w:val="0"/>
                </w:rPr>
                <w:delText>of</w:delText>
              </w:r>
              <w:r w:rsidRPr="622546F9" w:rsidDel="7AA34885">
                <w:rPr>
                  <w:i w:val="0"/>
                  <w:iCs w:val="0"/>
                </w:rPr>
                <w:delText xml:space="preserve"> </w:delText>
              </w:r>
              <w:r w:rsidRPr="622546F9" w:rsidDel="42BBC554">
                <w:rPr>
                  <w:i w:val="0"/>
                  <w:iCs w:val="0"/>
                </w:rPr>
                <w:delText xml:space="preserve">winter-run </w:delText>
              </w:r>
              <w:r w:rsidRPr="622546F9" w:rsidDel="2B6B9994">
                <w:rPr>
                  <w:i w:val="0"/>
                  <w:iCs w:val="0"/>
                </w:rPr>
                <w:delText xml:space="preserve">Chinook salmon </w:delText>
              </w:r>
              <w:r w:rsidRPr="622546F9" w:rsidDel="42BBC554">
                <w:rPr>
                  <w:i w:val="0"/>
                  <w:iCs w:val="0"/>
                </w:rPr>
                <w:delText>have exited</w:delText>
              </w:r>
              <w:r w:rsidRPr="622546F9" w:rsidDel="3120641E">
                <w:rPr>
                  <w:i w:val="0"/>
                  <w:iCs w:val="0"/>
                </w:rPr>
                <w:delText xml:space="preserve"> the Delta and</w:delText>
              </w:r>
              <w:r w:rsidRPr="622546F9" w:rsidDel="42BBC554">
                <w:rPr>
                  <w:i w:val="0"/>
                  <w:iCs w:val="0"/>
                </w:rPr>
                <w:delText xml:space="preserve"> spring-run </w:delText>
              </w:r>
              <w:r w:rsidRPr="622546F9" w:rsidDel="16D39256">
                <w:rPr>
                  <w:i w:val="0"/>
                  <w:iCs w:val="0"/>
                </w:rPr>
                <w:delText xml:space="preserve">Chinook salmon </w:delText>
              </w:r>
              <w:r w:rsidRPr="622546F9" w:rsidDel="42BBC554">
                <w:rPr>
                  <w:i w:val="0"/>
                  <w:iCs w:val="0"/>
                </w:rPr>
                <w:delText xml:space="preserve">are </w:delText>
              </w:r>
              <w:r w:rsidRPr="622546F9" w:rsidDel="31A59D66">
                <w:rPr>
                  <w:i w:val="0"/>
                  <w:iCs w:val="0"/>
                </w:rPr>
                <w:delText>exit</w:delText>
              </w:r>
              <w:r w:rsidRPr="622546F9" w:rsidDel="622450F4">
                <w:rPr>
                  <w:i w:val="0"/>
                  <w:iCs w:val="0"/>
                </w:rPr>
                <w:delText xml:space="preserve">ing </w:delText>
              </w:r>
              <w:r w:rsidRPr="622546F9" w:rsidDel="46A138D2">
                <w:rPr>
                  <w:i w:val="0"/>
                  <w:iCs w:val="0"/>
                </w:rPr>
                <w:delText>the</w:delText>
              </w:r>
              <w:r w:rsidRPr="622546F9" w:rsidDel="3A76B9F4">
                <w:rPr>
                  <w:i w:val="0"/>
                  <w:iCs w:val="0"/>
                </w:rPr>
                <w:delText xml:space="preserve"> Delta</w:delText>
              </w:r>
              <w:r w:rsidRPr="622546F9" w:rsidDel="6B4C22B5">
                <w:rPr>
                  <w:i w:val="0"/>
                  <w:iCs w:val="0"/>
                </w:rPr>
                <w:delText xml:space="preserve"> as well.</w:delText>
              </w:r>
            </w:del>
          </w:p>
          <w:p w:rsidRPr="00F27116" w:rsidR="00F12F4A" w:rsidP="00DB7C39" w:rsidRDefault="00F12F4A" w14:paraId="77B1524B" w14:textId="090CE1C7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636BA7B4">
              <w:rPr>
                <w:i w:val="0"/>
                <w:iCs w:val="0"/>
              </w:rPr>
              <w:t xml:space="preserve">Adult and juvenile Green Sturgeon present </w:t>
            </w:r>
          </w:p>
          <w:p w:rsidRPr="00F12F4A" w:rsidR="00F12F4A" w:rsidP="6B18ACF7" w:rsidRDefault="26FCA509" w14:paraId="68AEF95C" w14:textId="64FFA211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B18ACF7">
              <w:rPr>
                <w:i w:val="0"/>
                <w:iCs w:val="0"/>
              </w:rPr>
              <w:t xml:space="preserve">Delta Smelt </w:t>
            </w:r>
            <w:r w:rsidRPr="6B18ACF7" w:rsidR="435B7B1C">
              <w:rPr>
                <w:i w:val="0"/>
                <w:iCs w:val="0"/>
              </w:rPr>
              <w:t xml:space="preserve">spawning </w:t>
            </w:r>
            <w:r w:rsidRPr="6B18ACF7" w:rsidR="5CBAA3BB">
              <w:rPr>
                <w:i w:val="0"/>
                <w:iCs w:val="0"/>
              </w:rPr>
              <w:t>is ongoing</w:t>
            </w:r>
            <w:r w:rsidRPr="6B18ACF7" w:rsidR="3190EC3D">
              <w:rPr>
                <w:i w:val="0"/>
                <w:iCs w:val="0"/>
              </w:rPr>
              <w:t>.</w:t>
            </w:r>
            <w:r w:rsidRPr="6B18ACF7">
              <w:rPr>
                <w:i w:val="0"/>
                <w:iCs w:val="0"/>
              </w:rPr>
              <w:t xml:space="preserve"> </w:t>
            </w:r>
            <w:r w:rsidRPr="6B18ACF7" w:rsidR="066FC9E7">
              <w:rPr>
                <w:i w:val="0"/>
                <w:iCs w:val="0"/>
              </w:rPr>
              <w:t>3</w:t>
            </w:r>
            <w:r w:rsidRPr="6B18ACF7" w:rsidR="25F2EE2A">
              <w:rPr>
                <w:i w:val="0"/>
                <w:iCs w:val="0"/>
              </w:rPr>
              <w:t>5</w:t>
            </w:r>
            <w:r w:rsidRPr="6B18ACF7" w:rsidR="6460A165">
              <w:rPr>
                <w:i w:val="0"/>
                <w:iCs w:val="0"/>
              </w:rPr>
              <w:t xml:space="preserve"> </w:t>
            </w:r>
            <w:r w:rsidRPr="6B18ACF7" w:rsidR="19775F3F">
              <w:rPr>
                <w:i w:val="0"/>
                <w:iCs w:val="0"/>
              </w:rPr>
              <w:t>confirmed</w:t>
            </w:r>
            <w:r w:rsidRPr="6B18ACF7" w:rsidR="49A905CF">
              <w:rPr>
                <w:i w:val="0"/>
                <w:iCs w:val="0"/>
              </w:rPr>
              <w:t xml:space="preserve"> </w:t>
            </w:r>
            <w:r w:rsidRPr="6B18ACF7" w:rsidR="37FFA1A2">
              <w:rPr>
                <w:i w:val="0"/>
                <w:iCs w:val="0"/>
              </w:rPr>
              <w:t xml:space="preserve">larval DS </w:t>
            </w:r>
            <w:r w:rsidRPr="6B18ACF7" w:rsidR="49A905CF">
              <w:rPr>
                <w:i w:val="0"/>
                <w:iCs w:val="0"/>
              </w:rPr>
              <w:t>have been detected since</w:t>
            </w:r>
            <w:r w:rsidRPr="6B18ACF7" w:rsidR="37FFA1A2">
              <w:rPr>
                <w:i w:val="0"/>
                <w:iCs w:val="0"/>
              </w:rPr>
              <w:t xml:space="preserve"> 3/13/23 in </w:t>
            </w:r>
            <w:r w:rsidRPr="6B18ACF7" w:rsidR="05B2B434">
              <w:rPr>
                <w:i w:val="0"/>
                <w:iCs w:val="0"/>
              </w:rPr>
              <w:t>the Confluence</w:t>
            </w:r>
            <w:r w:rsidRPr="6B18ACF7" w:rsidR="04769398">
              <w:rPr>
                <w:i w:val="0"/>
                <w:iCs w:val="0"/>
              </w:rPr>
              <w:t xml:space="preserve">, lower Sac River, Honker Bay, </w:t>
            </w:r>
            <w:r w:rsidRPr="6B18ACF7" w:rsidR="49A905CF">
              <w:rPr>
                <w:i w:val="0"/>
                <w:iCs w:val="0"/>
              </w:rPr>
              <w:t>Suisun Bay,</w:t>
            </w:r>
            <w:r w:rsidRPr="6B18ACF7" w:rsidR="04769398">
              <w:rPr>
                <w:i w:val="0"/>
                <w:iCs w:val="0"/>
              </w:rPr>
              <w:t xml:space="preserve"> Suisun Marsh</w:t>
            </w:r>
            <w:r w:rsidRPr="6B18ACF7" w:rsidR="415BB38C">
              <w:rPr>
                <w:i w:val="0"/>
                <w:iCs w:val="0"/>
              </w:rPr>
              <w:t xml:space="preserve">, </w:t>
            </w:r>
            <w:r w:rsidRPr="6B18ACF7" w:rsidR="70909F5F">
              <w:rPr>
                <w:i w:val="0"/>
                <w:iCs w:val="0"/>
              </w:rPr>
              <w:t xml:space="preserve">Sac Deepwater Ship Channel, </w:t>
            </w:r>
            <w:r w:rsidRPr="6B18ACF7" w:rsidR="415BB38C">
              <w:rPr>
                <w:i w:val="0"/>
                <w:iCs w:val="0"/>
              </w:rPr>
              <w:t>and Cache Slough / Liberty Island</w:t>
            </w:r>
            <w:r w:rsidRPr="6B18ACF7" w:rsidR="45BEE5E6">
              <w:rPr>
                <w:i w:val="0"/>
                <w:iCs w:val="0"/>
              </w:rPr>
              <w:t>.</w:t>
            </w:r>
            <w:r w:rsidRPr="6B18ACF7" w:rsidR="78BEAD1C">
              <w:rPr>
                <w:i w:val="0"/>
                <w:iCs w:val="0"/>
              </w:rPr>
              <w:t xml:space="preserve"> </w:t>
            </w:r>
            <w:r w:rsidRPr="6B18ACF7" w:rsidR="3191BF0A">
              <w:rPr>
                <w:i w:val="0"/>
                <w:iCs w:val="0"/>
              </w:rPr>
              <w:t>N</w:t>
            </w:r>
            <w:r w:rsidRPr="6B18ACF7" w:rsidR="0A52A70F">
              <w:rPr>
                <w:i w:val="0"/>
                <w:iCs w:val="0"/>
              </w:rPr>
              <w:t xml:space="preserve">o </w:t>
            </w:r>
            <w:r w:rsidRPr="6B18ACF7" w:rsidR="3191BF0A">
              <w:rPr>
                <w:i w:val="0"/>
                <w:iCs w:val="0"/>
              </w:rPr>
              <w:t xml:space="preserve">DS were detected in </w:t>
            </w:r>
            <w:r w:rsidRPr="6B18ACF7" w:rsidR="0A52A70F">
              <w:rPr>
                <w:i w:val="0"/>
                <w:iCs w:val="0"/>
              </w:rPr>
              <w:t xml:space="preserve">salvage in the last </w:t>
            </w:r>
            <w:r w:rsidRPr="6B18ACF7" w:rsidR="59D0511A">
              <w:rPr>
                <w:i w:val="0"/>
                <w:iCs w:val="0"/>
              </w:rPr>
              <w:t xml:space="preserve">two </w:t>
            </w:r>
            <w:r w:rsidRPr="6B18ACF7" w:rsidR="0A52A70F">
              <w:rPr>
                <w:i w:val="0"/>
                <w:iCs w:val="0"/>
              </w:rPr>
              <w:t>week</w:t>
            </w:r>
            <w:r w:rsidRPr="6B18ACF7" w:rsidR="59D0511A">
              <w:rPr>
                <w:i w:val="0"/>
                <w:iCs w:val="0"/>
              </w:rPr>
              <w:t>s</w:t>
            </w:r>
            <w:r w:rsidRPr="6B18ACF7" w:rsidR="3191BF0A">
              <w:rPr>
                <w:i w:val="0"/>
                <w:iCs w:val="0"/>
              </w:rPr>
              <w:t>,</w:t>
            </w:r>
            <w:r w:rsidRPr="6B18ACF7" w:rsidR="0A52A70F">
              <w:rPr>
                <w:i w:val="0"/>
                <w:iCs w:val="0"/>
              </w:rPr>
              <w:t xml:space="preserve"> and </w:t>
            </w:r>
            <w:r w:rsidRPr="6B18ACF7" w:rsidR="211E107E">
              <w:rPr>
                <w:i w:val="0"/>
                <w:iCs w:val="0"/>
              </w:rPr>
              <w:t xml:space="preserve">adult </w:t>
            </w:r>
            <w:r w:rsidRPr="6B18ACF7" w:rsidR="1D7AAFB0">
              <w:rPr>
                <w:i w:val="0"/>
                <w:iCs w:val="0"/>
              </w:rPr>
              <w:t xml:space="preserve">DS </w:t>
            </w:r>
            <w:r w:rsidRPr="6B18ACF7" w:rsidR="2049FC5E">
              <w:rPr>
                <w:i w:val="0"/>
                <w:iCs w:val="0"/>
              </w:rPr>
              <w:t xml:space="preserve">cumulative seasonal </w:t>
            </w:r>
            <w:r w:rsidRPr="6B18ACF7" w:rsidR="7F8D1FD9">
              <w:rPr>
                <w:i w:val="0"/>
                <w:iCs w:val="0"/>
              </w:rPr>
              <w:t>salvage is</w:t>
            </w:r>
            <w:r w:rsidRPr="6B18ACF7" w:rsidR="0F25D43D">
              <w:rPr>
                <w:i w:val="0"/>
                <w:iCs w:val="0"/>
              </w:rPr>
              <w:t xml:space="preserve"> </w:t>
            </w:r>
            <w:r w:rsidRPr="6B18ACF7" w:rsidR="611B8AB7">
              <w:rPr>
                <w:i w:val="0"/>
                <w:iCs w:val="0"/>
              </w:rPr>
              <w:t>52</w:t>
            </w:r>
            <w:r w:rsidRPr="6B18ACF7" w:rsidR="3FA6899D">
              <w:rPr>
                <w:i w:val="0"/>
                <w:iCs w:val="0"/>
              </w:rPr>
              <w:t>.</w:t>
            </w:r>
          </w:p>
          <w:p w:rsidRPr="00DB1D48" w:rsidR="7B40D848" w:rsidP="6B18ACF7" w:rsidRDefault="553AF25F" w14:paraId="2DA1D0FB" w14:textId="036CECD9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  <w:rPr>
                <w:i w:val="0"/>
                <w:iCs w:val="0"/>
              </w:rPr>
            </w:pPr>
            <w:r w:rsidRPr="6B18ACF7">
              <w:rPr>
                <w:i w:val="0"/>
                <w:iCs w:val="0"/>
              </w:rPr>
              <w:t xml:space="preserve">Spawning </w:t>
            </w:r>
            <w:r w:rsidRPr="6B18ACF7" w:rsidR="73C9611F">
              <w:rPr>
                <w:i w:val="0"/>
                <w:iCs w:val="0"/>
              </w:rPr>
              <w:t>ha</w:t>
            </w:r>
            <w:r w:rsidRPr="6B18ACF7" w:rsidR="6C9BF012">
              <w:rPr>
                <w:i w:val="0"/>
                <w:iCs w:val="0"/>
              </w:rPr>
              <w:t xml:space="preserve">s </w:t>
            </w:r>
            <w:r w:rsidRPr="6B18ACF7" w:rsidR="349319C7">
              <w:rPr>
                <w:i w:val="0"/>
                <w:iCs w:val="0"/>
              </w:rPr>
              <w:t>end</w:t>
            </w:r>
            <w:r w:rsidRPr="6B18ACF7" w:rsidR="0BD2E490">
              <w:rPr>
                <w:i w:val="0"/>
                <w:iCs w:val="0"/>
              </w:rPr>
              <w:t>ed</w:t>
            </w:r>
            <w:r w:rsidRPr="6B18ACF7" w:rsidR="36E7A4CD">
              <w:rPr>
                <w:i w:val="0"/>
                <w:iCs w:val="0"/>
              </w:rPr>
              <w:t xml:space="preserve"> and LFS larvae </w:t>
            </w:r>
            <w:r w:rsidRPr="6B18ACF7" w:rsidR="0EA81C56">
              <w:rPr>
                <w:i w:val="0"/>
                <w:iCs w:val="0"/>
              </w:rPr>
              <w:t>and juveniles</w:t>
            </w:r>
            <w:r w:rsidRPr="6B18ACF7" w:rsidR="36E7A4CD">
              <w:rPr>
                <w:i w:val="0"/>
                <w:iCs w:val="0"/>
              </w:rPr>
              <w:t xml:space="preserve"> </w:t>
            </w:r>
            <w:r w:rsidRPr="6B18ACF7" w:rsidR="01AE9C44">
              <w:rPr>
                <w:i w:val="0"/>
                <w:iCs w:val="0"/>
              </w:rPr>
              <w:t>have</w:t>
            </w:r>
            <w:r w:rsidRPr="6B18ACF7" w:rsidR="3F3D06D4">
              <w:rPr>
                <w:i w:val="0"/>
                <w:iCs w:val="0"/>
              </w:rPr>
              <w:t xml:space="preserve"> </w:t>
            </w:r>
            <w:r w:rsidRPr="6B18ACF7" w:rsidR="38942EED">
              <w:rPr>
                <w:i w:val="0"/>
                <w:iCs w:val="0"/>
              </w:rPr>
              <w:t>been</w:t>
            </w:r>
            <w:r w:rsidRPr="6B18ACF7" w:rsidR="36E7A4CD">
              <w:rPr>
                <w:i w:val="0"/>
                <w:iCs w:val="0"/>
              </w:rPr>
              <w:t xml:space="preserve"> detected </w:t>
            </w:r>
            <w:r w:rsidRPr="6B18ACF7" w:rsidR="0EA3B514">
              <w:rPr>
                <w:i w:val="0"/>
                <w:iCs w:val="0"/>
              </w:rPr>
              <w:t xml:space="preserve">in the past month </w:t>
            </w:r>
            <w:r w:rsidRPr="6B18ACF7" w:rsidR="36E7A4CD">
              <w:rPr>
                <w:i w:val="0"/>
                <w:iCs w:val="0"/>
              </w:rPr>
              <w:t xml:space="preserve">in </w:t>
            </w:r>
            <w:r w:rsidRPr="6B18ACF7" w:rsidR="4D7AE80B">
              <w:rPr>
                <w:i w:val="0"/>
                <w:iCs w:val="0"/>
              </w:rPr>
              <w:t xml:space="preserve">the </w:t>
            </w:r>
            <w:r w:rsidRPr="6B18ACF7" w:rsidR="566A97A9">
              <w:rPr>
                <w:i w:val="0"/>
                <w:iCs w:val="0"/>
              </w:rPr>
              <w:t>confluence,</w:t>
            </w:r>
            <w:r w:rsidRPr="6B18ACF7" w:rsidR="5933F0DB">
              <w:rPr>
                <w:i w:val="0"/>
                <w:iCs w:val="0"/>
              </w:rPr>
              <w:t xml:space="preserve"> </w:t>
            </w:r>
            <w:r w:rsidRPr="6B18ACF7" w:rsidR="25E2F395">
              <w:rPr>
                <w:i w:val="0"/>
                <w:iCs w:val="0"/>
              </w:rPr>
              <w:t xml:space="preserve">Suisun Bay, </w:t>
            </w:r>
            <w:r w:rsidRPr="6B18ACF7" w:rsidR="67E6950E">
              <w:rPr>
                <w:i w:val="0"/>
                <w:iCs w:val="0"/>
              </w:rPr>
              <w:t xml:space="preserve">Suisun Marsh, </w:t>
            </w:r>
            <w:r w:rsidRPr="6B18ACF7" w:rsidR="5933F0DB">
              <w:rPr>
                <w:i w:val="0"/>
                <w:iCs w:val="0"/>
              </w:rPr>
              <w:t xml:space="preserve">and </w:t>
            </w:r>
            <w:r w:rsidRPr="6B18ACF7" w:rsidR="450F0655">
              <w:rPr>
                <w:i w:val="0"/>
                <w:iCs w:val="0"/>
              </w:rPr>
              <w:t xml:space="preserve">downstream to </w:t>
            </w:r>
            <w:r w:rsidRPr="6B18ACF7" w:rsidR="17D94D94">
              <w:rPr>
                <w:i w:val="0"/>
                <w:iCs w:val="0"/>
              </w:rPr>
              <w:t xml:space="preserve">Carquinez, Napa River, and </w:t>
            </w:r>
            <w:r w:rsidRPr="6B18ACF7" w:rsidR="450F0655">
              <w:rPr>
                <w:i w:val="0"/>
                <w:iCs w:val="0"/>
              </w:rPr>
              <w:t>San Pablo Bay</w:t>
            </w:r>
            <w:r w:rsidRPr="6B18ACF7" w:rsidR="36E7A4CD">
              <w:rPr>
                <w:i w:val="0"/>
                <w:iCs w:val="0"/>
              </w:rPr>
              <w:t>.</w:t>
            </w:r>
            <w:r w:rsidRPr="6B18ACF7" w:rsidR="06FBA1CE">
              <w:rPr>
                <w:i w:val="0"/>
                <w:iCs w:val="0"/>
              </w:rPr>
              <w:t xml:space="preserve"> </w:t>
            </w:r>
            <w:r w:rsidRPr="6B18ACF7" w:rsidR="6BA69A13">
              <w:rPr>
                <w:i w:val="0"/>
                <w:iCs w:val="0"/>
              </w:rPr>
              <w:t xml:space="preserve">No LFS were detected in </w:t>
            </w:r>
            <w:r w:rsidRPr="6B18ACF7" w:rsidR="4FB7CA1C">
              <w:rPr>
                <w:i w:val="0"/>
                <w:iCs w:val="0"/>
              </w:rPr>
              <w:t>salvage</w:t>
            </w:r>
            <w:r w:rsidRPr="6B18ACF7" w:rsidR="6BA69A13">
              <w:rPr>
                <w:i w:val="0"/>
                <w:iCs w:val="0"/>
              </w:rPr>
              <w:t xml:space="preserve"> in the last two weeks, and c</w:t>
            </w:r>
            <w:r w:rsidRPr="6B18ACF7" w:rsidR="76D86E9A">
              <w:rPr>
                <w:i w:val="0"/>
                <w:iCs w:val="0"/>
              </w:rPr>
              <w:t>umulative</w:t>
            </w:r>
            <w:r w:rsidRPr="6B18ACF7" w:rsidR="64E06FC6">
              <w:rPr>
                <w:i w:val="0"/>
                <w:iCs w:val="0"/>
              </w:rPr>
              <w:t xml:space="preserve"> </w:t>
            </w:r>
            <w:r w:rsidRPr="6B18ACF7" w:rsidR="4DD2BC61">
              <w:rPr>
                <w:i w:val="0"/>
                <w:iCs w:val="0"/>
              </w:rPr>
              <w:t>s</w:t>
            </w:r>
            <w:r w:rsidRPr="6B18ACF7" w:rsidR="007490C7">
              <w:rPr>
                <w:i w:val="0"/>
                <w:iCs w:val="0"/>
              </w:rPr>
              <w:t xml:space="preserve">easonal </w:t>
            </w:r>
            <w:r w:rsidRPr="6B18ACF7" w:rsidR="44046DE5">
              <w:rPr>
                <w:i w:val="0"/>
                <w:iCs w:val="0"/>
              </w:rPr>
              <w:t xml:space="preserve">adult </w:t>
            </w:r>
            <w:r w:rsidRPr="6B18ACF7" w:rsidR="17628AB7">
              <w:rPr>
                <w:i w:val="0"/>
                <w:iCs w:val="0"/>
              </w:rPr>
              <w:t xml:space="preserve">salvage </w:t>
            </w:r>
            <w:r w:rsidRPr="6B18ACF7" w:rsidR="4091A745">
              <w:rPr>
                <w:i w:val="0"/>
                <w:iCs w:val="0"/>
              </w:rPr>
              <w:t>is</w:t>
            </w:r>
            <w:r w:rsidRPr="6B18ACF7" w:rsidR="4D3E5AAF">
              <w:rPr>
                <w:i w:val="0"/>
                <w:iCs w:val="0"/>
              </w:rPr>
              <w:t xml:space="preserve"> </w:t>
            </w:r>
            <w:r w:rsidRPr="6B18ACF7" w:rsidR="1E8291BC">
              <w:rPr>
                <w:i w:val="0"/>
                <w:iCs w:val="0"/>
              </w:rPr>
              <w:t>2</w:t>
            </w:r>
            <w:r w:rsidRPr="6B18ACF7" w:rsidR="28E7619A">
              <w:rPr>
                <w:i w:val="0"/>
                <w:iCs w:val="0"/>
              </w:rPr>
              <w:t>6</w:t>
            </w:r>
            <w:r w:rsidRPr="6B18ACF7" w:rsidR="4789C62F">
              <w:rPr>
                <w:i w:val="0"/>
                <w:iCs w:val="0"/>
              </w:rPr>
              <w:t>.</w:t>
            </w:r>
          </w:p>
          <w:p w:rsidR="00F25DFE" w:rsidP="103CE890" w:rsidRDefault="61D50D7D" w14:paraId="7656649C" w14:textId="074DA243">
            <w:pPr>
              <w:pStyle w:val="vitabletextitalics"/>
              <w:numPr>
                <w:ilvl w:val="0"/>
                <w:numId w:val="33"/>
              </w:numPr>
              <w:tabs>
                <w:tab w:val="clear" w:pos="2800"/>
                <w:tab w:val="left" w:pos="311"/>
              </w:tabs>
              <w:ind w:left="236" w:hanging="180"/>
            </w:pPr>
            <w:r w:rsidRPr="103CE890">
              <w:rPr>
                <w:i w:val="0"/>
                <w:iCs w:val="0"/>
              </w:rPr>
              <w:t>(</w:t>
            </w:r>
            <w:r>
              <w:t xml:space="preserve">updated </w:t>
            </w:r>
            <w:r w:rsidR="0A940256">
              <w:t>5</w:t>
            </w:r>
            <w:r w:rsidR="3DB7AD42">
              <w:t>/</w:t>
            </w:r>
            <w:r w:rsidR="19A1655A">
              <w:t>30</w:t>
            </w:r>
            <w:r w:rsidR="30A3034C">
              <w:t>/23</w:t>
            </w:r>
            <w:r>
              <w:t>)</w:t>
            </w:r>
          </w:p>
        </w:tc>
      </w:tr>
    </w:tbl>
    <w:p w:rsidR="00DA7A8E" w:rsidP="006A4535" w:rsidRDefault="00DA7A8E" w14:paraId="14EE15C0" w14:textId="12BE35C1">
      <w:pPr>
        <w:rPr>
          <w:sz w:val="22"/>
          <w:szCs w:val="22"/>
        </w:rPr>
      </w:pPr>
    </w:p>
    <w:p w:rsidRPr="0092469F" w:rsidR="006A4535" w:rsidP="0092469F" w:rsidRDefault="006A4535" w14:paraId="38FD1DE6" w14:textId="681DBF04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2a-b: WY 202</w:t>
      </w:r>
      <w:r w:rsidRPr="0092469F" w:rsidR="0042224C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relevant Fish and Environmental Criteria and Status in 2019 Reclamation LTO Action Cumulative loss for the duration of 2019 Biological Opinion began upon signature of ROD, 2/19/2020.</w:t>
      </w:r>
    </w:p>
    <w:p w:rsidRPr="0092469F" w:rsidR="006A4535" w:rsidP="754F1841" w:rsidRDefault="4F810006" w14:paraId="4857F484" w14:textId="7FED14D7">
      <w:pPr>
        <w:pStyle w:val="VITableTitleSegoeUI11regular"/>
        <w:rPr>
          <w:rStyle w:val="normaltextrun"/>
          <w:rFonts w:cs="Segoe UI"/>
          <w:color w:val="000000" w:themeColor="accent6"/>
          <w:sz w:val="24"/>
          <w:szCs w:val="24"/>
        </w:rPr>
      </w:pPr>
      <w:r w:rsidRPr="0092469F">
        <w:rPr>
          <w:rFonts w:cs="Segoe UI"/>
          <w:sz w:val="24"/>
          <w:szCs w:val="24"/>
        </w:rPr>
        <w:t>Table 2a: WY 202</w:t>
      </w:r>
      <w:r w:rsidRPr="0092469F" w:rsidR="2FF88309">
        <w:rPr>
          <w:rFonts w:cs="Segoe UI"/>
          <w:sz w:val="24"/>
          <w:szCs w:val="24"/>
        </w:rPr>
        <w:t>3</w:t>
      </w:r>
      <w:r w:rsidRPr="0092469F">
        <w:rPr>
          <w:rFonts w:cs="Segoe UI"/>
          <w:sz w:val="24"/>
          <w:szCs w:val="24"/>
        </w:rPr>
        <w:t xml:space="preserve"> Salmonid Current Loss</w:t>
      </w:r>
      <w:r w:rsidRPr="0092469F" w:rsidR="225817E7">
        <w:rPr>
          <w:rFonts w:cs="Segoe UI"/>
          <w:sz w:val="24"/>
          <w:szCs w:val="24"/>
        </w:rPr>
        <w:t xml:space="preserve"> and Delta Smelt Abiotic Conditions</w:t>
      </w:r>
      <w:r w:rsidRPr="0092469F">
        <w:rPr>
          <w:rFonts w:cs="Segoe UI"/>
          <w:sz w:val="24"/>
          <w:szCs w:val="24"/>
        </w:rPr>
        <w:t>. Additional Real-Time OMR Restrictions and Performance Objectives (4.10.5.10.2</w:t>
      </w:r>
      <w:r w:rsidRPr="0092469F" w:rsidR="2BB4C16C">
        <w:rPr>
          <w:rFonts w:cs="Segoe UI"/>
          <w:sz w:val="24"/>
          <w:szCs w:val="24"/>
        </w:rPr>
        <w:t>, 4.10.5.10.3</w:t>
      </w:r>
      <w:r w:rsidRPr="0092469F">
        <w:rPr>
          <w:rFonts w:cs="Segoe UI"/>
          <w:sz w:val="24"/>
          <w:szCs w:val="24"/>
        </w:rPr>
        <w:t>) and Onset of OMR Management (4.10.5.10.1).</w:t>
      </w:r>
      <w:r w:rsidRPr="0092469F" w:rsidR="4F6ACD76">
        <w:rPr>
          <w:rFonts w:cs="Segoe UI"/>
          <w:sz w:val="24"/>
          <w:szCs w:val="24"/>
        </w:rPr>
        <w:t xml:space="preserve"> Genetic identification</w:t>
      </w:r>
      <w:r w:rsidRPr="0092469F" w:rsidR="095C36FC">
        <w:rPr>
          <w:rFonts w:cs="Segoe UI"/>
          <w:sz w:val="24"/>
          <w:szCs w:val="24"/>
        </w:rPr>
        <w:t xml:space="preserve"> of salmon</w:t>
      </w:r>
      <w:r w:rsidRPr="0092469F" w:rsidR="4F6ACD76">
        <w:rPr>
          <w:rFonts w:cs="Segoe UI"/>
          <w:sz w:val="24"/>
          <w:szCs w:val="24"/>
        </w:rPr>
        <w:t xml:space="preserve"> is not used in calculating loss, but </w:t>
      </w:r>
      <w:r w:rsidRPr="0092469F" w:rsidR="51C6E45E">
        <w:rPr>
          <w:rFonts w:cs="Segoe UI"/>
          <w:sz w:val="24"/>
          <w:szCs w:val="24"/>
        </w:rPr>
        <w:t>results are included in the Assessment</w:t>
      </w:r>
      <w:r w:rsidRPr="0092469F" w:rsidR="4831FDF7">
        <w:rPr>
          <w:rFonts w:cs="Segoe UI"/>
          <w:sz w:val="24"/>
          <w:szCs w:val="24"/>
        </w:rPr>
        <w:t xml:space="preserve"> as they become available</w:t>
      </w:r>
      <w:r w:rsidRPr="0092469F" w:rsidR="51C6E45E">
        <w:rPr>
          <w:rFonts w:cs="Segoe UI"/>
          <w:sz w:val="24"/>
          <w:szCs w:val="24"/>
        </w:rPr>
        <w:t xml:space="preserve">. </w:t>
      </w:r>
      <w:r w:rsidRPr="0092469F" w:rsidR="7710FA59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The Final</w:t>
      </w:r>
      <w:r w:rsidRPr="0092469F" w:rsidR="2477335F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 </w:t>
      </w:r>
      <w:r w:rsidRPr="0092469F" w:rsidR="4A81DA86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WR JPE for BY</w:t>
      </w:r>
      <w:r w:rsidRPr="0092469F" w:rsidR="73972D97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2022 is </w:t>
      </w:r>
      <w:r w:rsidRPr="0092469F" w:rsidR="01DC2185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4</w:t>
      </w:r>
      <w:r w:rsidRPr="0092469F" w:rsidR="4B902B23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>9,924</w:t>
      </w:r>
      <w:r w:rsidRPr="0092469F" w:rsidR="7E1474A2">
        <w:rPr>
          <w:rStyle w:val="normaltextrun"/>
          <w:rFonts w:cs="Segoe U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825"/>
        <w:gridCol w:w="1812"/>
        <w:gridCol w:w="2139"/>
        <w:gridCol w:w="2039"/>
        <w:gridCol w:w="1630"/>
      </w:tblGrid>
      <w:tr w:rsidR="006E6CAA" w:rsidTr="103CE890" w14:paraId="526114B0" w14:textId="77777777">
        <w:trPr>
          <w:tblHeader/>
        </w:trPr>
        <w:tc>
          <w:tcPr>
            <w:tcW w:w="1825" w:type="dxa"/>
            <w:vAlign w:val="bottom"/>
          </w:tcPr>
          <w:p w:rsidRPr="00EA6D0B" w:rsidR="006E6CAA" w:rsidP="006E6CAA" w:rsidRDefault="006E6CAA" w14:paraId="5C468C6E" w14:textId="615854FC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1812" w:type="dxa"/>
            <w:vAlign w:val="bottom"/>
          </w:tcPr>
          <w:p w:rsidR="006E6CAA" w:rsidP="006E6CAA" w:rsidRDefault="006E6CAA" w14:paraId="3AEF7AFF" w14:textId="751B2131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139" w:type="dxa"/>
            <w:vAlign w:val="bottom"/>
          </w:tcPr>
          <w:p w:rsidR="006E6CAA" w:rsidP="006E6CAA" w:rsidRDefault="006E6CAA" w14:paraId="19864CA1" w14:textId="5F101375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039" w:type="dxa"/>
            <w:vAlign w:val="bottom"/>
          </w:tcPr>
          <w:p w:rsidRPr="004A385C" w:rsidR="006E6CAA" w:rsidP="006E6CAA" w:rsidRDefault="006E6CAA" w14:paraId="005F7880" w14:textId="3DC9C5FD">
            <w:pPr>
              <w:pStyle w:val="VITableHeaderSegoeUISemibold10ptBold"/>
              <w:ind w:right="-131"/>
            </w:pPr>
            <w:r w:rsidRPr="006E6CAA">
              <w:t>Weekly Trend</w:t>
            </w:r>
          </w:p>
        </w:tc>
        <w:tc>
          <w:tcPr>
            <w:tcW w:w="1630" w:type="dxa"/>
            <w:vAlign w:val="bottom"/>
          </w:tcPr>
          <w:p w:rsidR="006E6CAA" w:rsidP="006E6CAA" w:rsidRDefault="006E6CAA" w14:paraId="503668D8" w14:textId="59B3929D">
            <w:pPr>
              <w:pStyle w:val="VITableHeaderSegoeUISemibold10ptBold"/>
              <w:ind w:right="-131"/>
            </w:pPr>
            <w:r w:rsidRPr="006E6CAA">
              <w:t>Updated</w:t>
            </w:r>
          </w:p>
        </w:tc>
      </w:tr>
      <w:tr w:rsidR="006A4535" w:rsidTr="103CE890" w14:paraId="467D185E" w14:textId="77777777">
        <w:tc>
          <w:tcPr>
            <w:tcW w:w="1825" w:type="dxa"/>
          </w:tcPr>
          <w:p w:rsidRPr="006A4535" w:rsidR="006A4535" w:rsidP="006A4535" w:rsidRDefault="006A4535" w14:paraId="71638531" w14:textId="01F81BD0">
            <w:pPr>
              <w:pStyle w:val="VITableTextSegoeUIRegular8"/>
            </w:pPr>
            <w:r w:rsidRPr="006A4535">
              <w:t xml:space="preserve">Green sturgeon </w:t>
            </w:r>
          </w:p>
        </w:tc>
        <w:tc>
          <w:tcPr>
            <w:tcW w:w="1812" w:type="dxa"/>
          </w:tcPr>
          <w:p w:rsidRPr="006A4535" w:rsidR="006A4535" w:rsidP="006A4535" w:rsidRDefault="006A4535" w14:paraId="28392A1C" w14:textId="66B70EAB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74 </w:t>
            </w:r>
          </w:p>
        </w:tc>
        <w:tc>
          <w:tcPr>
            <w:tcW w:w="2139" w:type="dxa"/>
          </w:tcPr>
          <w:p w:rsidRPr="006A4535" w:rsidR="006A4535" w:rsidP="006A4535" w:rsidRDefault="006A4535" w14:paraId="30822C5F" w14:textId="6B73BF10">
            <w:pPr>
              <w:pStyle w:val="VITableTextSegoeUIRegular8"/>
            </w:pPr>
            <w:r w:rsidRPr="006A4535">
              <w:t>WY 202</w:t>
            </w:r>
            <w:r w:rsidR="0042224C">
              <w:t>3</w:t>
            </w:r>
            <w:r w:rsidRPr="006A4535">
              <w:t xml:space="preserve"> salvage = 0 (0%) </w:t>
            </w:r>
          </w:p>
        </w:tc>
        <w:tc>
          <w:tcPr>
            <w:tcW w:w="2039" w:type="dxa"/>
          </w:tcPr>
          <w:p w:rsidRPr="006A4535" w:rsidR="006A4535" w:rsidP="006A4535" w:rsidRDefault="006A4535" w14:paraId="7DDA3316" w14:textId="6A5E1B3E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6A4535" w:rsidR="006A4535" w:rsidP="1A29E3FD" w:rsidRDefault="7C581C39" w14:paraId="6CE5C9D6" w14:textId="4F7E1A4B">
            <w:pPr>
              <w:pStyle w:val="VITableTextSegoeUIRegular8"/>
              <w:spacing w:line="259" w:lineRule="auto"/>
            </w:pPr>
            <w:r>
              <w:t>6</w:t>
            </w:r>
            <w:r w:rsidR="1FC8EA91">
              <w:t>/</w:t>
            </w:r>
            <w:r w:rsidR="6D6E00CC">
              <w:t>5</w:t>
            </w:r>
            <w:r w:rsidR="629A8915">
              <w:t>/</w:t>
            </w:r>
            <w:r w:rsidR="2843754B">
              <w:t xml:space="preserve">2023 </w:t>
            </w:r>
          </w:p>
        </w:tc>
      </w:tr>
      <w:tr w:rsidR="00F844C9" w:rsidTr="103CE890" w14:paraId="27405751" w14:textId="77777777">
        <w:tc>
          <w:tcPr>
            <w:tcW w:w="1825" w:type="dxa"/>
          </w:tcPr>
          <w:p w:rsidRPr="006A4535" w:rsidR="00F844C9" w:rsidP="00F844C9" w:rsidRDefault="00F844C9" w14:paraId="481CB147" w14:textId="68E0BF9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1812" w:type="dxa"/>
          </w:tcPr>
          <w:p w:rsidR="00F844C9" w:rsidP="00F844C9" w:rsidRDefault="55BC6D63" w14:paraId="18A2A7E6" w14:textId="575FBA92">
            <w:pPr>
              <w:pStyle w:val="VITableTextSegoeUIRegular8"/>
            </w:pPr>
            <w:r>
              <w:t xml:space="preserve">WY 2023 loss = </w:t>
            </w:r>
            <w:r w:rsidR="41711763">
              <w:t>292</w:t>
            </w:r>
          </w:p>
          <w:p w:rsidRPr="006A4535" w:rsidR="00F844C9" w:rsidP="00F844C9" w:rsidRDefault="00F844C9" w14:paraId="1338E550" w14:textId="6CB7F403">
            <w:pPr>
              <w:pStyle w:val="VITableTextSegoeUIRegular8"/>
            </w:pPr>
            <w:r>
              <w:rPr>
                <w:rStyle w:val="normaltextrun"/>
                <w:color w:val="000000"/>
                <w:szCs w:val="16"/>
                <w:bdr w:val="none" w:color="auto" w:sz="0" w:space="0" w:frame="1"/>
              </w:rPr>
              <w:t>(50% of 1.17% of JPE) </w:t>
            </w:r>
          </w:p>
        </w:tc>
        <w:tc>
          <w:tcPr>
            <w:tcW w:w="2139" w:type="dxa"/>
            <w:shd w:val="clear" w:color="auto" w:fill="auto"/>
          </w:tcPr>
          <w:p w:rsidRPr="003B1332" w:rsidR="00F844C9" w:rsidP="00F844C9" w:rsidRDefault="37E17E97" w14:paraId="0C7804B0" w14:textId="1D91A254">
            <w:pPr>
              <w:pStyle w:val="VITableTextSegoeUIRegular8"/>
            </w:pPr>
            <w:r>
              <w:t xml:space="preserve">WY 2023 loss = </w:t>
            </w:r>
            <w:r w:rsidR="16C7E43A">
              <w:t>109.88</w:t>
            </w:r>
            <w:r w:rsidR="44811BCD">
              <w:t>(</w:t>
            </w:r>
            <w:r w:rsidR="598D6128">
              <w:t>3</w:t>
            </w:r>
            <w:r w:rsidR="5B64B415">
              <w:t>7.6</w:t>
            </w:r>
            <w:r w:rsidR="34F458FE">
              <w:t>%)</w:t>
            </w:r>
          </w:p>
        </w:tc>
        <w:tc>
          <w:tcPr>
            <w:tcW w:w="2039" w:type="dxa"/>
          </w:tcPr>
          <w:p w:rsidRPr="006A4535" w:rsidR="00F844C9" w:rsidP="00F844C9" w:rsidRDefault="5EF731C2" w14:paraId="51FE82F1" w14:textId="3DC2DD7C">
            <w:pPr>
              <w:pStyle w:val="VITableTextSegoeUIRegular8"/>
            </w:pPr>
            <w:r>
              <w:t>No change expected</w:t>
            </w:r>
          </w:p>
        </w:tc>
        <w:tc>
          <w:tcPr>
            <w:tcW w:w="1630" w:type="dxa"/>
          </w:tcPr>
          <w:p w:rsidRPr="006A4535" w:rsidR="00F844C9" w:rsidP="00F844C9" w:rsidRDefault="7C581C39" w14:paraId="49FDC376" w14:textId="5E993C77">
            <w:pPr>
              <w:pStyle w:val="VITableTextSegoeUIRegular8"/>
            </w:pPr>
            <w:r>
              <w:t>6</w:t>
            </w:r>
            <w:r w:rsidR="1FC8EA91">
              <w:t>/</w:t>
            </w:r>
            <w:r w:rsidR="6D6E00CC">
              <w:t>5</w:t>
            </w:r>
            <w:r w:rsidR="629A8915">
              <w:t>/</w:t>
            </w:r>
            <w:r w:rsidR="18990E3E">
              <w:t>2023</w:t>
            </w:r>
          </w:p>
        </w:tc>
      </w:tr>
      <w:tr w:rsidR="00F844C9" w:rsidTr="103CE890" w14:paraId="22D85902" w14:textId="77777777">
        <w:tc>
          <w:tcPr>
            <w:tcW w:w="1825" w:type="dxa"/>
          </w:tcPr>
          <w:p w:rsidR="00F844C9" w:rsidP="00F844C9" w:rsidRDefault="00F844C9" w14:paraId="6A6282E8" w14:textId="19628957">
            <w:pPr>
              <w:pStyle w:val="VITableTextSegoeUIRegular8"/>
            </w:pPr>
            <w:r>
              <w:t xml:space="preserve">Natural Steelhead  </w:t>
            </w:r>
          </w:p>
        </w:tc>
        <w:tc>
          <w:tcPr>
            <w:tcW w:w="1812" w:type="dxa"/>
          </w:tcPr>
          <w:p w:rsidR="002E5EA4" w:rsidP="00F844C9" w:rsidRDefault="00F844C9" w14:paraId="6B66756B" w14:textId="77777777">
            <w:pPr>
              <w:pStyle w:val="VITableTextSegoeUIRegular8"/>
            </w:pPr>
            <w:r>
              <w:t xml:space="preserve">Dec 1 – Mar 31 = </w:t>
            </w:r>
          </w:p>
          <w:p w:rsidR="002E5EA4" w:rsidP="00F844C9" w:rsidRDefault="31357137" w14:paraId="7144CD39" w14:textId="616239F3">
            <w:pPr>
              <w:pStyle w:val="VITableTextSegoeUIRegular8"/>
            </w:pPr>
            <w:r>
              <w:t>707</w:t>
            </w:r>
            <w:r w:rsidR="658CED8F">
              <w:t>;</w:t>
            </w:r>
            <w:r>
              <w:t xml:space="preserve"> (50% of 1,414)</w:t>
            </w:r>
            <w:r w:rsidR="0BBF3BE7">
              <w:t>,</w:t>
            </w:r>
          </w:p>
          <w:p w:rsidR="00ED6665" w:rsidP="00ED6665" w:rsidRDefault="0F1FBAEB" w14:paraId="4FD1346D" w14:textId="2D716104">
            <w:pPr>
              <w:pStyle w:val="VITableTextSegoeUIRegular8"/>
            </w:pPr>
            <w:r>
              <w:t>1060.5</w:t>
            </w:r>
            <w:r w:rsidR="658CED8F">
              <w:t>;</w:t>
            </w:r>
          </w:p>
          <w:p w:rsidR="00ED6665" w:rsidP="00ED6665" w:rsidRDefault="4627A091" w14:paraId="27D50BCC" w14:textId="4C23AC5E">
            <w:pPr>
              <w:pStyle w:val="VITableTextSegoeUIRegular8"/>
            </w:pPr>
            <w:r>
              <w:t>(75% of 1,414</w:t>
            </w:r>
            <w:r w:rsidR="0EB3B5DA">
              <w:t>)</w:t>
            </w:r>
          </w:p>
          <w:p w:rsidR="00F844C9" w:rsidP="00F844C9" w:rsidRDefault="00F844C9" w14:paraId="105A70C7" w14:textId="77777777">
            <w:pPr>
              <w:pStyle w:val="VITableTextSegoeUIRegular8"/>
            </w:pPr>
          </w:p>
          <w:p w:rsidR="00F844C9" w:rsidP="00F844C9" w:rsidRDefault="00F844C9" w14:paraId="12DC06F4" w14:textId="0D5EFE9C">
            <w:pPr>
              <w:pStyle w:val="VITableTextSegoeUIRegular8"/>
            </w:pPr>
            <w:r>
              <w:t xml:space="preserve">Apr 1 – June 15 = 776 (50% of 1,552) </w:t>
            </w:r>
          </w:p>
        </w:tc>
        <w:tc>
          <w:tcPr>
            <w:tcW w:w="2139" w:type="dxa"/>
          </w:tcPr>
          <w:p w:rsidRPr="00940417" w:rsidR="00F844C9" w:rsidP="00F844C9" w:rsidRDefault="3786008B" w14:paraId="5D0A175F" w14:textId="52CFD983">
            <w:pPr>
              <w:pStyle w:val="VITableTextSegoeUIRegular8"/>
            </w:pPr>
            <w:r>
              <w:t xml:space="preserve">WY 2023 loss = </w:t>
            </w:r>
            <w:r w:rsidR="5D2CCF97">
              <w:t>1</w:t>
            </w:r>
            <w:r w:rsidR="63909EC5">
              <w:t>17</w:t>
            </w:r>
            <w:r w:rsidR="5D2CCF97">
              <w:t>5</w:t>
            </w:r>
            <w:r w:rsidR="2F6B06F4">
              <w:t>.</w:t>
            </w:r>
            <w:r w:rsidR="56F38637">
              <w:t>3</w:t>
            </w:r>
            <w:r w:rsidR="5D2CCF97">
              <w:t>6</w:t>
            </w:r>
          </w:p>
          <w:p w:rsidRPr="00CA1415" w:rsidR="00F844C9" w:rsidP="00F844C9" w:rsidRDefault="0BB95533" w14:paraId="2ED80D1F" w14:textId="00C8D785">
            <w:pPr>
              <w:pStyle w:val="VITableTextSegoeUIRegular8"/>
            </w:pPr>
            <w:r>
              <w:t xml:space="preserve">Dec 1 – Mar 31 = </w:t>
            </w:r>
            <w:r w:rsidR="2987E8CD">
              <w:t>10</w:t>
            </w:r>
            <w:r w:rsidR="076A31F6">
              <w:t>1</w:t>
            </w:r>
            <w:r w:rsidR="469309DA">
              <w:t xml:space="preserve">5.16 </w:t>
            </w:r>
            <w:r w:rsidR="25727E0E">
              <w:t>(</w:t>
            </w:r>
            <w:r w:rsidR="396DD7BB">
              <w:t>9</w:t>
            </w:r>
            <w:r w:rsidR="6C3132B3">
              <w:t>5.</w:t>
            </w:r>
            <w:r w:rsidR="35054F8A">
              <w:t>7</w:t>
            </w:r>
            <w:r w:rsidR="4DC5D8FF">
              <w:t>%</w:t>
            </w:r>
            <w:r w:rsidR="22EF7AEB">
              <w:t xml:space="preserve"> of the 75% threshold</w:t>
            </w:r>
            <w:r w:rsidR="4DC5D8FF">
              <w:t>)</w:t>
            </w:r>
          </w:p>
          <w:p w:rsidRPr="003B1332" w:rsidR="00F844C9" w:rsidP="00F844C9" w:rsidRDefault="332FA2A0" w14:paraId="4F86360D" w14:textId="0657CC47">
            <w:pPr>
              <w:pStyle w:val="VITableTextSegoeUIRegular8"/>
            </w:pPr>
            <w:r>
              <w:t xml:space="preserve">Apr 1 – June 15 = </w:t>
            </w:r>
            <w:r w:rsidR="0013570D">
              <w:t>372.</w:t>
            </w:r>
            <w:r w:rsidR="09CFDAFF">
              <w:t>49</w:t>
            </w:r>
            <w:r>
              <w:t>(</w:t>
            </w:r>
            <w:r w:rsidR="00D11B83">
              <w:t>48.</w:t>
            </w:r>
            <w:r w:rsidR="407AB95A">
              <w:t>00</w:t>
            </w:r>
            <w:r>
              <w:t>%</w:t>
            </w:r>
            <w:r w:rsidR="3D1166DE">
              <w:t xml:space="preserve"> of the 50% threshold</w:t>
            </w:r>
            <w:r>
              <w:t>)</w:t>
            </w:r>
          </w:p>
        </w:tc>
        <w:tc>
          <w:tcPr>
            <w:tcW w:w="2039" w:type="dxa"/>
          </w:tcPr>
          <w:p w:rsidRPr="004A385C" w:rsidR="00F844C9" w:rsidP="754F1841" w:rsidRDefault="150236F3" w14:paraId="78673BF5" w14:textId="1B55731C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Pr="004A385C" w:rsidR="00F844C9" w:rsidP="754F1841" w:rsidRDefault="00F844C9" w14:paraId="03A5CECA" w14:textId="00882A19">
            <w:pPr>
              <w:pStyle w:val="VITableTextSegoeUIRegular8"/>
              <w:spacing w:line="259" w:lineRule="auto"/>
            </w:pPr>
          </w:p>
        </w:tc>
        <w:tc>
          <w:tcPr>
            <w:tcW w:w="1630" w:type="dxa"/>
          </w:tcPr>
          <w:p w:rsidRPr="004A385C" w:rsidR="00F844C9" w:rsidP="190A082F" w:rsidRDefault="7C581C39" w14:paraId="7B7DC415" w14:textId="0A32D78B">
            <w:pPr>
              <w:pStyle w:val="VITableTextSegoeUIRegular8"/>
            </w:pPr>
            <w:r>
              <w:t>6</w:t>
            </w:r>
            <w:r w:rsidR="1FC8EA91">
              <w:t>/</w:t>
            </w:r>
            <w:r w:rsidR="2BA3EE29">
              <w:t>5</w:t>
            </w:r>
            <w:r w:rsidR="629A8915">
              <w:t>/</w:t>
            </w:r>
            <w:r w:rsidR="024EBDA2">
              <w:t>2023</w:t>
            </w:r>
          </w:p>
        </w:tc>
      </w:tr>
      <w:tr w:rsidR="00F844C9" w:rsidTr="103CE890" w14:paraId="48DFF065" w14:textId="77777777">
        <w:tc>
          <w:tcPr>
            <w:tcW w:w="1825" w:type="dxa"/>
          </w:tcPr>
          <w:p w:rsidR="00F844C9" w:rsidP="00F844C9" w:rsidRDefault="00F844C9" w14:paraId="60DB7379" w14:textId="00DE50A5">
            <w:pPr>
              <w:pStyle w:val="VITableTextSegoeUIRegular8"/>
            </w:pPr>
            <w:r>
              <w:t xml:space="preserve">Sacramento River 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41D5F568" w14:paraId="04496591" w14:textId="6EBBD8D7">
            <w:pPr>
              <w:pStyle w:val="VITableTextSegoeUIRegular8"/>
            </w:pPr>
            <w:r>
              <w:t xml:space="preserve">WY 2023 loss = </w:t>
            </w:r>
            <w:r w:rsidR="2ECDC8A3">
              <w:t>114.6</w:t>
            </w:r>
            <w:r>
              <w:t xml:space="preserve"> (50% of 0.12% of JPE)</w:t>
            </w:r>
          </w:p>
        </w:tc>
        <w:tc>
          <w:tcPr>
            <w:tcW w:w="2139" w:type="dxa"/>
          </w:tcPr>
          <w:p w:rsidRPr="001B2B75" w:rsidR="00F844C9" w:rsidP="00F844C9" w:rsidRDefault="00F844C9" w14:paraId="73511788" w14:textId="17504429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</w:t>
            </w:r>
          </w:p>
        </w:tc>
        <w:tc>
          <w:tcPr>
            <w:tcW w:w="2039" w:type="dxa"/>
          </w:tcPr>
          <w:p w:rsidRPr="004A385C" w:rsidR="00F844C9" w:rsidP="009E1239" w:rsidRDefault="58DE0A46" w14:paraId="554E6387" w14:textId="7F38BC57">
            <w:pPr>
              <w:pStyle w:val="VITableTextSegoeUIRegular8"/>
              <w:spacing w:line="259" w:lineRule="auto"/>
            </w:pPr>
            <w:r>
              <w:t>No</w:t>
            </w:r>
            <w:r w:rsidR="2B7E8733">
              <w:t xml:space="preserve"> change expected</w:t>
            </w:r>
          </w:p>
        </w:tc>
        <w:tc>
          <w:tcPr>
            <w:tcW w:w="1630" w:type="dxa"/>
          </w:tcPr>
          <w:p w:rsidRPr="004A385C" w:rsidR="00F844C9" w:rsidP="190A082F" w:rsidRDefault="7C581C39" w14:paraId="4C3C85A5" w14:textId="510D3E59">
            <w:pPr>
              <w:pStyle w:val="VITableTextSegoeUIRegular8"/>
            </w:pPr>
            <w:r>
              <w:t>6</w:t>
            </w:r>
            <w:r w:rsidR="1FC8EA91">
              <w:t>/</w:t>
            </w:r>
            <w:r w:rsidR="5EE8A406">
              <w:t>5</w:t>
            </w:r>
            <w:r w:rsidR="629A8915">
              <w:t>/</w:t>
            </w:r>
            <w:r w:rsidR="024EBDA2">
              <w:t>2023</w:t>
            </w:r>
          </w:p>
        </w:tc>
      </w:tr>
      <w:tr w:rsidR="00F844C9" w:rsidTr="103CE890" w14:paraId="5F40E839" w14:textId="77777777">
        <w:tc>
          <w:tcPr>
            <w:tcW w:w="1825" w:type="dxa"/>
          </w:tcPr>
          <w:p w:rsidR="00F844C9" w:rsidP="00F844C9" w:rsidRDefault="00F844C9" w14:paraId="38AB6909" w14:textId="77777777">
            <w:pPr>
              <w:pStyle w:val="VITableTextSegoeUIRegular8"/>
            </w:pPr>
            <w:r>
              <w:t xml:space="preserve">Battle Creek </w:t>
            </w:r>
          </w:p>
          <w:p w:rsidR="00F844C9" w:rsidP="00F844C9" w:rsidRDefault="00F844C9" w14:paraId="52162A48" w14:textId="22E94348">
            <w:pPr>
              <w:pStyle w:val="VITableTextSegoeUIRegular8"/>
            </w:pPr>
            <w:r>
              <w:t xml:space="preserve">Hatchery winter-run Chinook salmon </w:t>
            </w:r>
          </w:p>
        </w:tc>
        <w:tc>
          <w:tcPr>
            <w:tcW w:w="1812" w:type="dxa"/>
          </w:tcPr>
          <w:p w:rsidRPr="001B2B75" w:rsidR="00F844C9" w:rsidP="00F844C9" w:rsidRDefault="00F844C9" w14:paraId="7BC944F3" w14:textId="154C041D">
            <w:pPr>
              <w:pStyle w:val="VITableTextSegoeUIRegular8"/>
            </w:pPr>
            <w:r>
              <w:t xml:space="preserve">WY 2023 loss = </w:t>
            </w:r>
            <w:r w:rsidR="744E35EE">
              <w:t xml:space="preserve">40 (1% of JPE) </w:t>
            </w:r>
          </w:p>
        </w:tc>
        <w:tc>
          <w:tcPr>
            <w:tcW w:w="2139" w:type="dxa"/>
          </w:tcPr>
          <w:p w:rsidRPr="001B2B75" w:rsidR="00F844C9" w:rsidP="00F844C9" w:rsidRDefault="00F844C9" w14:paraId="748CF42C" w14:textId="2442095A">
            <w:pPr>
              <w:pStyle w:val="VITableTextSegoeUIRegular8"/>
            </w:pPr>
            <w:r w:rsidRPr="001B2B75">
              <w:t>WY 202</w:t>
            </w:r>
            <w:r>
              <w:t>3</w:t>
            </w:r>
            <w:r w:rsidRPr="001B2B75">
              <w:t xml:space="preserve"> loss = 0 (0%) </w:t>
            </w:r>
          </w:p>
        </w:tc>
        <w:tc>
          <w:tcPr>
            <w:tcW w:w="2039" w:type="dxa"/>
          </w:tcPr>
          <w:p w:rsidRPr="00310DBE" w:rsidR="00F844C9" w:rsidP="00F844C9" w:rsidRDefault="00F844C9" w14:paraId="19B321E6" w14:textId="4545846F">
            <w:pPr>
              <w:pStyle w:val="VITableTextSegoeUIRegular8"/>
            </w:pPr>
            <w:r w:rsidRPr="006A4535">
              <w:t xml:space="preserve">No change expected </w:t>
            </w:r>
          </w:p>
        </w:tc>
        <w:tc>
          <w:tcPr>
            <w:tcW w:w="1630" w:type="dxa"/>
          </w:tcPr>
          <w:p w:rsidRPr="00310DBE" w:rsidR="00F844C9" w:rsidP="190A082F" w:rsidRDefault="7C581C39" w14:paraId="1BEFF2C3" w14:textId="29669579">
            <w:pPr>
              <w:pStyle w:val="VITableTextSegoeUIRegular8"/>
            </w:pPr>
            <w:r>
              <w:t>6</w:t>
            </w:r>
            <w:r w:rsidR="18A24ED9">
              <w:t>/</w:t>
            </w:r>
            <w:r w:rsidR="5EE8A406">
              <w:t>5</w:t>
            </w:r>
            <w:r w:rsidR="2F5BCD28">
              <w:t>/</w:t>
            </w:r>
            <w:r w:rsidR="024EBDA2">
              <w:t>2023</w:t>
            </w:r>
          </w:p>
        </w:tc>
      </w:tr>
      <w:tr w:rsidR="00F844C9" w:rsidTr="103CE890" w14:paraId="301C3FB9" w14:textId="77777777">
        <w:tc>
          <w:tcPr>
            <w:tcW w:w="1825" w:type="dxa"/>
          </w:tcPr>
          <w:p w:rsidR="00F844C9" w:rsidP="00F844C9" w:rsidRDefault="00F844C9" w14:paraId="5819B430" w14:textId="642DAAA6">
            <w:pPr>
              <w:pStyle w:val="VITableTextSegoeUIRegular8"/>
            </w:pPr>
            <w:r>
              <w:t xml:space="preserve">Proposed Action Hatchery yearling spring-run Chinook salmon surrogates </w:t>
            </w:r>
          </w:p>
        </w:tc>
        <w:tc>
          <w:tcPr>
            <w:tcW w:w="1812" w:type="dxa"/>
          </w:tcPr>
          <w:p w:rsidR="00F844C9" w:rsidP="00F844C9" w:rsidRDefault="00F844C9" w14:paraId="4654E263" w14:textId="7A087562">
            <w:pPr>
              <w:pStyle w:val="VITableTextSegoeUIRegular8"/>
            </w:pPr>
            <w:r>
              <w:t>&gt; 0.5% of each release group</w:t>
            </w:r>
          </w:p>
          <w:p w:rsidR="0000012D" w:rsidP="2905EDEB" w:rsidRDefault="55BC6D63" w14:paraId="33D8EE71" w14:textId="2D4AE3A8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t xml:space="preserve"> 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1) 12/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1: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C8D7B41" w14:paraId="244031EE" w14:textId="7325FA0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71,057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8F9A2FC">
              <w:rPr>
                <w:rStyle w:val="normaltextrun"/>
                <w:rFonts w:ascii="Segoe UI" w:hAnsi="Segoe UI" w:cs="Segoe UI"/>
                <w:sz w:val="16"/>
                <w:szCs w:val="16"/>
              </w:rPr>
              <w:t>355.3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4DC838DF" w14:textId="594393FA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2) 12/2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2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2: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153AB2CF" w14:textId="3AC5367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66,735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2D71133E">
              <w:rPr>
                <w:rStyle w:val="normaltextrun"/>
                <w:rFonts w:ascii="Segoe UI" w:hAnsi="Segoe UI" w:cs="Segoe UI"/>
                <w:sz w:val="16"/>
                <w:szCs w:val="16"/>
              </w:rPr>
              <w:t>333.7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300EDE9A" w14:paraId="07EA62FA" w14:textId="5AFF1352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3) 1/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13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/202</w:t>
            </w:r>
            <w:r w:rsidRPr="2905EDEB" w:rsidR="5C8D7B41">
              <w:rPr>
                <w:rStyle w:val="normaltextrun"/>
                <w:rFonts w:ascii="Segoe UI" w:hAnsi="Segoe UI" w:cs="Segoe UI"/>
                <w:sz w:val="16"/>
                <w:szCs w:val="16"/>
              </w:rPr>
              <w:t>3</w:t>
            </w: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group 3:</w:t>
            </w:r>
            <w:r w:rsidRPr="2905EDEB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00012D" w:rsidP="2905EDEB" w:rsidRDefault="58254D04" w14:paraId="45E3D801" w14:textId="4D93FC9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2905EDEB">
              <w:rPr>
                <w:rStyle w:val="normaltextrun"/>
                <w:rFonts w:ascii="Segoe UI" w:hAnsi="Segoe UI" w:cs="Segoe UI"/>
                <w:sz w:val="16"/>
                <w:szCs w:val="16"/>
              </w:rPr>
              <w:t>60,712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= </w:t>
            </w:r>
            <w:r w:rsidRPr="2905EDEB" w:rsidR="5E4B3072">
              <w:rPr>
                <w:rStyle w:val="normaltextrun"/>
                <w:rFonts w:ascii="Segoe UI" w:hAnsi="Segoe UI" w:cs="Segoe UI"/>
                <w:sz w:val="16"/>
                <w:szCs w:val="16"/>
              </w:rPr>
              <w:t>303</w:t>
            </w:r>
            <w:r w:rsidRPr="2905EDEB" w:rsidR="300EDE9A">
              <w:rPr>
                <w:rStyle w:val="normaltextrun"/>
                <w:rFonts w:ascii="Segoe UI" w:hAnsi="Segoe UI" w:cs="Segoe UI"/>
                <w:sz w:val="16"/>
                <w:szCs w:val="16"/>
              </w:rPr>
              <w:t>.6 </w:t>
            </w:r>
            <w:r w:rsidRPr="2905EDEB" w:rsidR="300EDE9A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44C9" w:rsidP="00F844C9" w:rsidRDefault="00F844C9" w14:paraId="52CA6BE1" w14:textId="50E26745">
            <w:pPr>
              <w:pStyle w:val="VITableTextSegoeUIRegular8"/>
            </w:pPr>
          </w:p>
        </w:tc>
        <w:tc>
          <w:tcPr>
            <w:tcW w:w="2139" w:type="dxa"/>
          </w:tcPr>
          <w:p w:rsidRPr="002D0C9A" w:rsidR="00F844C9" w:rsidP="00F844C9" w:rsidRDefault="37560009" w14:paraId="79910AA6" w14:textId="2FD2AC2C">
            <w:pPr>
              <w:pStyle w:val="VITableTextSegoeUIRegular8"/>
            </w:pPr>
            <w:r>
              <w:t xml:space="preserve">WY 2023 loss = </w:t>
            </w:r>
          </w:p>
          <w:p w:rsidR="00F80AE7" w:rsidP="00F497E3" w:rsidRDefault="761CD450" w14:paraId="628D4D6E" w14:textId="2D05A88E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1) </w:t>
            </w:r>
            <w:r w:rsidRPr="00F497E3" w:rsidR="7493C3F8">
              <w:rPr>
                <w:rStyle w:val="normaltextrun"/>
                <w:rFonts w:ascii="Segoe UI" w:hAnsi="Segoe UI" w:cs="Segoe UI"/>
                <w:sz w:val="16"/>
                <w:szCs w:val="16"/>
              </w:rPr>
              <w:t>127.5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00F497E3" w:rsidR="0BF705F9">
              <w:rPr>
                <w:rStyle w:val="normaltextrun"/>
                <w:rFonts w:ascii="Segoe UI" w:hAnsi="Segoe UI" w:cs="Segoe UI"/>
                <w:sz w:val="16"/>
                <w:szCs w:val="16"/>
              </w:rPr>
              <w:t>35.9</w:t>
            </w:r>
            <w:r w:rsidRPr="00F497E3" w:rsidR="1447ADD3">
              <w:rPr>
                <w:rStyle w:val="normaltextrun"/>
                <w:rFonts w:ascii="Segoe UI" w:hAnsi="Segoe UI" w:cs="Segoe UI"/>
                <w:sz w:val="16"/>
                <w:szCs w:val="16"/>
              </w:rPr>
              <w:t>%)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00F497E3" w:rsidRDefault="761CD450" w14:paraId="61E06F18" w14:textId="1E6889AC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2) </w:t>
            </w:r>
            <w:r w:rsidRPr="00F497E3" w:rsidR="51E32C03">
              <w:rPr>
                <w:rStyle w:val="normaltextrun"/>
                <w:rFonts w:ascii="Segoe UI" w:hAnsi="Segoe UI" w:cs="Segoe UI"/>
                <w:sz w:val="16"/>
                <w:szCs w:val="16"/>
              </w:rPr>
              <w:t>141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.3 (</w:t>
            </w:r>
            <w:r w:rsidRPr="00F497E3" w:rsidR="6FBEB954">
              <w:rPr>
                <w:rStyle w:val="normaltextrun"/>
                <w:rFonts w:ascii="Segoe UI" w:hAnsi="Segoe UI" w:cs="Segoe UI"/>
                <w:sz w:val="16"/>
                <w:szCs w:val="16"/>
              </w:rPr>
              <w:t>42.3</w:t>
            </w:r>
            <w:r w:rsidRPr="00F497E3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00F497E3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="00F80AE7" w:rsidP="49B5DCA1" w:rsidRDefault="6AA58816" w14:paraId="7A12C867" w14:textId="1D00903F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3) </w:t>
            </w:r>
            <w:r w:rsidRPr="545C284C" w:rsidR="057C0409">
              <w:rPr>
                <w:rStyle w:val="normaltextrun"/>
                <w:rFonts w:ascii="Segoe UI" w:hAnsi="Segoe UI" w:cs="Segoe UI"/>
                <w:sz w:val="16"/>
                <w:szCs w:val="16"/>
              </w:rPr>
              <w:t>32</w:t>
            </w:r>
            <w:r w:rsidRPr="545C284C" w:rsidR="54DF05B3">
              <w:rPr>
                <w:rStyle w:val="normaltextrun"/>
                <w:rFonts w:ascii="Segoe UI" w:hAnsi="Segoe UI" w:cs="Segoe UI"/>
                <w:sz w:val="16"/>
                <w:szCs w:val="16"/>
              </w:rPr>
              <w:t>.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0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 xml:space="preserve"> (</w:t>
            </w:r>
            <w:r w:rsidRPr="545C284C" w:rsidR="313DB1E4">
              <w:rPr>
                <w:rStyle w:val="normaltextrun"/>
                <w:rFonts w:ascii="Segoe UI" w:hAnsi="Segoe UI" w:cs="Segoe UI"/>
                <w:sz w:val="16"/>
                <w:szCs w:val="16"/>
              </w:rPr>
              <w:t>10.5</w:t>
            </w:r>
            <w:r w:rsidRPr="545C284C">
              <w:rPr>
                <w:rStyle w:val="normaltextrun"/>
                <w:rFonts w:ascii="Segoe UI" w:hAnsi="Segoe UI" w:cs="Segoe UI"/>
                <w:sz w:val="16"/>
                <w:szCs w:val="16"/>
              </w:rPr>
              <w:t>%) </w:t>
            </w:r>
            <w:r w:rsidRPr="545C284C">
              <w:rPr>
                <w:rStyle w:val="eop"/>
                <w:rFonts w:ascii="Segoe UI" w:hAnsi="Segoe UI" w:cs="Segoe UI"/>
                <w:sz w:val="16"/>
                <w:szCs w:val="16"/>
              </w:rPr>
              <w:t> </w:t>
            </w:r>
          </w:p>
          <w:p w:rsidRPr="003B1332" w:rsidR="00F844C9" w:rsidP="00F844C9" w:rsidRDefault="00F844C9" w14:paraId="5C22A4A5" w14:textId="3D9F0BB5">
            <w:pPr>
              <w:pStyle w:val="VITableTextSegoeUIRegular8"/>
              <w:rPr>
                <w:highlight w:val="yellow"/>
              </w:rPr>
            </w:pPr>
          </w:p>
        </w:tc>
        <w:tc>
          <w:tcPr>
            <w:tcW w:w="2039" w:type="dxa"/>
          </w:tcPr>
          <w:p w:rsidRPr="004A385C" w:rsidR="001523FA" w:rsidP="001523FA" w:rsidRDefault="49417707" w14:paraId="5712A031" w14:textId="77777777">
            <w:pPr>
              <w:pStyle w:val="VITableTextSegoeUIRegular8"/>
              <w:spacing w:line="259" w:lineRule="auto"/>
            </w:pPr>
            <w:r>
              <w:t>Possible salvage</w:t>
            </w:r>
          </w:p>
          <w:p w:rsidR="00F844C9" w:rsidP="00F844C9" w:rsidRDefault="00F844C9" w14:paraId="0BADBD61" w14:textId="43B5A313">
            <w:pPr>
              <w:pStyle w:val="VITableTextSegoeUIRegular8"/>
            </w:pPr>
          </w:p>
        </w:tc>
        <w:tc>
          <w:tcPr>
            <w:tcW w:w="1630" w:type="dxa"/>
          </w:tcPr>
          <w:p w:rsidR="00F844C9" w:rsidP="00F844C9" w:rsidRDefault="5EF731C2" w14:paraId="4E2D04C1" w14:textId="76982CB0">
            <w:pPr>
              <w:pStyle w:val="VITableTextSegoeUIRegular8"/>
            </w:pPr>
            <w:r>
              <w:t>6</w:t>
            </w:r>
            <w:r w:rsidR="55CAFBEC">
              <w:t>/</w:t>
            </w:r>
            <w:r w:rsidR="5EE8A406">
              <w:t>5</w:t>
            </w:r>
            <w:r w:rsidR="13706E21">
              <w:t>/</w:t>
            </w:r>
            <w:r w:rsidR="024EBDA2">
              <w:t>2023</w:t>
            </w:r>
          </w:p>
        </w:tc>
      </w:tr>
      <w:tr w:rsidR="003B50A3" w:rsidTr="103CE890" w14:paraId="25A82DEC" w14:textId="77777777">
        <w:tc>
          <w:tcPr>
            <w:tcW w:w="1825" w:type="dxa"/>
          </w:tcPr>
          <w:p w:rsidR="003B50A3" w:rsidP="003B50A3" w:rsidRDefault="003B50A3" w14:paraId="7B084C66" w14:textId="1D05961F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</w:p>
        </w:tc>
        <w:tc>
          <w:tcPr>
            <w:tcW w:w="1812" w:type="dxa"/>
          </w:tcPr>
          <w:p w:rsidRPr="00764F4F" w:rsidR="003B50A3" w:rsidP="003B50A3" w:rsidRDefault="003B50A3" w14:paraId="7A5CE4E5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After Dec. 1:</w:t>
            </w:r>
          </w:p>
          <w:p w:rsidRPr="00764F4F" w:rsidR="003B50A3" w:rsidP="003B50A3" w:rsidRDefault="003B50A3" w14:paraId="58C629E3" w14:textId="72D74DC0">
            <w:pPr>
              <w:pStyle w:val="VITableTextSegoeUIRegular8"/>
              <w:rPr>
                <w:rStyle w:val="normaltextrun"/>
                <w:szCs w:val="16"/>
              </w:rPr>
            </w:pPr>
            <w:r w:rsidRPr="00764F4F">
              <w:rPr>
                <w:rStyle w:val="normaltextrun"/>
                <w:szCs w:val="16"/>
              </w:rPr>
              <w:t>Running 3-day avg. flows at Freeport &gt;25,000 cfs</w:t>
            </w:r>
            <w:r w:rsidR="00A30D7A">
              <w:rPr>
                <w:rStyle w:val="normaltextrun"/>
                <w:szCs w:val="16"/>
              </w:rPr>
              <w:br/>
            </w:r>
          </w:p>
          <w:p w:rsidR="003B50A3" w:rsidP="00A30D7A" w:rsidRDefault="003B50A3" w14:paraId="0867CDBC" w14:textId="5502D134">
            <w:pPr>
              <w:pStyle w:val="VITableTextSegoeUIRegular8"/>
            </w:pPr>
            <w:r w:rsidRPr="00764F4F">
              <w:rPr>
                <w:rStyle w:val="normaltextrun"/>
                <w:szCs w:val="16"/>
              </w:rPr>
              <w:t>Running 3-day avg. turbidity at Freeport =&gt;50 FNU</w:t>
            </w:r>
          </w:p>
        </w:tc>
        <w:tc>
          <w:tcPr>
            <w:tcW w:w="2139" w:type="dxa"/>
          </w:tcPr>
          <w:p w:rsidRPr="00D42C0B" w:rsidR="003B50A3" w:rsidP="003B50A3" w:rsidRDefault="003B50A3" w14:paraId="21AB14A2" w14:textId="77777777">
            <w:pPr>
              <w:pStyle w:val="VITableTextSegoeUIRegular8"/>
              <w:rPr>
                <w:rStyle w:val="normaltextrun"/>
                <w:szCs w:val="16"/>
              </w:rPr>
            </w:pPr>
            <w:r w:rsidRPr="00D42C0B">
              <w:rPr>
                <w:rStyle w:val="normaltextrun"/>
                <w:szCs w:val="16"/>
              </w:rPr>
              <w:t xml:space="preserve">Freeport 3-day avg. </w:t>
            </w:r>
          </w:p>
          <w:p w:rsidRPr="00D42C0B" w:rsidR="003B50A3" w:rsidP="003B50A3" w:rsidRDefault="093BC28E" w14:paraId="3B43437F" w14:textId="6A56F3DA">
            <w:pPr>
              <w:pStyle w:val="VITableTextSegoeUIRegular8"/>
              <w:rPr>
                <w:rStyle w:val="normaltextrun"/>
              </w:rPr>
            </w:pPr>
            <w:r w:rsidRPr="2905EDEB">
              <w:rPr>
                <w:rStyle w:val="normaltextrun"/>
              </w:rPr>
              <w:t xml:space="preserve">Flow = </w:t>
            </w:r>
            <w:r w:rsidR="007B10D7">
              <w:rPr>
                <w:rStyle w:val="normaltextrun"/>
              </w:rPr>
              <w:t>Not relevant</w:t>
            </w:r>
          </w:p>
          <w:p w:rsidRPr="002D0C9A" w:rsidR="003B50A3" w:rsidP="003B50A3" w:rsidRDefault="093BC28E" w14:paraId="114C4F56" w14:textId="622A0A45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Turbidity = </w:t>
            </w:r>
            <w:r w:rsidR="007B10D7">
              <w:rPr>
                <w:rStyle w:val="normaltextrun"/>
              </w:rPr>
              <w:t>Not relevant</w:t>
            </w:r>
          </w:p>
        </w:tc>
        <w:tc>
          <w:tcPr>
            <w:tcW w:w="2039" w:type="dxa"/>
          </w:tcPr>
          <w:p w:rsidRPr="006A4535" w:rsidR="00267A5F" w:rsidP="003B50A3" w:rsidRDefault="5F4B1917" w14:paraId="378C45E6" w14:textId="6739877E">
            <w:pPr>
              <w:pStyle w:val="VITableTextSegoeUIRegular8"/>
            </w:pPr>
            <w:r w:rsidRPr="2905EDEB">
              <w:rPr>
                <w:rStyle w:val="normaltextrun"/>
              </w:rPr>
              <w:t xml:space="preserve">Triggered 12/31/22, </w:t>
            </w:r>
            <w:r w:rsidRPr="2905EDEB" w:rsidR="2F3ECA46">
              <w:rPr>
                <w:rStyle w:val="normaltextrun"/>
              </w:rPr>
              <w:t>ended</w:t>
            </w:r>
            <w:r w:rsidRPr="2905EDEB" w:rsidR="7198AEE7">
              <w:rPr>
                <w:rStyle w:val="normaltextrun"/>
              </w:rPr>
              <w:t xml:space="preserve"> 01/16/23</w:t>
            </w:r>
          </w:p>
        </w:tc>
        <w:tc>
          <w:tcPr>
            <w:tcW w:w="1630" w:type="dxa"/>
          </w:tcPr>
          <w:p w:rsidR="003B50A3" w:rsidP="003B50A3" w:rsidRDefault="6D01D1B5" w14:paraId="4166BA38" w14:textId="3679684A">
            <w:pPr>
              <w:pStyle w:val="VITableTextSegoeUIRegular8"/>
            </w:pPr>
            <w:r>
              <w:t>1/</w:t>
            </w:r>
            <w:r w:rsidR="40DE2458">
              <w:t>23</w:t>
            </w:r>
            <w:r w:rsidR="1A2CA76E">
              <w:t>/202</w:t>
            </w:r>
            <w:r>
              <w:t>3</w:t>
            </w:r>
          </w:p>
          <w:p w:rsidR="006C4154" w:rsidP="003B50A3" w:rsidRDefault="006C4154" w14:paraId="1B62501D" w14:textId="2453B1A3">
            <w:pPr>
              <w:pStyle w:val="VITableTextSegoeUIRegular8"/>
            </w:pPr>
          </w:p>
        </w:tc>
      </w:tr>
      <w:tr w:rsidR="003B50A3" w:rsidTr="103CE890" w14:paraId="3E8899D1" w14:textId="77777777">
        <w:tc>
          <w:tcPr>
            <w:tcW w:w="1825" w:type="dxa"/>
          </w:tcPr>
          <w:p w:rsidR="003B50A3" w:rsidP="003B50A3" w:rsidRDefault="003B50A3" w14:paraId="7037841A" w14:textId="4FE9D1FD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1CD3CD49" w14:textId="5829C74D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Turbidity at OBI=&gt;12 FNU 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5B0B9F3F" w14:paraId="04773C78" w14:textId="25860557">
            <w:pPr>
              <w:pStyle w:val="VITableTextSegoeUIRegular8"/>
              <w:rPr>
                <w:rStyle w:val="normaltextrun"/>
              </w:rPr>
            </w:pPr>
            <w:r>
              <w:t xml:space="preserve">OBI Daily Average = </w:t>
            </w:r>
            <w:r w:rsidR="00D563F9">
              <w:t>Not relevant</w:t>
            </w:r>
          </w:p>
        </w:tc>
        <w:tc>
          <w:tcPr>
            <w:tcW w:w="2039" w:type="dxa"/>
          </w:tcPr>
          <w:p w:rsidRPr="006A4535" w:rsidR="003B50A3" w:rsidP="1E614C69" w:rsidRDefault="486E4966" w14:paraId="6D577DFD" w14:textId="08EA04F4">
            <w:pPr>
              <w:pStyle w:val="VITableTextSegoeUIRegular8"/>
              <w:spacing w:line="259" w:lineRule="auto"/>
              <w:rPr>
                <w:rStyle w:val="normaltextrun"/>
              </w:rPr>
            </w:pPr>
            <w:r>
              <w:t>I</w:t>
            </w:r>
            <w:r w:rsidR="704376A6">
              <w:t>mplemented 1/17/2023-2/8/2023</w:t>
            </w:r>
            <w:r w:rsidR="5113C278">
              <w:t>; ripe female</w:t>
            </w:r>
            <w:r w:rsidR="6903DDE0">
              <w:t>s</w:t>
            </w:r>
            <w:r w:rsidR="5113C278">
              <w:t xml:space="preserve"> detected by SKT</w:t>
            </w:r>
            <w:r w:rsidR="541122C4">
              <w:t xml:space="preserve"> </w:t>
            </w:r>
            <w:r w:rsidR="746D8E54">
              <w:t xml:space="preserve">on 2/8/2023 </w:t>
            </w:r>
            <w:r w:rsidR="541122C4">
              <w:t>have</w:t>
            </w:r>
            <w:r w:rsidR="0A214B7F">
              <w:t xml:space="preserve"> off-ramped </w:t>
            </w:r>
            <w:r w:rsidR="541122C4">
              <w:t>Turbidity Bridge Avoidance</w:t>
            </w:r>
          </w:p>
        </w:tc>
        <w:tc>
          <w:tcPr>
            <w:tcW w:w="1630" w:type="dxa"/>
          </w:tcPr>
          <w:p w:rsidR="003B50A3" w:rsidP="1E614C69" w:rsidRDefault="32EE9FE3" w14:paraId="50894E2B" w14:textId="1E29B883">
            <w:pPr>
              <w:pStyle w:val="VITableTextSegoeUIRegular8"/>
              <w:spacing w:line="259" w:lineRule="auto"/>
            </w:pPr>
            <w:r>
              <w:t>4/</w:t>
            </w:r>
            <w:r w:rsidR="00D563F9">
              <w:t>10</w:t>
            </w:r>
            <w:r w:rsidR="7345A0EF">
              <w:t>/2023</w:t>
            </w:r>
          </w:p>
        </w:tc>
      </w:tr>
      <w:tr w:rsidR="003B50A3" w:rsidTr="103CE890" w14:paraId="03D7DF5F" w14:textId="77777777">
        <w:tc>
          <w:tcPr>
            <w:tcW w:w="1825" w:type="dxa"/>
          </w:tcPr>
          <w:p w:rsidR="003B50A3" w:rsidP="003B50A3" w:rsidRDefault="003B50A3" w14:paraId="2B350A13" w14:textId="23981584">
            <w:pPr>
              <w:pStyle w:val="VITableTextSegoeUIRegular8"/>
            </w:pPr>
            <w:r>
              <w:rPr>
                <w:rStyle w:val="normaltextrun"/>
                <w:szCs w:val="16"/>
              </w:rPr>
              <w:t>Delta Smelt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1812" w:type="dxa"/>
          </w:tcPr>
          <w:p w:rsidR="003B50A3" w:rsidP="003B50A3" w:rsidRDefault="003B50A3" w14:paraId="2CD050FF" w14:textId="1C7E4199">
            <w:pPr>
              <w:pStyle w:val="VITableTextSegoeUIRegular8"/>
            </w:pPr>
            <w:r>
              <w:rPr>
                <w:rStyle w:val="normaltextrun"/>
                <w:szCs w:val="16"/>
              </w:rPr>
              <w:t>Daily avg. Temperature at CCF &gt; 25°C for three consecutive days</w:t>
            </w:r>
            <w:r>
              <w:rPr>
                <w:rStyle w:val="eop"/>
                <w:szCs w:val="16"/>
              </w:rPr>
              <w:t> </w:t>
            </w:r>
          </w:p>
        </w:tc>
        <w:tc>
          <w:tcPr>
            <w:tcW w:w="2139" w:type="dxa"/>
          </w:tcPr>
          <w:p w:rsidRPr="002D0C9A" w:rsidR="003B50A3" w:rsidP="003B50A3" w:rsidRDefault="003B50A3" w14:paraId="4EC01529" w14:textId="32A7397D">
            <w:pPr>
              <w:pStyle w:val="VITableTextSegoeUIRegular8"/>
            </w:pPr>
            <w:r>
              <w:rPr>
                <w:rStyle w:val="normaltextrun"/>
                <w:szCs w:val="16"/>
              </w:rPr>
              <w:t xml:space="preserve">CCF daily avg. Temperature = Not relevant </w:t>
            </w:r>
          </w:p>
        </w:tc>
        <w:tc>
          <w:tcPr>
            <w:tcW w:w="2039" w:type="dxa"/>
          </w:tcPr>
          <w:p w:rsidRPr="006A4535" w:rsidR="003B50A3" w:rsidP="003B50A3" w:rsidRDefault="003B50A3" w14:paraId="39F8AD85" w14:textId="54553F02">
            <w:pPr>
              <w:pStyle w:val="VITableTextSegoeUIRegular8"/>
            </w:pPr>
            <w:r>
              <w:rPr>
                <w:rStyle w:val="normaltextrun"/>
                <w:szCs w:val="16"/>
              </w:rPr>
              <w:t>Not relevant</w:t>
            </w:r>
          </w:p>
        </w:tc>
        <w:tc>
          <w:tcPr>
            <w:tcW w:w="1630" w:type="dxa"/>
          </w:tcPr>
          <w:p w:rsidR="003B50A3" w:rsidP="003B50A3" w:rsidRDefault="003B50A3" w14:paraId="1425A92D" w14:textId="2FC2F19D">
            <w:pPr>
              <w:pStyle w:val="VITableTextSegoeUIRegular8"/>
            </w:pPr>
            <w:r>
              <w:t>12/</w:t>
            </w:r>
            <w:r w:rsidR="005D7BED">
              <w:t>20</w:t>
            </w:r>
            <w:r>
              <w:t>/2022</w:t>
            </w:r>
          </w:p>
        </w:tc>
      </w:tr>
    </w:tbl>
    <w:p w:rsidR="40D082BC" w:rsidRDefault="40D082BC" w14:paraId="05F0A7AD" w14:textId="3107228C"/>
    <w:p w:rsidRPr="0092469F" w:rsidR="006A4535" w:rsidRDefault="006A4535" w14:paraId="1C011E11" w14:textId="6B959659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2b. 10-Year Salmonid Cumulative Loss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361"/>
        <w:gridCol w:w="2400"/>
        <w:gridCol w:w="2322"/>
        <w:gridCol w:w="2362"/>
      </w:tblGrid>
      <w:tr w:rsidR="00F10149" w:rsidTr="103CE890" w14:paraId="68DDD0E0" w14:textId="77777777">
        <w:trPr>
          <w:trHeight w:val="300"/>
          <w:tblHeader/>
        </w:trPr>
        <w:tc>
          <w:tcPr>
            <w:tcW w:w="2361" w:type="dxa"/>
            <w:vAlign w:val="bottom"/>
          </w:tcPr>
          <w:p w:rsidRPr="00EA6D0B" w:rsidR="00F10149" w:rsidP="001378EF" w:rsidRDefault="00F10149" w14:paraId="42CF0576" w14:textId="77777777">
            <w:pPr>
              <w:pStyle w:val="VITableHeaderSegoeUISemibold10ptBold"/>
            </w:pPr>
            <w:r w:rsidRPr="006E6CAA">
              <w:t>Species/run</w:t>
            </w:r>
          </w:p>
        </w:tc>
        <w:tc>
          <w:tcPr>
            <w:tcW w:w="2400" w:type="dxa"/>
            <w:vAlign w:val="bottom"/>
          </w:tcPr>
          <w:p w:rsidR="00F10149" w:rsidP="001378EF" w:rsidRDefault="00F10149" w14:paraId="1B1165C6" w14:textId="77777777">
            <w:pPr>
              <w:pStyle w:val="VITableHeaderSegoeUISemibold10ptBold"/>
            </w:pPr>
            <w:r w:rsidRPr="006E6CAA">
              <w:t>Threshold</w:t>
            </w:r>
          </w:p>
        </w:tc>
        <w:tc>
          <w:tcPr>
            <w:tcW w:w="2322" w:type="dxa"/>
            <w:vAlign w:val="bottom"/>
          </w:tcPr>
          <w:p w:rsidR="00F10149" w:rsidP="001378EF" w:rsidRDefault="00F10149" w14:paraId="057A119C" w14:textId="77777777">
            <w:pPr>
              <w:pStyle w:val="VITableHeaderSegoeUISemibold10ptBold"/>
            </w:pPr>
            <w:r w:rsidRPr="006E6CAA">
              <w:t>Current Status</w:t>
            </w:r>
          </w:p>
        </w:tc>
        <w:tc>
          <w:tcPr>
            <w:tcW w:w="2362" w:type="dxa"/>
            <w:vAlign w:val="bottom"/>
          </w:tcPr>
          <w:p w:rsidRPr="004A385C" w:rsidR="00F10149" w:rsidP="001378EF" w:rsidRDefault="00F10149" w14:paraId="37023562" w14:textId="278587CD">
            <w:pPr>
              <w:pStyle w:val="VITableHeaderSegoeUISemibold10ptBold"/>
              <w:ind w:right="-131"/>
            </w:pPr>
            <w:r>
              <w:t>Updated</w:t>
            </w:r>
          </w:p>
        </w:tc>
      </w:tr>
      <w:tr w:rsidR="00F844C9" w:rsidTr="103CE890" w14:paraId="3CAADF10" w14:textId="77777777">
        <w:trPr>
          <w:trHeight w:val="300"/>
        </w:trPr>
        <w:tc>
          <w:tcPr>
            <w:tcW w:w="2361" w:type="dxa"/>
          </w:tcPr>
          <w:p w:rsidRPr="006A4535" w:rsidR="00F844C9" w:rsidP="00F844C9" w:rsidRDefault="00F844C9" w14:paraId="20A30183" w14:textId="34865D2F">
            <w:pPr>
              <w:pStyle w:val="VITableTextSegoeUIRegular8"/>
            </w:pPr>
            <w:r w:rsidRPr="006A4535">
              <w:t xml:space="preserve">Natural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287DB3CA" w14:textId="241746AE">
            <w:pPr>
              <w:pStyle w:val="VITableTextSegoeUIRegular8"/>
            </w:pPr>
            <w:r w:rsidRPr="006A4535">
              <w:t xml:space="preserve">Loss = 8,738 </w:t>
            </w:r>
          </w:p>
        </w:tc>
        <w:tc>
          <w:tcPr>
            <w:tcW w:w="2322" w:type="dxa"/>
          </w:tcPr>
          <w:p w:rsidRPr="00BA61F4" w:rsidR="00F844C9" w:rsidP="00F844C9" w:rsidRDefault="00F844C9" w14:paraId="42884499" w14:textId="77777777">
            <w:pPr>
              <w:pStyle w:val="VITableTextSegoeUIRegular8"/>
            </w:pPr>
            <w:r w:rsidRPr="00BA61F4">
              <w:t xml:space="preserve">Cumulative loss = </w:t>
            </w:r>
          </w:p>
          <w:p w:rsidRPr="003B1332" w:rsidR="00F844C9" w:rsidP="00F844C9" w:rsidRDefault="7AEC5996" w14:paraId="796724DF" w14:textId="76DFADEF">
            <w:pPr>
              <w:pStyle w:val="VITableTextSegoeUIRegular8"/>
              <w:rPr>
                <w:highlight w:val="yellow"/>
              </w:rPr>
            </w:pPr>
            <w:r>
              <w:t>368.95</w:t>
            </w:r>
            <w:r w:rsidR="6BC3DA5B">
              <w:t xml:space="preserve"> </w:t>
            </w:r>
            <w:r w:rsidR="37E17E97">
              <w:t>(</w:t>
            </w:r>
            <w:r w:rsidR="58073341">
              <w:t>4.</w:t>
            </w:r>
            <w:r w:rsidR="223A53A0">
              <w:t>2</w:t>
            </w:r>
            <w:r w:rsidR="37E17E97">
              <w:t xml:space="preserve">%) </w:t>
            </w:r>
          </w:p>
        </w:tc>
        <w:tc>
          <w:tcPr>
            <w:tcW w:w="2362" w:type="dxa"/>
          </w:tcPr>
          <w:p w:rsidRPr="006A4535" w:rsidR="00F844C9" w:rsidP="00F844C9" w:rsidRDefault="5E98856F" w14:paraId="04FE6CB6" w14:textId="58EBFE6D">
            <w:pPr>
              <w:pStyle w:val="VITableTextSegoeUIRegular8"/>
            </w:pPr>
            <w:r>
              <w:t>6</w:t>
            </w:r>
            <w:r w:rsidR="55CAFBEC">
              <w:t>/</w:t>
            </w:r>
            <w:r w:rsidR="5639815D">
              <w:t>5</w:t>
            </w:r>
            <w:r w:rsidR="13706E21">
              <w:t>/</w:t>
            </w:r>
            <w:r w:rsidR="647CEE0C">
              <w:t>2023</w:t>
            </w:r>
          </w:p>
        </w:tc>
      </w:tr>
      <w:tr w:rsidR="00F844C9" w:rsidTr="103CE890" w14:paraId="6D605241" w14:textId="77777777">
        <w:trPr>
          <w:trHeight w:val="645"/>
        </w:trPr>
        <w:tc>
          <w:tcPr>
            <w:tcW w:w="2361" w:type="dxa"/>
          </w:tcPr>
          <w:p w:rsidRPr="006A4535" w:rsidR="00F844C9" w:rsidP="00F844C9" w:rsidRDefault="00F844C9" w14:paraId="023C4D98" w14:textId="21F02BC0">
            <w:pPr>
              <w:pStyle w:val="VITableTextSegoeUIRegular8"/>
            </w:pPr>
            <w:r w:rsidRPr="006A4535">
              <w:t xml:space="preserve">Hatchery winter-run Chinook salmon </w:t>
            </w:r>
          </w:p>
        </w:tc>
        <w:tc>
          <w:tcPr>
            <w:tcW w:w="2400" w:type="dxa"/>
          </w:tcPr>
          <w:p w:rsidRPr="006A4535" w:rsidR="00F844C9" w:rsidP="00F844C9" w:rsidRDefault="00F844C9" w14:paraId="5E797F75" w14:textId="2B8CD952">
            <w:pPr>
              <w:pStyle w:val="VITableTextSegoeUIRegular8"/>
            </w:pPr>
            <w:r w:rsidRPr="006A4535">
              <w:t xml:space="preserve">Loss = 5,356 </w:t>
            </w:r>
          </w:p>
        </w:tc>
        <w:tc>
          <w:tcPr>
            <w:tcW w:w="2322" w:type="dxa"/>
          </w:tcPr>
          <w:p w:rsidRPr="001B2B75" w:rsidR="00F844C9" w:rsidP="00F844C9" w:rsidRDefault="00F844C9" w14:paraId="5B503EF7" w14:textId="77777777">
            <w:pPr>
              <w:pStyle w:val="VITableTextSegoeUIRegular8"/>
            </w:pPr>
            <w:r w:rsidRPr="001B2B75">
              <w:t xml:space="preserve">Cumulative loss = </w:t>
            </w:r>
          </w:p>
          <w:p w:rsidRPr="003B1332" w:rsidR="00F844C9" w:rsidP="00F844C9" w:rsidRDefault="00F844C9" w14:paraId="761B9108" w14:textId="15F8ABAF">
            <w:pPr>
              <w:pStyle w:val="VITableTextSegoeUIRegular8"/>
              <w:rPr>
                <w:highlight w:val="yellow"/>
              </w:rPr>
            </w:pPr>
            <w:r>
              <w:t xml:space="preserve">6.71 (0.13%) </w:t>
            </w:r>
          </w:p>
        </w:tc>
        <w:tc>
          <w:tcPr>
            <w:tcW w:w="2362" w:type="dxa"/>
          </w:tcPr>
          <w:p w:rsidRPr="006A4535" w:rsidR="00F844C9" w:rsidP="00F844C9" w:rsidRDefault="79618FBA" w14:paraId="1A97D579" w14:textId="18105988">
            <w:pPr>
              <w:pStyle w:val="VITableTextSegoeUIRegular8"/>
            </w:pPr>
            <w:r>
              <w:t>6</w:t>
            </w:r>
            <w:r w:rsidR="55CAFBEC">
              <w:t>/</w:t>
            </w:r>
            <w:r w:rsidR="5639815D">
              <w:t>5</w:t>
            </w:r>
            <w:r w:rsidR="13706E21">
              <w:t>/</w:t>
            </w:r>
            <w:r w:rsidR="5D76AC8F">
              <w:t>2023</w:t>
            </w:r>
          </w:p>
        </w:tc>
      </w:tr>
      <w:tr w:rsidR="00F844C9" w:rsidTr="103CE890" w14:paraId="4CFBBFF3" w14:textId="77777777">
        <w:trPr>
          <w:trHeight w:val="300"/>
        </w:trPr>
        <w:tc>
          <w:tcPr>
            <w:tcW w:w="2361" w:type="dxa"/>
          </w:tcPr>
          <w:p w:rsidR="00F844C9" w:rsidP="00F844C9" w:rsidRDefault="00F844C9" w14:paraId="2340693F" w14:textId="530379D5">
            <w:pPr>
              <w:pStyle w:val="VITableTextSegoeUIRegular8"/>
            </w:pPr>
            <w:r>
              <w:t xml:space="preserve">Natural steelhead </w:t>
            </w:r>
          </w:p>
        </w:tc>
        <w:tc>
          <w:tcPr>
            <w:tcW w:w="2400" w:type="dxa"/>
          </w:tcPr>
          <w:p w:rsidRPr="00CA1415" w:rsidR="00F844C9" w:rsidP="00F844C9" w:rsidRDefault="00F844C9" w14:paraId="7912636F" w14:textId="27F8A1BD">
            <w:pPr>
              <w:pStyle w:val="VITableTextSegoeUIRegular8"/>
            </w:pPr>
            <w:r w:rsidRPr="00CA1415">
              <w:t xml:space="preserve">Loss = 6,038 (Dec 1 – Mar 31) Loss = 5,826 (Apr 1 – June 15) </w:t>
            </w:r>
          </w:p>
        </w:tc>
        <w:tc>
          <w:tcPr>
            <w:tcW w:w="2322" w:type="dxa"/>
          </w:tcPr>
          <w:p w:rsidRPr="00CA1415" w:rsidR="00F844C9" w:rsidP="00F844C9" w:rsidRDefault="00F844C9" w14:paraId="110E26FE" w14:textId="77777777">
            <w:pPr>
              <w:pStyle w:val="VITableTextSegoeUIRegular8"/>
            </w:pPr>
            <w:r w:rsidRPr="00CA1415">
              <w:t xml:space="preserve">Cumulative loss = </w:t>
            </w:r>
          </w:p>
          <w:p w:rsidRPr="00CA1415" w:rsidR="00F844C9" w:rsidP="00F844C9" w:rsidRDefault="1E19E207" w14:paraId="2546E3A4" w14:textId="69FC213C">
            <w:pPr>
              <w:pStyle w:val="VITableTextSegoeUIRegular8"/>
            </w:pPr>
            <w:r>
              <w:t>1</w:t>
            </w:r>
            <w:r w:rsidR="6F2C3BBB">
              <w:t>57</w:t>
            </w:r>
            <w:r w:rsidR="14E72F44">
              <w:t>6.46</w:t>
            </w:r>
            <w:r w:rsidR="6F2C3BBB">
              <w:t xml:space="preserve"> </w:t>
            </w:r>
            <w:r w:rsidR="33671EBA">
              <w:t>(</w:t>
            </w:r>
            <w:r w:rsidR="3BF56379">
              <w:t>2</w:t>
            </w:r>
            <w:r w:rsidR="2BE20A52">
              <w:t>6.</w:t>
            </w:r>
            <w:r w:rsidR="3BED285C">
              <w:t>1</w:t>
            </w:r>
            <w:r w:rsidR="50D83896">
              <w:t xml:space="preserve">%, Dec 1 – Mar 31) </w:t>
            </w:r>
          </w:p>
          <w:p w:rsidRPr="00CA1415" w:rsidR="00F844C9" w:rsidP="00F844C9" w:rsidRDefault="008442C3" w14:paraId="5A74C1FE" w14:textId="5C7F8B77">
            <w:pPr>
              <w:pStyle w:val="VITableTextSegoeUIRegular8"/>
            </w:pPr>
            <w:r>
              <w:t>976.</w:t>
            </w:r>
            <w:r w:rsidR="2A8CBD46">
              <w:t>75</w:t>
            </w:r>
            <w:r w:rsidR="332FA2A0">
              <w:t>(</w:t>
            </w:r>
            <w:r w:rsidR="00303BA8">
              <w:t>16.</w:t>
            </w:r>
            <w:r w:rsidR="11F4381B">
              <w:t>8</w:t>
            </w:r>
            <w:r w:rsidR="332FA2A0">
              <w:t xml:space="preserve">%, Apr 1 – June 15) </w:t>
            </w:r>
          </w:p>
        </w:tc>
        <w:tc>
          <w:tcPr>
            <w:tcW w:w="2362" w:type="dxa"/>
          </w:tcPr>
          <w:p w:rsidRPr="004A385C" w:rsidR="00F844C9" w:rsidP="00F844C9" w:rsidRDefault="79618FBA" w14:paraId="4C4318B8" w14:textId="414637C9">
            <w:pPr>
              <w:pStyle w:val="VITableTextSegoeUIRegular8"/>
            </w:pPr>
            <w:r>
              <w:t>6</w:t>
            </w:r>
            <w:r w:rsidR="55CAFBEC">
              <w:t>/</w:t>
            </w:r>
            <w:r w:rsidR="5EE8A406">
              <w:t>5</w:t>
            </w:r>
            <w:r w:rsidR="13706E21">
              <w:t>/</w:t>
            </w:r>
            <w:r w:rsidR="5D76AC8F">
              <w:t>2023</w:t>
            </w:r>
          </w:p>
        </w:tc>
      </w:tr>
    </w:tbl>
    <w:p w:rsidRPr="0092469F" w:rsidR="00F71519" w:rsidP="00F71519" w:rsidRDefault="00F71519" w14:paraId="58F05565" w14:textId="7A7E15D7">
      <w:pPr>
        <w:pStyle w:val="Normalaftertable"/>
        <w:rPr>
          <w:rFonts w:ascii="Segoe UI" w:hAnsi="Segoe UI" w:cs="Segoe UI"/>
        </w:rPr>
      </w:pPr>
      <w:r w:rsidRPr="0092469F">
        <w:rPr>
          <w:rFonts w:ascii="Segoe UI" w:hAnsi="Segoe UI" w:cs="Segoe UI"/>
        </w:rPr>
        <w:t>Table 3a-d: Relevant Water Year 202</w:t>
      </w:r>
      <w:r w:rsidRPr="0092469F" w:rsidR="00953CB9">
        <w:rPr>
          <w:rFonts w:ascii="Segoe UI" w:hAnsi="Segoe UI" w:cs="Segoe UI"/>
        </w:rPr>
        <w:t>3</w:t>
      </w:r>
      <w:r w:rsidRPr="0092469F">
        <w:rPr>
          <w:rFonts w:ascii="Segoe UI" w:hAnsi="Segoe UI" w:cs="Segoe UI"/>
        </w:rPr>
        <w:t xml:space="preserve"> Fish Criteria and Status for Listed Fish under the SWP Long-Term Incidental Take Permit. </w:t>
      </w:r>
    </w:p>
    <w:p w:rsidRPr="0092469F" w:rsidR="00F10149" w:rsidP="00F71519" w:rsidRDefault="00F10149" w14:paraId="732DAD98" w14:textId="5B474A0A">
      <w:pPr>
        <w:pStyle w:val="VITableTitleSegoeUI11regular"/>
        <w:rPr>
          <w:rFonts w:cs="Segoe UI"/>
          <w:sz w:val="24"/>
          <w:szCs w:val="24"/>
        </w:rPr>
      </w:pPr>
      <w:r w:rsidRPr="0092469F">
        <w:rPr>
          <w:rFonts w:cs="Segoe UI"/>
          <w:sz w:val="24"/>
          <w:szCs w:val="24"/>
        </w:rPr>
        <w:t>Table 3a: Chinook Salmon</w:t>
      </w:r>
    </w:p>
    <w:p w:rsidRPr="0092469F" w:rsidR="508A3E00" w:rsidP="006F6770" w:rsidRDefault="3DBB01E8" w14:paraId="1532CF9F" w14:textId="127E4567">
      <w:pPr>
        <w:rPr>
          <w:rStyle w:val="normaltextrun"/>
          <w:rFonts w:ascii="Segoe UI" w:hAnsi="Segoe UI"/>
          <w:color w:val="000000" w:themeColor="accent6"/>
        </w:rPr>
      </w:pPr>
      <w:r w:rsidRPr="0092469F">
        <w:rPr>
          <w:rFonts w:ascii="Segoe UI" w:hAnsi="Segoe UI"/>
        </w:rPr>
        <w:t>*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</w:t>
      </w:r>
      <w:r w:rsidRPr="0092469F" w:rsidR="602FCB11">
        <w:rPr>
          <w:rStyle w:val="normaltextrun"/>
          <w:rFonts w:ascii="Segoe UI" w:hAnsi="Segoe UI"/>
          <w:color w:val="000000" w:themeColor="accent6"/>
        </w:rPr>
        <w:t>Based on NMFS letter received on 1/20/2023, Final</w:t>
      </w:r>
      <w:r w:rsidRPr="0092469F">
        <w:rPr>
          <w:rStyle w:val="normaltextrun"/>
          <w:rFonts w:ascii="Segoe UI" w:hAnsi="Segoe UI"/>
          <w:color w:val="000000" w:themeColor="accent6"/>
        </w:rPr>
        <w:t xml:space="preserve"> WR JPE for BY2022 is 4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</w:t>
      </w:r>
      <w:r w:rsidRPr="0092469F" w:rsidR="4B6EAE25">
        <w:rPr>
          <w:rStyle w:val="normaltextrun"/>
          <w:rFonts w:ascii="Segoe UI" w:hAnsi="Segoe UI"/>
          <w:color w:val="000000" w:themeColor="accent6"/>
        </w:rPr>
        <w:t>,</w:t>
      </w:r>
      <w:r w:rsidRPr="0092469F" w:rsidR="6F5F0CBB">
        <w:rPr>
          <w:rStyle w:val="normaltextrun"/>
          <w:rFonts w:ascii="Segoe UI" w:hAnsi="Segoe UI"/>
          <w:color w:val="000000" w:themeColor="accent6"/>
        </w:rPr>
        <w:t>924</w:t>
      </w:r>
      <w:r w:rsidRPr="0092469F" w:rsidR="0AC761E3">
        <w:rPr>
          <w:rStyle w:val="normaltextrun"/>
          <w:rFonts w:ascii="Segoe UI" w:hAnsi="Segoe UI"/>
          <w:color w:val="000000" w:themeColor="accent6"/>
        </w:rPr>
        <w:t>.</w:t>
      </w:r>
    </w:p>
    <w:p w:rsidRPr="0092469F" w:rsidR="54E558FD" w:rsidP="006F6770" w:rsidRDefault="52504833" w14:paraId="6F06FB52" w14:textId="0BBA0364">
      <w:pPr>
        <w:rPr>
          <w:rFonts w:ascii="Segoe UI" w:hAnsi="Segoe UI" w:eastAsia="Segoe UI"/>
        </w:rPr>
      </w:pPr>
      <w:r w:rsidRPr="33F9F1DD">
        <w:rPr>
          <w:rFonts w:ascii="Segoe UI" w:hAnsi="Segoe UI"/>
        </w:rPr>
        <w:t>*</w:t>
      </w:r>
      <w:r w:rsidRPr="33F9F1DD" w:rsidR="2B697A09">
        <w:rPr>
          <w:rFonts w:ascii="Segoe UI" w:hAnsi="Segoe UI"/>
        </w:rPr>
        <w:t>*</w:t>
      </w:r>
      <w:r w:rsidRPr="33F9F1DD" w:rsidR="0B8FD032">
        <w:rPr>
          <w:rFonts w:ascii="Segoe UI" w:hAnsi="Segoe UI"/>
        </w:rPr>
        <w:t xml:space="preserve"> </w:t>
      </w:r>
      <w:r w:rsidRPr="33F9F1DD" w:rsidR="0B8FD032">
        <w:rPr>
          <w:rFonts w:ascii="Segoe UI" w:hAnsi="Segoe UI" w:eastAsia="Segoe UI"/>
        </w:rPr>
        <w:t xml:space="preserve">Based on the </w:t>
      </w:r>
      <w:r w:rsidRPr="33F9F1DD" w:rsidR="09487A76">
        <w:rPr>
          <w:rFonts w:ascii="Segoe UI" w:hAnsi="Segoe UI" w:eastAsia="Segoe UI"/>
        </w:rPr>
        <w:t xml:space="preserve">lab </w:t>
      </w:r>
      <w:r w:rsidRPr="33F9F1DD" w:rsidR="4F78CCF6">
        <w:rPr>
          <w:rFonts w:ascii="Segoe UI" w:hAnsi="Segoe UI" w:eastAsia="Segoe UI"/>
        </w:rPr>
        <w:t>results received (up to sample date</w:t>
      </w:r>
      <w:r w:rsidRPr="33F9F1DD" w:rsidR="12766015">
        <w:rPr>
          <w:rFonts w:ascii="Segoe UI" w:hAnsi="Segoe UI" w:eastAsia="Segoe UI"/>
        </w:rPr>
        <w:t>4/25/2023</w:t>
      </w:r>
      <w:r w:rsidRPr="33F9F1DD" w:rsidR="4F78CCF6">
        <w:rPr>
          <w:rFonts w:ascii="Segoe UI" w:hAnsi="Segoe UI" w:eastAsia="Segoe UI"/>
        </w:rPr>
        <w:t>), the</w:t>
      </w:r>
      <w:r w:rsidRPr="33F9F1DD" w:rsidR="04670976">
        <w:rPr>
          <w:rFonts w:ascii="Segoe UI" w:hAnsi="Segoe UI" w:eastAsia="Segoe UI"/>
        </w:rPr>
        <w:t xml:space="preserve">re was </w:t>
      </w:r>
      <w:r w:rsidRPr="33F9F1DD" w:rsidR="78E28EE1">
        <w:rPr>
          <w:rFonts w:ascii="Segoe UI" w:hAnsi="Segoe UI" w:eastAsia="Segoe UI"/>
          <w:b/>
          <w:bCs/>
        </w:rPr>
        <w:t>1</w:t>
      </w:r>
      <w:r w:rsidRPr="33F9F1DD" w:rsidR="78E28EE1">
        <w:rPr>
          <w:rFonts w:ascii="Segoe UI" w:hAnsi="Segoe UI" w:eastAsia="Segoe UI"/>
        </w:rPr>
        <w:t xml:space="preserve"> </w:t>
      </w:r>
      <w:r w:rsidRPr="33F9F1DD" w:rsidR="4F78CCF6">
        <w:rPr>
          <w:rFonts w:ascii="Segoe UI" w:hAnsi="Segoe UI" w:eastAsia="Segoe UI"/>
        </w:rPr>
        <w:t xml:space="preserve">natural WR </w:t>
      </w:r>
      <w:r w:rsidRPr="33F9F1DD" w:rsidR="2C3F8B1A">
        <w:rPr>
          <w:rFonts w:ascii="Segoe UI" w:hAnsi="Segoe UI" w:eastAsia="Segoe UI"/>
        </w:rPr>
        <w:t xml:space="preserve">identified </w:t>
      </w:r>
      <w:r w:rsidRPr="33F9F1DD" w:rsidR="4F78CCF6">
        <w:rPr>
          <w:rFonts w:ascii="Segoe UI" w:hAnsi="Segoe UI" w:eastAsia="Segoe UI"/>
        </w:rPr>
        <w:t xml:space="preserve">through genetic verification </w:t>
      </w:r>
      <w:r w:rsidRPr="33F9F1DD" w:rsidR="2EB475F6">
        <w:rPr>
          <w:rFonts w:ascii="Segoe UI" w:hAnsi="Segoe UI" w:eastAsia="Segoe UI"/>
        </w:rPr>
        <w:t>process</w:t>
      </w:r>
      <w:r w:rsidRPr="33F9F1DD" w:rsidR="7427A9D8">
        <w:rPr>
          <w:rFonts w:ascii="Segoe UI" w:hAnsi="Segoe UI" w:eastAsia="Segoe UI"/>
        </w:rPr>
        <w:t>.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4"/>
        <w:gridCol w:w="1198"/>
        <w:gridCol w:w="1146"/>
        <w:gridCol w:w="1344"/>
        <w:gridCol w:w="1165"/>
        <w:gridCol w:w="1150"/>
        <w:gridCol w:w="1211"/>
        <w:gridCol w:w="1077"/>
      </w:tblGrid>
      <w:tr w:rsidR="002F3ED7" w:rsidTr="103CE890" w14:paraId="52016382" w14:textId="77777777">
        <w:trPr>
          <w:tblHeader/>
        </w:trPr>
        <w:tc>
          <w:tcPr>
            <w:tcW w:w="1154" w:type="dxa"/>
            <w:vAlign w:val="bottom"/>
          </w:tcPr>
          <w:p w:rsidRPr="00EA6D0B" w:rsidR="00F10149" w:rsidP="00F10149" w:rsidRDefault="00F10149" w14:paraId="541206F5" w14:textId="60E6A918">
            <w:pPr>
              <w:pStyle w:val="VITableHeaderSegoeUISemibold10ptBold"/>
            </w:pPr>
            <w:r>
              <w:t>Action</w:t>
            </w:r>
          </w:p>
        </w:tc>
        <w:tc>
          <w:tcPr>
            <w:tcW w:w="1198" w:type="dxa"/>
            <w:vAlign w:val="bottom"/>
          </w:tcPr>
          <w:p w:rsidR="00F10149" w:rsidP="00F10149" w:rsidRDefault="00F10149" w14:paraId="52A1D206" w14:textId="580093CF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46" w:type="dxa"/>
            <w:vAlign w:val="bottom"/>
          </w:tcPr>
          <w:p w:rsidRPr="006E6CAA" w:rsidR="00F10149" w:rsidP="00F10149" w:rsidRDefault="00F10149" w14:paraId="34DC1522" w14:textId="1BD1BD6E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10149" w:rsidP="00F10149" w:rsidRDefault="00F10149" w14:paraId="5697C04A" w14:textId="79915AAB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65" w:type="dxa"/>
            <w:vAlign w:val="bottom"/>
          </w:tcPr>
          <w:p w:rsidRPr="006E6CAA" w:rsidR="00F10149" w:rsidP="00F10149" w:rsidRDefault="00F10149" w14:paraId="1D8FE63B" w14:textId="50BB9C62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0" w:type="dxa"/>
            <w:vAlign w:val="bottom"/>
          </w:tcPr>
          <w:p w:rsidR="00F10149" w:rsidP="00F10149" w:rsidRDefault="00F10149" w14:paraId="25031509" w14:textId="64754030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211" w:type="dxa"/>
            <w:vAlign w:val="bottom"/>
          </w:tcPr>
          <w:p w:rsidR="0077106E" w:rsidP="00F10149" w:rsidRDefault="00F10149" w14:paraId="15301287" w14:textId="77777777">
            <w:pPr>
              <w:pStyle w:val="VITableHeaderSegoeUISemibold10ptBold"/>
              <w:ind w:right="-131"/>
            </w:pPr>
            <w:r>
              <w:t xml:space="preserve">Last </w:t>
            </w:r>
          </w:p>
          <w:p w:rsidRPr="004A385C" w:rsidR="00F10149" w:rsidP="00F10149" w:rsidRDefault="00F10149" w14:paraId="024AC07B" w14:textId="71F31315">
            <w:pPr>
              <w:pStyle w:val="VITableHeaderSegoeUISemibold10ptBold"/>
              <w:ind w:right="-131"/>
            </w:pPr>
            <w:r>
              <w:t>Updated</w:t>
            </w:r>
          </w:p>
        </w:tc>
        <w:tc>
          <w:tcPr>
            <w:tcW w:w="1077" w:type="dxa"/>
            <w:vAlign w:val="bottom"/>
          </w:tcPr>
          <w:p w:rsidR="00F10149" w:rsidP="00F10149" w:rsidRDefault="00F10149" w14:paraId="08C6E9BB" w14:textId="34D297EC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FD5753" w:rsidTr="103CE890" w14:paraId="3BD3BE27" w14:textId="77777777">
        <w:trPr>
          <w:trHeight w:val="1198"/>
        </w:trPr>
        <w:tc>
          <w:tcPr>
            <w:tcW w:w="1154" w:type="dxa"/>
          </w:tcPr>
          <w:p w:rsidR="00FD5753" w:rsidP="00FD5753" w:rsidRDefault="00FD5753" w14:paraId="4D2A5673" w14:textId="77777777">
            <w:pPr>
              <w:pStyle w:val="VITableTextSegoeUIRegular8"/>
            </w:pPr>
            <w:r>
              <w:t xml:space="preserve">OMR Mgmt. </w:t>
            </w:r>
          </w:p>
          <w:p w:rsidRPr="00F10149" w:rsidR="00FD5753" w:rsidP="00FD5753" w:rsidRDefault="00FD5753" w14:paraId="1A534205" w14:textId="6C4349F3">
            <w:pPr>
              <w:pStyle w:val="VITableTextSegoeUIRegular8"/>
            </w:pPr>
            <w:r>
              <w:t xml:space="preserve">triggered (8.3.2) </w:t>
            </w:r>
          </w:p>
        </w:tc>
        <w:tc>
          <w:tcPr>
            <w:tcW w:w="1198" w:type="dxa"/>
          </w:tcPr>
          <w:p w:rsidR="00FD5753" w:rsidP="00FD5753" w:rsidRDefault="00FD5753" w14:paraId="72D37E1B" w14:textId="77777777">
            <w:pPr>
              <w:pStyle w:val="VITableTextSegoeUIRegular8"/>
            </w:pPr>
            <w:r>
              <w:t xml:space="preserve">Jan. 1 - Jun. 30 </w:t>
            </w:r>
          </w:p>
          <w:p w:rsidR="00FD5753" w:rsidP="00FD5753" w:rsidRDefault="00FD5753" w14:paraId="3699C37A" w14:textId="77777777">
            <w:pPr>
              <w:pStyle w:val="VITableTextSegoeUIRegular8"/>
            </w:pPr>
            <w:r>
              <w:rPr>
                <w:i/>
                <w:iCs/>
              </w:rPr>
              <w:t xml:space="preserve">(when ≥ 5% of spring-run or winter- run in </w:t>
            </w:r>
          </w:p>
          <w:p w:rsidRPr="00F10149" w:rsidR="00FD5753" w:rsidP="00FD5753" w:rsidRDefault="00FD5753" w14:paraId="07186F2B" w14:textId="43ECE7ED">
            <w:pPr>
              <w:pStyle w:val="VITableTextSegoeUIRegular8"/>
            </w:pPr>
            <w:r>
              <w:rPr>
                <w:i/>
                <w:iCs/>
              </w:rPr>
              <w:t xml:space="preserve">Delta) </w:t>
            </w:r>
          </w:p>
        </w:tc>
        <w:tc>
          <w:tcPr>
            <w:tcW w:w="1146" w:type="dxa"/>
          </w:tcPr>
          <w:p w:rsidRPr="00F10149" w:rsidR="00FD5753" w:rsidP="00FD5753" w:rsidRDefault="0C5EDA5D" w14:paraId="3D8881E0" w14:textId="4D361708">
            <w:pPr>
              <w:pStyle w:val="VITableTextSegoeUIRegular8"/>
            </w:pPr>
            <w:r>
              <w:t>Not i</w:t>
            </w:r>
            <w:r w:rsidR="44FE5FBE">
              <w:t>n</w:t>
            </w:r>
            <w:r w:rsidR="00FD5753">
              <w:t xml:space="preserve"> effect </w:t>
            </w:r>
          </w:p>
        </w:tc>
        <w:tc>
          <w:tcPr>
            <w:tcW w:w="1344" w:type="dxa"/>
          </w:tcPr>
          <w:p w:rsidR="00FD5753" w:rsidP="00FD5753" w:rsidRDefault="00FD5753" w14:paraId="0A2C992D" w14:textId="77777777">
            <w:pPr>
              <w:pStyle w:val="VITableTextSegoeUIRegular8"/>
            </w:pPr>
            <w:r>
              <w:t>-5% of the</w:t>
            </w:r>
          </w:p>
          <w:p w:rsidR="00FD5753" w:rsidP="00FD5753" w:rsidRDefault="00FD5753" w14:paraId="6BFD095E" w14:textId="1DEBDC64">
            <w:pPr>
              <w:pStyle w:val="VITableTextSegoeUIRegular8"/>
            </w:pPr>
            <w:r>
              <w:t>Winter-run or Spring-run population in</w:t>
            </w:r>
          </w:p>
          <w:p w:rsidRPr="00F10149" w:rsidR="00FD5753" w:rsidP="00FD5753" w:rsidRDefault="00FD5753" w14:paraId="4A6E2C31" w14:textId="655D59ED">
            <w:pPr>
              <w:pStyle w:val="VITableTextSegoeUIRegular8"/>
            </w:pPr>
            <w:r>
              <w:t>Delta</w:t>
            </w:r>
          </w:p>
        </w:tc>
        <w:tc>
          <w:tcPr>
            <w:tcW w:w="1165" w:type="dxa"/>
          </w:tcPr>
          <w:p w:rsidRPr="00F10149" w:rsidR="00FD5753" w:rsidP="00FD5753" w:rsidRDefault="00FD5753" w14:paraId="34EEAA49" w14:textId="33408281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1150" w:type="dxa"/>
          </w:tcPr>
          <w:p w:rsidRPr="00F10149" w:rsidR="00FD5753" w:rsidP="00FD5753" w:rsidRDefault="00FD5753" w14:paraId="4F6D84AF" w14:textId="6B060745">
            <w:pPr>
              <w:pStyle w:val="VITableTextSegoeUIRegular8"/>
            </w:pPr>
            <w:r w:rsidRPr="001860B1">
              <w:t xml:space="preserve">N/A </w:t>
            </w:r>
          </w:p>
        </w:tc>
        <w:tc>
          <w:tcPr>
            <w:tcW w:w="1211" w:type="dxa"/>
          </w:tcPr>
          <w:p w:rsidRPr="00F10149" w:rsidR="00FD5753" w:rsidP="00FD5753" w:rsidRDefault="0B5CEAC2" w14:paraId="37881307" w14:textId="21D2C7CC">
            <w:pPr>
              <w:pStyle w:val="VITableTextSegoeUIRegular8"/>
              <w:spacing w:line="259" w:lineRule="auto"/>
            </w:pPr>
            <w:r>
              <w:t>1</w:t>
            </w:r>
            <w:r w:rsidR="2FE29BDC">
              <w:t>2</w:t>
            </w:r>
            <w:r>
              <w:t>/</w:t>
            </w:r>
            <w:r w:rsidR="160AB324">
              <w:t>1</w:t>
            </w:r>
            <w:r w:rsidR="69957CB8">
              <w:t>8</w:t>
            </w:r>
            <w:r>
              <w:t>/22</w:t>
            </w:r>
          </w:p>
        </w:tc>
        <w:tc>
          <w:tcPr>
            <w:tcW w:w="1077" w:type="dxa"/>
          </w:tcPr>
          <w:p w:rsidRPr="00F10149" w:rsidR="00FD5753" w:rsidP="00FD5753" w:rsidRDefault="00FD5753" w14:paraId="7A4ECB22" w14:textId="5159AAD4">
            <w:pPr>
              <w:pStyle w:val="VITableTextSegoeUIRegular8"/>
            </w:pPr>
          </w:p>
        </w:tc>
      </w:tr>
      <w:tr w:rsidR="00FD5753" w:rsidTr="103CE890" w14:paraId="4AF200D4" w14:textId="77777777">
        <w:tc>
          <w:tcPr>
            <w:tcW w:w="1154" w:type="dxa"/>
          </w:tcPr>
          <w:p w:rsidR="00FD5753" w:rsidP="00FD5753" w:rsidRDefault="00FD5753" w14:paraId="6F1AD186" w14:textId="77777777">
            <w:pPr>
              <w:pStyle w:val="VITableTextSegoeUIRegular8"/>
            </w:pPr>
            <w:r>
              <w:t xml:space="preserve">Winter-run yearly loss </w:t>
            </w:r>
          </w:p>
          <w:p w:rsidRPr="00F10149" w:rsidR="00FD5753" w:rsidP="00FD5753" w:rsidRDefault="00FD5753" w14:paraId="4532C019" w14:textId="72E4F25E">
            <w:pPr>
              <w:pStyle w:val="VITableTextSegoeUIRegular8"/>
            </w:pPr>
            <w:r>
              <w:t xml:space="preserve">(8.6.1) </w:t>
            </w:r>
          </w:p>
        </w:tc>
        <w:tc>
          <w:tcPr>
            <w:tcW w:w="1198" w:type="dxa"/>
          </w:tcPr>
          <w:p w:rsidRPr="00F10149" w:rsidR="00FD5753" w:rsidP="00FD5753" w:rsidRDefault="00FD5753" w14:paraId="4700686E" w14:textId="5433078B">
            <w:pPr>
              <w:pStyle w:val="VITableTextSegoeUIRegular8"/>
            </w:pPr>
            <w:r>
              <w:t xml:space="preserve">Nov. 1 - Jun. 30 </w:t>
            </w:r>
          </w:p>
        </w:tc>
        <w:tc>
          <w:tcPr>
            <w:tcW w:w="1146" w:type="dxa"/>
          </w:tcPr>
          <w:p w:rsidRPr="00F10149" w:rsidR="00FD5753" w:rsidP="00FD5753" w:rsidRDefault="2EA83BD6" w14:paraId="3560B61A" w14:textId="712E1B28">
            <w:pPr>
              <w:pStyle w:val="VITableTextSegoeUIRegular8"/>
            </w:pPr>
            <w:r>
              <w:t>In effect</w:t>
            </w:r>
          </w:p>
        </w:tc>
        <w:tc>
          <w:tcPr>
            <w:tcW w:w="1344" w:type="dxa"/>
          </w:tcPr>
          <w:p w:rsidRPr="00F10149" w:rsidR="00FD5753" w:rsidP="00FD5753" w:rsidRDefault="75624D56" w14:paraId="0CF1506A" w14:textId="016E13C3">
            <w:pPr>
              <w:pStyle w:val="VITableTextSegoeUIRegular8"/>
            </w:pPr>
            <w:r>
              <w:t>584.</w:t>
            </w:r>
            <w:r w:rsidR="268818D3">
              <w:t>11</w:t>
            </w:r>
            <w:r w:rsidR="19E1408A">
              <w:t xml:space="preserve"> (based on </w:t>
            </w:r>
            <w:r w:rsidR="6997DB1D">
              <w:t xml:space="preserve">final </w:t>
            </w:r>
            <w:r w:rsidR="50D2BDA0">
              <w:t>JPE</w:t>
            </w:r>
            <w:r w:rsidR="5F6734EB">
              <w:t>)</w:t>
            </w:r>
            <w:r w:rsidR="452C1A47">
              <w:t>*</w:t>
            </w:r>
          </w:p>
        </w:tc>
        <w:tc>
          <w:tcPr>
            <w:tcW w:w="1165" w:type="dxa"/>
          </w:tcPr>
          <w:p w:rsidRPr="00F10149" w:rsidR="00FD5753" w:rsidP="00FD5753" w:rsidRDefault="3FFFC921" w14:paraId="135C3A74" w14:textId="2EEE2636">
            <w:pPr>
              <w:pStyle w:val="VITableTextSegoeUIRegular8"/>
            </w:pPr>
            <w:r>
              <w:t xml:space="preserve">WR loss: </w:t>
            </w:r>
          </w:p>
          <w:p w:rsidRPr="00F10149" w:rsidR="00FD5753" w:rsidP="00FD5753" w:rsidRDefault="15E44A40" w14:paraId="1410920E" w14:textId="4DADC73E">
            <w:pPr>
              <w:pStyle w:val="VITableTextSegoeUIRegular8"/>
            </w:pPr>
            <w:r>
              <w:t>10</w:t>
            </w:r>
            <w:r w:rsidR="66EC8FCD">
              <w:t>9</w:t>
            </w:r>
            <w:r>
              <w:t>.</w:t>
            </w:r>
            <w:r w:rsidR="4EAE6ED5">
              <w:t>88</w:t>
            </w:r>
            <w:r w:rsidR="20B459DF">
              <w:t>*</w:t>
            </w:r>
            <w:r w:rsidR="1124CD48">
              <w:t>*</w:t>
            </w:r>
          </w:p>
        </w:tc>
        <w:tc>
          <w:tcPr>
            <w:tcW w:w="1150" w:type="dxa"/>
          </w:tcPr>
          <w:p w:rsidRPr="00F10149" w:rsidR="00FD5753" w:rsidP="00FD5753" w:rsidRDefault="7DCA728D" w14:paraId="2CDDAB89" w14:textId="08B36CBB">
            <w:pPr>
              <w:pStyle w:val="VITableTextSegoeUIRegular8"/>
            </w:pPr>
            <w:r>
              <w:t>Possible salvage</w:t>
            </w:r>
          </w:p>
          <w:p w:rsidRPr="00F10149" w:rsidR="00FD5753" w:rsidP="00FD5753" w:rsidRDefault="00FD5753" w14:paraId="75B32CA2" w14:textId="248D94D0">
            <w:pPr>
              <w:pStyle w:val="VITableTextSegoeUIRegular8"/>
              <w:rPr>
                <w:szCs w:val="16"/>
              </w:rPr>
            </w:pPr>
          </w:p>
        </w:tc>
        <w:tc>
          <w:tcPr>
            <w:tcW w:w="1211" w:type="dxa"/>
          </w:tcPr>
          <w:p w:rsidRPr="00F10149" w:rsidR="00FD5753" w:rsidP="00FD5753" w:rsidRDefault="4AFDCABB" w14:paraId="75C43989" w14:textId="112EBFCD">
            <w:pPr>
              <w:pStyle w:val="VITableTextSegoeUIRegular8"/>
              <w:spacing w:line="259" w:lineRule="auto"/>
            </w:pPr>
            <w:r>
              <w:t>6</w:t>
            </w:r>
            <w:r w:rsidR="294860DC">
              <w:t>/</w:t>
            </w:r>
            <w:r w:rsidR="4C1B4F3F">
              <w:t>5</w:t>
            </w:r>
            <w:r w:rsidR="50B4734F">
              <w:t>/</w:t>
            </w:r>
            <w:r w:rsidR="071244AF">
              <w:t>23</w:t>
            </w:r>
          </w:p>
        </w:tc>
        <w:tc>
          <w:tcPr>
            <w:tcW w:w="1077" w:type="dxa"/>
          </w:tcPr>
          <w:p w:rsidRPr="00F10149" w:rsidR="00FD5753" w:rsidP="1A29E3FD" w:rsidRDefault="4F1E25C1" w14:paraId="03E03230" w14:textId="6D571ED4">
            <w:pPr>
              <w:pStyle w:val="VITableTextSegoeUIRegular8"/>
              <w:spacing w:line="259" w:lineRule="auto"/>
            </w:pPr>
            <w:r>
              <w:t xml:space="preserve">Based on </w:t>
            </w:r>
            <w:r w:rsidR="64401A4E">
              <w:t xml:space="preserve">salvage data from </w:t>
            </w:r>
            <w:r w:rsidR="7D3EE433">
              <w:t>6</w:t>
            </w:r>
            <w:r w:rsidR="09D4869A">
              <w:t>/</w:t>
            </w:r>
            <w:r w:rsidR="1FDC6299">
              <w:t>4</w:t>
            </w:r>
            <w:r w:rsidR="64401A4E">
              <w:t>/2</w:t>
            </w:r>
            <w:r w:rsidR="5E7AE8C9">
              <w:t>3</w:t>
            </w:r>
          </w:p>
        </w:tc>
      </w:tr>
      <w:tr w:rsidR="00FD5753" w:rsidTr="103CE890" w14:paraId="01E29F10" w14:textId="77777777">
        <w:tc>
          <w:tcPr>
            <w:tcW w:w="1154" w:type="dxa"/>
          </w:tcPr>
          <w:p w:rsidRPr="00F10149" w:rsidR="00FD5753" w:rsidP="00FD5753" w:rsidRDefault="00FD5753" w14:paraId="411690FE" w14:textId="75EDC538">
            <w:pPr>
              <w:pStyle w:val="VITableTextSegoeUIRegular8"/>
            </w:pPr>
            <w:r>
              <w:t xml:space="preserve">Winter-run discrete daily loss (8.6.2) </w:t>
            </w:r>
          </w:p>
        </w:tc>
        <w:tc>
          <w:tcPr>
            <w:tcW w:w="1198" w:type="dxa"/>
          </w:tcPr>
          <w:p w:rsidRPr="00F10149" w:rsidR="00FD5753" w:rsidP="00FD5753" w:rsidRDefault="00FD5753" w14:paraId="19C54129" w14:textId="3DB3FA0B">
            <w:pPr>
              <w:pStyle w:val="VITableTextSegoeUIRegular8"/>
            </w:pPr>
            <w:r>
              <w:t xml:space="preserve">Nov. 1 - Dec. 31 </w:t>
            </w:r>
          </w:p>
        </w:tc>
        <w:tc>
          <w:tcPr>
            <w:tcW w:w="1146" w:type="dxa"/>
          </w:tcPr>
          <w:p w:rsidRPr="00F10149" w:rsidR="00FD5753" w:rsidP="1A29E3FD" w:rsidRDefault="2ECC18DA" w14:paraId="04195F1D" w14:textId="6B5C7753">
            <w:pPr>
              <w:pStyle w:val="VITableTextSegoeUIRegular8"/>
              <w:spacing w:line="259" w:lineRule="auto"/>
            </w:pPr>
            <w:r>
              <w:t xml:space="preserve">Not </w:t>
            </w:r>
            <w:r w:rsidR="7A593CA0">
              <w:t>in</w:t>
            </w:r>
            <w:r w:rsidR="2D05C531">
              <w:t xml:space="preserve"> effect </w:t>
            </w:r>
          </w:p>
        </w:tc>
        <w:tc>
          <w:tcPr>
            <w:tcW w:w="1344" w:type="dxa"/>
          </w:tcPr>
          <w:p w:rsidRPr="00F10149" w:rsidR="00FD5753" w:rsidP="00FD5753" w:rsidRDefault="4286B464" w14:paraId="3714A55F" w14:textId="22EE1B67">
            <w:pPr>
              <w:pStyle w:val="VITableTextSegoeUIRegular8"/>
            </w:pPr>
            <w:r>
              <w:t>12/1-12/31: loss of 26/day unclipped older juv. Winter-run</w:t>
            </w:r>
          </w:p>
        </w:tc>
        <w:tc>
          <w:tcPr>
            <w:tcW w:w="1165" w:type="dxa"/>
          </w:tcPr>
          <w:p w:rsidRPr="00F10149" w:rsidR="00FD5753" w:rsidP="00FD5753" w:rsidRDefault="0EFE5E96" w14:paraId="0B6F114F" w14:textId="12BC9DE3">
            <w:pPr>
              <w:pStyle w:val="VITableTextSegoeUIRegular8"/>
            </w:pPr>
            <w:r>
              <w:t xml:space="preserve">Daily loss </w:t>
            </w:r>
            <w:r w:rsidR="1932CA3A">
              <w:t>f</w:t>
            </w:r>
            <w:r w:rsidR="515F0DD4">
              <w:t>rom</w:t>
            </w:r>
            <w:r>
              <w:t xml:space="preserve"> 12/18</w:t>
            </w:r>
            <w:r w:rsidR="57B33909">
              <w:t xml:space="preserve"> unclipped WR </w:t>
            </w:r>
            <w:r w:rsidR="705C4F49">
              <w:t>loss</w:t>
            </w:r>
            <w:r>
              <w:t>: 17.54 fish</w:t>
            </w:r>
            <w:r w:rsidR="25E6B886">
              <w:t xml:space="preserve"> loss </w:t>
            </w:r>
            <w:r w:rsidR="7FA22891">
              <w:t>&gt;</w:t>
            </w:r>
            <w:r w:rsidR="25E6B886">
              <w:t>26</w:t>
            </w:r>
            <w:r w:rsidR="05552947">
              <w:t xml:space="preserve"> </w:t>
            </w:r>
          </w:p>
        </w:tc>
        <w:tc>
          <w:tcPr>
            <w:tcW w:w="1150" w:type="dxa"/>
          </w:tcPr>
          <w:p w:rsidRPr="00F10149" w:rsidR="00FD5753" w:rsidP="00FD5753" w:rsidRDefault="3A48A943" w14:paraId="1814785E" w14:textId="4431EBAC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2B8AD666" w14:paraId="645A793A" w14:textId="04A4F4E4">
            <w:pPr>
              <w:pStyle w:val="VITableTextSegoeUIRegular8"/>
            </w:pPr>
            <w:r>
              <w:t>1/3</w:t>
            </w:r>
            <w:r w:rsidR="6CDA1C99">
              <w:t>/2</w:t>
            </w:r>
            <w:r w:rsidR="705AC903">
              <w:t>3</w:t>
            </w:r>
          </w:p>
        </w:tc>
        <w:tc>
          <w:tcPr>
            <w:tcW w:w="1077" w:type="dxa"/>
          </w:tcPr>
          <w:p w:rsidRPr="00F10149" w:rsidR="00FD5753" w:rsidP="00FD5753" w:rsidRDefault="0EBBC8E3" w14:paraId="3AC9A138" w14:textId="6D1832C0">
            <w:pPr>
              <w:pStyle w:val="VITableTextSegoeUIRegular8"/>
            </w:pPr>
            <w:r>
              <w:t>Based on salvage data fr</w:t>
            </w:r>
            <w:r w:rsidR="00F57724">
              <w:t>o</w:t>
            </w:r>
            <w:r>
              <w:t>m 1</w:t>
            </w:r>
            <w:r w:rsidR="2205D121">
              <w:t>2</w:t>
            </w:r>
            <w:r>
              <w:t>/</w:t>
            </w:r>
            <w:r w:rsidR="77DC2C63">
              <w:t>1</w:t>
            </w:r>
            <w:r w:rsidR="3A76EC96">
              <w:t>8</w:t>
            </w:r>
            <w:r>
              <w:t>/22</w:t>
            </w:r>
          </w:p>
          <w:p w:rsidRPr="00F10149" w:rsidR="00FD5753" w:rsidP="6EEE15EB" w:rsidRDefault="00FD5753" w14:paraId="7DE9800E" w14:textId="16A5DD07">
            <w:pPr>
              <w:pStyle w:val="VITableTextSegoeUIRegular8"/>
              <w:rPr>
                <w:szCs w:val="16"/>
              </w:rPr>
            </w:pPr>
          </w:p>
        </w:tc>
      </w:tr>
      <w:tr w:rsidR="00FD5753" w:rsidTr="103CE890" w14:paraId="7B0EB75A" w14:textId="77777777">
        <w:tc>
          <w:tcPr>
            <w:tcW w:w="1154" w:type="dxa"/>
          </w:tcPr>
          <w:p w:rsidRPr="00F10149" w:rsidR="00FD5753" w:rsidP="00FD5753" w:rsidRDefault="00FD5753" w14:paraId="6DFCD398" w14:textId="03640601">
            <w:pPr>
              <w:pStyle w:val="VITableTextSegoeUIRegular8"/>
            </w:pPr>
            <w:r>
              <w:t xml:space="preserve">Mid and late season Winter-run daily loss threshold (8.6.3) </w:t>
            </w:r>
          </w:p>
        </w:tc>
        <w:tc>
          <w:tcPr>
            <w:tcW w:w="1198" w:type="dxa"/>
          </w:tcPr>
          <w:p w:rsidRPr="00F10149" w:rsidR="00FD5753" w:rsidP="00FD5753" w:rsidRDefault="0ABEFA29" w14:paraId="354E40BD" w14:textId="0F5F804A">
            <w:pPr>
              <w:pStyle w:val="VITableTextSegoeUIRegular8"/>
            </w:pPr>
            <w:r>
              <w:t xml:space="preserve">Jan 1 – May 31 </w:t>
            </w:r>
          </w:p>
        </w:tc>
        <w:tc>
          <w:tcPr>
            <w:tcW w:w="1146" w:type="dxa"/>
          </w:tcPr>
          <w:p w:rsidRPr="00F10149" w:rsidR="00FD5753" w:rsidP="00FD5753" w:rsidRDefault="4F86AB52" w14:paraId="496356CD" w14:textId="4239A03E">
            <w:pPr>
              <w:pStyle w:val="VITableTextSegoeUIRegular8"/>
              <w:spacing w:line="259" w:lineRule="auto"/>
              <w:rPr>
                <w:b/>
              </w:rPr>
            </w:pPr>
            <w:r w:rsidRPr="2B625353">
              <w:rPr>
                <w:b/>
                <w:bCs/>
              </w:rPr>
              <w:t xml:space="preserve"> </w:t>
            </w:r>
            <w:r>
              <w:t xml:space="preserve">Not </w:t>
            </w:r>
            <w:r w:rsidR="0B778BB4">
              <w:t>In</w:t>
            </w:r>
            <w:r w:rsidR="00FD5753">
              <w:t xml:space="preserve"> effect</w:t>
            </w:r>
          </w:p>
        </w:tc>
        <w:tc>
          <w:tcPr>
            <w:tcW w:w="1344" w:type="dxa"/>
          </w:tcPr>
          <w:p w:rsidR="4A440C61" w:rsidP="4B6F5C01" w:rsidRDefault="671D74A2" w14:paraId="491DFB8A" w14:textId="6FE43F8C">
            <w:pPr>
              <w:pStyle w:val="VITableTextSegoeUIRegular8"/>
            </w:pPr>
            <w:r>
              <w:t>5</w:t>
            </w:r>
            <w:r w:rsidR="4A440C61">
              <w:t xml:space="preserve">/1/23 - </w:t>
            </w:r>
            <w:r w:rsidR="3D738F85">
              <w:t>5</w:t>
            </w:r>
            <w:r w:rsidR="6593B66C">
              <w:t>/3</w:t>
            </w:r>
            <w:r w:rsidR="3D15F29F">
              <w:t>1</w:t>
            </w:r>
            <w:r w:rsidR="4A440C61">
              <w:t>/23</w:t>
            </w:r>
          </w:p>
          <w:p w:rsidR="4A440C61" w:rsidP="4B6F5C01" w:rsidRDefault="4A440C61" w14:paraId="035D7AB4" w14:textId="1E4981BD">
            <w:pPr>
              <w:pStyle w:val="VITableTextSegoeUIRegular8"/>
            </w:pPr>
            <w:r>
              <w:t xml:space="preserve">Daily loss of </w:t>
            </w:r>
            <w:r w:rsidRPr="4B6F5C01">
              <w:rPr>
                <w:b/>
                <w:bCs/>
              </w:rPr>
              <w:t xml:space="preserve">older juvenile </w:t>
            </w:r>
            <w:r>
              <w:t xml:space="preserve">greater than </w:t>
            </w:r>
            <w:r w:rsidR="6FA26DCC">
              <w:t>3.84</w:t>
            </w:r>
            <w:r>
              <w:t>;</w:t>
            </w:r>
          </w:p>
          <w:p w:rsidRPr="00F10149" w:rsidR="00FD5753" w:rsidP="00F497E3" w:rsidRDefault="668B04D7" w14:paraId="0F86ED07" w14:textId="354E742E">
            <w:pPr>
              <w:pStyle w:val="VITableTextSegoeUIRegular8"/>
            </w:pPr>
            <w:r>
              <w:t>Updated with genetic results as they become available. If genetics confirms the older juvenile is NOT a WR then COA will offramp.</w:t>
            </w:r>
          </w:p>
        </w:tc>
        <w:tc>
          <w:tcPr>
            <w:tcW w:w="1165" w:type="dxa"/>
          </w:tcPr>
          <w:p w:rsidRPr="00F10149" w:rsidR="00FD5753" w:rsidP="2F7ACC37" w:rsidRDefault="52C14CE8" w14:paraId="4088A787" w14:textId="62C61019">
            <w:pPr>
              <w:pStyle w:val="VITableTextSegoeUIRegular8"/>
              <w:spacing w:line="259" w:lineRule="auto"/>
            </w:pPr>
            <w:r>
              <w:t xml:space="preserve">No salvage of LAD </w:t>
            </w:r>
            <w:r w:rsidR="0982B116">
              <w:t xml:space="preserve">Older </w:t>
            </w:r>
            <w:r w:rsidR="735084DE">
              <w:t>Juvenile since</w:t>
            </w:r>
            <w:r>
              <w:t xml:space="preserve"> last week</w:t>
            </w:r>
          </w:p>
        </w:tc>
        <w:tc>
          <w:tcPr>
            <w:tcW w:w="1150" w:type="dxa"/>
          </w:tcPr>
          <w:p w:rsidRPr="00F10149" w:rsidR="00FD5753" w:rsidP="00FD5753" w:rsidRDefault="5BE0D1BC" w14:paraId="161659B2" w14:textId="5D039CC4">
            <w:pPr>
              <w:pStyle w:val="VITableTextSegoeUIRegular8"/>
            </w:pPr>
            <w:r>
              <w:t>N/A</w:t>
            </w:r>
          </w:p>
        </w:tc>
        <w:tc>
          <w:tcPr>
            <w:tcW w:w="1211" w:type="dxa"/>
          </w:tcPr>
          <w:p w:rsidRPr="00F10149" w:rsidR="00FD5753" w:rsidP="00FD5753" w:rsidRDefault="5BE0D1BC" w14:paraId="727BBCA1" w14:textId="4666FAA6">
            <w:pPr>
              <w:pStyle w:val="VITableTextSegoeUIRegular8"/>
              <w:spacing w:line="259" w:lineRule="auto"/>
            </w:pPr>
            <w:r>
              <w:t>6</w:t>
            </w:r>
            <w:r w:rsidR="2532B82D">
              <w:t>/</w:t>
            </w:r>
            <w:r w:rsidR="74AF8BF1">
              <w:t>5</w:t>
            </w:r>
            <w:r w:rsidR="039C6C31">
              <w:t>/</w:t>
            </w:r>
            <w:r w:rsidR="4BADA7C7">
              <w:t>2</w:t>
            </w:r>
            <w:r w:rsidR="730B775A">
              <w:t>3</w:t>
            </w:r>
          </w:p>
        </w:tc>
        <w:tc>
          <w:tcPr>
            <w:tcW w:w="1077" w:type="dxa"/>
          </w:tcPr>
          <w:p w:rsidR="3F8CF9CE" w:rsidP="2B625353" w:rsidRDefault="3F8CF9CE" w14:paraId="32FEBFF3" w14:textId="06301AFA">
            <w:pPr>
              <w:pStyle w:val="VITableTextSegoeUIRegular8"/>
              <w:spacing w:line="259" w:lineRule="auto"/>
            </w:pPr>
            <w:r>
              <w:t>Action item ended for WY 22</w:t>
            </w:r>
            <w:r w:rsidR="217FE275">
              <w:t>/</w:t>
            </w:r>
            <w:r>
              <w:t>23</w:t>
            </w:r>
          </w:p>
          <w:p w:rsidRPr="00F10149" w:rsidR="00FD5753" w:rsidP="4D39B49F" w:rsidRDefault="00FD5753" w14:paraId="10006AD2" w14:textId="626FFDB9">
            <w:pPr>
              <w:pStyle w:val="VITableTextSegoeUIRegular8"/>
              <w:spacing w:line="259" w:lineRule="auto"/>
            </w:pPr>
          </w:p>
        </w:tc>
      </w:tr>
      <w:tr w:rsidR="00FD5753" w:rsidTr="103CE890" w14:paraId="470A1607" w14:textId="77777777">
        <w:tc>
          <w:tcPr>
            <w:tcW w:w="1154" w:type="dxa"/>
          </w:tcPr>
          <w:p w:rsidR="00FD5753" w:rsidP="00FD5753" w:rsidRDefault="00FD5753" w14:paraId="0417E8FB" w14:textId="77777777">
            <w:pPr>
              <w:pStyle w:val="VITableTextSegoeUIRegular8"/>
            </w:pPr>
            <w:r>
              <w:t xml:space="preserve">Spring-run surrogate protection </w:t>
            </w:r>
          </w:p>
          <w:p w:rsidRPr="00BF2196" w:rsidR="00FD5753" w:rsidP="00FD5753" w:rsidRDefault="00FD5753" w14:paraId="6715A1EB" w14:textId="2451906B">
            <w:pPr>
              <w:pStyle w:val="VITableTextSegoeUIRegular8"/>
            </w:pPr>
            <w:r>
              <w:t xml:space="preserve">(8.6.4) </w:t>
            </w:r>
          </w:p>
        </w:tc>
        <w:tc>
          <w:tcPr>
            <w:tcW w:w="1198" w:type="dxa"/>
          </w:tcPr>
          <w:p w:rsidRPr="00F10149" w:rsidR="00FD5753" w:rsidP="00FD5753" w:rsidRDefault="00FD5753" w14:paraId="26B56A99" w14:textId="681E2B4A">
            <w:pPr>
              <w:pStyle w:val="VITableTextSegoeUIRegular8"/>
            </w:pPr>
            <w:r>
              <w:t xml:space="preserve">Feb. 1 - Jun. 30 </w:t>
            </w:r>
          </w:p>
        </w:tc>
        <w:tc>
          <w:tcPr>
            <w:tcW w:w="1146" w:type="dxa"/>
          </w:tcPr>
          <w:p w:rsidRPr="00F10149" w:rsidR="00FD5753" w:rsidP="00FD5753" w:rsidRDefault="00FD5753" w14:paraId="0FC22E00" w14:textId="38E34339">
            <w:pPr>
              <w:pStyle w:val="VITableTextSegoeUIRegular8"/>
            </w:pPr>
            <w:r>
              <w:t xml:space="preserve"> </w:t>
            </w:r>
            <w:r w:rsidR="579BE0F1">
              <w:t>I</w:t>
            </w:r>
            <w:r>
              <w:t xml:space="preserve">n effect </w:t>
            </w:r>
          </w:p>
        </w:tc>
        <w:tc>
          <w:tcPr>
            <w:tcW w:w="1344" w:type="dxa"/>
          </w:tcPr>
          <w:p w:rsidR="00FD5753" w:rsidP="00FD5753" w:rsidRDefault="559DE6B0" w14:paraId="0819F00C" w14:textId="45B90739">
            <w:pPr>
              <w:pStyle w:val="VITableTextSegoeUIRegular8"/>
            </w:pPr>
            <w:r>
              <w:t>Hatchery Origin Youn</w:t>
            </w:r>
            <w:r w:rsidR="156F8AC7">
              <w:t>g</w:t>
            </w:r>
            <w:r>
              <w:t>-of-year SR Surrogates</w:t>
            </w:r>
            <w:r w:rsidR="3BF867D3">
              <w:t xml:space="preserve"> (</w:t>
            </w:r>
            <w:r>
              <w:t xml:space="preserve">0.25% of total in-river FR releases for each release group from </w:t>
            </w:r>
            <w:r w:rsidR="508B8300">
              <w:t>FR</w:t>
            </w:r>
            <w:r w:rsidR="0686808A">
              <w:t>FH</w:t>
            </w:r>
            <w:r w:rsidR="3841D9AC">
              <w:t xml:space="preserve"> or CNFH</w:t>
            </w:r>
            <w:r w:rsidR="70ED765C">
              <w:t xml:space="preserve"> or Nimbus Fish Hatchery</w:t>
            </w:r>
            <w:r w:rsidR="0686808A">
              <w:t>)</w:t>
            </w:r>
          </w:p>
          <w:p w:rsidR="00FD5753" w:rsidP="00FD5753" w:rsidRDefault="60A0A849" w14:paraId="1F89C899" w14:textId="5740F09F">
            <w:pPr>
              <w:pStyle w:val="VITableTextSegoeUIRegular8"/>
            </w:pPr>
            <w:r>
              <w:t>Group 1</w:t>
            </w:r>
            <w:r w:rsidR="5039F75A">
              <w:t xml:space="preserve"> </w:t>
            </w:r>
            <w:r w:rsidR="6F1F494D">
              <w:t>(FRFH)</w:t>
            </w:r>
            <w:r w:rsidR="39483E0F">
              <w:t xml:space="preserve"> </w:t>
            </w:r>
            <w:r w:rsidR="5039F75A">
              <w:t xml:space="preserve">Threshold:  </w:t>
            </w:r>
            <w:r w:rsidR="5AC55173">
              <w:t>1,828.64</w:t>
            </w:r>
            <w:r w:rsidR="476643E0">
              <w:t xml:space="preserve"> </w:t>
            </w:r>
            <w:r w:rsidR="3B137E18">
              <w:t>(</w:t>
            </w:r>
            <w:r w:rsidR="476643E0">
              <w:t>0.25% of</w:t>
            </w:r>
            <w:r w:rsidR="4D9ACBA1">
              <w:t xml:space="preserve"> 731,457)</w:t>
            </w:r>
            <w:r w:rsidR="476643E0">
              <w:t xml:space="preserve"> </w:t>
            </w:r>
          </w:p>
          <w:p w:rsidR="016070E2" w:rsidP="4B6F5C01" w:rsidRDefault="016070E2" w14:paraId="31AD5356" w14:textId="707B490A">
            <w:pPr>
              <w:pStyle w:val="VITableTextSegoeUIRegular8"/>
            </w:pPr>
            <w:r>
              <w:t xml:space="preserve">Group 2 </w:t>
            </w:r>
            <w:r w:rsidR="19FABFC3">
              <w:t>(FRFH)</w:t>
            </w:r>
            <w:r w:rsidR="505A5AC7">
              <w:t xml:space="preserve"> </w:t>
            </w:r>
            <w:r>
              <w:t>Threshold:</w:t>
            </w:r>
          </w:p>
          <w:p w:rsidR="195655A3" w:rsidP="4B6F5C01" w:rsidRDefault="195655A3" w14:paraId="35645D33" w14:textId="27DE06E6">
            <w:pPr>
              <w:pStyle w:val="VITableTextSegoeUIRegular8"/>
            </w:pPr>
            <w:r>
              <w:t>1,821.</w:t>
            </w:r>
            <w:r w:rsidR="0FEC5087">
              <w:t>4</w:t>
            </w:r>
            <w:r w:rsidR="1567BC3D">
              <w:t>7</w:t>
            </w:r>
            <w:r>
              <w:t xml:space="preserve"> (0.25% of 728,586)</w:t>
            </w:r>
          </w:p>
          <w:p w:rsidR="4061B8B0" w:rsidP="01978E35" w:rsidRDefault="62DEAB75" w14:paraId="58FEBD53" w14:textId="7576A36D">
            <w:pPr>
              <w:pStyle w:val="VITableTextSegoeUIRegular8"/>
            </w:pPr>
            <w:r>
              <w:t>Group 3 (FRFH) Threshold:</w:t>
            </w:r>
          </w:p>
          <w:p w:rsidR="4061B8B0" w:rsidP="01978E35" w:rsidRDefault="1F534386" w14:paraId="5CB57126" w14:textId="2FD72052">
            <w:pPr>
              <w:pStyle w:val="VITableTextSegoeUIRegular8"/>
            </w:pPr>
            <w:r>
              <w:t>2,204.</w:t>
            </w:r>
            <w:r w:rsidR="1233331A">
              <w:t>7</w:t>
            </w:r>
            <w:r w:rsidR="4C5CD686">
              <w:t>0</w:t>
            </w:r>
            <w:r w:rsidR="62DEAB75">
              <w:t xml:space="preserve"> (0.25% of 881</w:t>
            </w:r>
            <w:r w:rsidR="10EA58F4">
              <w:t>,880</w:t>
            </w:r>
            <w:r w:rsidR="62DEAB75">
              <w:t>)</w:t>
            </w:r>
          </w:p>
          <w:p w:rsidR="4061B8B0" w:rsidP="01978E35" w:rsidRDefault="4061B8B0" w14:paraId="5E7340BB" w14:textId="2F8C0F05">
            <w:pPr>
              <w:pStyle w:val="VITableTextSegoeUIRegular8"/>
            </w:pPr>
            <w:r>
              <w:t>Group 1 (CNFH) Threshold:  1,</w:t>
            </w:r>
            <w:r w:rsidR="08B7B85C">
              <w:t>002.24</w:t>
            </w:r>
            <w:r>
              <w:t xml:space="preserve"> (0.25% of </w:t>
            </w:r>
            <w:r w:rsidR="3F11DA54">
              <w:t>400,897</w:t>
            </w:r>
            <w:r>
              <w:t>)</w:t>
            </w:r>
          </w:p>
          <w:p w:rsidR="01978E35" w:rsidP="01978E35" w:rsidRDefault="20BE34B6" w14:paraId="5264789D" w14:textId="4537BBDB">
            <w:pPr>
              <w:pStyle w:val="VITableTextSegoeUIRegular8"/>
            </w:pPr>
            <w:r>
              <w:t>Group 2 (CNFH) Threshold:</w:t>
            </w:r>
            <w:r w:rsidR="21C321D6">
              <w:t xml:space="preserve"> 5,871.92</w:t>
            </w:r>
            <w:r>
              <w:t xml:space="preserve"> (0.25% of 2,348,768)</w:t>
            </w:r>
          </w:p>
          <w:p w:rsidR="1FE9B3E8" w:rsidP="2B625353" w:rsidRDefault="1FE9B3E8" w14:paraId="5ADEC4FE" w14:textId="463C57D1">
            <w:pPr>
              <w:pStyle w:val="VITableTextSegoeUIRegular8"/>
            </w:pPr>
            <w:r>
              <w:t>Group 1</w:t>
            </w:r>
            <w:r w:rsidR="43B6FF9D">
              <w:t xml:space="preserve"> </w:t>
            </w:r>
            <w:r>
              <w:t>(Nimbus Fish Hatchery) Threshold:</w:t>
            </w:r>
          </w:p>
          <w:p w:rsidR="1FE9B3E8" w:rsidP="2B625353" w:rsidRDefault="1FE9B3E8" w14:paraId="3D9937DC" w14:textId="5A0D82C3">
            <w:pPr>
              <w:pStyle w:val="VITableTextSegoeUIRegular8"/>
            </w:pPr>
            <w:r>
              <w:t>534.62 (0.25% of</w:t>
            </w:r>
          </w:p>
          <w:p w:rsidR="1FE9B3E8" w:rsidP="2B625353" w:rsidRDefault="1FE9B3E8" w14:paraId="3D58C384" w14:textId="1142CA1C">
            <w:pPr>
              <w:pStyle w:val="VITableTextSegoeUIRegular8"/>
            </w:pPr>
            <w:r>
              <w:t xml:space="preserve">213,847) </w:t>
            </w:r>
          </w:p>
          <w:p w:rsidR="2B625353" w:rsidP="2B625353" w:rsidRDefault="2B625353" w14:paraId="6C3654C2" w14:textId="099B0C4B">
            <w:pPr>
              <w:pStyle w:val="VITableTextSegoeUIRegular8"/>
            </w:pPr>
          </w:p>
          <w:p w:rsidR="2B625353" w:rsidP="2B625353" w:rsidRDefault="2B625353" w14:paraId="3F81C9A9" w14:textId="5073D011">
            <w:pPr>
              <w:pStyle w:val="VITableTextSegoeUIRegular8"/>
            </w:pPr>
          </w:p>
          <w:p w:rsidR="01978E35" w:rsidP="01978E35" w:rsidRDefault="01978E35" w14:paraId="6F95D8DA" w14:textId="610C9479">
            <w:pPr>
              <w:pStyle w:val="VITableTextSegoeUIRegular8"/>
            </w:pPr>
          </w:p>
          <w:p w:rsidR="4B6F5C01" w:rsidP="4B6F5C01" w:rsidRDefault="4B6F5C01" w14:paraId="7C979FBC" w14:textId="0FCC18EB">
            <w:pPr>
              <w:pStyle w:val="VITableTextSegoeUIRegular8"/>
            </w:pPr>
          </w:p>
          <w:p w:rsidRPr="00F10149" w:rsidR="00FD5753" w:rsidP="00FD5753" w:rsidRDefault="00FD5753" w14:paraId="1C47118A" w14:textId="5D71737D">
            <w:pPr>
              <w:pStyle w:val="VITableTextSegoeUIRegular8"/>
            </w:pPr>
            <w:r>
              <w:t xml:space="preserve"> </w:t>
            </w:r>
          </w:p>
        </w:tc>
        <w:tc>
          <w:tcPr>
            <w:tcW w:w="1165" w:type="dxa"/>
          </w:tcPr>
          <w:p w:rsidRPr="00F10149" w:rsidR="00FD5753" w:rsidP="1AAA8081" w:rsidRDefault="1AACE7A9" w14:paraId="07426CF5" w14:textId="7D3FC79C">
            <w:pPr>
              <w:pStyle w:val="VITableTextSegoeUIRegular8"/>
              <w:spacing w:line="259" w:lineRule="auto"/>
            </w:pPr>
            <w:r>
              <w:t>N</w:t>
            </w:r>
            <w:r w:rsidR="72655720">
              <w:t xml:space="preserve">o salvage from </w:t>
            </w:r>
            <w:r w:rsidR="7644F724">
              <w:t xml:space="preserve">any of </w:t>
            </w:r>
            <w:r w:rsidR="70F5C6FC">
              <w:t>th</w:t>
            </w:r>
            <w:r w:rsidR="6B454CFC">
              <w:t>ese</w:t>
            </w:r>
            <w:r w:rsidR="72655720">
              <w:t xml:space="preserve"> group have been observed yet</w:t>
            </w:r>
            <w:r w:rsidR="35C955D8">
              <w:t xml:space="preserve"> at either fish facility.</w:t>
            </w:r>
          </w:p>
        </w:tc>
        <w:tc>
          <w:tcPr>
            <w:tcW w:w="1150" w:type="dxa"/>
          </w:tcPr>
          <w:p w:rsidRPr="00F10149" w:rsidR="00FD5753" w:rsidP="00FD5753" w:rsidRDefault="30D0CEDF" w14:paraId="18C741C8" w14:textId="7E728A3B">
            <w:pPr>
              <w:pStyle w:val="VITableTextSegoeUIRegular8"/>
            </w:pPr>
            <w:r>
              <w:t>Possible salvage</w:t>
            </w:r>
          </w:p>
        </w:tc>
        <w:tc>
          <w:tcPr>
            <w:tcW w:w="1211" w:type="dxa"/>
          </w:tcPr>
          <w:p w:rsidRPr="00F10149" w:rsidR="00FD5753" w:rsidP="00FD5753" w:rsidRDefault="031D17EA" w14:paraId="2F335319" w14:textId="6E26FC5D">
            <w:pPr>
              <w:pStyle w:val="VITableTextSegoeUIRegular8"/>
            </w:pPr>
            <w:r>
              <w:t>6</w:t>
            </w:r>
            <w:r w:rsidR="7D287876">
              <w:t>/</w:t>
            </w:r>
            <w:r w:rsidR="20FC05F7">
              <w:t>5</w:t>
            </w:r>
            <w:r w:rsidR="415B46F4">
              <w:t>/</w:t>
            </w:r>
            <w:r w:rsidR="10583114">
              <w:t>2</w:t>
            </w:r>
            <w:r w:rsidR="4939A1C0">
              <w:t>3</w:t>
            </w:r>
          </w:p>
        </w:tc>
        <w:tc>
          <w:tcPr>
            <w:tcW w:w="1077" w:type="dxa"/>
          </w:tcPr>
          <w:p w:rsidRPr="00F10149" w:rsidR="00FD5753" w:rsidP="1AAA8081" w:rsidRDefault="49946490" w14:paraId="56A56D68" w14:textId="7DC4AFC2">
            <w:pPr>
              <w:pStyle w:val="VITableTextSegoeUIRegular8"/>
              <w:spacing w:line="259" w:lineRule="auto"/>
            </w:pPr>
            <w:r>
              <w:t xml:space="preserve">Based on salvage data from </w:t>
            </w:r>
            <w:r w:rsidR="61A99BFA">
              <w:t>6</w:t>
            </w:r>
            <w:r w:rsidR="18749193">
              <w:t>/</w:t>
            </w:r>
            <w:r w:rsidR="66E1F234">
              <w:t>4</w:t>
            </w:r>
            <w:r w:rsidR="6B375EF7">
              <w:t>/</w:t>
            </w:r>
            <w:r>
              <w:t>23</w:t>
            </w:r>
          </w:p>
          <w:p w:rsidRPr="00F10149" w:rsidR="00FD5753" w:rsidP="1AAA8081" w:rsidRDefault="00FD5753" w14:paraId="1B2331C2" w14:textId="5CD7D179">
            <w:pPr>
              <w:pStyle w:val="VITableTextSegoeUIRegular8"/>
              <w:spacing w:line="259" w:lineRule="auto"/>
            </w:pPr>
          </w:p>
          <w:p w:rsidRPr="00F10149" w:rsidR="00FD5753" w:rsidP="1AAA8081" w:rsidRDefault="5E9B6C9D" w14:paraId="5F07BDD2" w14:textId="5C9E0F84">
            <w:pPr>
              <w:pStyle w:val="VITableTextSegoeUIRegular8"/>
              <w:spacing w:line="259" w:lineRule="auto"/>
            </w:pPr>
            <w:r>
              <w:t xml:space="preserve"> </w:t>
            </w:r>
          </w:p>
        </w:tc>
      </w:tr>
    </w:tbl>
    <w:p w:rsidRPr="0092469F" w:rsidR="00F10149" w:rsidP="00FB66BF" w:rsidRDefault="00FB66BF" w14:paraId="362D167C" w14:textId="114ACF28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3b: Delta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79"/>
        <w:gridCol w:w="1201"/>
        <w:gridCol w:w="1163"/>
        <w:gridCol w:w="1344"/>
        <w:gridCol w:w="1170"/>
        <w:gridCol w:w="1152"/>
        <w:gridCol w:w="1170"/>
        <w:gridCol w:w="1066"/>
      </w:tblGrid>
      <w:tr w:rsidR="00FB66BF" w:rsidTr="6B18ACF7" w14:paraId="498743F0" w14:textId="77777777">
        <w:trPr>
          <w:tblHeader/>
        </w:trPr>
        <w:tc>
          <w:tcPr>
            <w:tcW w:w="1179" w:type="dxa"/>
            <w:vAlign w:val="bottom"/>
          </w:tcPr>
          <w:p w:rsidRPr="00EA6D0B" w:rsidR="00FB66BF" w:rsidP="001378EF" w:rsidRDefault="00FB66BF" w14:paraId="643D15E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1" w:type="dxa"/>
            <w:vAlign w:val="bottom"/>
          </w:tcPr>
          <w:p w:rsidR="00FB66BF" w:rsidP="001378EF" w:rsidRDefault="00FB66BF" w14:paraId="167D2551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3" w:type="dxa"/>
            <w:vAlign w:val="bottom"/>
          </w:tcPr>
          <w:p w:rsidRPr="006E6CAA" w:rsidR="00FB66BF" w:rsidP="001378EF" w:rsidRDefault="00FB66BF" w14:paraId="5A0D6054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44" w:type="dxa"/>
            <w:vAlign w:val="bottom"/>
          </w:tcPr>
          <w:p w:rsidRPr="006E6CAA" w:rsidR="00FB66BF" w:rsidP="001378EF" w:rsidRDefault="00FB66BF" w14:paraId="4E35506E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0" w:type="dxa"/>
            <w:vAlign w:val="bottom"/>
          </w:tcPr>
          <w:p w:rsidRPr="006E6CAA" w:rsidR="00FB66BF" w:rsidP="001378EF" w:rsidRDefault="00FB66BF" w14:paraId="6E5B6499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52" w:type="dxa"/>
            <w:vAlign w:val="bottom"/>
          </w:tcPr>
          <w:p w:rsidR="00FB66BF" w:rsidP="001378EF" w:rsidRDefault="00FB66BF" w14:paraId="432F3D37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0" w:type="dxa"/>
            <w:vAlign w:val="bottom"/>
          </w:tcPr>
          <w:p w:rsidRPr="004A385C" w:rsidR="00FB66BF" w:rsidP="001378EF" w:rsidRDefault="00FB66BF" w14:paraId="064C35BC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FB66BF" w:rsidP="001378EF" w:rsidRDefault="00FB66BF" w14:paraId="34B61D1A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6B18ACF7" w14:paraId="3237AF67" w14:textId="77777777">
        <w:tc>
          <w:tcPr>
            <w:tcW w:w="1179" w:type="dxa"/>
          </w:tcPr>
          <w:p w:rsidR="00AE07ED" w:rsidP="00AE07ED" w:rsidRDefault="00AE07ED" w14:paraId="2A45D705" w14:textId="77777777">
            <w:pPr>
              <w:pStyle w:val="VITableTextSegoeUIRegular8"/>
            </w:pPr>
            <w:r>
              <w:t xml:space="preserve">Integrated Early Winter Pulse Protection ('First Flush') (8.3.1) </w:t>
            </w:r>
          </w:p>
          <w:p w:rsidRPr="00F10149" w:rsidR="00AE07ED" w:rsidP="00AE07ED" w:rsidRDefault="00AE07ED" w14:paraId="5456A631" w14:textId="77777777">
            <w:pPr>
              <w:pStyle w:val="VITableTextSegoeUIRegular8"/>
            </w:pPr>
          </w:p>
        </w:tc>
        <w:tc>
          <w:tcPr>
            <w:tcW w:w="1201" w:type="dxa"/>
          </w:tcPr>
          <w:p w:rsidRPr="00F10149" w:rsidR="00AE07ED" w:rsidP="00AE07ED" w:rsidRDefault="00AE07ED" w14:paraId="1B329BAA" w14:textId="77777777">
            <w:pPr>
              <w:pStyle w:val="VITableTextSegoeUIRegular8"/>
            </w:pPr>
            <w:r>
              <w:t xml:space="preserve">Dec. 1 - Jan. 31 </w:t>
            </w:r>
          </w:p>
        </w:tc>
        <w:tc>
          <w:tcPr>
            <w:tcW w:w="1163" w:type="dxa"/>
          </w:tcPr>
          <w:p w:rsidRPr="00F10149" w:rsidR="00AE07ED" w:rsidP="00AE07ED" w:rsidRDefault="256E0F7F" w14:paraId="7F8A97E1" w14:textId="4923CD1F">
            <w:pPr>
              <w:pStyle w:val="VITableTextSegoeUIRegular8"/>
            </w:pPr>
            <w:r>
              <w:t xml:space="preserve"> Off</w:t>
            </w:r>
            <w:r w:rsidR="312660CD">
              <w:t>-</w:t>
            </w:r>
            <w:r>
              <w:t>ramped</w:t>
            </w:r>
            <w:r w:rsidR="5EFF4914">
              <w:t xml:space="preserve"> 1/17/2023</w:t>
            </w:r>
          </w:p>
        </w:tc>
        <w:tc>
          <w:tcPr>
            <w:tcW w:w="1344" w:type="dxa"/>
          </w:tcPr>
          <w:p w:rsidR="00AE07ED" w:rsidP="00AE07ED" w:rsidRDefault="00AE07ED" w14:paraId="02F18BC0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 </w:t>
            </w:r>
            <w:r>
              <w:t>three-day Freeport daily flow running avg&gt;= 25,000 AND</w:t>
            </w:r>
          </w:p>
          <w:p w:rsidR="00AE07ED" w:rsidP="00AE07ED" w:rsidRDefault="00AE07ED" w14:paraId="078B05B7" w14:textId="77777777">
            <w:pPr>
              <w:pStyle w:val="VITableTextSegoeUIRegular8"/>
            </w:pPr>
          </w:p>
          <w:p w:rsidRPr="00F10149" w:rsidR="00AE07ED" w:rsidP="00AE07ED" w:rsidRDefault="00AE07ED" w14:paraId="7B670376" w14:textId="77777777">
            <w:pPr>
              <w:pStyle w:val="VITableTextSegoeUIRegular8"/>
            </w:pPr>
            <w:r>
              <w:t xml:space="preserve">[three-day Freeport turbidity running avg &gt;=50 NTU OR Smelt Monitoring Team recommendation] </w:t>
            </w:r>
          </w:p>
        </w:tc>
        <w:tc>
          <w:tcPr>
            <w:tcW w:w="1170" w:type="dxa"/>
          </w:tcPr>
          <w:p w:rsidR="00AE07ED" w:rsidP="00AE07ED" w:rsidRDefault="15FEAF98" w14:paraId="47BE5389" w14:textId="17F62968">
            <w:pPr>
              <w:pStyle w:val="VITableTextSegoeUIRegular8"/>
            </w:pPr>
            <w:r>
              <w:t xml:space="preserve">FPT flow: </w:t>
            </w:r>
            <w:r w:rsidR="0007644D">
              <w:rPr>
                <w:rStyle w:val="normaltextrun"/>
              </w:rPr>
              <w:t>Not relevant</w:t>
            </w:r>
          </w:p>
          <w:p w:rsidR="00AC235B" w:rsidP="00AE07ED" w:rsidRDefault="00AC235B" w14:paraId="651955E4" w14:textId="77777777">
            <w:pPr>
              <w:pStyle w:val="VITableTextSegoeUIRegular8"/>
            </w:pPr>
          </w:p>
          <w:p w:rsidR="00AC235B" w:rsidP="00AE07ED" w:rsidRDefault="00AC235B" w14:paraId="6269B330" w14:textId="77777777">
            <w:pPr>
              <w:pStyle w:val="VITableTextSegoeUIRegular8"/>
            </w:pPr>
          </w:p>
          <w:p w:rsidR="00AC235B" w:rsidP="00AE07ED" w:rsidRDefault="00AC235B" w14:paraId="73FDFC6D" w14:textId="77777777">
            <w:pPr>
              <w:pStyle w:val="VITableTextSegoeUIRegular8"/>
            </w:pPr>
          </w:p>
          <w:p w:rsidR="00AC235B" w:rsidP="00AE07ED" w:rsidRDefault="00AC235B" w14:paraId="1F4C1B4D" w14:textId="77777777">
            <w:pPr>
              <w:pStyle w:val="VITableTextSegoeUIRegular8"/>
            </w:pPr>
          </w:p>
          <w:p w:rsidRPr="00F10149" w:rsidR="00AC235B" w:rsidP="00AE07ED" w:rsidRDefault="15FEAF98" w14:paraId="39FCCFBA" w14:textId="06C26DCF">
            <w:pPr>
              <w:pStyle w:val="VITableTextSegoeUIRegular8"/>
            </w:pPr>
            <w:r>
              <w:t xml:space="preserve">FPT turbidity: </w:t>
            </w:r>
            <w:r w:rsidR="0007644D">
              <w:t>Not relevant</w:t>
            </w:r>
          </w:p>
        </w:tc>
        <w:tc>
          <w:tcPr>
            <w:tcW w:w="1152" w:type="dxa"/>
          </w:tcPr>
          <w:p w:rsidRPr="00F10149" w:rsidR="00AE07ED" w:rsidP="006F6770" w:rsidRDefault="688A39C5" w14:paraId="32B9E5AB" w14:textId="2A074252">
            <w:pPr>
              <w:pStyle w:val="VITableTextSegoeUIRegular8"/>
              <w:spacing w:line="259" w:lineRule="auto"/>
            </w:pPr>
            <w:r>
              <w:t>Decreasing</w:t>
            </w:r>
          </w:p>
        </w:tc>
        <w:tc>
          <w:tcPr>
            <w:tcW w:w="1170" w:type="dxa"/>
          </w:tcPr>
          <w:p w:rsidRPr="00F10149" w:rsidR="00AE07ED" w:rsidP="00AE07ED" w:rsidRDefault="4C359425" w14:paraId="20AC9575" w14:textId="4D3F5CA3">
            <w:pPr>
              <w:pStyle w:val="VITableTextSegoeUIRegular8"/>
            </w:pPr>
            <w:r>
              <w:t>1</w:t>
            </w:r>
            <w:r w:rsidR="45A63F34">
              <w:t>/</w:t>
            </w:r>
            <w:r w:rsidR="6411DCF9">
              <w:t>30</w:t>
            </w:r>
            <w:r w:rsidR="45A63F34">
              <w:t>/23</w:t>
            </w:r>
          </w:p>
        </w:tc>
        <w:tc>
          <w:tcPr>
            <w:tcW w:w="1066" w:type="dxa"/>
          </w:tcPr>
          <w:p w:rsidRPr="00F10149" w:rsidR="00AE07ED" w:rsidP="00AE07ED" w:rsidRDefault="00AE07ED" w14:paraId="17EE7629" w14:textId="5F7539C4">
            <w:pPr>
              <w:pStyle w:val="VITableTextSegoeUIRegular8"/>
            </w:pPr>
          </w:p>
        </w:tc>
      </w:tr>
      <w:tr w:rsidR="00AE07ED" w:rsidTr="6B18ACF7" w14:paraId="543B8193" w14:textId="77777777">
        <w:tc>
          <w:tcPr>
            <w:tcW w:w="1179" w:type="dxa"/>
          </w:tcPr>
          <w:p w:rsidRPr="00F10149" w:rsidR="00AE07ED" w:rsidP="00AE07ED" w:rsidRDefault="00AE07ED" w14:paraId="1D50D837" w14:textId="77777777">
            <w:pPr>
              <w:pStyle w:val="VITableTextSegoeUIRegular8"/>
            </w:pPr>
            <w:r>
              <w:t xml:space="preserve">Turbidity Bridge Avoidance (8.5.1) </w:t>
            </w:r>
          </w:p>
        </w:tc>
        <w:tc>
          <w:tcPr>
            <w:tcW w:w="1201" w:type="dxa"/>
          </w:tcPr>
          <w:p w:rsidR="00AE07ED" w:rsidP="00AE07ED" w:rsidRDefault="00AE07ED" w14:paraId="418368A2" w14:textId="77777777">
            <w:pPr>
              <w:pStyle w:val="VITableTextSegoeUIRegular8"/>
            </w:pPr>
            <w:r>
              <w:t>Dec. 15 -</w:t>
            </w:r>
          </w:p>
          <w:p w:rsidRPr="00F10149" w:rsidR="00AE07ED" w:rsidP="00AE07ED" w:rsidRDefault="00AE07ED" w14:paraId="6951E099" w14:textId="77777777">
            <w:pPr>
              <w:pStyle w:val="VITableTextSegoeUIRegular8"/>
            </w:pPr>
            <w:r>
              <w:t xml:space="preserve">Apr. 1 </w:t>
            </w:r>
          </w:p>
        </w:tc>
        <w:tc>
          <w:tcPr>
            <w:tcW w:w="1163" w:type="dxa"/>
          </w:tcPr>
          <w:p w:rsidRPr="00F10149" w:rsidR="00AE07ED" w:rsidP="2905EDEB" w:rsidRDefault="660572F9" w14:paraId="05222DF2" w14:textId="5E7F28EF">
            <w:pPr>
              <w:pStyle w:val="VITableTextSegoeUIRegular8"/>
              <w:spacing w:line="259" w:lineRule="auto"/>
            </w:pPr>
            <w:r>
              <w:t>Off-ramped 4/1/2023</w:t>
            </w:r>
            <w:r w:rsidR="46B8D1E3">
              <w:t>; implemented 1/17</w:t>
            </w:r>
            <w:r w:rsidR="297119AB">
              <w:t>/2023-</w:t>
            </w:r>
            <w:r w:rsidR="37C28504">
              <w:t>2/8/2023</w:t>
            </w:r>
            <w:r w:rsidR="6BF96282">
              <w:t>, 2/24/2023 - 2/26/2023</w:t>
            </w:r>
            <w:r w:rsidR="74A2AF5F">
              <w:t xml:space="preserve">, 3/18/2023 - </w:t>
            </w:r>
            <w:r w:rsidR="07CE71A8">
              <w:t>3/31/2023</w:t>
            </w:r>
          </w:p>
        </w:tc>
        <w:tc>
          <w:tcPr>
            <w:tcW w:w="1344" w:type="dxa"/>
          </w:tcPr>
          <w:p w:rsidR="00AE07ED" w:rsidP="00AE07ED" w:rsidRDefault="00AE07ED" w14:paraId="0B4940A9" w14:textId="6F50363D">
            <w:pPr>
              <w:pStyle w:val="VITableTextSegoeUIRegular8"/>
            </w:pPr>
            <w:r>
              <w:t>Occurs after the Integrated Early Winter Pulse protection or February 1 (whichever comes first</w:t>
            </w:r>
            <w:r w:rsidR="00043F3D">
              <w:t>) until April 1</w:t>
            </w:r>
          </w:p>
          <w:p w:rsidRPr="00F10149" w:rsidR="00AE07ED" w:rsidP="00AE07ED" w:rsidRDefault="00AE07ED" w14:paraId="14423929" w14:textId="3A9D0817">
            <w:pPr>
              <w:pStyle w:val="VITableTextSegoeUIRegular8"/>
            </w:pPr>
            <w:r>
              <w:t xml:space="preserve">-avg. OBI turbidity&gt;12 </w:t>
            </w:r>
            <w:r w:rsidR="00EA18F5">
              <w:t>FNU</w:t>
            </w:r>
          </w:p>
        </w:tc>
        <w:tc>
          <w:tcPr>
            <w:tcW w:w="1170" w:type="dxa"/>
          </w:tcPr>
          <w:p w:rsidRPr="00F10149" w:rsidR="00AE07ED" w:rsidP="1E614C69" w:rsidRDefault="5A378014" w14:paraId="4B97A25A" w14:textId="45EE6950">
            <w:pPr>
              <w:pStyle w:val="VITableTextSegoeUIRegular8"/>
              <w:spacing w:line="259" w:lineRule="auto"/>
            </w:pPr>
            <w:r>
              <w:t xml:space="preserve">OBI = </w:t>
            </w:r>
            <w:r w:rsidR="32EE9FE3">
              <w:t>15.</w:t>
            </w:r>
            <w:r w:rsidR="4D94A1B0">
              <w:t>87</w:t>
            </w:r>
            <w:r w:rsidR="0F37682D">
              <w:t xml:space="preserve"> </w:t>
            </w:r>
            <w:r w:rsidR="71C4B9DE">
              <w:t>FNU</w:t>
            </w:r>
          </w:p>
        </w:tc>
        <w:tc>
          <w:tcPr>
            <w:tcW w:w="1152" w:type="dxa"/>
          </w:tcPr>
          <w:p w:rsidRPr="00F10149" w:rsidR="00AE07ED" w:rsidP="00AE07ED" w:rsidRDefault="523C53CD" w14:paraId="133C22FA" w14:textId="28F9BC89">
            <w:pPr>
              <w:pStyle w:val="VITableTextSegoeUIRegular8"/>
              <w:spacing w:line="259" w:lineRule="auto"/>
            </w:pPr>
            <w:r>
              <w:t xml:space="preserve">Expected to </w:t>
            </w:r>
            <w:r w:rsidR="58AD86B5">
              <w:t>decrease</w:t>
            </w:r>
          </w:p>
        </w:tc>
        <w:tc>
          <w:tcPr>
            <w:tcW w:w="1170" w:type="dxa"/>
          </w:tcPr>
          <w:p w:rsidRPr="00F10149" w:rsidR="00AE07ED" w:rsidP="00472143" w:rsidRDefault="4D94A1B0" w14:paraId="051680DA" w14:textId="4E4226EF">
            <w:pPr>
              <w:pStyle w:val="VITableTextSegoeUIRegular8"/>
              <w:spacing w:line="259" w:lineRule="auto"/>
            </w:pPr>
            <w:r>
              <w:t>4/</w:t>
            </w:r>
            <w:r w:rsidR="76152FA3">
              <w:t>3</w:t>
            </w:r>
            <w:r w:rsidR="339BC23F">
              <w:t>/23</w:t>
            </w:r>
          </w:p>
        </w:tc>
        <w:tc>
          <w:tcPr>
            <w:tcW w:w="1066" w:type="dxa"/>
          </w:tcPr>
          <w:p w:rsidRPr="00F10149" w:rsidR="00AE07ED" w:rsidRDefault="5F174449" w14:paraId="4B59EF3B" w14:textId="49AA5E51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76152FA3">
              <w:t>4/2</w:t>
            </w:r>
            <w:r>
              <w:t>/23</w:t>
            </w:r>
          </w:p>
        </w:tc>
      </w:tr>
      <w:tr w:rsidR="00AE07ED" w:rsidTr="6B18ACF7" w14:paraId="77F55932" w14:textId="77777777">
        <w:tc>
          <w:tcPr>
            <w:tcW w:w="1179" w:type="dxa"/>
          </w:tcPr>
          <w:p w:rsidR="00AE07ED" w:rsidP="00AE07ED" w:rsidRDefault="00AE07ED" w14:paraId="09E6C7C3" w14:textId="77777777">
            <w:pPr>
              <w:pStyle w:val="VITableTextSegoeUIRegular8"/>
            </w:pPr>
            <w:r>
              <w:t xml:space="preserve">Larval and/Juvenile Delta smelt Protection (8.5.2) </w:t>
            </w:r>
          </w:p>
        </w:tc>
        <w:tc>
          <w:tcPr>
            <w:tcW w:w="1201" w:type="dxa"/>
          </w:tcPr>
          <w:p w:rsidR="00AE07ED" w:rsidP="00AE07ED" w:rsidRDefault="00AE07ED" w14:paraId="758A31C5" w14:textId="77777777">
            <w:pPr>
              <w:pStyle w:val="VITableTextSegoeUIRegular8"/>
            </w:pPr>
            <w:r>
              <w:t xml:space="preserve">ongoing </w:t>
            </w:r>
          </w:p>
        </w:tc>
        <w:tc>
          <w:tcPr>
            <w:tcW w:w="1163" w:type="dxa"/>
          </w:tcPr>
          <w:p w:rsidR="00AE07ED" w:rsidP="00AE07ED" w:rsidRDefault="3452C201" w14:paraId="51A439AB" w14:textId="368844A3">
            <w:pPr>
              <w:pStyle w:val="VITableTextSegoeUIRegular8"/>
            </w:pPr>
            <w:r>
              <w:t>In effect,</w:t>
            </w:r>
            <w:r w:rsidR="747E3731">
              <w:t xml:space="preserve"> not</w:t>
            </w:r>
            <w:r>
              <w:t xml:space="preserve"> triggered </w:t>
            </w:r>
          </w:p>
        </w:tc>
        <w:tc>
          <w:tcPr>
            <w:tcW w:w="1344" w:type="dxa"/>
          </w:tcPr>
          <w:p w:rsidR="00AE07ED" w:rsidP="00AE07ED" w:rsidRDefault="56905CF9" w14:paraId="24452C90" w14:textId="2984B69C">
            <w:pPr>
              <w:pStyle w:val="VITableTextSegoeUIRegular8"/>
            </w:pPr>
            <w:r w:rsidRPr="7EBE3188">
              <w:rPr>
                <w:rFonts w:ascii="Calibri" w:hAnsi="Calibri" w:cs="Calibri"/>
              </w:rPr>
              <w:t>- </w:t>
            </w:r>
            <w:r w:rsidRPr="7EBE3188" w:rsidR="21ED057B">
              <w:rPr>
                <w:rFonts w:ascii="Calibri" w:hAnsi="Calibri" w:cs="Calibri"/>
              </w:rPr>
              <w:t xml:space="preserve">If </w:t>
            </w:r>
            <w:r>
              <w:t>5-day cum. salvage of juv.DS &gt;= 1[average 3-yrFMWT index + 1]</w:t>
            </w:r>
            <w:r w:rsidR="4D8DB2C7">
              <w:t>, then –5000 OMR</w:t>
            </w:r>
            <w:r>
              <w:t xml:space="preserve"> </w:t>
            </w:r>
          </w:p>
          <w:p w:rsidR="00AE07ED" w:rsidP="00AE07ED" w:rsidRDefault="56905CF9" w14:paraId="0CCB692E" w14:textId="635E57E9">
            <w:pPr>
              <w:pStyle w:val="VITableTextSegoeUIRegular8"/>
            </w:pPr>
            <w:r>
              <w:t>- </w:t>
            </w:r>
            <w:r w:rsidR="266771AC">
              <w:t>If DS in SLS/20mm or 3-d temp at Jersey Point &gt;= 12C, and SLS/20mm Secchi</w:t>
            </w:r>
            <w:r w:rsidR="5CF6F35D">
              <w:t xml:space="preserve"> for 12 south delta stations &lt;= 1m</w:t>
            </w:r>
            <w:r w:rsidR="50A9C588">
              <w:t>, then –3500 OMR</w:t>
            </w:r>
          </w:p>
        </w:tc>
        <w:tc>
          <w:tcPr>
            <w:tcW w:w="1170" w:type="dxa"/>
          </w:tcPr>
          <w:p w:rsidR="00AE07ED" w:rsidP="00AE07ED" w:rsidRDefault="00F10552" w14:paraId="361DB7C3" w14:textId="651D487B">
            <w:pPr>
              <w:pStyle w:val="VITableTextSegoeUIRegular8"/>
            </w:pPr>
            <w:r>
              <w:t>Current 5-day salvage = 0</w:t>
            </w:r>
          </w:p>
          <w:p w:rsidR="00AE07ED" w:rsidP="41640FAA" w:rsidRDefault="00AE07ED" w14:paraId="71A16D2B" w14:textId="73E505C3">
            <w:pPr>
              <w:pStyle w:val="VITableTextSegoeUIRegular8"/>
            </w:pPr>
          </w:p>
          <w:p w:rsidR="00AE07ED" w:rsidP="41640FAA" w:rsidRDefault="495152D8" w14:paraId="6EDEE03D" w14:textId="7B07EB4C">
            <w:pPr>
              <w:pStyle w:val="VITableTextSegoeUIRegular8"/>
            </w:pPr>
            <w:r>
              <w:t xml:space="preserve">3-day </w:t>
            </w:r>
            <w:r w:rsidR="5B248A34">
              <w:t>SJJ</w:t>
            </w:r>
            <w:r>
              <w:t xml:space="preserve"> temp = </w:t>
            </w:r>
            <w:r w:rsidR="531489D9">
              <w:t>20.00</w:t>
            </w:r>
            <w:r w:rsidR="32564EF6">
              <w:t xml:space="preserve"> </w:t>
            </w:r>
            <w:r w:rsidR="77EA0CDA">
              <w:t>°</w:t>
            </w:r>
            <w:r w:rsidR="32564EF6">
              <w:t>C</w:t>
            </w:r>
          </w:p>
          <w:p w:rsidR="00AE07ED" w:rsidP="41640FAA" w:rsidRDefault="00AE07ED" w14:paraId="64B83034" w14:textId="76F17A5E">
            <w:pPr>
              <w:pStyle w:val="VITableTextSegoeUIRegular8"/>
            </w:pPr>
          </w:p>
          <w:p w:rsidR="00AE07ED" w:rsidP="23FB1782" w:rsidRDefault="556AFA98" w14:paraId="728ECD85" w14:textId="0AEF6CE5">
            <w:pPr>
              <w:pStyle w:val="VITableTextSegoeUIRegular8"/>
            </w:pPr>
            <w:r>
              <w:t xml:space="preserve">20mm </w:t>
            </w:r>
            <w:r w:rsidR="6E51F786">
              <w:t xml:space="preserve">6 </w:t>
            </w:r>
            <w:r w:rsidR="5FB11598">
              <w:t xml:space="preserve">avg Secchi = </w:t>
            </w:r>
            <w:r w:rsidR="6E51F786">
              <w:t xml:space="preserve">124 </w:t>
            </w:r>
            <w:r w:rsidR="3DD227CC">
              <w:t>cm</w:t>
            </w:r>
            <w:r w:rsidR="17CD2316">
              <w:t>*</w:t>
            </w:r>
          </w:p>
        </w:tc>
        <w:tc>
          <w:tcPr>
            <w:tcW w:w="1152" w:type="dxa"/>
          </w:tcPr>
          <w:p w:rsidR="00AE07ED" w:rsidP="7B47F7B9" w:rsidRDefault="5A6B3686" w14:paraId="6B6F4FEA" w14:textId="65240ADF">
            <w:pPr>
              <w:pStyle w:val="VITableTextSegoeUIRegular8"/>
              <w:spacing w:line="259" w:lineRule="auto"/>
            </w:pPr>
            <w:r>
              <w:t xml:space="preserve">Turbidity expected to </w:t>
            </w:r>
            <w:r w:rsidR="58AD86B5">
              <w:t>decrease</w:t>
            </w:r>
          </w:p>
        </w:tc>
        <w:tc>
          <w:tcPr>
            <w:tcW w:w="1170" w:type="dxa"/>
          </w:tcPr>
          <w:p w:rsidR="00AE07ED" w:rsidP="1E614C69" w:rsidRDefault="56441AB4" w14:paraId="2859B3BA" w14:textId="3A0C9337">
            <w:pPr>
              <w:pStyle w:val="VITableTextSegoeUIRegular8"/>
              <w:spacing w:line="259" w:lineRule="auto"/>
            </w:pPr>
            <w:r>
              <w:t>6</w:t>
            </w:r>
            <w:r w:rsidR="032EE587">
              <w:t>/</w:t>
            </w:r>
            <w:r w:rsidR="358E5179">
              <w:t>5</w:t>
            </w:r>
            <w:r w:rsidR="1EC71F96">
              <w:t>/2</w:t>
            </w:r>
            <w:r w:rsidR="586710C3">
              <w:t>3</w:t>
            </w:r>
          </w:p>
        </w:tc>
        <w:tc>
          <w:tcPr>
            <w:tcW w:w="1066" w:type="dxa"/>
          </w:tcPr>
          <w:p w:rsidR="00AE07ED" w:rsidP="1E614C69" w:rsidRDefault="288098DF" w14:paraId="1BAA5A29" w14:textId="2D3D7F13">
            <w:pPr>
              <w:pStyle w:val="VITableTextSegoeUIRegular8"/>
              <w:spacing w:line="259" w:lineRule="auto"/>
            </w:pPr>
            <w:r>
              <w:t xml:space="preserve">Data from </w:t>
            </w:r>
            <w:r w:rsidR="4E8C81DF">
              <w:t>6</w:t>
            </w:r>
            <w:r w:rsidR="1874F42C">
              <w:t>/</w:t>
            </w:r>
            <w:r w:rsidR="20856C06">
              <w:t>4</w:t>
            </w:r>
            <w:r>
              <w:t>/23</w:t>
            </w:r>
          </w:p>
          <w:p w:rsidR="00F67982" w:rsidP="1E614C69" w:rsidRDefault="00F67982" w14:paraId="6058AEA1" w14:textId="77777777">
            <w:pPr>
              <w:pStyle w:val="VITableTextSegoeUIRegular8"/>
              <w:spacing w:line="259" w:lineRule="auto"/>
            </w:pPr>
          </w:p>
          <w:p w:rsidR="00F67982" w:rsidP="1E614C69" w:rsidRDefault="654B4158" w14:paraId="1450B9D2" w14:textId="25D7572C">
            <w:pPr>
              <w:pStyle w:val="VITableTextSegoeUIRegular8"/>
              <w:spacing w:line="259" w:lineRule="auto"/>
            </w:pPr>
            <w:r>
              <w:t xml:space="preserve">*Data from </w:t>
            </w:r>
            <w:r w:rsidR="523EA6F3">
              <w:t>5/</w:t>
            </w:r>
            <w:r w:rsidR="6E51F786">
              <w:t>2</w:t>
            </w:r>
            <w:r w:rsidR="53492FDF">
              <w:t>2</w:t>
            </w:r>
            <w:r w:rsidR="6869E2B1">
              <w:t>/23-5/</w:t>
            </w:r>
            <w:r w:rsidR="53492FDF">
              <w:t>23</w:t>
            </w:r>
            <w:r w:rsidR="79CF5240">
              <w:t>/</w:t>
            </w:r>
            <w:r>
              <w:t>23</w:t>
            </w:r>
          </w:p>
        </w:tc>
      </w:tr>
    </w:tbl>
    <w:p w:rsidRPr="0092469F" w:rsidR="00FB66BF" w:rsidP="00A55EA6" w:rsidRDefault="00A55EA6" w14:paraId="5AA41817" w14:textId="1208AFB0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3c: Longfin Smelt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1158"/>
        <w:gridCol w:w="1204"/>
        <w:gridCol w:w="1164"/>
        <w:gridCol w:w="1332"/>
        <w:gridCol w:w="1179"/>
        <w:gridCol w:w="1163"/>
        <w:gridCol w:w="1179"/>
        <w:gridCol w:w="1066"/>
      </w:tblGrid>
      <w:tr w:rsidR="00A55EA6" w:rsidTr="103CE890" w14:paraId="38B7F9EF" w14:textId="77777777">
        <w:trPr>
          <w:tblHeader/>
        </w:trPr>
        <w:tc>
          <w:tcPr>
            <w:tcW w:w="1158" w:type="dxa"/>
            <w:vAlign w:val="bottom"/>
          </w:tcPr>
          <w:p w:rsidRPr="00EA6D0B" w:rsidR="00A55EA6" w:rsidP="001378EF" w:rsidRDefault="00A55EA6" w14:paraId="12100304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04" w:type="dxa"/>
            <w:vAlign w:val="bottom"/>
          </w:tcPr>
          <w:p w:rsidR="00A55EA6" w:rsidP="001378EF" w:rsidRDefault="00A55EA6" w14:paraId="0B507098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164" w:type="dxa"/>
            <w:vAlign w:val="bottom"/>
          </w:tcPr>
          <w:p w:rsidRPr="006E6CAA" w:rsidR="00A55EA6" w:rsidP="001378EF" w:rsidRDefault="00A55EA6" w14:paraId="27FC3D47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1332" w:type="dxa"/>
            <w:vAlign w:val="bottom"/>
          </w:tcPr>
          <w:p w:rsidRPr="006E6CAA" w:rsidR="00A55EA6" w:rsidP="001378EF" w:rsidRDefault="00A55EA6" w14:paraId="12C7A044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1179" w:type="dxa"/>
            <w:vAlign w:val="bottom"/>
          </w:tcPr>
          <w:p w:rsidRPr="006E6CAA" w:rsidR="00A55EA6" w:rsidP="001378EF" w:rsidRDefault="00A55EA6" w14:paraId="0F5C1185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1163" w:type="dxa"/>
            <w:vAlign w:val="bottom"/>
          </w:tcPr>
          <w:p w:rsidR="00A55EA6" w:rsidP="001378EF" w:rsidRDefault="00A55EA6" w14:paraId="5A18D35D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1179" w:type="dxa"/>
            <w:vAlign w:val="bottom"/>
          </w:tcPr>
          <w:p w:rsidRPr="004A385C" w:rsidR="00A55EA6" w:rsidP="001378EF" w:rsidRDefault="00A55EA6" w14:paraId="05716B88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A55EA6" w:rsidP="001378EF" w:rsidRDefault="00A55EA6" w14:paraId="6B370497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00AE07ED" w:rsidTr="103CE890" w14:paraId="6D322B00" w14:textId="77777777">
        <w:tc>
          <w:tcPr>
            <w:tcW w:w="1158" w:type="dxa"/>
          </w:tcPr>
          <w:p w:rsidRPr="00BF2196" w:rsidR="00AE07ED" w:rsidP="00AE07ED" w:rsidRDefault="00AE07ED" w14:paraId="6D9726FB" w14:textId="49B1E285">
            <w:pPr>
              <w:pStyle w:val="VITableTextSegoeUIRegular8"/>
            </w:pPr>
            <w:r>
              <w:t xml:space="preserve">Early Adult Protection (8.3.3) </w:t>
            </w:r>
          </w:p>
        </w:tc>
        <w:tc>
          <w:tcPr>
            <w:tcW w:w="1204" w:type="dxa"/>
          </w:tcPr>
          <w:p w:rsidRPr="00BF2196" w:rsidR="00AE07ED" w:rsidP="00AE07ED" w:rsidRDefault="00AE07ED" w14:paraId="5ABF67DD" w14:textId="484BEFCB">
            <w:pPr>
              <w:pStyle w:val="VITableTextSegoeUIRegular8"/>
            </w:pPr>
            <w:r>
              <w:t xml:space="preserve">Dec. 1 - Feb. 28 </w:t>
            </w:r>
          </w:p>
        </w:tc>
        <w:tc>
          <w:tcPr>
            <w:tcW w:w="1164" w:type="dxa"/>
          </w:tcPr>
          <w:p w:rsidRPr="00BF2196" w:rsidR="00AE07ED" w:rsidP="00AE07ED" w:rsidRDefault="00357D18" w14:paraId="7C006CB6" w14:textId="1C3BCFBC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:rsidR="00AE07ED" w:rsidP="00AE07ED" w:rsidRDefault="1FDE01F6" w14:paraId="2790EB49" w14:textId="25DBA687">
            <w:pPr>
              <w:pStyle w:val="VITableTextSegoeUIRegular8"/>
            </w:pPr>
            <w:r w:rsidRPr="4D122455">
              <w:rPr>
                <w:rFonts w:ascii="Times New Roman" w:hAnsi="Times New Roman" w:cs="Times New Roman"/>
              </w:rPr>
              <w:t>-</w:t>
            </w:r>
            <w:r>
              <w:t>Cum. salvage &gt; [most recent FMWT/10] =</w:t>
            </w:r>
            <w:r w:rsidR="008405CE">
              <w:t>40</w:t>
            </w:r>
            <w:r>
              <w:t xml:space="preserve"> fish (Sept.-</w:t>
            </w:r>
            <w:r w:rsidR="008405CE">
              <w:t>Dec</w:t>
            </w:r>
            <w:r>
              <w:t>. Index) OR</w:t>
            </w:r>
          </w:p>
          <w:p w:rsidRPr="00BF2196" w:rsidR="00AE07ED" w:rsidP="00AE07ED" w:rsidRDefault="00AE07ED" w14:paraId="3365F328" w14:textId="642AD615">
            <w:pPr>
              <w:pStyle w:val="VITableTextSegoeUIRegular8"/>
            </w:pPr>
            <w:r>
              <w:rPr>
                <w:rFonts w:ascii="Times New Roman" w:hAnsi="Times New Roman" w:cs="Times New Roman"/>
              </w:rPr>
              <w:t>-</w:t>
            </w:r>
            <w:r>
              <w:t>Smelt Monitoring Team determines high likelihood of LFS movement into high-risk areas</w:t>
            </w:r>
          </w:p>
        </w:tc>
        <w:tc>
          <w:tcPr>
            <w:tcW w:w="1179" w:type="dxa"/>
          </w:tcPr>
          <w:p w:rsidRPr="00BF2196" w:rsidR="00AE07ED" w:rsidP="00AE07ED" w:rsidRDefault="25B7BF82" w14:paraId="692E04EB" w14:textId="441ECD12">
            <w:pPr>
              <w:pStyle w:val="VITableTextSegoeUIRegular8"/>
            </w:pPr>
            <w:r>
              <w:t xml:space="preserve">Cum salvage total = </w:t>
            </w:r>
            <w:r w:rsidR="1C40BB22">
              <w:t>2</w:t>
            </w:r>
            <w:r w:rsidR="282B5747">
              <w:t>6</w:t>
            </w:r>
          </w:p>
        </w:tc>
        <w:tc>
          <w:tcPr>
            <w:tcW w:w="1163" w:type="dxa"/>
          </w:tcPr>
          <w:p w:rsidRPr="00BF2196" w:rsidR="00AE07ED" w:rsidP="00AE07ED" w:rsidRDefault="00F10552" w14:paraId="257F9ED6" w14:textId="22A4395D">
            <w:pPr>
              <w:pStyle w:val="VITableTextSegoeUIRegular8"/>
            </w:pPr>
            <w:r>
              <w:t>No change expected</w:t>
            </w:r>
          </w:p>
        </w:tc>
        <w:tc>
          <w:tcPr>
            <w:tcW w:w="1179" w:type="dxa"/>
          </w:tcPr>
          <w:p w:rsidRPr="00BF2196" w:rsidR="00AE07ED" w:rsidP="754F1841" w:rsidRDefault="1A6A1221" w14:paraId="2BFD4E10" w14:textId="76B5971F">
            <w:pPr>
              <w:pStyle w:val="VITableTextSegoeUIRegular8"/>
              <w:spacing w:line="259" w:lineRule="auto"/>
            </w:pPr>
            <w:r>
              <w:t>3</w:t>
            </w:r>
            <w:r w:rsidR="305260CD">
              <w:t>/</w:t>
            </w:r>
            <w:r w:rsidR="04B262F6">
              <w:t>20</w:t>
            </w:r>
            <w:r w:rsidR="67087D79">
              <w:t>/</w:t>
            </w:r>
            <w:r w:rsidR="450B023A">
              <w:t>23</w:t>
            </w:r>
          </w:p>
        </w:tc>
        <w:tc>
          <w:tcPr>
            <w:tcW w:w="1066" w:type="dxa"/>
          </w:tcPr>
          <w:p w:rsidRPr="00BF2196" w:rsidR="00AE07ED" w:rsidP="754F1841" w:rsidRDefault="6FB5F0FF" w14:paraId="2FA878E1" w14:textId="26EC74B3">
            <w:pPr>
              <w:pStyle w:val="VITableTextSegoeUIRegular8"/>
              <w:spacing w:line="259" w:lineRule="auto"/>
            </w:pPr>
            <w:r>
              <w:t>First s</w:t>
            </w:r>
            <w:r w:rsidR="1F14F02C">
              <w:t>alvage on 1/1/23</w:t>
            </w:r>
            <w:r w:rsidR="301368BD">
              <w:t>.</w:t>
            </w:r>
          </w:p>
        </w:tc>
      </w:tr>
      <w:tr w:rsidR="00AE07ED" w:rsidTr="103CE890" w14:paraId="29085BE6" w14:textId="77777777">
        <w:tc>
          <w:tcPr>
            <w:tcW w:w="1158" w:type="dxa"/>
          </w:tcPr>
          <w:p w:rsidRPr="00F71519" w:rsidR="00AE07ED" w:rsidP="00AE07ED" w:rsidRDefault="00AE07ED" w14:paraId="38A881FB" w14:textId="64459E8F">
            <w:pPr>
              <w:pStyle w:val="VITableTextSegoeUIRegular8"/>
            </w:pPr>
            <w:r w:rsidRPr="00F71519">
              <w:t xml:space="preserve">OMR Mgt. for Adults (8.4.1) </w:t>
            </w:r>
          </w:p>
        </w:tc>
        <w:tc>
          <w:tcPr>
            <w:tcW w:w="1204" w:type="dxa"/>
          </w:tcPr>
          <w:p w:rsidRPr="00F71519" w:rsidR="00AE07ED" w:rsidP="00AE07ED" w:rsidRDefault="00AE07ED" w14:paraId="338F5213" w14:textId="5DE0C3BE">
            <w:pPr>
              <w:pStyle w:val="VITableTextSegoeUIRegular8"/>
            </w:pPr>
            <w:r w:rsidRPr="00F71519">
              <w:t xml:space="preserve">Dec. 1 -Feb. 28 </w:t>
            </w:r>
          </w:p>
        </w:tc>
        <w:tc>
          <w:tcPr>
            <w:tcW w:w="1164" w:type="dxa"/>
          </w:tcPr>
          <w:p w:rsidRPr="00F71519" w:rsidR="00AE07ED" w:rsidP="00AE07ED" w:rsidRDefault="7A04365A" w14:paraId="1C4C7F37" w14:textId="00776370">
            <w:pPr>
              <w:pStyle w:val="VITableTextSegoeUIRegular8"/>
            </w:pPr>
            <w:r>
              <w:t>Off-ramped</w:t>
            </w:r>
          </w:p>
        </w:tc>
        <w:tc>
          <w:tcPr>
            <w:tcW w:w="1332" w:type="dxa"/>
          </w:tcPr>
          <w:p w:rsidRPr="00F71519" w:rsidR="00AE07ED" w:rsidP="00AE07ED" w:rsidRDefault="00AE07ED" w14:paraId="3DB9326E" w14:textId="0AF0AF73">
            <w:pPr>
              <w:pStyle w:val="VITableTextSegoeUIRegular8"/>
            </w:pPr>
            <w:r w:rsidRPr="00F71519">
              <w:t>-Smelt Monitoring Team</w:t>
            </w:r>
            <w:r>
              <w:t xml:space="preserve"> </w:t>
            </w:r>
            <w:r w:rsidRPr="00F71519">
              <w:t>recommendation</w:t>
            </w:r>
          </w:p>
        </w:tc>
        <w:tc>
          <w:tcPr>
            <w:tcW w:w="1179" w:type="dxa"/>
          </w:tcPr>
          <w:p w:rsidRPr="00F71519" w:rsidR="00AE07ED" w:rsidP="00AE07ED" w:rsidRDefault="00AE07ED" w14:paraId="04D06A73" w14:textId="2F2C3BF5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63" w:type="dxa"/>
          </w:tcPr>
          <w:p w:rsidRPr="00F71519" w:rsidR="00AE07ED" w:rsidP="00AE07ED" w:rsidRDefault="00AE07ED" w14:paraId="4A907201" w14:textId="4F04F5BA">
            <w:pPr>
              <w:pStyle w:val="VITableTextSegoeUIRegular8"/>
            </w:pPr>
            <w:r w:rsidRPr="00F71519">
              <w:t xml:space="preserve">N/A </w:t>
            </w:r>
          </w:p>
        </w:tc>
        <w:tc>
          <w:tcPr>
            <w:tcW w:w="1179" w:type="dxa"/>
          </w:tcPr>
          <w:p w:rsidRPr="00F71519" w:rsidR="00AE07ED" w:rsidP="00AE07ED" w:rsidRDefault="00DD1762" w14:paraId="22725AFE" w14:textId="5A6DE240">
            <w:pPr>
              <w:pStyle w:val="VITableTextSegoeUIRegular8"/>
            </w:pPr>
            <w:r>
              <w:t>12/</w:t>
            </w:r>
            <w:r w:rsidR="0D6CB68D">
              <w:t>27</w:t>
            </w:r>
            <w:r w:rsidR="219C48D1">
              <w:t>/22</w:t>
            </w:r>
          </w:p>
        </w:tc>
        <w:tc>
          <w:tcPr>
            <w:tcW w:w="1066" w:type="dxa"/>
          </w:tcPr>
          <w:p w:rsidRPr="00F71519" w:rsidR="00AE07ED" w:rsidP="00AE07ED" w:rsidRDefault="00AE07ED" w14:paraId="181998D2" w14:textId="5A375688">
            <w:pPr>
              <w:pStyle w:val="VITableTextSegoeUIRegular8"/>
            </w:pPr>
          </w:p>
        </w:tc>
      </w:tr>
      <w:tr w:rsidR="00AE07ED" w:rsidTr="103CE890" w14:paraId="609BEED4" w14:textId="77777777">
        <w:tc>
          <w:tcPr>
            <w:tcW w:w="1158" w:type="dxa"/>
          </w:tcPr>
          <w:p w:rsidRPr="00BF2196" w:rsidR="00AE07ED" w:rsidP="00AE07ED" w:rsidRDefault="00AE07ED" w14:paraId="40BA5574" w14:textId="4A9537F0">
            <w:pPr>
              <w:pStyle w:val="VITableTextSegoeUIRegular8"/>
            </w:pPr>
            <w:r>
              <w:t xml:space="preserve">Larval and Juvenile Longfin Smelt Entrainment Protection (8.4.2) </w:t>
            </w:r>
          </w:p>
        </w:tc>
        <w:tc>
          <w:tcPr>
            <w:tcW w:w="1204" w:type="dxa"/>
          </w:tcPr>
          <w:p w:rsidRPr="00BF2196" w:rsidR="00AE07ED" w:rsidP="00AE07ED" w:rsidRDefault="00AE07ED" w14:paraId="476D273F" w14:textId="598FC8F4">
            <w:pPr>
              <w:pStyle w:val="VITableTextSegoeUIRegular8"/>
            </w:pPr>
            <w:r>
              <w:t xml:space="preserve">Jan 1 – Jun 30 </w:t>
            </w:r>
          </w:p>
        </w:tc>
        <w:tc>
          <w:tcPr>
            <w:tcW w:w="1164" w:type="dxa"/>
          </w:tcPr>
          <w:p w:rsidRPr="00BF2196" w:rsidR="00AE07ED" w:rsidP="00AE07ED" w:rsidRDefault="06A5E68C" w14:paraId="41876923" w14:textId="23251C90">
            <w:pPr>
              <w:pStyle w:val="VITableTextSegoeUIRegular8"/>
            </w:pPr>
            <w:r>
              <w:t xml:space="preserve">In effect, </w:t>
            </w:r>
            <w:r w:rsidR="50D52BF3">
              <w:t xml:space="preserve">not </w:t>
            </w:r>
            <w:r w:rsidR="710D7A53">
              <w:t>triggered</w:t>
            </w:r>
          </w:p>
        </w:tc>
        <w:tc>
          <w:tcPr>
            <w:tcW w:w="1332" w:type="dxa"/>
          </w:tcPr>
          <w:p w:rsidR="00AE07ED" w:rsidP="00AE07ED" w:rsidRDefault="00AE07ED" w14:paraId="044EF3DB" w14:textId="764BCD77">
            <w:pPr>
              <w:pStyle w:val="VITableTextSegoeUIRegular8"/>
            </w:pPr>
            <w:r>
              <w:t>-LFS larvae or juveniles in &gt;=4 SLS or 20 mm stations in central and south Delta, OR</w:t>
            </w:r>
          </w:p>
          <w:p w:rsidRPr="00BF2196" w:rsidR="00AE07ED" w:rsidP="00AE07ED" w:rsidRDefault="00AE07ED" w14:paraId="64AAD048" w14:textId="551648AA">
            <w:pPr>
              <w:pStyle w:val="VITableTextSegoeUIRegular8"/>
            </w:pPr>
            <w:r>
              <w:t>-LFS catch/tow &gt;5 larvae or juveniles in &gt;=2stations</w:t>
            </w:r>
          </w:p>
        </w:tc>
        <w:tc>
          <w:tcPr>
            <w:tcW w:w="1179" w:type="dxa"/>
          </w:tcPr>
          <w:p w:rsidRPr="00BF2196" w:rsidR="00AE07ED" w:rsidP="00B05BF1" w:rsidRDefault="1E296846" w14:paraId="0805362D" w14:textId="4A3936D7">
            <w:pPr>
              <w:pStyle w:val="VITableTextSegoeUIRegular8"/>
              <w:spacing w:line="259" w:lineRule="auto"/>
            </w:pPr>
            <w:r>
              <w:t>20mm #</w:t>
            </w:r>
            <w:r w:rsidR="7CFA91A5">
              <w:t>6</w:t>
            </w:r>
            <w:r>
              <w:t>: no LFS catch in the central and south Delta</w:t>
            </w:r>
          </w:p>
        </w:tc>
        <w:tc>
          <w:tcPr>
            <w:tcW w:w="1163" w:type="dxa"/>
          </w:tcPr>
          <w:p w:rsidRPr="00BF2196" w:rsidR="00AE07ED" w:rsidP="002041F9" w:rsidRDefault="63C3FEE6" w14:paraId="4AFC0290" w14:textId="3E53FF34">
            <w:pPr>
              <w:pStyle w:val="VITableTextSegoeUIRegular8"/>
              <w:spacing w:line="259" w:lineRule="auto"/>
            </w:pPr>
            <w:r>
              <w:t>None expected</w:t>
            </w:r>
            <w:r w:rsidR="59175BAA">
              <w:t>, not active due to triggering of 8.4.3</w:t>
            </w:r>
          </w:p>
        </w:tc>
        <w:tc>
          <w:tcPr>
            <w:tcW w:w="1179" w:type="dxa"/>
          </w:tcPr>
          <w:p w:rsidRPr="00BF2196" w:rsidR="00AE07ED" w:rsidP="754F1841" w:rsidRDefault="58C93EA7" w14:paraId="40FB1A37" w14:textId="02177B94">
            <w:pPr>
              <w:pStyle w:val="VITableTextSegoeUIRegular8"/>
              <w:spacing w:line="259" w:lineRule="auto"/>
            </w:pPr>
            <w:r>
              <w:t>5/</w:t>
            </w:r>
            <w:r w:rsidR="7CFA91A5">
              <w:t>30</w:t>
            </w:r>
            <w:r w:rsidR="0D28380C">
              <w:t>/2</w:t>
            </w:r>
            <w:r w:rsidR="251CE9EA">
              <w:t>3</w:t>
            </w:r>
          </w:p>
        </w:tc>
        <w:tc>
          <w:tcPr>
            <w:tcW w:w="1066" w:type="dxa"/>
          </w:tcPr>
          <w:p w:rsidR="00AE07ED" w:rsidP="40D082BC" w:rsidRDefault="33F584AE" w14:paraId="19BFEBFB" w14:textId="4E27B3AB">
            <w:pPr>
              <w:pStyle w:val="VITableTextSegoeUIRegular8"/>
              <w:spacing w:line="259" w:lineRule="auto"/>
            </w:pPr>
            <w:r>
              <w:t>20mm #</w:t>
            </w:r>
            <w:r w:rsidR="7CFA91A5">
              <w:t xml:space="preserve">6 </w:t>
            </w:r>
            <w:r w:rsidR="0D4B20A6">
              <w:t xml:space="preserve">was in the field </w:t>
            </w:r>
            <w:r w:rsidR="757C71AB">
              <w:t>5/</w:t>
            </w:r>
            <w:r w:rsidR="7CFA91A5">
              <w:t xml:space="preserve">22 </w:t>
            </w:r>
            <w:r w:rsidR="57E35123">
              <w:t xml:space="preserve">- </w:t>
            </w:r>
            <w:r w:rsidR="639670AF">
              <w:t>5/</w:t>
            </w:r>
            <w:r w:rsidR="7CFA91A5">
              <w:t>25</w:t>
            </w:r>
          </w:p>
          <w:p w:rsidR="00C8434C" w:rsidP="40D082BC" w:rsidRDefault="00C8434C" w14:paraId="0D4B6B60" w14:textId="77777777">
            <w:pPr>
              <w:pStyle w:val="VITableTextSegoeUIRegular8"/>
              <w:spacing w:line="259" w:lineRule="auto"/>
            </w:pPr>
          </w:p>
          <w:p w:rsidR="00C8434C" w:rsidP="40D082BC" w:rsidRDefault="00C8434C" w14:paraId="6BB63783" w14:textId="7CDE44BF">
            <w:pPr>
              <w:pStyle w:val="VITableTextSegoeUIRegular8"/>
              <w:spacing w:line="259" w:lineRule="auto"/>
            </w:pPr>
            <w:r>
              <w:t>20mm #7 is on the water this week</w:t>
            </w:r>
          </w:p>
          <w:p w:rsidR="00C66465" w:rsidP="40D082BC" w:rsidRDefault="00C66465" w14:paraId="7888F4EF" w14:textId="77777777">
            <w:pPr>
              <w:pStyle w:val="VITableTextSegoeUIRegular8"/>
              <w:spacing w:line="259" w:lineRule="auto"/>
            </w:pPr>
          </w:p>
          <w:p w:rsidRPr="00BF2196" w:rsidR="00C66465" w:rsidP="40D082BC" w:rsidRDefault="00C66465" w14:paraId="7C2989E4" w14:textId="1DC8A97F">
            <w:pPr>
              <w:pStyle w:val="VITableTextSegoeUIRegular8"/>
              <w:spacing w:line="259" w:lineRule="auto"/>
            </w:pPr>
          </w:p>
        </w:tc>
      </w:tr>
      <w:tr w:rsidR="00AE07ED" w:rsidTr="103CE890" w14:paraId="37962924" w14:textId="77777777">
        <w:tc>
          <w:tcPr>
            <w:tcW w:w="1158" w:type="dxa"/>
          </w:tcPr>
          <w:p w:rsidRPr="00BF2196" w:rsidR="00AE07ED" w:rsidP="00AE07ED" w:rsidRDefault="00AE07ED" w14:paraId="592636B9" w14:textId="614E8B88">
            <w:pPr>
              <w:pStyle w:val="VITableTextSegoeUIRegular8"/>
            </w:pPr>
            <w:r>
              <w:t xml:space="preserve">High Flow OMR Off-Ramp for Longfin Smelt (8.4.3) </w:t>
            </w:r>
          </w:p>
        </w:tc>
        <w:tc>
          <w:tcPr>
            <w:tcW w:w="1204" w:type="dxa"/>
          </w:tcPr>
          <w:p w:rsidRPr="00BF2196" w:rsidR="00AE07ED" w:rsidP="00AE07ED" w:rsidRDefault="00AE07ED" w14:paraId="2A0E2CC7" w14:textId="1D4BD3F3">
            <w:pPr>
              <w:pStyle w:val="VITableTextSegoeUIRegular8"/>
            </w:pPr>
            <w:r>
              <w:t xml:space="preserve">Based on the status of 8.3.3, 8.4.1, &amp; 8.4.2 </w:t>
            </w:r>
          </w:p>
        </w:tc>
        <w:tc>
          <w:tcPr>
            <w:tcW w:w="1164" w:type="dxa"/>
          </w:tcPr>
          <w:p w:rsidRPr="00BF2196" w:rsidR="00AE07ED" w:rsidP="00AE07ED" w:rsidRDefault="41572A04" w14:paraId="7CD89266" w14:textId="66C82DCB">
            <w:pPr>
              <w:pStyle w:val="VITableTextSegoeUIRegular8"/>
            </w:pPr>
            <w:r>
              <w:t>In effect, triggered</w:t>
            </w:r>
          </w:p>
        </w:tc>
        <w:tc>
          <w:tcPr>
            <w:tcW w:w="1332" w:type="dxa"/>
          </w:tcPr>
          <w:p w:rsidR="00AE07ED" w:rsidP="00AE07ED" w:rsidRDefault="00AE07ED" w14:paraId="73558C61" w14:textId="77777777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Sac. R. at Rio Vista&gt;55,000, OR</w:t>
            </w:r>
          </w:p>
          <w:p w:rsidR="00AE07ED" w:rsidP="00AE07ED" w:rsidRDefault="00AE07ED" w14:paraId="33F75033" w14:textId="77777777">
            <w:pPr>
              <w:pStyle w:val="VITableTextSegoeUIRegular8"/>
            </w:pPr>
          </w:p>
          <w:p w:rsidRPr="00BF2196" w:rsidR="00AE07ED" w:rsidP="00AE07ED" w:rsidRDefault="00AE07ED" w14:paraId="7FABB546" w14:textId="31CC866D">
            <w:pPr>
              <w:pStyle w:val="VITableTextSegoeUIRegular8"/>
            </w:pPr>
            <w:r>
              <w:t xml:space="preserve">SJR at Vernalis &gt;8,000 </w:t>
            </w:r>
          </w:p>
        </w:tc>
        <w:tc>
          <w:tcPr>
            <w:tcW w:w="1179" w:type="dxa"/>
          </w:tcPr>
          <w:p w:rsidRPr="00BF2196" w:rsidR="00AE07ED" w:rsidP="00AE07ED" w:rsidRDefault="4243132B" w14:paraId="525D7663" w14:textId="04D5F395">
            <w:pPr>
              <w:pStyle w:val="VITableTextSegoeUIRegular8"/>
            </w:pPr>
            <w:r>
              <w:t xml:space="preserve">Rio Vista = </w:t>
            </w:r>
            <w:r w:rsidR="7CB3B67D">
              <w:t>2</w:t>
            </w:r>
            <w:r w:rsidR="619CA256">
              <w:t>0</w:t>
            </w:r>
            <w:r w:rsidR="6DE867BD">
              <w:t>,000</w:t>
            </w:r>
            <w:r w:rsidR="15746CF9">
              <w:t xml:space="preserve"> </w:t>
            </w:r>
            <w:r w:rsidR="3BDF722B">
              <w:t xml:space="preserve">– </w:t>
            </w:r>
            <w:r w:rsidR="0CC4A30E">
              <w:t>3</w:t>
            </w:r>
            <w:r w:rsidR="0A16FF8F">
              <w:t>0</w:t>
            </w:r>
            <w:r w:rsidR="671D83B3">
              <w:t>,000</w:t>
            </w:r>
            <w:r w:rsidR="749C791D">
              <w:t xml:space="preserve"> </w:t>
            </w:r>
            <w:r>
              <w:t>cfs</w:t>
            </w:r>
          </w:p>
          <w:p w:rsidRPr="00BF2196" w:rsidR="00AE07ED" w:rsidP="00AE07ED" w:rsidRDefault="1FB04982" w14:paraId="7BE74798" w14:textId="4CE1F692">
            <w:pPr>
              <w:pStyle w:val="VITableTextSegoeUIRegular8"/>
            </w:pPr>
            <w:r>
              <w:t xml:space="preserve">SJ = </w:t>
            </w:r>
            <w:r w:rsidR="66CF0F9B">
              <w:t>2</w:t>
            </w:r>
            <w:r w:rsidR="59CA0B6D">
              <w:t>3</w:t>
            </w:r>
            <w:r w:rsidR="36A84794">
              <w:t>,</w:t>
            </w:r>
            <w:r w:rsidR="08454A04">
              <w:t>0</w:t>
            </w:r>
            <w:r w:rsidR="57509474">
              <w:t>00</w:t>
            </w:r>
            <w:r>
              <w:t xml:space="preserve"> </w:t>
            </w:r>
            <w:r w:rsidR="6B51F435">
              <w:t>to</w:t>
            </w:r>
            <w:r w:rsidR="7B557505">
              <w:t xml:space="preserve"> </w:t>
            </w:r>
            <w:r w:rsidR="08D2B03A">
              <w:t>28,0</w:t>
            </w:r>
            <w:r w:rsidR="114C65FE">
              <w:t>00</w:t>
            </w:r>
            <w:r>
              <w:t xml:space="preserve"> cfs</w:t>
            </w:r>
            <w:r w:rsidR="30CAF9DA">
              <w:t xml:space="preserve"> </w:t>
            </w:r>
          </w:p>
        </w:tc>
        <w:tc>
          <w:tcPr>
            <w:tcW w:w="1163" w:type="dxa"/>
          </w:tcPr>
          <w:p w:rsidRPr="00BF2196" w:rsidR="00AE07ED" w:rsidP="00AE07ED" w:rsidRDefault="00AE07ED" w14:paraId="72B2896D" w14:textId="00852441">
            <w:pPr>
              <w:pStyle w:val="VITableTextSegoeUIRegular8"/>
            </w:pPr>
            <w:r>
              <w:t>N/A</w:t>
            </w:r>
          </w:p>
        </w:tc>
        <w:tc>
          <w:tcPr>
            <w:tcW w:w="1179" w:type="dxa"/>
          </w:tcPr>
          <w:p w:rsidRPr="00BF2196" w:rsidR="00AE07ED" w:rsidP="00AE07ED" w:rsidRDefault="55AA476E" w14:paraId="464F1A80" w14:textId="75679E79">
            <w:pPr>
              <w:pStyle w:val="VITableTextSegoeUIRegular8"/>
              <w:spacing w:line="259" w:lineRule="auto"/>
            </w:pPr>
            <w:r>
              <w:t>6</w:t>
            </w:r>
            <w:r w:rsidR="5A1DBE8D">
              <w:t>/</w:t>
            </w:r>
            <w:r w:rsidR="1E9553F6">
              <w:t>5</w:t>
            </w:r>
            <w:r w:rsidR="24E9AF29">
              <w:t>/</w:t>
            </w:r>
            <w:r w:rsidR="60C96AF5">
              <w:t>2</w:t>
            </w:r>
            <w:r w:rsidR="1410E31D">
              <w:t>3</w:t>
            </w:r>
          </w:p>
        </w:tc>
        <w:tc>
          <w:tcPr>
            <w:tcW w:w="1066" w:type="dxa"/>
          </w:tcPr>
          <w:p w:rsidRPr="00BF2196" w:rsidR="00AE07ED" w:rsidP="00AE07ED" w:rsidRDefault="00AE07ED" w14:paraId="63B87CBC" w14:textId="15400819">
            <w:pPr>
              <w:pStyle w:val="VITableTextSegoeUIRegular8"/>
            </w:pPr>
          </w:p>
        </w:tc>
      </w:tr>
    </w:tbl>
    <w:p w:rsidRPr="0092469F" w:rsidR="004A385C" w:rsidP="00637ED2" w:rsidRDefault="00637ED2" w14:paraId="650453CC" w14:textId="12AFC512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3d: OMR</w:t>
      </w:r>
    </w:p>
    <w:tbl>
      <w:tblPr>
        <w:tblStyle w:val="TableGrid"/>
        <w:tblW w:w="944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794"/>
        <w:gridCol w:w="1243"/>
        <w:gridCol w:w="1053"/>
        <w:gridCol w:w="2487"/>
        <w:gridCol w:w="897"/>
        <w:gridCol w:w="969"/>
        <w:gridCol w:w="936"/>
        <w:gridCol w:w="1066"/>
      </w:tblGrid>
      <w:tr w:rsidR="003C07D0" w:rsidTr="5420839C" w14:paraId="164201EA" w14:textId="77777777">
        <w:trPr>
          <w:tblHeader/>
        </w:trPr>
        <w:tc>
          <w:tcPr>
            <w:tcW w:w="794" w:type="dxa"/>
            <w:vAlign w:val="bottom"/>
          </w:tcPr>
          <w:p w:rsidRPr="00EA6D0B" w:rsidR="00637ED2" w:rsidP="001378EF" w:rsidRDefault="00637ED2" w14:paraId="54763740" w14:textId="77777777">
            <w:pPr>
              <w:pStyle w:val="VITableHeaderSegoeUISemibold10ptBold"/>
            </w:pPr>
            <w:r>
              <w:t>Action</w:t>
            </w:r>
          </w:p>
        </w:tc>
        <w:tc>
          <w:tcPr>
            <w:tcW w:w="1243" w:type="dxa"/>
            <w:vAlign w:val="bottom"/>
          </w:tcPr>
          <w:p w:rsidR="00637ED2" w:rsidP="001378EF" w:rsidRDefault="00637ED2" w14:paraId="56327647" w14:textId="77777777">
            <w:pPr>
              <w:pStyle w:val="VITableHeaderSegoeUISemibold10ptBold"/>
            </w:pPr>
            <w:r>
              <w:t>Timeframe</w:t>
            </w:r>
          </w:p>
        </w:tc>
        <w:tc>
          <w:tcPr>
            <w:tcW w:w="1053" w:type="dxa"/>
            <w:vAlign w:val="bottom"/>
          </w:tcPr>
          <w:p w:rsidRPr="006E6CAA" w:rsidR="00637ED2" w:rsidP="001378EF" w:rsidRDefault="00637ED2" w14:paraId="68F06E70" w14:textId="77777777">
            <w:pPr>
              <w:pStyle w:val="VITableHeaderSegoeUISemibold10ptBold"/>
            </w:pPr>
            <w:r>
              <w:t>Current Action Status</w:t>
            </w:r>
          </w:p>
        </w:tc>
        <w:tc>
          <w:tcPr>
            <w:tcW w:w="2487" w:type="dxa"/>
            <w:vAlign w:val="bottom"/>
          </w:tcPr>
          <w:p w:rsidRPr="006E6CAA" w:rsidR="00637ED2" w:rsidP="001378EF" w:rsidRDefault="00637ED2" w14:paraId="6AC9A70F" w14:textId="77777777">
            <w:pPr>
              <w:pStyle w:val="VITableHeaderSegoeUISemibold10ptBold"/>
            </w:pPr>
            <w:r>
              <w:t>Threshold(s)</w:t>
            </w:r>
          </w:p>
        </w:tc>
        <w:tc>
          <w:tcPr>
            <w:tcW w:w="897" w:type="dxa"/>
            <w:vAlign w:val="bottom"/>
          </w:tcPr>
          <w:p w:rsidRPr="006E6CAA" w:rsidR="00637ED2" w:rsidP="001378EF" w:rsidRDefault="00637ED2" w14:paraId="551AEBA0" w14:textId="77777777">
            <w:pPr>
              <w:pStyle w:val="VITableHeaderSegoeUISemibold10ptBold"/>
            </w:pPr>
            <w:r>
              <w:t>Current Relevant Data</w:t>
            </w:r>
          </w:p>
        </w:tc>
        <w:tc>
          <w:tcPr>
            <w:tcW w:w="969" w:type="dxa"/>
            <w:vAlign w:val="bottom"/>
          </w:tcPr>
          <w:p w:rsidR="00637ED2" w:rsidP="001378EF" w:rsidRDefault="00637ED2" w14:paraId="04CE38AA" w14:textId="77777777">
            <w:pPr>
              <w:pStyle w:val="VITableHeaderSegoeUISemibold10ptBold"/>
            </w:pPr>
            <w:r>
              <w:t>Weekly Trend</w:t>
            </w:r>
          </w:p>
        </w:tc>
        <w:tc>
          <w:tcPr>
            <w:tcW w:w="936" w:type="dxa"/>
            <w:vAlign w:val="bottom"/>
          </w:tcPr>
          <w:p w:rsidRPr="004A385C" w:rsidR="00637ED2" w:rsidP="001378EF" w:rsidRDefault="00637ED2" w14:paraId="76607592" w14:textId="77777777">
            <w:pPr>
              <w:pStyle w:val="VITableHeaderSegoeUISemibold10ptBold"/>
              <w:ind w:right="-131"/>
            </w:pPr>
            <w:r>
              <w:t>Last Updated</w:t>
            </w:r>
          </w:p>
        </w:tc>
        <w:tc>
          <w:tcPr>
            <w:tcW w:w="1066" w:type="dxa"/>
            <w:vAlign w:val="bottom"/>
          </w:tcPr>
          <w:p w:rsidR="00637ED2" w:rsidP="001378EF" w:rsidRDefault="00637ED2" w14:paraId="6D8B5B7F" w14:textId="77777777">
            <w:pPr>
              <w:pStyle w:val="VITableHeaderSegoeUISemibold10ptBold"/>
              <w:ind w:right="-131"/>
            </w:pPr>
            <w:r>
              <w:t>Comments</w:t>
            </w:r>
          </w:p>
        </w:tc>
      </w:tr>
      <w:tr w:rsidR="665A0EFB" w:rsidTr="5420839C" w14:paraId="61822B3A" w14:textId="77777777">
        <w:tc>
          <w:tcPr>
            <w:tcW w:w="794" w:type="dxa"/>
          </w:tcPr>
          <w:p w:rsidR="4047BF31" w:rsidP="754F1841" w:rsidRDefault="4047BF31" w14:paraId="1FB244C3" w14:textId="3FDBC131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OMR Storm Flexibility (8.7)</w:t>
            </w:r>
          </w:p>
        </w:tc>
        <w:tc>
          <w:tcPr>
            <w:tcW w:w="1243" w:type="dxa"/>
          </w:tcPr>
          <w:p w:rsidR="4047BF31" w:rsidP="754F1841" w:rsidRDefault="4047BF31" w14:paraId="5A97F96B" w14:textId="3D7139B4">
            <w:pPr>
              <w:pStyle w:val="VITableTextSegoeUIRegular8"/>
              <w:rPr>
                <w:rFonts w:eastAsia="Segoe UI"/>
              </w:rPr>
            </w:pPr>
            <w:r w:rsidRPr="754F1841">
              <w:rPr>
                <w:rFonts w:eastAsia="Segoe UI"/>
              </w:rPr>
              <w:t>Jan 1 – Jun 30</w:t>
            </w:r>
          </w:p>
        </w:tc>
        <w:tc>
          <w:tcPr>
            <w:tcW w:w="1053" w:type="dxa"/>
          </w:tcPr>
          <w:p w:rsidR="4047BF31" w:rsidP="754F1841" w:rsidRDefault="4047BF31" w14:paraId="7B830066" w14:textId="0E5FA666">
            <w:pPr>
              <w:pStyle w:val="VITableTextSegoeUIRegular8"/>
            </w:pPr>
            <w:r>
              <w:t>Not in Effect</w:t>
            </w:r>
          </w:p>
        </w:tc>
        <w:tc>
          <w:tcPr>
            <w:tcW w:w="2487" w:type="dxa"/>
          </w:tcPr>
          <w:p w:rsidR="4047BF31" w:rsidP="665A0EFB" w:rsidRDefault="4047BF31" w14:paraId="15C2B865" w14:textId="56BF21A7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-Delta is in excess</w:t>
            </w:r>
          </w:p>
          <w:p w:rsidR="4047BF31" w:rsidP="665A0EFB" w:rsidRDefault="4047BF31" w14:paraId="74262B91" w14:textId="7089D2FC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-QWEST is &gt; 0</w:t>
            </w:r>
          </w:p>
          <w:p w:rsidR="4047BF31" w:rsidP="665A0EFB" w:rsidRDefault="4047BF31" w14:paraId="5FDAD940" w14:textId="21C97910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-Measurable amount of precipitation has occurred</w:t>
            </w:r>
          </w:p>
          <w:p w:rsidR="4047BF31" w:rsidP="665A0EFB" w:rsidRDefault="4047BF31" w14:paraId="1F8BC316" w14:textId="71486F71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-None of COA’s are controlling operations (8.3.1, 8.3.3, 8.4.1, 8.4.2, 8.5.1, 8.5.2, 8.6.1, 8.6.2, 8.6.3, 8.6.4)</w:t>
            </w:r>
          </w:p>
          <w:p w:rsidR="4047BF31" w:rsidP="665A0EFB" w:rsidRDefault="4047BF31" w14:paraId="0D3180B0" w14:textId="7CC5B1AE">
            <w:pPr>
              <w:rPr>
                <w:rFonts w:ascii="Segoe UI" w:hAnsi="Segoe UI" w:eastAsia="Segoe UI"/>
                <w:sz w:val="16"/>
                <w:szCs w:val="16"/>
              </w:rPr>
            </w:pPr>
            <w:r w:rsidRPr="754F1841">
              <w:rPr>
                <w:rFonts w:ascii="Segoe UI" w:hAnsi="Segoe UI" w:eastAsia="Segoe UI"/>
                <w:sz w:val="16"/>
                <w:szCs w:val="16"/>
              </w:rPr>
              <w:t>-Cumulative salvage at CVP and SWP of yearling CNFH LFR Chinook salmon (as yearling CHNSR surrogates) is &lt; 0.5% with any of the release groups</w:t>
            </w:r>
          </w:p>
          <w:p w:rsidR="4047BF31" w:rsidP="754F1841" w:rsidRDefault="4047BF31" w14:paraId="594866CD" w14:textId="5C730283">
            <w:pPr>
              <w:pStyle w:val="VITableTextSegoeUIRegular8"/>
              <w:rPr>
                <w:rFonts w:ascii="Calibri" w:hAnsi="Calibri" w:eastAsia="Calibri" w:cs="Calibri"/>
              </w:rPr>
            </w:pPr>
            <w:r w:rsidRPr="754F1841">
              <w:rPr>
                <w:rFonts w:eastAsia="Segoe UI"/>
              </w:rPr>
              <w:t>-Risk Assessments conducted by the SaMT/SMT determines no changes in spawning, rearing, foraging, sheltering, or migration behavior as a result of OMR Flex operations beyond those are likely to occur.</w:t>
            </w:r>
          </w:p>
        </w:tc>
        <w:tc>
          <w:tcPr>
            <w:tcW w:w="897" w:type="dxa"/>
          </w:tcPr>
          <w:p w:rsidR="4047BF31" w:rsidP="754F1841" w:rsidRDefault="4047BF31" w14:paraId="0FB008F3" w14:textId="11447F42">
            <w:pPr>
              <w:pStyle w:val="VITableTextSegoeUIRegular8"/>
            </w:pPr>
            <w:r>
              <w:t>N/A</w:t>
            </w:r>
          </w:p>
        </w:tc>
        <w:tc>
          <w:tcPr>
            <w:tcW w:w="969" w:type="dxa"/>
          </w:tcPr>
          <w:p w:rsidR="4047BF31" w:rsidP="754F1841" w:rsidRDefault="4047BF31" w14:paraId="4E4583D1" w14:textId="338A83A7">
            <w:pPr>
              <w:pStyle w:val="VITableTextSegoeUIRegular8"/>
            </w:pPr>
            <w:r>
              <w:t>N/A</w:t>
            </w:r>
          </w:p>
        </w:tc>
        <w:tc>
          <w:tcPr>
            <w:tcW w:w="936" w:type="dxa"/>
          </w:tcPr>
          <w:p w:rsidR="4047BF31" w:rsidP="754F1841" w:rsidRDefault="4047BF31" w14:paraId="45357EDF" w14:textId="396C1185">
            <w:pPr>
              <w:pStyle w:val="VITableTextSegoeUIRegular8"/>
            </w:pPr>
            <w:r>
              <w:t>1/</w:t>
            </w:r>
            <w:r w:rsidR="12D3D876">
              <w:t>3</w:t>
            </w:r>
            <w:r>
              <w:t>/23</w:t>
            </w:r>
          </w:p>
        </w:tc>
        <w:tc>
          <w:tcPr>
            <w:tcW w:w="1066" w:type="dxa"/>
          </w:tcPr>
          <w:p w:rsidR="4047BF31" w:rsidP="754F1841" w:rsidRDefault="4047BF31" w14:paraId="18BDB93F" w14:textId="65F83CAF">
            <w:pPr>
              <w:pStyle w:val="VITableTextSegoeUIRegular8"/>
            </w:pPr>
            <w:r>
              <w:t>Based on storm conditions</w:t>
            </w:r>
          </w:p>
        </w:tc>
      </w:tr>
      <w:tr w:rsidR="00DB61DA" w:rsidTr="5420839C" w14:paraId="75F7F637" w14:textId="77777777">
        <w:trPr>
          <w:trHeight w:val="300"/>
        </w:trPr>
        <w:tc>
          <w:tcPr>
            <w:tcW w:w="794" w:type="dxa"/>
          </w:tcPr>
          <w:p w:rsidRPr="754F1841" w:rsidR="00DB61DA" w:rsidP="754F1841" w:rsidRDefault="00DB61DA" w14:paraId="4CAC2646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243" w:type="dxa"/>
          </w:tcPr>
          <w:p w:rsidRPr="754F1841" w:rsidR="00DB61DA" w:rsidP="754F1841" w:rsidRDefault="00DB61DA" w14:paraId="034539F4" w14:textId="77777777">
            <w:pPr>
              <w:pStyle w:val="VITableTextSegoeUIRegular8"/>
              <w:rPr>
                <w:rFonts w:eastAsia="Segoe UI"/>
              </w:rPr>
            </w:pPr>
          </w:p>
        </w:tc>
        <w:tc>
          <w:tcPr>
            <w:tcW w:w="1053" w:type="dxa"/>
          </w:tcPr>
          <w:p w:rsidR="00DB61DA" w:rsidP="754F1841" w:rsidRDefault="00DB61DA" w14:paraId="11CCF60C" w14:textId="77777777">
            <w:pPr>
              <w:pStyle w:val="VITableTextSegoeUIRegular8"/>
            </w:pPr>
          </w:p>
        </w:tc>
        <w:tc>
          <w:tcPr>
            <w:tcW w:w="2487" w:type="dxa"/>
          </w:tcPr>
          <w:p w:rsidRPr="754F1841" w:rsidR="00DB61DA" w:rsidP="665A0EFB" w:rsidRDefault="00DB61DA" w14:paraId="7F07EADF" w14:textId="77777777">
            <w:pPr>
              <w:rPr>
                <w:rFonts w:ascii="Segoe UI" w:hAnsi="Segoe UI" w:eastAsia="Segoe UI"/>
                <w:sz w:val="16"/>
                <w:szCs w:val="16"/>
              </w:rPr>
            </w:pPr>
          </w:p>
        </w:tc>
        <w:tc>
          <w:tcPr>
            <w:tcW w:w="897" w:type="dxa"/>
          </w:tcPr>
          <w:p w:rsidR="00DB61DA" w:rsidP="754F1841" w:rsidRDefault="00DB61DA" w14:paraId="6DCA6CE9" w14:textId="77777777">
            <w:pPr>
              <w:pStyle w:val="VITableTextSegoeUIRegular8"/>
            </w:pPr>
          </w:p>
        </w:tc>
        <w:tc>
          <w:tcPr>
            <w:tcW w:w="969" w:type="dxa"/>
          </w:tcPr>
          <w:p w:rsidR="00DB61DA" w:rsidP="754F1841" w:rsidRDefault="00DB61DA" w14:paraId="09C12940" w14:textId="77777777">
            <w:pPr>
              <w:pStyle w:val="VITableTextSegoeUIRegular8"/>
            </w:pPr>
          </w:p>
        </w:tc>
        <w:tc>
          <w:tcPr>
            <w:tcW w:w="936" w:type="dxa"/>
          </w:tcPr>
          <w:p w:rsidR="00DB61DA" w:rsidP="754F1841" w:rsidRDefault="00DB61DA" w14:paraId="52582071" w14:textId="77777777">
            <w:pPr>
              <w:pStyle w:val="VITableTextSegoeUIRegular8"/>
            </w:pPr>
          </w:p>
        </w:tc>
        <w:tc>
          <w:tcPr>
            <w:tcW w:w="1066" w:type="dxa"/>
          </w:tcPr>
          <w:p w:rsidR="00DB61DA" w:rsidP="754F1841" w:rsidRDefault="00DB61DA" w14:paraId="19E15EA1" w14:textId="77777777">
            <w:pPr>
              <w:pStyle w:val="VITableTextSegoeUIRegular8"/>
            </w:pPr>
          </w:p>
        </w:tc>
      </w:tr>
      <w:tr w:rsidR="00F71519" w:rsidTr="5420839C" w14:paraId="2FD95521" w14:textId="77777777">
        <w:tc>
          <w:tcPr>
            <w:tcW w:w="794" w:type="dxa"/>
          </w:tcPr>
          <w:p w:rsidR="00F71519" w:rsidP="00F71519" w:rsidRDefault="00F71519" w14:paraId="3A4AA4B3" w14:textId="77777777">
            <w:pPr>
              <w:pStyle w:val="VITableTextSegoeUIRegular8"/>
            </w:pPr>
            <w:r>
              <w:t xml:space="preserve">OMR </w:t>
            </w:r>
          </w:p>
          <w:p w:rsidR="00F71519" w:rsidP="00F71519" w:rsidRDefault="00F71519" w14:paraId="5C9D28F6" w14:textId="77777777">
            <w:pPr>
              <w:pStyle w:val="VITableTextSegoeUIRegular8"/>
            </w:pPr>
            <w:r>
              <w:t xml:space="preserve">Mgmt. </w:t>
            </w:r>
          </w:p>
          <w:p w:rsidR="00F71519" w:rsidP="00F71519" w:rsidRDefault="00F71519" w14:paraId="14395F94" w14:textId="77777777">
            <w:pPr>
              <w:pStyle w:val="VITableTextSegoeUIRegular8"/>
            </w:pPr>
            <w:r>
              <w:t xml:space="preserve">Offramp </w:t>
            </w:r>
          </w:p>
          <w:p w:rsidRPr="00BF2196" w:rsidR="00F71519" w:rsidP="00F71519" w:rsidRDefault="00F71519" w14:paraId="7D501B56" w14:textId="49A8F4AC">
            <w:pPr>
              <w:pStyle w:val="VITableTextSegoeUIRegular8"/>
            </w:pPr>
            <w:r>
              <w:t xml:space="preserve">(8.8) </w:t>
            </w:r>
          </w:p>
        </w:tc>
        <w:tc>
          <w:tcPr>
            <w:tcW w:w="1243" w:type="dxa"/>
          </w:tcPr>
          <w:p w:rsidRPr="00BF2196" w:rsidR="00F71519" w:rsidP="00F71519" w:rsidRDefault="00F71519" w14:paraId="0535AE54" w14:textId="42CEFF41">
            <w:pPr>
              <w:pStyle w:val="VITableTextSegoeUIRegular8"/>
            </w:pPr>
            <w:r>
              <w:t xml:space="preserve">Jun. 1 – Jun. 30 </w:t>
            </w:r>
          </w:p>
        </w:tc>
        <w:tc>
          <w:tcPr>
            <w:tcW w:w="1053" w:type="dxa"/>
          </w:tcPr>
          <w:p w:rsidRPr="00BF2196" w:rsidR="00F71519" w:rsidP="00F71519" w:rsidRDefault="6745CF70" w14:paraId="776D7832" w14:textId="465D8883">
            <w:pPr>
              <w:pStyle w:val="VITableTextSegoeUIRegular8"/>
            </w:pPr>
            <w:r>
              <w:t>In</w:t>
            </w:r>
            <w:r w:rsidR="00F71519">
              <w:t xml:space="preserve"> effect </w:t>
            </w:r>
          </w:p>
        </w:tc>
        <w:tc>
          <w:tcPr>
            <w:tcW w:w="2487" w:type="dxa"/>
          </w:tcPr>
          <w:p w:rsidR="00F71519" w:rsidP="00F71519" w:rsidRDefault="00F71519" w14:paraId="75B85DE6" w14:textId="4A9DDD68">
            <w:pPr>
              <w:pStyle w:val="VITableTextSegoeUIRegular8"/>
            </w:pPr>
            <w:r>
              <w:rPr>
                <w:rFonts w:ascii="Calibri" w:hAnsi="Calibri" w:cs="Calibri"/>
              </w:rPr>
              <w:t>-</w:t>
            </w:r>
            <w:r>
              <w:t>&gt;95% of the Winter-run and Spring run populations have</w:t>
            </w:r>
            <w:r w:rsidR="00253995">
              <w:t xml:space="preserve"> </w:t>
            </w:r>
            <w:r>
              <w:t>migrated past Chipps Island AND</w:t>
            </w:r>
          </w:p>
          <w:p w:rsidRPr="00BF2196" w:rsidR="00F71519" w:rsidP="00F71519" w:rsidRDefault="2DB77527" w14:paraId="4D595D28" w14:textId="165761A6">
            <w:pPr>
              <w:pStyle w:val="VITableTextSegoeUIRegular8"/>
            </w:pPr>
            <w:r w:rsidRPr="487D27FE">
              <w:rPr>
                <w:rFonts w:ascii="Calibri" w:hAnsi="Calibri" w:cs="Calibri"/>
              </w:rPr>
              <w:t>-</w:t>
            </w:r>
            <w:r>
              <w:t xml:space="preserve">Current daily average water temperature at </w:t>
            </w:r>
            <w:r w:rsidR="487D27FE">
              <w:t>Mossdale</w:t>
            </w:r>
            <w:r w:rsidR="619B02D5">
              <w:t xml:space="preserve"> and Prisoners Point</w:t>
            </w:r>
            <w:r w:rsidR="487D27FE">
              <w:t>.</w:t>
            </w:r>
          </w:p>
          <w:p w:rsidRPr="00BF2196" w:rsidR="00F71519" w:rsidP="1880A9E9" w:rsidRDefault="4697329C" w14:paraId="1A338CD4" w14:textId="366C97F3">
            <w:pPr>
              <w:pStyle w:val="VITableTextSegoeUIRegular8"/>
              <w:numPr>
                <w:ilvl w:val="0"/>
                <w:numId w:val="38"/>
              </w:numPr>
              <w:rPr>
                <w:rFonts w:eastAsiaTheme="minorEastAsia"/>
              </w:rPr>
            </w:pPr>
            <w:r>
              <w:t xml:space="preserve">Days exceeded: </w:t>
            </w:r>
            <w:r w:rsidR="1AB419A6">
              <w:t>0</w:t>
            </w:r>
          </w:p>
        </w:tc>
        <w:tc>
          <w:tcPr>
            <w:tcW w:w="897" w:type="dxa"/>
          </w:tcPr>
          <w:p w:rsidRPr="00BF2196" w:rsidR="00F71519" w:rsidP="00F71519" w:rsidRDefault="00F71519" w14:paraId="46AE5637" w14:textId="4E8C3865">
            <w:pPr>
              <w:pStyle w:val="VITableTextSegoeUIRegular8"/>
            </w:pPr>
          </w:p>
        </w:tc>
        <w:tc>
          <w:tcPr>
            <w:tcW w:w="969" w:type="dxa"/>
          </w:tcPr>
          <w:p w:rsidRPr="00BF2196" w:rsidR="00F71519" w:rsidP="00F71519" w:rsidRDefault="00F71519" w14:paraId="292E5479" w14:textId="65B36ABB">
            <w:pPr>
              <w:pStyle w:val="VITableTextSegoeUIRegular8"/>
            </w:pPr>
            <w:r>
              <w:t xml:space="preserve">N/A </w:t>
            </w:r>
          </w:p>
        </w:tc>
        <w:tc>
          <w:tcPr>
            <w:tcW w:w="936" w:type="dxa"/>
          </w:tcPr>
          <w:p w:rsidRPr="00BF2196" w:rsidR="00F71519" w:rsidP="00F71519" w:rsidRDefault="7EC89359" w14:paraId="716B6D49" w14:textId="231DD5F6">
            <w:pPr>
              <w:pStyle w:val="VITableTextSegoeUIRegular8"/>
            </w:pPr>
            <w:r>
              <w:t>6/6/23</w:t>
            </w:r>
          </w:p>
        </w:tc>
        <w:tc>
          <w:tcPr>
            <w:tcW w:w="1066" w:type="dxa"/>
          </w:tcPr>
          <w:p w:rsidRPr="00BF2196" w:rsidR="00F71519" w:rsidP="00F71519" w:rsidRDefault="43919933" w14:paraId="414C86BA" w14:textId="05B3B30B">
            <w:pPr>
              <w:pStyle w:val="VITableTextSegoeUIRegular8"/>
            </w:pPr>
            <w:r>
              <w:t>Have not exceeded any days</w:t>
            </w:r>
          </w:p>
        </w:tc>
      </w:tr>
    </w:tbl>
    <w:p w:rsidRPr="0092469F" w:rsidR="003C07D0" w:rsidP="003C07D0" w:rsidRDefault="003C07D0" w14:paraId="59672DDB" w14:textId="6B5EAF01">
      <w:pPr>
        <w:pStyle w:val="VITableTitleSegoeUI11regular"/>
        <w:rPr>
          <w:sz w:val="24"/>
          <w:szCs w:val="24"/>
        </w:rPr>
      </w:pPr>
      <w:r w:rsidRPr="0092469F">
        <w:rPr>
          <w:sz w:val="24"/>
          <w:szCs w:val="24"/>
        </w:rPr>
        <w:t>Table 4: Fish monitoring gear efficiency and disruptions</w:t>
      </w:r>
      <w:r w:rsidRPr="0092469F" w:rsidR="007C7C3F">
        <w:rPr>
          <w:sz w:val="24"/>
          <w:szCs w:val="24"/>
        </w:rPr>
        <w:t>. Status Categories:</w:t>
      </w:r>
      <w:r w:rsidRPr="0092469F" w:rsidR="00813982">
        <w:rPr>
          <w:sz w:val="24"/>
          <w:szCs w:val="24"/>
        </w:rPr>
        <w:t xml:space="preserve"> [1] Active (ongoing sampling),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[2] Partial Interruption (some sampling interruptions), [3] Interrupted (sampling fully suspended),</w:t>
      </w:r>
      <w:r w:rsidRPr="0092469F" w:rsidR="00EF7CB6">
        <w:rPr>
          <w:sz w:val="24"/>
          <w:szCs w:val="24"/>
        </w:rPr>
        <w:t xml:space="preserve"> </w:t>
      </w:r>
      <w:r w:rsidRPr="0092469F" w:rsidR="00813982">
        <w:rPr>
          <w:sz w:val="24"/>
          <w:szCs w:val="24"/>
        </w:rPr>
        <w:t>[4] Not Active (sampling not scheduled)</w:t>
      </w:r>
    </w:p>
    <w:tbl>
      <w:tblPr>
        <w:tblStyle w:val="TableGrid"/>
        <w:tblW w:w="8605" w:type="dxa"/>
        <w:tblCellMar>
          <w:top w:w="43" w:type="dxa"/>
          <w:left w:w="43" w:type="dxa"/>
          <w:bottom w:w="43" w:type="dxa"/>
          <w:right w:w="43" w:type="dxa"/>
        </w:tblCellMar>
        <w:tblLook w:val="0420" w:firstRow="1" w:lastRow="0" w:firstColumn="0" w:lastColumn="0" w:noHBand="0" w:noVBand="1"/>
      </w:tblPr>
      <w:tblGrid>
        <w:gridCol w:w="2155"/>
        <w:gridCol w:w="956"/>
        <w:gridCol w:w="4815"/>
        <w:gridCol w:w="679"/>
      </w:tblGrid>
      <w:tr w:rsidR="00AE07ED" w:rsidTr="103CE890" w14:paraId="7E41B247" w14:textId="77777777">
        <w:trPr>
          <w:trHeight w:val="275"/>
          <w:tblHeader/>
        </w:trPr>
        <w:tc>
          <w:tcPr>
            <w:tcW w:w="2155" w:type="dxa"/>
            <w:vAlign w:val="bottom"/>
          </w:tcPr>
          <w:p w:rsidRPr="00F71519" w:rsidR="00AE07ED" w:rsidP="00F71519" w:rsidRDefault="00AE07ED" w14:paraId="4CE50150" w14:textId="506CA42D">
            <w:pPr>
              <w:pStyle w:val="VITableHeaderSegoeUISemibold10ptBold"/>
            </w:pPr>
            <w:r w:rsidRPr="00F71519">
              <w:t>Monitoring survey</w:t>
            </w:r>
          </w:p>
        </w:tc>
        <w:tc>
          <w:tcPr>
            <w:tcW w:w="956" w:type="dxa"/>
          </w:tcPr>
          <w:p w:rsidR="00AE07ED" w:rsidP="00F71519" w:rsidRDefault="01DBC03D" w14:paraId="29F2DE15" w14:textId="7CD5034F">
            <w:pPr>
              <w:pStyle w:val="VITableHeaderSegoeUISemibold10ptBold"/>
            </w:pPr>
            <w:r>
              <w:t>Region</w:t>
            </w:r>
          </w:p>
        </w:tc>
        <w:tc>
          <w:tcPr>
            <w:tcW w:w="4815" w:type="dxa"/>
            <w:vAlign w:val="bottom"/>
          </w:tcPr>
          <w:p w:rsidRPr="00F71519" w:rsidR="00AE07ED" w:rsidP="00F71519" w:rsidRDefault="259A1469" w14:paraId="08703DF2" w14:textId="034CEA02">
            <w:pPr>
              <w:pStyle w:val="VITableHeaderSegoeUISemibold10ptBold"/>
            </w:pPr>
            <w:r>
              <w:t>Notes (as of</w:t>
            </w:r>
            <w:r w:rsidR="7EBE2297">
              <w:t xml:space="preserve"> </w:t>
            </w:r>
            <w:r w:rsidR="1A669917">
              <w:t>6/6</w:t>
            </w:r>
            <w:r w:rsidR="7F0B11C3">
              <w:t>/</w:t>
            </w:r>
            <w:r w:rsidR="281C9BBA">
              <w:t>2023</w:t>
            </w:r>
            <w:r>
              <w:t xml:space="preserve">) </w:t>
            </w:r>
          </w:p>
        </w:tc>
        <w:tc>
          <w:tcPr>
            <w:tcW w:w="679" w:type="dxa"/>
            <w:vAlign w:val="bottom"/>
          </w:tcPr>
          <w:p w:rsidRPr="00F71519" w:rsidR="00AE07ED" w:rsidP="00F71519" w:rsidRDefault="00AE07ED" w14:paraId="55052542" w14:textId="03A3AECE">
            <w:pPr>
              <w:pStyle w:val="VITableHeaderSegoeUISemibold10ptBold"/>
            </w:pPr>
            <w:r w:rsidRPr="00F71519">
              <w:t>Status</w:t>
            </w:r>
          </w:p>
        </w:tc>
      </w:tr>
      <w:tr w:rsidR="00AE07ED" w:rsidTr="103CE890" w14:paraId="017880CF" w14:textId="77777777">
        <w:trPr>
          <w:trHeight w:val="439"/>
        </w:trPr>
        <w:tc>
          <w:tcPr>
            <w:tcW w:w="2155" w:type="dxa"/>
          </w:tcPr>
          <w:p w:rsidRPr="005B5A0F" w:rsidR="00AE07ED" w:rsidP="00F71519" w:rsidRDefault="00AE07ED" w14:paraId="4E93B38B" w14:textId="06276B3D">
            <w:pPr>
              <w:pStyle w:val="VITableTextSegoeUIRegular8"/>
            </w:pPr>
            <w:r>
              <w:t>SWP regular counts, CWT reading</w:t>
            </w:r>
          </w:p>
        </w:tc>
        <w:tc>
          <w:tcPr>
            <w:tcW w:w="956" w:type="dxa"/>
          </w:tcPr>
          <w:p w:rsidR="00AE07ED" w:rsidP="66830763" w:rsidRDefault="00AE07ED" w14:paraId="65FB0173" w14:textId="4F867250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Pr="005B5A0F" w:rsidR="00AE07ED" w:rsidP="66830763" w:rsidRDefault="175F1624" w14:paraId="135BB351" w14:textId="3DC29C7F">
            <w:pPr>
              <w:pStyle w:val="VITableTextSegoeUIRegular8"/>
              <w:spacing w:line="259" w:lineRule="auto"/>
            </w:pPr>
            <w:r>
              <w:t>Active</w:t>
            </w:r>
            <w:r w:rsidR="4695B5FD">
              <w:t xml:space="preserve"> (as of 5/</w:t>
            </w:r>
            <w:r w:rsidR="0D07F606">
              <w:t>19)</w:t>
            </w:r>
          </w:p>
        </w:tc>
        <w:tc>
          <w:tcPr>
            <w:tcW w:w="679" w:type="dxa"/>
          </w:tcPr>
          <w:p w:rsidRPr="005B5A0F" w:rsidR="00AE07ED" w:rsidP="00F71519" w:rsidRDefault="12412BF1" w14:paraId="3FFAD968" w14:textId="75EFDDAA">
            <w:pPr>
              <w:pStyle w:val="VITableTextSegoeUIRegular8"/>
            </w:pPr>
            <w:r>
              <w:t>1</w:t>
            </w:r>
          </w:p>
        </w:tc>
      </w:tr>
      <w:tr w:rsidR="02C85B76" w:rsidTr="103CE890" w14:paraId="2C919EBE" w14:textId="77777777">
        <w:trPr>
          <w:trHeight w:val="439"/>
        </w:trPr>
        <w:tc>
          <w:tcPr>
            <w:tcW w:w="2155" w:type="dxa"/>
          </w:tcPr>
          <w:p w:rsidR="79CB41F9" w:rsidP="0794F8D3" w:rsidRDefault="79CB41F9" w14:paraId="41990B5B" w14:textId="24EEDA04">
            <w:pPr>
              <w:pStyle w:val="VITableTextSegoeUIRegular8"/>
            </w:pPr>
            <w:r>
              <w:t xml:space="preserve">SWP larval sampling </w:t>
            </w:r>
          </w:p>
        </w:tc>
        <w:tc>
          <w:tcPr>
            <w:tcW w:w="956" w:type="dxa"/>
          </w:tcPr>
          <w:p w:rsidR="79CB41F9" w:rsidP="36CF0C68" w:rsidRDefault="79CB41F9" w14:paraId="72B72376" w14:textId="214FD276">
            <w:pPr>
              <w:pStyle w:val="VITableTextSegoeUIRegular8"/>
              <w:spacing w:line="259" w:lineRule="auto"/>
            </w:pPr>
            <w:r>
              <w:t>Delta</w:t>
            </w:r>
          </w:p>
        </w:tc>
        <w:tc>
          <w:tcPr>
            <w:tcW w:w="4815" w:type="dxa"/>
          </w:tcPr>
          <w:p w:rsidR="03E4AE16" w:rsidP="36CF0C68" w:rsidRDefault="7864E645" w14:paraId="4D425935" w14:textId="012C246F">
            <w:pPr>
              <w:pStyle w:val="VITableTextSegoeUIRegular8"/>
              <w:spacing w:line="259" w:lineRule="auto"/>
            </w:pPr>
            <w:r>
              <w:t>Active</w:t>
            </w:r>
            <w:r w:rsidR="47AD7D42">
              <w:t xml:space="preserve"> (as of 5/</w:t>
            </w:r>
            <w:r w:rsidR="5187B904">
              <w:t>19</w:t>
            </w:r>
            <w:r w:rsidR="47AD7D42">
              <w:t>)</w:t>
            </w:r>
          </w:p>
        </w:tc>
        <w:tc>
          <w:tcPr>
            <w:tcW w:w="679" w:type="dxa"/>
          </w:tcPr>
          <w:p w:rsidR="3F0FE413" w:rsidP="36CF0C68" w:rsidRDefault="33077661" w14:paraId="58FDDA49" w14:textId="35189560">
            <w:pPr>
              <w:pStyle w:val="VITableTextSegoeUIRegular8"/>
            </w:pPr>
            <w:r>
              <w:t>1</w:t>
            </w:r>
          </w:p>
        </w:tc>
      </w:tr>
      <w:tr w:rsidR="00AE07ED" w:rsidTr="103CE890" w14:paraId="0D9B421C" w14:textId="77777777">
        <w:trPr>
          <w:trHeight w:val="343"/>
        </w:trPr>
        <w:tc>
          <w:tcPr>
            <w:tcW w:w="2155" w:type="dxa"/>
          </w:tcPr>
          <w:p w:rsidRPr="005B5A0F" w:rsidR="00AE07ED" w:rsidP="00AE07ED" w:rsidRDefault="00AE07ED" w14:paraId="06F23CF3" w14:textId="472817F3">
            <w:pPr>
              <w:pStyle w:val="VITableTextSegoeUIRegular8"/>
              <w:tabs>
                <w:tab w:val="left" w:pos="4265"/>
              </w:tabs>
            </w:pPr>
            <w:r>
              <w:t xml:space="preserve">CVP regular counts, CWT reading </w:t>
            </w:r>
            <w:r>
              <w:tab/>
            </w:r>
          </w:p>
        </w:tc>
        <w:tc>
          <w:tcPr>
            <w:tcW w:w="956" w:type="dxa"/>
          </w:tcPr>
          <w:p w:rsidRPr="00235E1C" w:rsidR="00AE07ED" w:rsidP="00AE07ED" w:rsidRDefault="00AE07ED" w14:paraId="0F179105" w14:textId="13A7286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235E1C" w:rsidR="00AE07ED" w:rsidP="00AE07ED" w:rsidRDefault="36CE2900" w14:paraId="1618EF27" w14:textId="073FB80B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235E1C" w:rsidR="00AE07ED" w:rsidP="00AE07ED" w:rsidRDefault="2430D327" w14:paraId="7E0AA138" w14:textId="2216080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2C85B76" w:rsidTr="103CE890" w14:paraId="0A00A177" w14:textId="77777777">
        <w:trPr>
          <w:trHeight w:val="343"/>
        </w:trPr>
        <w:tc>
          <w:tcPr>
            <w:tcW w:w="2155" w:type="dxa"/>
          </w:tcPr>
          <w:p w:rsidR="3EA00BFC" w:rsidP="0794F8D3" w:rsidRDefault="3EA00BFC" w14:paraId="2D6095A1" w14:textId="3B8BB583">
            <w:pPr>
              <w:pStyle w:val="VITableTextSegoeUIRegular8"/>
            </w:pPr>
            <w:r>
              <w:t xml:space="preserve">CVP larval sampling </w:t>
            </w:r>
          </w:p>
        </w:tc>
        <w:tc>
          <w:tcPr>
            <w:tcW w:w="956" w:type="dxa"/>
          </w:tcPr>
          <w:p w:rsidR="56DBEAD7" w:rsidP="36CF0C68" w:rsidRDefault="56DBEAD7" w14:paraId="59C7A748" w14:textId="64536AC6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="1E501B7B" w:rsidP="36CF0C68" w:rsidRDefault="70878654" w14:paraId="7E37235D" w14:textId="189092BE">
            <w:pPr>
              <w:pStyle w:val="VITableTextSegoeUIRegular8"/>
            </w:pPr>
            <w:r>
              <w:t>Active</w:t>
            </w:r>
            <w:r w:rsidR="1C19C544">
              <w:t xml:space="preserve"> </w:t>
            </w:r>
          </w:p>
        </w:tc>
        <w:tc>
          <w:tcPr>
            <w:tcW w:w="679" w:type="dxa"/>
          </w:tcPr>
          <w:p w:rsidR="105755E3" w:rsidP="36CF0C68" w:rsidRDefault="0BB74A25" w14:paraId="1906EDC0" w14:textId="39D36BD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03CE890" w14:paraId="42AEAF7C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48B65F62" w14:textId="3AF2308C">
            <w:pPr>
              <w:pStyle w:val="VITableTextSegoeUIRegular8"/>
            </w:pPr>
            <w:r>
              <w:t xml:space="preserve">Smelt Larval Survey </w:t>
            </w:r>
          </w:p>
        </w:tc>
        <w:tc>
          <w:tcPr>
            <w:tcW w:w="956" w:type="dxa"/>
          </w:tcPr>
          <w:p w:rsidR="00AE07ED" w:rsidP="00AE07ED" w:rsidRDefault="00AE07ED" w14:paraId="5CA62E66" w14:textId="0EC4AC4A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1AF02049" w14:paraId="177607B9" w14:textId="750B50F3">
            <w:pPr>
              <w:pStyle w:val="VITableTextSegoeUIRegular8"/>
            </w:pPr>
            <w:r>
              <w:t xml:space="preserve">Not </w:t>
            </w:r>
            <w:r w:rsidR="5266E7D0">
              <w:t>Active</w:t>
            </w:r>
            <w:r w:rsidR="55D8870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BE7F89A" w14:paraId="261304DF" w14:textId="0EBAFDC1">
            <w:pPr>
              <w:pStyle w:val="VITableTextSegoeUIRegular8"/>
            </w:pPr>
            <w:r>
              <w:t xml:space="preserve">4 </w:t>
            </w:r>
          </w:p>
        </w:tc>
      </w:tr>
      <w:tr w:rsidR="00AE07ED" w:rsidTr="103CE890" w14:paraId="6DA92DE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90FC58D" w14:textId="118E4B59">
            <w:pPr>
              <w:pStyle w:val="VITableTextSegoeUIRegular8"/>
            </w:pPr>
            <w:r>
              <w:t xml:space="preserve">LEPS </w:t>
            </w:r>
          </w:p>
        </w:tc>
        <w:tc>
          <w:tcPr>
            <w:tcW w:w="956" w:type="dxa"/>
          </w:tcPr>
          <w:p w:rsidR="00AE07ED" w:rsidP="00AE07ED" w:rsidRDefault="00AE07ED" w14:paraId="6519B5E0" w14:textId="2A125C5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2B1B5A" w14:paraId="0D1A8386" w14:textId="0C02F0FC">
            <w:pPr>
              <w:pStyle w:val="VITableTextSegoeUIRegular8"/>
            </w:pPr>
            <w:r>
              <w:t xml:space="preserve">Not </w:t>
            </w:r>
            <w:r w:rsidR="7DB96E06">
              <w:t>Active</w:t>
            </w:r>
            <w:r>
              <w:t xml:space="preserve"> (Completed for year)</w:t>
            </w:r>
          </w:p>
        </w:tc>
        <w:tc>
          <w:tcPr>
            <w:tcW w:w="679" w:type="dxa"/>
          </w:tcPr>
          <w:p w:rsidRPr="005B5A0F" w:rsidR="00AE07ED" w:rsidP="00AE07ED" w:rsidRDefault="002B1B5A" w14:paraId="4D34623A" w14:textId="23DEBF1A">
            <w:pPr>
              <w:pStyle w:val="VITableTextSegoeUIRegular8"/>
            </w:pPr>
            <w:r>
              <w:t>4</w:t>
            </w:r>
          </w:p>
        </w:tc>
      </w:tr>
      <w:tr w:rsidR="00AE07ED" w:rsidTr="103CE890" w14:paraId="144C28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6D6F7FC" w14:textId="20F3B095">
            <w:pPr>
              <w:pStyle w:val="VITableTextSegoeUIRegular8"/>
            </w:pPr>
            <w:r>
              <w:t xml:space="preserve">20mm Survey </w:t>
            </w:r>
          </w:p>
        </w:tc>
        <w:tc>
          <w:tcPr>
            <w:tcW w:w="956" w:type="dxa"/>
          </w:tcPr>
          <w:p w:rsidR="00AE07ED" w:rsidP="00AE07ED" w:rsidRDefault="00AE07ED" w14:paraId="472AFA10" w14:textId="1D6C433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1F3615C" w14:paraId="4FF439E4" w14:textId="2E059ECF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76869519" w14:paraId="675DCB46" w14:textId="3CFBF76A">
            <w:pPr>
              <w:pStyle w:val="VITableTextSegoeUIRegular8"/>
            </w:pPr>
            <w:r>
              <w:t>1</w:t>
            </w:r>
          </w:p>
        </w:tc>
      </w:tr>
      <w:tr w:rsidR="00AE07ED" w:rsidTr="103CE890" w14:paraId="235EC376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693D753" w14:textId="63F226A2">
            <w:pPr>
              <w:pStyle w:val="VITableTextSegoeUIRegular8"/>
            </w:pPr>
            <w:r>
              <w:t xml:space="preserve">Spring Kodiak Trawl </w:t>
            </w:r>
          </w:p>
        </w:tc>
        <w:tc>
          <w:tcPr>
            <w:tcW w:w="956" w:type="dxa"/>
          </w:tcPr>
          <w:p w:rsidR="00AE07ED" w:rsidP="00AE07ED" w:rsidRDefault="00AE07ED" w14:paraId="5687AC40" w14:textId="5D5AE912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4D727267" w14:paraId="20B87E3F" w14:textId="20B524AC">
            <w:pPr>
              <w:pStyle w:val="VITableTextSegoeUIRegular8"/>
            </w:pPr>
            <w:r>
              <w:t>Not Active (Completed for year)</w:t>
            </w:r>
          </w:p>
        </w:tc>
        <w:tc>
          <w:tcPr>
            <w:tcW w:w="679" w:type="dxa"/>
          </w:tcPr>
          <w:p w:rsidRPr="005B5A0F" w:rsidR="00AE07ED" w:rsidP="00AE07ED" w:rsidRDefault="4C5BBA8F" w14:paraId="60CFEA5C" w14:textId="3190EC93">
            <w:pPr>
              <w:pStyle w:val="VITableTextSegoeUIRegular8"/>
            </w:pPr>
            <w:r>
              <w:t>4</w:t>
            </w:r>
          </w:p>
        </w:tc>
      </w:tr>
      <w:tr w:rsidR="00AE07ED" w:rsidTr="103CE890" w14:paraId="7BE0A0E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62A391B" w14:textId="442CD800">
            <w:pPr>
              <w:pStyle w:val="VITableTextSegoeUIRegular8"/>
            </w:pPr>
            <w:r>
              <w:t xml:space="preserve">Fall Mid-water Trawl </w:t>
            </w:r>
          </w:p>
        </w:tc>
        <w:tc>
          <w:tcPr>
            <w:tcW w:w="956" w:type="dxa"/>
          </w:tcPr>
          <w:p w:rsidR="00AE07ED" w:rsidP="00AE07ED" w:rsidRDefault="00AE07ED" w14:paraId="3659D333" w14:textId="03AC46D0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595364" w14:paraId="6CDD7B53" w14:textId="092B9A39">
            <w:pPr>
              <w:pStyle w:val="VITableTextSegoeUIRegular8"/>
            </w:pPr>
            <w:r>
              <w:t xml:space="preserve">Not </w:t>
            </w:r>
            <w:r w:rsidR="00AE07ED"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524A04" w14:paraId="07D11A0A" w14:textId="4910A5B0">
            <w:pPr>
              <w:pStyle w:val="VITableTextSegoeUIRegular8"/>
            </w:pPr>
            <w:r>
              <w:t>4</w:t>
            </w:r>
            <w:r w:rsidR="00AE07ED">
              <w:t xml:space="preserve"> </w:t>
            </w:r>
          </w:p>
        </w:tc>
      </w:tr>
      <w:tr w:rsidR="00AE07ED" w:rsidTr="103CE890" w14:paraId="68DDBA1F" w14:textId="77777777">
        <w:trPr>
          <w:trHeight w:val="213"/>
        </w:trPr>
        <w:tc>
          <w:tcPr>
            <w:tcW w:w="2155" w:type="dxa"/>
          </w:tcPr>
          <w:p w:rsidRPr="00DD7413" w:rsidR="00AE07ED" w:rsidP="00AE07ED" w:rsidRDefault="00AE07ED" w14:paraId="6009F58B" w14:textId="74A460D0">
            <w:pPr>
              <w:pStyle w:val="VITableTextSegoeUIRegular8"/>
            </w:pPr>
            <w:r>
              <w:t xml:space="preserve">Summer Townet Survey </w:t>
            </w:r>
          </w:p>
        </w:tc>
        <w:tc>
          <w:tcPr>
            <w:tcW w:w="956" w:type="dxa"/>
          </w:tcPr>
          <w:p w:rsidRPr="00DD7413" w:rsidR="00AE07ED" w:rsidP="00AE07ED" w:rsidRDefault="00AE07ED" w14:paraId="658BA475" w14:textId="032542ED">
            <w:pPr>
              <w:pStyle w:val="VITableTextSegoeUIRegular8"/>
            </w:pPr>
            <w:r>
              <w:t>Delta</w:t>
            </w:r>
          </w:p>
        </w:tc>
        <w:tc>
          <w:tcPr>
            <w:tcW w:w="4815" w:type="dxa"/>
          </w:tcPr>
          <w:p w:rsidRPr="00DD7413" w:rsidR="00AE07ED" w:rsidP="00AE07ED" w:rsidRDefault="00AE07ED" w14:paraId="791DC79C" w14:textId="5454F7BF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DD7413" w:rsidR="00AE07ED" w:rsidP="00AE07ED" w:rsidRDefault="00AE07ED" w14:paraId="067F9E04" w14:textId="09F07F0F">
            <w:pPr>
              <w:pStyle w:val="VITableTextSegoeUIRegular8"/>
            </w:pPr>
            <w:r>
              <w:t>4</w:t>
            </w:r>
          </w:p>
        </w:tc>
      </w:tr>
      <w:tr w:rsidR="00AE07ED" w:rsidTr="103CE890" w14:paraId="282FD0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9462E4" w14:textId="194A6506">
            <w:pPr>
              <w:pStyle w:val="VITableTextSegoeUIRegular8"/>
            </w:pPr>
            <w:r>
              <w:t xml:space="preserve">Bay Study </w:t>
            </w:r>
          </w:p>
        </w:tc>
        <w:tc>
          <w:tcPr>
            <w:tcW w:w="956" w:type="dxa"/>
          </w:tcPr>
          <w:p w:rsidR="00AE07ED" w:rsidP="00AE07ED" w:rsidRDefault="00AE07ED" w14:paraId="2A2D3430" w14:textId="47853BC3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2BA2C329" w14:textId="39310F85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1E25B8D0" w14:textId="194503FF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03CE890" w14:paraId="29C2A1E7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6F0023D" w14:textId="10D78801">
            <w:pPr>
              <w:pStyle w:val="VITableTextSegoeUIRegular8"/>
            </w:pPr>
            <w:r>
              <w:t xml:space="preserve">DJFMP- Chipps and Sacramento Trawls </w:t>
            </w:r>
          </w:p>
        </w:tc>
        <w:tc>
          <w:tcPr>
            <w:tcW w:w="956" w:type="dxa"/>
          </w:tcPr>
          <w:p w:rsidR="00AE07ED" w:rsidP="00AE07ED" w:rsidRDefault="00AE07ED" w14:paraId="33480F73" w14:textId="5D52947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2AEA2E92" w:rsidRDefault="324E2F26" w14:paraId="2092CBDB" w14:textId="2BB9DB06">
            <w:pPr>
              <w:pStyle w:val="VITableTextSegoeUIRegular8"/>
            </w:pPr>
            <w:r>
              <w:t>Active</w:t>
            </w:r>
            <w:r w:rsidR="714430AA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00AE07ED" w14:paraId="3AA36767" w14:textId="1262A0B3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03CE890" w14:paraId="3988D6A9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1021E92E" w14:textId="5E79608F">
            <w:pPr>
              <w:pStyle w:val="VITableTextSegoeUIRegular8"/>
            </w:pPr>
            <w:r>
              <w:t xml:space="preserve">DJFMP- Seines </w:t>
            </w:r>
          </w:p>
        </w:tc>
        <w:tc>
          <w:tcPr>
            <w:tcW w:w="956" w:type="dxa"/>
          </w:tcPr>
          <w:p w:rsidR="00AE07ED" w:rsidP="00AE07ED" w:rsidRDefault="00AE07ED" w14:paraId="12A0750A" w14:textId="4417586D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1E614C69" w:rsidRDefault="269869F7" w14:paraId="7FFB4606" w14:textId="07AF5885">
            <w:pPr>
              <w:pStyle w:val="VITableTextSegoeUIRegular8"/>
            </w:pPr>
            <w:r>
              <w:t>Active</w:t>
            </w:r>
            <w:r w:rsidR="4FB8D0E3">
              <w:t xml:space="preserve"> (San Joaquin River Seine</w:t>
            </w:r>
            <w:r>
              <w:t xml:space="preserve"> </w:t>
            </w:r>
            <w:r w:rsidR="4FB8D0E3">
              <w:t>is partially inactive)</w:t>
            </w:r>
            <w:r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40A4F98F" w14:paraId="65BA5CD9" w14:textId="1FDE3EF3">
            <w:pPr>
              <w:pStyle w:val="VITableTextSegoeUIRegular8"/>
            </w:pPr>
            <w:r>
              <w:t>1</w:t>
            </w:r>
          </w:p>
        </w:tc>
      </w:tr>
      <w:tr w:rsidR="00AE07ED" w:rsidTr="103CE890" w14:paraId="02C65F1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12939429" w14:textId="0143D15E">
            <w:pPr>
              <w:pStyle w:val="VITableTextSegoeUIRegular8"/>
            </w:pPr>
            <w:r>
              <w:t xml:space="preserve">EDSM </w:t>
            </w:r>
          </w:p>
        </w:tc>
        <w:tc>
          <w:tcPr>
            <w:tcW w:w="956" w:type="dxa"/>
          </w:tcPr>
          <w:p w:rsidR="00AE07ED" w:rsidP="00AE07ED" w:rsidRDefault="00AE07ED" w14:paraId="6F924087" w14:textId="4EA81F58">
            <w:pPr>
              <w:pStyle w:val="VITableTextSegoeUIRegular8"/>
              <w:spacing w:line="259" w:lineRule="auto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42A7B758" w14:textId="30B6CAE3">
            <w:pPr>
              <w:pStyle w:val="VITableTextSegoeUIRegular8"/>
              <w:spacing w:line="259" w:lineRule="auto"/>
              <w:rPr>
                <w:rFonts w:eastAsia="Calibri"/>
                <w:szCs w:val="16"/>
              </w:rPr>
            </w:pPr>
            <w:r>
              <w:t>Active</w:t>
            </w:r>
          </w:p>
        </w:tc>
        <w:tc>
          <w:tcPr>
            <w:tcW w:w="679" w:type="dxa"/>
          </w:tcPr>
          <w:p w:rsidRPr="005B5A0F" w:rsidR="00AE07ED" w:rsidP="00AE07ED" w:rsidRDefault="00AE07ED" w14:paraId="37318BA1" w14:textId="2B0244E0">
            <w:pPr>
              <w:pStyle w:val="VITableTextSegoeUIRegular8"/>
              <w:spacing w:line="259" w:lineRule="auto"/>
              <w:rPr>
                <w:szCs w:val="16"/>
              </w:rPr>
            </w:pPr>
            <w:r>
              <w:t>1</w:t>
            </w:r>
          </w:p>
        </w:tc>
      </w:tr>
      <w:tr w:rsidR="00AE07ED" w:rsidTr="103CE890" w14:paraId="486938B2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73A2D7F" w14:textId="4636997D">
            <w:pPr>
              <w:pStyle w:val="VITableTextSegoeUIRegular8"/>
            </w:pPr>
            <w:r>
              <w:t xml:space="preserve">EMP </w:t>
            </w:r>
          </w:p>
        </w:tc>
        <w:tc>
          <w:tcPr>
            <w:tcW w:w="956" w:type="dxa"/>
          </w:tcPr>
          <w:p w:rsidR="00AE07ED" w:rsidP="00AE07ED" w:rsidRDefault="00AE07ED" w14:paraId="3427DDDD" w14:textId="22C7535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3DF05AD2" w14:textId="58C2619E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8D90387" w14:textId="3D807F6A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03CE890" w14:paraId="6CA9773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00AE07ED" w14:paraId="445F5C1C" w14:textId="1012BA87">
            <w:pPr>
              <w:pStyle w:val="VITableTextSegoeUIRegular8"/>
            </w:pPr>
            <w:r>
              <w:t xml:space="preserve">Mossdale </w:t>
            </w:r>
          </w:p>
        </w:tc>
        <w:tc>
          <w:tcPr>
            <w:tcW w:w="956" w:type="dxa"/>
          </w:tcPr>
          <w:p w:rsidR="00AE07ED" w:rsidP="00AE07ED" w:rsidRDefault="00AE07ED" w14:paraId="11832061" w14:textId="53D4879E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20BE5AE7" w14:paraId="195D7CCF" w14:textId="2025F85D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920F66E" w14:paraId="3289D47C" w14:textId="1A8DCE9F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03CE890" w14:paraId="4A9E3E75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1A353A6D" w14:textId="46509ABD">
            <w:pPr>
              <w:pStyle w:val="VITableTextSegoeUIRegular8"/>
            </w:pPr>
            <w:r>
              <w:t xml:space="preserve">USGS Flow monitoring </w:t>
            </w:r>
          </w:p>
        </w:tc>
        <w:tc>
          <w:tcPr>
            <w:tcW w:w="956" w:type="dxa"/>
          </w:tcPr>
          <w:p w:rsidR="00AE07ED" w:rsidP="00AE07ED" w:rsidRDefault="00AE07ED" w14:paraId="6DC2A790" w14:textId="1B63AAE4">
            <w:pPr>
              <w:pStyle w:val="VITableTextSegoeUIRegular8"/>
            </w:pPr>
            <w:r w:rsidRPr="006509EE">
              <w:t>Delta</w:t>
            </w:r>
          </w:p>
        </w:tc>
        <w:tc>
          <w:tcPr>
            <w:tcW w:w="4815" w:type="dxa"/>
          </w:tcPr>
          <w:p w:rsidRPr="005B5A0F" w:rsidR="00AE07ED" w:rsidP="00AE07ED" w:rsidRDefault="00AE07ED" w14:paraId="070F2DCF" w14:textId="6E7DDE36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6C5D193E" w14:textId="3086FDF8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03CE890" w14:paraId="5FB47DE4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743CE96A" w14:textId="0DBA3585">
            <w:pPr>
              <w:pStyle w:val="VITableTextSegoeUIRegular8"/>
            </w:pPr>
            <w:r>
              <w:t>Red Bluff Diversion Dam</w:t>
            </w:r>
            <w:r w:rsidR="3E4661BB">
              <w:t xml:space="preserve"> Rotary</w:t>
            </w:r>
            <w:r>
              <w:t xml:space="preserve"> </w:t>
            </w:r>
            <w:r w:rsidR="3B11A8D4">
              <w:t>S</w:t>
            </w:r>
            <w:r w:rsidR="6B6E38D7">
              <w:t xml:space="preserve">crew </w:t>
            </w:r>
            <w:r w:rsidR="376620FA">
              <w:t>T</w:t>
            </w:r>
            <w:r w:rsidR="6B6E38D7">
              <w:t>rap</w:t>
            </w:r>
            <w:r>
              <w:t xml:space="preserve"> </w:t>
            </w:r>
            <w:r w:rsidR="4CCD8C5B">
              <w:t>(RST)</w:t>
            </w:r>
          </w:p>
        </w:tc>
        <w:tc>
          <w:tcPr>
            <w:tcW w:w="956" w:type="dxa"/>
          </w:tcPr>
          <w:p w:rsidR="00AE07ED" w:rsidP="00AE07ED" w:rsidRDefault="00AE07ED" w14:paraId="2E35F2D9" w14:textId="0AD4622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6129BCF" w14:paraId="5FD3841D" w14:textId="749141A4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E9FCBB0" w14:paraId="50802912" w14:textId="5797BDA9">
            <w:pPr>
              <w:pStyle w:val="VITableTextSegoeUIRegular8"/>
            </w:pPr>
            <w:r>
              <w:t>1</w:t>
            </w:r>
            <w:r w:rsidR="2F8FB942">
              <w:t xml:space="preserve"> </w:t>
            </w:r>
          </w:p>
        </w:tc>
      </w:tr>
      <w:tr w:rsidR="00AE07ED" w:rsidTr="103CE890" w14:paraId="7E181F83" w14:textId="77777777">
        <w:trPr>
          <w:trHeight w:val="225"/>
        </w:trPr>
        <w:tc>
          <w:tcPr>
            <w:tcW w:w="2155" w:type="dxa"/>
          </w:tcPr>
          <w:p w:rsidRPr="00DD7413" w:rsidR="00AE07ED" w:rsidP="00AE07ED" w:rsidRDefault="1267EF25" w14:paraId="1B09ED58" w14:textId="6BC7EDB9">
            <w:pPr>
              <w:pStyle w:val="VITableTextSegoeUIRegular8"/>
            </w:pPr>
            <w:r>
              <w:t>Knights Landing</w:t>
            </w:r>
            <w:r w:rsidR="4EF1E15D">
              <w:t xml:space="preserve"> </w:t>
            </w:r>
            <w:r w:rsidR="0A3BEABE">
              <w:t>RST</w:t>
            </w:r>
          </w:p>
        </w:tc>
        <w:tc>
          <w:tcPr>
            <w:tcW w:w="956" w:type="dxa"/>
          </w:tcPr>
          <w:p w:rsidRPr="00DD7413" w:rsidR="00AE07ED" w:rsidP="00AE07ED" w:rsidRDefault="00AE07ED" w14:paraId="608980EE" w14:textId="0019C51B">
            <w:pPr>
              <w:pStyle w:val="VITableTextSegoeUIRegular8"/>
            </w:pPr>
            <w:r>
              <w:t xml:space="preserve">Sacramento River </w:t>
            </w:r>
          </w:p>
        </w:tc>
        <w:tc>
          <w:tcPr>
            <w:tcW w:w="4815" w:type="dxa"/>
          </w:tcPr>
          <w:p w:rsidRPr="00DD7413" w:rsidR="00AE07ED" w:rsidP="23FB1782" w:rsidRDefault="3D048317" w14:paraId="66E31039" w14:textId="19202588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DD7413" w:rsidR="00AE07ED" w:rsidP="007B5F1B" w:rsidRDefault="36F591AF" w14:paraId="2FF250F2" w14:textId="5912D415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03CE890" w14:paraId="1F15D100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430A36B0" w14:paraId="11BD5807" w14:textId="52A5C31B">
            <w:pPr>
              <w:pStyle w:val="VITableTextSegoeUIRegular8"/>
            </w:pPr>
            <w:r>
              <w:t xml:space="preserve">Tisdale </w:t>
            </w:r>
            <w:r w:rsidR="54C68FC0">
              <w:t>RST</w:t>
            </w:r>
          </w:p>
        </w:tc>
        <w:tc>
          <w:tcPr>
            <w:tcW w:w="956" w:type="dxa"/>
          </w:tcPr>
          <w:p w:rsidR="00AE07ED" w:rsidP="00AE07ED" w:rsidRDefault="00AE07ED" w14:paraId="026925BF" w14:textId="01481CCD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23FB1782" w:rsidRDefault="6D2E0F13" w14:paraId="27E6CE80" w14:textId="262F15DB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57A1461B" w14:paraId="5C8CC2B0" w14:textId="33C11708">
            <w:pPr>
              <w:pStyle w:val="VITableTextSegoeUIRegular8"/>
            </w:pPr>
            <w:r>
              <w:t>1</w:t>
            </w:r>
          </w:p>
        </w:tc>
      </w:tr>
      <w:tr w:rsidR="00AE07ED" w:rsidTr="103CE890" w14:paraId="23DA2FA2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6B6E38D7" w14:paraId="59C93F12" w14:textId="36754A2B">
            <w:pPr>
              <w:pStyle w:val="VITableTextSegoeUIRegular8"/>
            </w:pPr>
            <w:r>
              <w:t xml:space="preserve">GCID </w:t>
            </w:r>
            <w:r w:rsidR="2BF1476A">
              <w:t>R</w:t>
            </w:r>
            <w:r w:rsidR="27BFF07A">
              <w:t>ST</w:t>
            </w:r>
            <w:r>
              <w:t xml:space="preserve"> </w:t>
            </w:r>
          </w:p>
        </w:tc>
        <w:tc>
          <w:tcPr>
            <w:tcW w:w="956" w:type="dxa"/>
          </w:tcPr>
          <w:p w:rsidR="00AE07ED" w:rsidP="00AE07ED" w:rsidRDefault="00AE07ED" w14:paraId="3C49FACE" w14:textId="0F090C9C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1B1EE584" w14:paraId="188575D3" w14:textId="1357E523">
            <w:pPr>
              <w:pStyle w:val="VITableTextSegoeUIRegular8"/>
              <w:spacing w:line="259" w:lineRule="auto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7ABDC042" w:rsidRDefault="12F94FE4" w14:paraId="5305E2CA" w14:textId="272DD635">
            <w:pPr>
              <w:pStyle w:val="VITableTextSegoeUIRegular8"/>
              <w:spacing w:line="259" w:lineRule="auto"/>
            </w:pPr>
            <w:r>
              <w:t>4</w:t>
            </w:r>
          </w:p>
        </w:tc>
      </w:tr>
      <w:tr w:rsidR="02C85B76" w:rsidTr="103CE890" w14:paraId="375B7022" w14:textId="77777777">
        <w:trPr>
          <w:trHeight w:val="238"/>
        </w:trPr>
        <w:tc>
          <w:tcPr>
            <w:tcW w:w="2155" w:type="dxa"/>
          </w:tcPr>
          <w:p w:rsidR="553F9B59" w:rsidP="0794F8D3" w:rsidRDefault="7B96060C" w14:paraId="4811438B" w14:textId="5C5749F0">
            <w:pPr>
              <w:pStyle w:val="VITableTextSegoeUIRegular8"/>
            </w:pPr>
            <w:r>
              <w:t xml:space="preserve">Yuba River (Hallwood) </w:t>
            </w:r>
            <w:r w:rsidR="645EA9AC">
              <w:t>R</w:t>
            </w:r>
            <w:r w:rsidR="5322AC6D">
              <w:t>ST</w:t>
            </w:r>
          </w:p>
        </w:tc>
        <w:tc>
          <w:tcPr>
            <w:tcW w:w="956" w:type="dxa"/>
          </w:tcPr>
          <w:p w:rsidR="553F9B59" w:rsidP="0794F8D3" w:rsidRDefault="553F9B59" w14:paraId="6AD883AE" w14:textId="56CBCB37">
            <w:pPr>
              <w:pStyle w:val="VITableTextSegoeUIRegular8"/>
              <w:spacing w:line="259" w:lineRule="auto"/>
            </w:pPr>
            <w:r>
              <w:t>Yuba River</w:t>
            </w:r>
          </w:p>
        </w:tc>
        <w:tc>
          <w:tcPr>
            <w:tcW w:w="4815" w:type="dxa"/>
          </w:tcPr>
          <w:p w:rsidR="553F9B59" w:rsidP="0794F8D3" w:rsidRDefault="01987D17" w14:paraId="04E48F74" w14:textId="1FC78740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="553F9B59" w:rsidP="0794F8D3" w:rsidRDefault="6BEAF0CD" w14:paraId="6B66B699" w14:textId="43FDCF23">
            <w:pPr>
              <w:pStyle w:val="VITableTextSegoeUIRegular8"/>
            </w:pPr>
            <w:r>
              <w:t>1</w:t>
            </w:r>
          </w:p>
        </w:tc>
      </w:tr>
      <w:tr w:rsidR="00AE07ED" w:rsidTr="103CE890" w14:paraId="582EBFB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7DB74600" w14:textId="6622F7C0">
            <w:pPr>
              <w:pStyle w:val="VITableTextSegoeUIRegular8"/>
            </w:pPr>
            <w:r>
              <w:t xml:space="preserve">Redd dewatering and stranding surveys </w:t>
            </w:r>
          </w:p>
        </w:tc>
        <w:tc>
          <w:tcPr>
            <w:tcW w:w="956" w:type="dxa"/>
          </w:tcPr>
          <w:p w:rsidR="00AE07ED" w:rsidP="00AE07ED" w:rsidRDefault="00AE07ED" w14:paraId="6E11A245" w14:textId="4058E7C8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7B0556BF" w14:textId="7D27771E">
            <w:pPr>
              <w:pStyle w:val="VITableTextSegoeUIRegular8"/>
            </w:pPr>
            <w:r>
              <w:t xml:space="preserve">Not Active </w:t>
            </w:r>
          </w:p>
        </w:tc>
        <w:tc>
          <w:tcPr>
            <w:tcW w:w="679" w:type="dxa"/>
          </w:tcPr>
          <w:p w:rsidRPr="005B5A0F" w:rsidR="00AE07ED" w:rsidP="00AE07ED" w:rsidRDefault="00AE07ED" w14:paraId="16DDDB32" w14:textId="76512EFC">
            <w:pPr>
              <w:pStyle w:val="VITableTextSegoeUIRegular8"/>
            </w:pPr>
            <w:r>
              <w:t xml:space="preserve">4 </w:t>
            </w:r>
          </w:p>
        </w:tc>
      </w:tr>
      <w:tr w:rsidR="00AE07ED" w:rsidTr="103CE890" w14:paraId="147C7BC9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00AE07ED" w14:paraId="64F77829" w14:textId="2384672B">
            <w:pPr>
              <w:pStyle w:val="VITableTextSegoeUIRegular8"/>
            </w:pPr>
            <w:r>
              <w:t xml:space="preserve">Sacramento Carcass and Redd Surveys </w:t>
            </w:r>
          </w:p>
        </w:tc>
        <w:tc>
          <w:tcPr>
            <w:tcW w:w="956" w:type="dxa"/>
          </w:tcPr>
          <w:p w:rsidR="00AE07ED" w:rsidP="00AE07ED" w:rsidRDefault="00AE07ED" w14:paraId="38163401" w14:textId="555AEC82">
            <w:pPr>
              <w:pStyle w:val="VITableTextSegoeUIRegular8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00AE07ED" w14:paraId="04C999F6" w14:textId="358B32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00AE07ED" w14:paraId="45241668" w14:textId="48C72F9C">
            <w:pPr>
              <w:pStyle w:val="VITableTextSegoeUIRegular8"/>
            </w:pPr>
            <w:r>
              <w:t xml:space="preserve">1 </w:t>
            </w:r>
          </w:p>
        </w:tc>
      </w:tr>
      <w:tr w:rsidR="00AE07ED" w:rsidTr="103CE890" w14:paraId="1F0BE6EB" w14:textId="77777777">
        <w:trPr>
          <w:trHeight w:val="238"/>
        </w:trPr>
        <w:tc>
          <w:tcPr>
            <w:tcW w:w="2155" w:type="dxa"/>
          </w:tcPr>
          <w:p w:rsidRPr="005B5A0F" w:rsidR="00AE07ED" w:rsidP="00AE07ED" w:rsidRDefault="430A36B0" w14:paraId="3A23C73F" w14:textId="5FF664D6">
            <w:pPr>
              <w:pStyle w:val="VITableTextSegoeUIRegular8"/>
            </w:pPr>
            <w:r>
              <w:t xml:space="preserve">Lower Sacramento </w:t>
            </w:r>
            <w:r w:rsidR="6B6E38D7">
              <w:t>R</w:t>
            </w:r>
            <w:r w:rsidR="49D2E2A5">
              <w:t>ST</w:t>
            </w:r>
          </w:p>
        </w:tc>
        <w:tc>
          <w:tcPr>
            <w:tcW w:w="956" w:type="dxa"/>
          </w:tcPr>
          <w:p w:rsidR="00AE07ED" w:rsidP="00AE07ED" w:rsidRDefault="00AE07ED" w14:paraId="14B4E6AE" w14:textId="7B4DA7DF">
            <w:pPr>
              <w:pStyle w:val="VITableTextSegoeUIRegular8"/>
              <w:spacing w:line="259" w:lineRule="auto"/>
            </w:pPr>
            <w:r w:rsidRPr="009F6E0C">
              <w:t xml:space="preserve">Sacramento River </w:t>
            </w:r>
          </w:p>
        </w:tc>
        <w:tc>
          <w:tcPr>
            <w:tcW w:w="4815" w:type="dxa"/>
          </w:tcPr>
          <w:p w:rsidRPr="005B5A0F" w:rsidR="00AE07ED" w:rsidP="00AE07ED" w:rsidRDefault="78515F71" w14:paraId="099F9A86" w14:textId="357F594A">
            <w:pPr>
              <w:pStyle w:val="VITableTextSegoeUIRegular8"/>
              <w:spacing w:line="259" w:lineRule="auto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00AE07ED" w:rsidRDefault="222673E8" w14:paraId="4AF7C9F7" w14:textId="4A1913C1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03CE890" w14:paraId="3D61FEEC" w14:textId="77777777">
        <w:trPr>
          <w:trHeight w:val="213"/>
        </w:trPr>
        <w:tc>
          <w:tcPr>
            <w:tcW w:w="2155" w:type="dxa"/>
          </w:tcPr>
          <w:p w:rsidR="665A0EFB" w:rsidP="665A0EFB" w:rsidRDefault="665A0EFB" w14:paraId="2CF15987" w14:textId="099F47D8">
            <w:pPr>
              <w:pStyle w:val="VITableTextSegoeUIRegular8"/>
            </w:pPr>
            <w:r>
              <w:t>Feather River (upper DWR) RST</w:t>
            </w:r>
          </w:p>
        </w:tc>
        <w:tc>
          <w:tcPr>
            <w:tcW w:w="956" w:type="dxa"/>
          </w:tcPr>
          <w:p w:rsidR="665A0EFB" w:rsidP="665A0EFB" w:rsidRDefault="2283F909" w14:paraId="63F63D23" w14:textId="5C042D6F">
            <w:pPr>
              <w:pStyle w:val="VITableTextSegoeUIRegular8"/>
            </w:pPr>
            <w:r>
              <w:t>Feather</w:t>
            </w:r>
            <w:r w:rsidR="757464C1">
              <w:t xml:space="preserve"> River </w:t>
            </w:r>
          </w:p>
        </w:tc>
        <w:tc>
          <w:tcPr>
            <w:tcW w:w="4815" w:type="dxa"/>
          </w:tcPr>
          <w:p w:rsidR="665A0EFB" w:rsidP="665A0EFB" w:rsidRDefault="2997A7E4" w14:paraId="1C2C453A" w14:textId="2F25FB52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="665A0EFB" w:rsidP="665A0EFB" w:rsidRDefault="1B323EF7" w14:paraId="3ACEEAB4" w14:textId="4A3EEF85">
            <w:pPr>
              <w:pStyle w:val="VITableTextSegoeUIRegular8"/>
            </w:pPr>
            <w:r>
              <w:t>1</w:t>
            </w:r>
          </w:p>
        </w:tc>
      </w:tr>
      <w:tr w:rsidR="00AE07ED" w:rsidTr="103CE890" w14:paraId="05D445CD" w14:textId="77777777">
        <w:trPr>
          <w:trHeight w:val="225"/>
        </w:trPr>
        <w:tc>
          <w:tcPr>
            <w:tcW w:w="2155" w:type="dxa"/>
          </w:tcPr>
          <w:p w:rsidRPr="005B5A0F" w:rsidR="00AE07ED" w:rsidP="00AE07ED" w:rsidRDefault="430A36B0" w14:paraId="5F9134DA" w14:textId="261A26F2">
            <w:pPr>
              <w:pStyle w:val="VITableTextSegoeUIRegular8"/>
            </w:pPr>
            <w:r>
              <w:t>Feather River (lower CDFW)</w:t>
            </w:r>
            <w:r w:rsidR="6DA71699">
              <w:t xml:space="preserve"> RST</w:t>
            </w:r>
          </w:p>
        </w:tc>
        <w:tc>
          <w:tcPr>
            <w:tcW w:w="956" w:type="dxa"/>
          </w:tcPr>
          <w:p w:rsidR="00AE07ED" w:rsidP="00AE07ED" w:rsidRDefault="603B6B0B" w14:paraId="78029803" w14:textId="5075DF03">
            <w:pPr>
              <w:pStyle w:val="VITableTextSegoeUIRegular8"/>
            </w:pPr>
            <w:r>
              <w:t>Feather</w:t>
            </w:r>
            <w:r w:rsidR="69858A37">
              <w:t xml:space="preserve"> River </w:t>
            </w:r>
          </w:p>
        </w:tc>
        <w:tc>
          <w:tcPr>
            <w:tcW w:w="4815" w:type="dxa"/>
          </w:tcPr>
          <w:p w:rsidRPr="005B5A0F" w:rsidR="00AE07ED" w:rsidP="23FB1782" w:rsidRDefault="6973622B" w14:paraId="60A57F10" w14:textId="615B17FA">
            <w:pPr>
              <w:pStyle w:val="VITableTextSegoeUIRegular8"/>
            </w:pPr>
            <w:r>
              <w:t xml:space="preserve">Active </w:t>
            </w:r>
          </w:p>
        </w:tc>
        <w:tc>
          <w:tcPr>
            <w:tcW w:w="679" w:type="dxa"/>
          </w:tcPr>
          <w:p w:rsidRPr="005B5A0F" w:rsidR="00AE07ED" w:rsidP="7ABDC042" w:rsidRDefault="7B524FF1" w14:paraId="480869EB" w14:textId="6CC65F6C">
            <w:pPr>
              <w:pStyle w:val="VITableTextSegoeUIRegular8"/>
              <w:spacing w:line="259" w:lineRule="auto"/>
            </w:pPr>
            <w:r>
              <w:t>1</w:t>
            </w:r>
          </w:p>
        </w:tc>
      </w:tr>
      <w:tr w:rsidR="00AE07ED" w:rsidTr="103CE890" w14:paraId="6D35AF6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64491FBE" w14:textId="13D3ECD4">
            <w:pPr>
              <w:pStyle w:val="VITableTextSegoeUIRegular8"/>
            </w:pPr>
            <w:r>
              <w:t xml:space="preserve">SJRRP CDFW Field Monitoring </w:t>
            </w:r>
          </w:p>
        </w:tc>
        <w:tc>
          <w:tcPr>
            <w:tcW w:w="956" w:type="dxa"/>
          </w:tcPr>
          <w:p w:rsidR="00AE07ED" w:rsidP="00AE07ED" w:rsidRDefault="00AE07ED" w14:paraId="1024B9B9" w14:textId="523CE99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572F3820" w14:paraId="6453B76E" w14:textId="40A29C0F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Pr="005B5A0F" w:rsidR="00AE07ED" w:rsidP="00AE07ED" w:rsidRDefault="50266A89" w14:paraId="7AB0D704" w14:textId="243F5DC5">
            <w:pPr>
              <w:pStyle w:val="VITableTextSegoeUIRegular8"/>
            </w:pPr>
            <w:r>
              <w:t>4</w:t>
            </w:r>
          </w:p>
        </w:tc>
      </w:tr>
      <w:tr w:rsidR="00AE07ED" w:rsidTr="103CE890" w14:paraId="27ACC015" w14:textId="77777777">
        <w:trPr>
          <w:trHeight w:val="439"/>
        </w:trPr>
        <w:tc>
          <w:tcPr>
            <w:tcW w:w="2155" w:type="dxa"/>
          </w:tcPr>
          <w:p w:rsidRPr="005B5A0F" w:rsidR="00AE07ED" w:rsidP="00AE07ED" w:rsidRDefault="00AE07ED" w14:paraId="1CF7ED47" w14:textId="1E700B48">
            <w:pPr>
              <w:pStyle w:val="VITableTextSegoeUIRegular8"/>
            </w:pPr>
            <w:r>
              <w:t xml:space="preserve">SJRRP USBR Field Monitoring </w:t>
            </w:r>
          </w:p>
        </w:tc>
        <w:tc>
          <w:tcPr>
            <w:tcW w:w="956" w:type="dxa"/>
          </w:tcPr>
          <w:p w:rsidR="00AE07ED" w:rsidP="00AE07ED" w:rsidRDefault="00AE07ED" w14:paraId="4876B1B0" w14:textId="05D96D12">
            <w:pPr>
              <w:pStyle w:val="VITableTextSegoeUIRegular8"/>
            </w:pPr>
            <w:r w:rsidRPr="00566CDE">
              <w:t xml:space="preserve">San Joaquin River </w:t>
            </w:r>
          </w:p>
        </w:tc>
        <w:tc>
          <w:tcPr>
            <w:tcW w:w="4815" w:type="dxa"/>
          </w:tcPr>
          <w:p w:rsidRPr="005B5A0F" w:rsidR="00AE07ED" w:rsidP="00AE07ED" w:rsidRDefault="7677264A" w14:paraId="6E567E0E" w14:textId="1363892E">
            <w:pPr>
              <w:pStyle w:val="VITableTextSegoeUIRegular8"/>
            </w:pPr>
            <w:r>
              <w:t>Interrupted</w:t>
            </w:r>
            <w:r w:rsidR="4501D348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1DAC4208" w14:paraId="072EC0F2" w14:textId="538AD525">
            <w:pPr>
              <w:pStyle w:val="VITableTextSegoeUIRegular8"/>
            </w:pPr>
            <w:r>
              <w:t>3</w:t>
            </w:r>
          </w:p>
        </w:tc>
      </w:tr>
      <w:tr w:rsidR="00AE07ED" w:rsidTr="103CE890" w14:paraId="20CD7B28" w14:textId="77777777">
        <w:trPr>
          <w:trHeight w:val="213"/>
        </w:trPr>
        <w:tc>
          <w:tcPr>
            <w:tcW w:w="2155" w:type="dxa"/>
          </w:tcPr>
          <w:p w:rsidRPr="005B5A0F" w:rsidR="00AE07ED" w:rsidP="00AE07ED" w:rsidRDefault="00AE07ED" w14:paraId="0180DA25" w14:textId="41487A57">
            <w:pPr>
              <w:pStyle w:val="VITableTextSegoeUIRegular8"/>
            </w:pPr>
            <w:r>
              <w:t xml:space="preserve">Stanislaus Fish Weir </w:t>
            </w:r>
          </w:p>
        </w:tc>
        <w:tc>
          <w:tcPr>
            <w:tcW w:w="956" w:type="dxa"/>
          </w:tcPr>
          <w:p w:rsidR="00AE07ED" w:rsidP="00AE07ED" w:rsidRDefault="679339D9" w14:paraId="5EC71D16" w14:textId="532CA53F">
            <w:pPr>
              <w:pStyle w:val="VITableTextSegoeUIRegular8"/>
            </w:pPr>
            <w:r>
              <w:t>S</w:t>
            </w:r>
            <w:r w:rsidR="6F9061CE">
              <w:t>tanislaus</w:t>
            </w:r>
            <w:r>
              <w:t xml:space="preserve"> River </w:t>
            </w:r>
          </w:p>
        </w:tc>
        <w:tc>
          <w:tcPr>
            <w:tcW w:w="4815" w:type="dxa"/>
          </w:tcPr>
          <w:p w:rsidRPr="005B5A0F" w:rsidR="00AE07ED" w:rsidP="00AE07ED" w:rsidRDefault="045B1FB6" w14:paraId="473D7DBB" w14:textId="151BB1FA">
            <w:pPr>
              <w:pStyle w:val="VITableTextSegoeUIRegular8"/>
            </w:pPr>
            <w:r>
              <w:t>Not Active</w:t>
            </w:r>
            <w:r w:rsidR="7DF0CF54">
              <w:t xml:space="preserve"> </w:t>
            </w:r>
          </w:p>
        </w:tc>
        <w:tc>
          <w:tcPr>
            <w:tcW w:w="679" w:type="dxa"/>
          </w:tcPr>
          <w:p w:rsidRPr="005B5A0F" w:rsidR="00AE07ED" w:rsidP="00AE07ED" w:rsidRDefault="292E3068" w14:paraId="1D0D42EF" w14:textId="18D6FDCA">
            <w:pPr>
              <w:pStyle w:val="VITableTextSegoeUIRegular8"/>
            </w:pPr>
            <w:r>
              <w:t>4</w:t>
            </w:r>
          </w:p>
        </w:tc>
      </w:tr>
      <w:tr w:rsidR="6C6E8412" w:rsidTr="103CE890" w14:paraId="308D204D" w14:textId="77777777">
        <w:trPr>
          <w:trHeight w:val="213"/>
        </w:trPr>
        <w:tc>
          <w:tcPr>
            <w:tcW w:w="2155" w:type="dxa"/>
          </w:tcPr>
          <w:p w:rsidR="6C6E8412" w:rsidP="00E50267" w:rsidRDefault="7EF54F82" w14:paraId="14F986BC" w14:textId="6D0B71BE">
            <w:pPr>
              <w:pStyle w:val="VITableTextSegoeUIRegular8"/>
            </w:pPr>
            <w:r>
              <w:t>American River Carcass</w:t>
            </w:r>
            <w:r w:rsidR="3483BA80">
              <w:t>/Redd</w:t>
            </w:r>
            <w:r>
              <w:t xml:space="preserve"> Surveys</w:t>
            </w:r>
          </w:p>
        </w:tc>
        <w:tc>
          <w:tcPr>
            <w:tcW w:w="956" w:type="dxa"/>
          </w:tcPr>
          <w:p w:rsidR="6C6E8412" w:rsidP="4D39B49F" w:rsidRDefault="7B3B0A47" w14:paraId="57AB18D3" w14:textId="1DD8B5A2">
            <w:pPr>
              <w:pStyle w:val="VITableTextSegoeUIRegular8"/>
            </w:pPr>
            <w:r>
              <w:t>American River</w:t>
            </w:r>
          </w:p>
        </w:tc>
        <w:tc>
          <w:tcPr>
            <w:tcW w:w="4815" w:type="dxa"/>
          </w:tcPr>
          <w:p w:rsidR="6C6E8412" w:rsidP="4D39B49F" w:rsidRDefault="30AE0F6C" w14:paraId="1B2618B4" w14:textId="00029605">
            <w:pPr>
              <w:pStyle w:val="VITableTextSegoeUIRegular8"/>
            </w:pPr>
            <w:r>
              <w:t>Not Active</w:t>
            </w:r>
          </w:p>
        </w:tc>
        <w:tc>
          <w:tcPr>
            <w:tcW w:w="679" w:type="dxa"/>
          </w:tcPr>
          <w:p w:rsidR="6C6E8412" w:rsidP="4D39B49F" w:rsidRDefault="30AE0F6C" w14:paraId="2F1F9D07" w14:textId="5CC3C479">
            <w:pPr>
              <w:pStyle w:val="VITableTextSegoeUIRegular8"/>
            </w:pPr>
            <w:r>
              <w:t>4</w:t>
            </w:r>
          </w:p>
        </w:tc>
      </w:tr>
      <w:tr w:rsidR="7CC0E7F7" w:rsidTr="103CE890" w14:paraId="5E7AA46D" w14:textId="77777777">
        <w:trPr>
          <w:trHeight w:val="213"/>
        </w:trPr>
        <w:tc>
          <w:tcPr>
            <w:tcW w:w="2155" w:type="dxa"/>
          </w:tcPr>
          <w:p w:rsidR="7CC0E7F7" w:rsidP="4D39B49F" w:rsidRDefault="30AE0F6C" w14:paraId="6A6D32AE" w14:textId="383875BF">
            <w:pPr>
              <w:pStyle w:val="VITableTextSegoeUIRegular8"/>
            </w:pPr>
            <w:r>
              <w:t>Caswell RST</w:t>
            </w:r>
          </w:p>
        </w:tc>
        <w:tc>
          <w:tcPr>
            <w:tcW w:w="956" w:type="dxa"/>
          </w:tcPr>
          <w:p w:rsidR="7CC0E7F7" w:rsidP="4D39B49F" w:rsidRDefault="30AE0F6C" w14:paraId="3584A982" w14:textId="4B6B2C97">
            <w:pPr>
              <w:pStyle w:val="VITableTextSegoeUIRegular8"/>
            </w:pPr>
            <w:r>
              <w:t>Stanislaus River</w:t>
            </w:r>
          </w:p>
        </w:tc>
        <w:tc>
          <w:tcPr>
            <w:tcW w:w="4815" w:type="dxa"/>
          </w:tcPr>
          <w:p w:rsidR="7CC0E7F7" w:rsidP="4D39B49F" w:rsidRDefault="6955BB33" w14:paraId="3AAD7829" w14:textId="1F4E7A72">
            <w:pPr>
              <w:pStyle w:val="VITableTextSegoeUIRegular8"/>
            </w:pPr>
            <w:r>
              <w:t>Active</w:t>
            </w:r>
            <w:r w:rsidR="3ACFBBD5">
              <w:t xml:space="preserve"> </w:t>
            </w:r>
          </w:p>
        </w:tc>
        <w:tc>
          <w:tcPr>
            <w:tcW w:w="679" w:type="dxa"/>
          </w:tcPr>
          <w:p w:rsidR="7CC0E7F7" w:rsidP="4D39B49F" w:rsidRDefault="30AE0F6C" w14:paraId="0FBA017C" w14:textId="02026C28">
            <w:pPr>
              <w:pStyle w:val="VITableTextSegoeUIRegular8"/>
            </w:pPr>
            <w:r>
              <w:t>1</w:t>
            </w:r>
          </w:p>
        </w:tc>
      </w:tr>
      <w:tr w:rsidR="0716DDA4" w:rsidTr="103CE890" w14:paraId="4DB9F8AF" w14:textId="77777777">
        <w:trPr>
          <w:trHeight w:val="213"/>
        </w:trPr>
        <w:tc>
          <w:tcPr>
            <w:tcW w:w="2155" w:type="dxa"/>
          </w:tcPr>
          <w:p w:rsidR="4F9C41E6" w:rsidP="01A2BBE5" w:rsidRDefault="4F9C41E6" w14:paraId="759181F9" w14:textId="18E28258">
            <w:pPr>
              <w:pStyle w:val="VITableTextSegoeUIRegular8"/>
            </w:pPr>
            <w:r>
              <w:t>Wallace Weir</w:t>
            </w:r>
          </w:p>
        </w:tc>
        <w:tc>
          <w:tcPr>
            <w:tcW w:w="956" w:type="dxa"/>
          </w:tcPr>
          <w:p w:rsidR="0716DDA4" w:rsidP="01A2BBE5" w:rsidRDefault="4F9C41E6" w14:paraId="4AC7F966" w14:textId="088DC802">
            <w:pPr>
              <w:pStyle w:val="VITableTextSegoeUIRegular8"/>
            </w:pPr>
            <w:r>
              <w:t>Cache Slough</w:t>
            </w:r>
          </w:p>
        </w:tc>
        <w:tc>
          <w:tcPr>
            <w:tcW w:w="4815" w:type="dxa"/>
          </w:tcPr>
          <w:p w:rsidR="0716DDA4" w:rsidP="01A2BBE5" w:rsidRDefault="4F9C41E6" w14:paraId="386888AF" w14:textId="7C471260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0716DDA4" w:rsidP="01A2BBE5" w:rsidRDefault="4F9C41E6" w14:paraId="154E2C1B" w14:textId="2CAA243F">
            <w:pPr>
              <w:pStyle w:val="VITableTextSegoeUIRegular8"/>
            </w:pPr>
            <w:r>
              <w:t>1</w:t>
            </w:r>
          </w:p>
        </w:tc>
      </w:tr>
      <w:tr w:rsidR="515EDD69" w:rsidTr="103CE890" w14:paraId="68E5877F" w14:textId="77777777">
        <w:trPr>
          <w:trHeight w:val="213"/>
        </w:trPr>
        <w:tc>
          <w:tcPr>
            <w:tcW w:w="2155" w:type="dxa"/>
          </w:tcPr>
          <w:p w:rsidR="515EDD69" w:rsidP="01A2BBE5" w:rsidRDefault="4F9C41E6" w14:paraId="31B54580" w14:textId="7689E39E">
            <w:pPr>
              <w:pStyle w:val="VITableTextSegoeUIRegular8"/>
            </w:pPr>
            <w:r>
              <w:t>Butte Creek RST</w:t>
            </w:r>
          </w:p>
        </w:tc>
        <w:tc>
          <w:tcPr>
            <w:tcW w:w="956" w:type="dxa"/>
          </w:tcPr>
          <w:p w:rsidR="515EDD69" w:rsidP="01A2BBE5" w:rsidRDefault="4F9C41E6" w14:paraId="46E43E0A" w14:textId="104ACEB0">
            <w:pPr>
              <w:pStyle w:val="VITableTextSegoeUIRegular8"/>
            </w:pPr>
            <w:r>
              <w:t>Butte Creek</w:t>
            </w:r>
          </w:p>
        </w:tc>
        <w:tc>
          <w:tcPr>
            <w:tcW w:w="4815" w:type="dxa"/>
          </w:tcPr>
          <w:p w:rsidR="515EDD69" w:rsidP="01A2BBE5" w:rsidRDefault="3F5C9918" w14:paraId="19BE5B16" w14:textId="4634C2F5">
            <w:pPr>
              <w:pStyle w:val="VITableTextSegoeUIRegular8"/>
            </w:pPr>
            <w:r>
              <w:t>Active</w:t>
            </w:r>
          </w:p>
        </w:tc>
        <w:tc>
          <w:tcPr>
            <w:tcW w:w="679" w:type="dxa"/>
          </w:tcPr>
          <w:p w:rsidR="515EDD69" w:rsidP="01A2BBE5" w:rsidRDefault="39083DE5" w14:paraId="7E23F6FE" w14:textId="6828DD7B">
            <w:pPr>
              <w:pStyle w:val="VITableTextSegoeUIRegular8"/>
            </w:pPr>
            <w:r>
              <w:t>1</w:t>
            </w:r>
          </w:p>
        </w:tc>
      </w:tr>
    </w:tbl>
    <w:p w:rsidR="7FC05914" w:rsidRDefault="7FC05914" w14:paraId="1522A008" w14:textId="520254FF"/>
    <w:p w:rsidR="004B6357" w:rsidP="004B6357" w:rsidRDefault="004B6357" w14:paraId="780D804D" w14:textId="77777777"/>
    <w:p w:rsidRPr="005B5A0F" w:rsidR="006C3177" w:rsidP="005B5A0F" w:rsidRDefault="006C3177" w14:paraId="3A16B1C6" w14:textId="4EF69F9C">
      <w:pPr>
        <w:pStyle w:val="vitablefootnotes"/>
      </w:pPr>
    </w:p>
    <w:sectPr w:rsidRPr="005B5A0F" w:rsidR="006C3177" w:rsidSect="00CE2281">
      <w:headerReference w:type="default" r:id="rId13"/>
      <w:footerReference w:type="default" r:id="rId14"/>
      <w:type w:val="continuous"/>
      <w:pgSz w:w="12240" w:h="15840" w:orient="portrait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437ED" w:rsidP="00B53A70" w:rsidRDefault="00C437ED" w14:paraId="2731D2C4" w14:textId="77777777">
      <w:r>
        <w:separator/>
      </w:r>
    </w:p>
  </w:endnote>
  <w:endnote w:type="continuationSeparator" w:id="0">
    <w:p w:rsidR="00C437ED" w:rsidP="00B53A70" w:rsidRDefault="00C437ED" w14:paraId="7621EB59" w14:textId="77777777">
      <w:r>
        <w:continuationSeparator/>
      </w:r>
    </w:p>
  </w:endnote>
  <w:endnote w:type="continuationNotice" w:id="1">
    <w:p w:rsidR="00C437ED" w:rsidRDefault="00C437ED" w14:paraId="7A4F94B1" w14:textId="77777777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3714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5334" w:rsidP="00C103E2" w:rsidRDefault="00545334" w14:paraId="6F11B67B" w14:textId="31C3972E">
        <w:pPr>
          <w:pStyle w:val="Footer"/>
          <w:ind w:right="72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45334" w:rsidRDefault="00545334" w14:paraId="0F23381B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8109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3E2" w:rsidP="00C103E2" w:rsidRDefault="00C103E2" w14:paraId="478D7A31" w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C103E2" w:rsidRDefault="00C103E2" w14:paraId="199582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437ED" w:rsidP="00B53A70" w:rsidRDefault="00C437ED" w14:paraId="13251E23" w14:textId="77777777">
      <w:r>
        <w:separator/>
      </w:r>
    </w:p>
  </w:footnote>
  <w:footnote w:type="continuationSeparator" w:id="0">
    <w:p w:rsidR="00C437ED" w:rsidP="00B53A70" w:rsidRDefault="00C437ED" w14:paraId="6EC39F75" w14:textId="77777777">
      <w:r>
        <w:continuationSeparator/>
      </w:r>
    </w:p>
  </w:footnote>
  <w:footnote w:type="continuationNotice" w:id="1">
    <w:p w:rsidR="00C437ED" w:rsidRDefault="00C437ED" w14:paraId="00E621E4" w14:textId="77777777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9B6236" w:rsidP="00B53A70" w:rsidRDefault="00B029AA" w14:paraId="43D75E5B" w14:textId="5D2C2902">
    <w:pPr>
      <w:pStyle w:val="Header"/>
    </w:pPr>
    <w:r>
      <w:rPr>
        <w:noProof/>
      </w:rPr>
      <w:drawing>
        <wp:inline distT="0" distB="0" distL="0" distR="0" wp14:anchorId="022E1250" wp14:editId="3AB8A653">
          <wp:extent cx="1600200" cy="1472184"/>
          <wp:effectExtent l="0" t="0" r="0" b="1270"/>
          <wp:docPr id="9" name="Picture 9" descr="Logo: Clipart of a dam with running water and peaks above; text reading Bureau of Recla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BofR-vert-0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0200" cy="14721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B15F3" w:rsidP="00B53A70" w:rsidRDefault="005B15F3" w14:paraId="6D0CA09D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BuJqQ2N1iEyRV" int2:id="COP4t4x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A79"/>
    <w:multiLevelType w:val="hybridMultilevel"/>
    <w:tmpl w:val="07606F02"/>
    <w:lvl w:ilvl="0" w:tplc="14E273D8">
      <w:start w:val="1"/>
      <w:numFmt w:val="bullet"/>
      <w:lvlText w:val="•"/>
      <w:lvlJc w:val="left"/>
      <w:pPr>
        <w:ind w:left="-96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BA249010">
      <w:start w:val="1"/>
      <w:numFmt w:val="bullet"/>
      <w:lvlText w:val="o"/>
      <w:lvlJc w:val="left"/>
      <w:pPr>
        <w:ind w:left="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22C6689A">
      <w:start w:val="1"/>
      <w:numFmt w:val="bullet"/>
      <w:lvlText w:val="▪"/>
      <w:lvlJc w:val="left"/>
      <w:pPr>
        <w:ind w:left="7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58B47B80">
      <w:start w:val="1"/>
      <w:numFmt w:val="bullet"/>
      <w:lvlText w:val="•"/>
      <w:lvlJc w:val="left"/>
      <w:pPr>
        <w:ind w:left="15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529CBC46">
      <w:start w:val="1"/>
      <w:numFmt w:val="bullet"/>
      <w:lvlText w:val="o"/>
      <w:lvlJc w:val="left"/>
      <w:pPr>
        <w:ind w:left="22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57EC8676">
      <w:start w:val="1"/>
      <w:numFmt w:val="bullet"/>
      <w:lvlText w:val="▪"/>
      <w:lvlJc w:val="left"/>
      <w:pPr>
        <w:ind w:left="29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F15E673C">
      <w:start w:val="1"/>
      <w:numFmt w:val="bullet"/>
      <w:lvlText w:val="•"/>
      <w:lvlJc w:val="left"/>
      <w:pPr>
        <w:ind w:left="36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C2C0E480">
      <w:start w:val="1"/>
      <w:numFmt w:val="bullet"/>
      <w:lvlText w:val="o"/>
      <w:lvlJc w:val="left"/>
      <w:pPr>
        <w:ind w:left="43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E103778">
      <w:start w:val="1"/>
      <w:numFmt w:val="bullet"/>
      <w:lvlText w:val="▪"/>
      <w:lvlJc w:val="left"/>
      <w:pPr>
        <w:ind w:left="51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" w15:restartNumberingAfterBreak="0">
    <w:nsid w:val="01CB7C39"/>
    <w:multiLevelType w:val="hybridMultilevel"/>
    <w:tmpl w:val="08A4DA5C"/>
    <w:lvl w:ilvl="0" w:tplc="EED26D9C">
      <w:start w:val="1"/>
      <w:numFmt w:val="decimal"/>
      <w:pStyle w:val="vinumerals"/>
      <w:lvlText w:val="%1."/>
      <w:lvlJc w:val="left"/>
      <w:pPr>
        <w:ind w:left="720" w:hanging="360"/>
      </w:pPr>
    </w:lvl>
    <w:lvl w:ilvl="1" w:tplc="07DCF8AA">
      <w:start w:val="1"/>
      <w:numFmt w:val="lowerLetter"/>
      <w:pStyle w:val="vinumerals2ndindent"/>
      <w:lvlText w:val="%2."/>
      <w:lvlJc w:val="left"/>
      <w:pPr>
        <w:ind w:left="1440" w:hanging="360"/>
      </w:pPr>
    </w:lvl>
    <w:lvl w:ilvl="2" w:tplc="ABB6072A">
      <w:start w:val="1"/>
      <w:numFmt w:val="lowerRoman"/>
      <w:pStyle w:val="vinumerals3rdindent"/>
      <w:lvlText w:val="%3."/>
      <w:lvlJc w:val="right"/>
      <w:pPr>
        <w:ind w:left="2160" w:hanging="180"/>
      </w:pPr>
    </w:lvl>
    <w:lvl w:ilvl="3" w:tplc="8706785A">
      <w:start w:val="1"/>
      <w:numFmt w:val="decimal"/>
      <w:pStyle w:val="vinumerals4thindent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204BF"/>
    <w:multiLevelType w:val="hybridMultilevel"/>
    <w:tmpl w:val="4ACC0BA4"/>
    <w:lvl w:ilvl="0" w:tplc="E746F7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5373ADB"/>
    <w:multiLevelType w:val="hybridMultilevel"/>
    <w:tmpl w:val="6774587C"/>
    <w:lvl w:ilvl="0" w:tplc="0ECA975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8EA332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5CCA4700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19647A0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41D4F0AE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0D0E3A8A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47609D5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5CA80C00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AAFA8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" w15:restartNumberingAfterBreak="0">
    <w:nsid w:val="07D761EB"/>
    <w:multiLevelType w:val="hybridMultilevel"/>
    <w:tmpl w:val="FFFFFFFF"/>
    <w:lvl w:ilvl="0" w:tplc="6BD439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937EE58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D9CACEB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1CAED52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E07A222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EF645D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8D6040AE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B886883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D3BEB35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0A30032A"/>
    <w:multiLevelType w:val="hybridMultilevel"/>
    <w:tmpl w:val="40E26E34"/>
    <w:lvl w:ilvl="0" w:tplc="ABB85884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AA03F9B"/>
    <w:multiLevelType w:val="hybridMultilevel"/>
    <w:tmpl w:val="361EA174"/>
    <w:lvl w:ilvl="0" w:tplc="7A1ACE18">
      <w:numFmt w:val="bullet"/>
      <w:lvlText w:val="•"/>
      <w:lvlJc w:val="left"/>
      <w:pPr>
        <w:ind w:left="360" w:hanging="360"/>
      </w:pPr>
      <w:rPr>
        <w:rFonts w:hint="default" w:ascii="Segoe UI" w:hAnsi="Segoe UI" w:eastAsia="Times New Roman" w:cs="Segoe UI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0DA65883"/>
    <w:multiLevelType w:val="hybridMultilevel"/>
    <w:tmpl w:val="A20414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12743D8"/>
    <w:multiLevelType w:val="hybridMultilevel"/>
    <w:tmpl w:val="0F8274EA"/>
    <w:lvl w:ilvl="0" w:tplc="AC68A7F2">
      <w:start w:val="1"/>
      <w:numFmt w:val="bullet"/>
      <w:lvlText w:val="•"/>
      <w:lvlJc w:val="left"/>
      <w:pPr>
        <w:ind w:left="195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6E82D6FA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9204BA2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FEE0E08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913C4D3A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440446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E4E24F66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EA408F2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A012521E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9" w15:restartNumberingAfterBreak="0">
    <w:nsid w:val="12B849EE"/>
    <w:multiLevelType w:val="multilevel"/>
    <w:tmpl w:val="CE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12D07A2D"/>
    <w:multiLevelType w:val="hybridMultilevel"/>
    <w:tmpl w:val="D9BC8A08"/>
    <w:lvl w:ilvl="0" w:tplc="FFFFFFFF">
      <w:start w:val="1"/>
      <w:numFmt w:val="bullet"/>
      <w:lvlText w:val="•"/>
      <w:lvlJc w:val="left"/>
      <w:pPr>
        <w:ind w:left="238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48F5622"/>
    <w:multiLevelType w:val="hybridMultilevel"/>
    <w:tmpl w:val="4506859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14DC02B9"/>
    <w:multiLevelType w:val="hybridMultilevel"/>
    <w:tmpl w:val="D31EA97A"/>
    <w:lvl w:ilvl="0" w:tplc="1C08C664">
      <w:start w:val="1"/>
      <w:numFmt w:val="bullet"/>
      <w:pStyle w:val="vibulletstabl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17C7538F"/>
    <w:multiLevelType w:val="hybridMultilevel"/>
    <w:tmpl w:val="92868FC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 w15:restartNumberingAfterBreak="0">
    <w:nsid w:val="1AC527FF"/>
    <w:multiLevelType w:val="hybridMultilevel"/>
    <w:tmpl w:val="81644BBA"/>
    <w:lvl w:ilvl="0" w:tplc="A874FF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1D882A7A"/>
    <w:multiLevelType w:val="hybridMultilevel"/>
    <w:tmpl w:val="A26EF620"/>
    <w:lvl w:ilvl="0" w:tplc="C1F43396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4AF88F46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1C542248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672F2F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5F84592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004F80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A3E59A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3EA22454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ED5C951E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16" w15:restartNumberingAfterBreak="0">
    <w:nsid w:val="1E9694F0"/>
    <w:multiLevelType w:val="hybridMultilevel"/>
    <w:tmpl w:val="FFFFFFFF"/>
    <w:lvl w:ilvl="0" w:tplc="ADA290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CFC3C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414CA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54E8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E0AE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0C2E60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C27F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F68CE7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B58C2A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212256B1"/>
    <w:multiLevelType w:val="hybridMultilevel"/>
    <w:tmpl w:val="3E98A25E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3A94258"/>
    <w:multiLevelType w:val="hybridMultilevel"/>
    <w:tmpl w:val="924CF358"/>
    <w:lvl w:ilvl="0" w:tplc="18942564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24323DA6"/>
    <w:multiLevelType w:val="hybridMultilevel"/>
    <w:tmpl w:val="52D059D0"/>
    <w:lvl w:ilvl="0" w:tplc="AE78E1C2">
      <w:start w:val="1"/>
      <w:numFmt w:val="bullet"/>
      <w:pStyle w:val="vibullets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8DC2F4A">
      <w:start w:val="1"/>
      <w:numFmt w:val="bullet"/>
      <w:pStyle w:val="vibullets2ndinden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9BC4F3C">
      <w:start w:val="1"/>
      <w:numFmt w:val="bullet"/>
      <w:pStyle w:val="vibullets3rdinden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807D90">
      <w:start w:val="1"/>
      <w:numFmt w:val="bullet"/>
      <w:pStyle w:val="vibullets4thinden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27C26677"/>
    <w:multiLevelType w:val="hybridMultilevel"/>
    <w:tmpl w:val="9A96D306"/>
    <w:lvl w:ilvl="0" w:tplc="04090001">
      <w:start w:val="1"/>
      <w:numFmt w:val="bullet"/>
      <w:lvlText w:val=""/>
      <w:lvlJc w:val="left"/>
      <w:pPr>
        <w:ind w:left="209"/>
      </w:pPr>
      <w:rPr>
        <w:rFonts w:hint="default" w:ascii="Symbol" w:hAnsi="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285166A4"/>
    <w:multiLevelType w:val="hybridMultilevel"/>
    <w:tmpl w:val="DEBE98D0"/>
    <w:lvl w:ilvl="0" w:tplc="09E27E9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2F866897"/>
    <w:multiLevelType w:val="hybridMultilevel"/>
    <w:tmpl w:val="8056CD80"/>
    <w:lvl w:ilvl="0" w:tplc="FFFFFFFF">
      <w:start w:val="1"/>
      <w:numFmt w:val="bullet"/>
      <w:lvlText w:val="•"/>
      <w:lvlJc w:val="left"/>
      <w:pPr>
        <w:ind w:left="202"/>
      </w:pPr>
      <w:rPr>
        <w:rFonts w:hint="default" w:ascii="Arial" w:hAnsi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FA2029F2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A19ECC4C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EC0E9F8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8BD4AAD0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228B194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C4ABC46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58E485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D8745D64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3" w15:restartNumberingAfterBreak="0">
    <w:nsid w:val="319B436D"/>
    <w:multiLevelType w:val="hybridMultilevel"/>
    <w:tmpl w:val="F5AEDA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32B10013"/>
    <w:multiLevelType w:val="hybridMultilevel"/>
    <w:tmpl w:val="F8A8DB8C"/>
    <w:lvl w:ilvl="0" w:tplc="176CE79E">
      <w:start w:val="1"/>
      <w:numFmt w:val="bullet"/>
      <w:lvlText w:val="•"/>
      <w:lvlJc w:val="left"/>
      <w:pPr>
        <w:ind w:left="20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53E288A">
      <w:start w:val="1"/>
      <w:numFmt w:val="bullet"/>
      <w:lvlText w:val="o"/>
      <w:lvlJc w:val="left"/>
      <w:pPr>
        <w:ind w:left="12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474645E">
      <w:start w:val="1"/>
      <w:numFmt w:val="bullet"/>
      <w:lvlText w:val="▪"/>
      <w:lvlJc w:val="left"/>
      <w:pPr>
        <w:ind w:left="19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F9FCC724">
      <w:start w:val="1"/>
      <w:numFmt w:val="bullet"/>
      <w:lvlText w:val="•"/>
      <w:lvlJc w:val="left"/>
      <w:pPr>
        <w:ind w:left="26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60260C94">
      <w:start w:val="1"/>
      <w:numFmt w:val="bullet"/>
      <w:lvlText w:val="o"/>
      <w:lvlJc w:val="left"/>
      <w:pPr>
        <w:ind w:left="34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D91CBD78">
      <w:start w:val="1"/>
      <w:numFmt w:val="bullet"/>
      <w:lvlText w:val="▪"/>
      <w:lvlJc w:val="left"/>
      <w:pPr>
        <w:ind w:left="412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3D844654">
      <w:start w:val="1"/>
      <w:numFmt w:val="bullet"/>
      <w:lvlText w:val="•"/>
      <w:lvlJc w:val="left"/>
      <w:pPr>
        <w:ind w:left="484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77928868">
      <w:start w:val="1"/>
      <w:numFmt w:val="bullet"/>
      <w:lvlText w:val="o"/>
      <w:lvlJc w:val="left"/>
      <w:pPr>
        <w:ind w:left="556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AF8E228">
      <w:start w:val="1"/>
      <w:numFmt w:val="bullet"/>
      <w:lvlText w:val="▪"/>
      <w:lvlJc w:val="left"/>
      <w:pPr>
        <w:ind w:left="628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25" w15:restartNumberingAfterBreak="0">
    <w:nsid w:val="35913793"/>
    <w:multiLevelType w:val="hybridMultilevel"/>
    <w:tmpl w:val="8B32903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A6573F4"/>
    <w:multiLevelType w:val="multilevel"/>
    <w:tmpl w:val="752E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3AB32871"/>
    <w:multiLevelType w:val="hybridMultilevel"/>
    <w:tmpl w:val="6D086232"/>
    <w:lvl w:ilvl="0" w:tplc="261ECC26">
      <w:start w:val="8"/>
      <w:numFmt w:val="bullet"/>
      <w:lvlText w:val="-"/>
      <w:lvlJc w:val="left"/>
      <w:pPr>
        <w:ind w:left="72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BBB334F"/>
    <w:multiLevelType w:val="hybridMultilevel"/>
    <w:tmpl w:val="5702439E"/>
    <w:lvl w:ilvl="0" w:tplc="5A667E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39C34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EC29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F56CA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4BC743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4BBD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96B10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AC02C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CD68E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C3210C1"/>
    <w:multiLevelType w:val="hybridMultilevel"/>
    <w:tmpl w:val="F4BA0CF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0" w15:restartNumberingAfterBreak="0">
    <w:nsid w:val="3D634FE6"/>
    <w:multiLevelType w:val="hybridMultilevel"/>
    <w:tmpl w:val="4D867C52"/>
    <w:lvl w:ilvl="0" w:tplc="C0DC28F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DD26DE5"/>
    <w:multiLevelType w:val="hybridMultilevel"/>
    <w:tmpl w:val="7C0EB7BC"/>
    <w:lvl w:ilvl="0" w:tplc="2924A7F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9D5A0F64">
      <w:start w:val="1"/>
      <w:numFmt w:val="bullet"/>
      <w:lvlText w:val="o"/>
      <w:lvlJc w:val="left"/>
      <w:pPr>
        <w:ind w:left="12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C064474E">
      <w:start w:val="1"/>
      <w:numFmt w:val="bullet"/>
      <w:lvlText w:val="▪"/>
      <w:lvlJc w:val="left"/>
      <w:pPr>
        <w:ind w:left="19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0B18EB30">
      <w:start w:val="1"/>
      <w:numFmt w:val="bullet"/>
      <w:lvlText w:val="•"/>
      <w:lvlJc w:val="left"/>
      <w:pPr>
        <w:ind w:left="27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1778B508">
      <w:start w:val="1"/>
      <w:numFmt w:val="bullet"/>
      <w:lvlText w:val="o"/>
      <w:lvlJc w:val="left"/>
      <w:pPr>
        <w:ind w:left="342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9CB09F92">
      <w:start w:val="1"/>
      <w:numFmt w:val="bullet"/>
      <w:lvlText w:val="▪"/>
      <w:lvlJc w:val="left"/>
      <w:pPr>
        <w:ind w:left="4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1390FAAE">
      <w:start w:val="1"/>
      <w:numFmt w:val="bullet"/>
      <w:lvlText w:val="•"/>
      <w:lvlJc w:val="left"/>
      <w:pPr>
        <w:ind w:left="48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A3685C6E">
      <w:start w:val="1"/>
      <w:numFmt w:val="bullet"/>
      <w:lvlText w:val="o"/>
      <w:lvlJc w:val="left"/>
      <w:pPr>
        <w:ind w:left="558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3BA48C3A">
      <w:start w:val="1"/>
      <w:numFmt w:val="bullet"/>
      <w:lvlText w:val="▪"/>
      <w:lvlJc w:val="left"/>
      <w:pPr>
        <w:ind w:left="63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2" w15:restartNumberingAfterBreak="0">
    <w:nsid w:val="3E700ED2"/>
    <w:multiLevelType w:val="hybridMultilevel"/>
    <w:tmpl w:val="47DAF03E"/>
    <w:lvl w:ilvl="0" w:tplc="A00C655E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413A224E"/>
    <w:multiLevelType w:val="hybridMultilevel"/>
    <w:tmpl w:val="A1523BD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462D6E25"/>
    <w:multiLevelType w:val="hybridMultilevel"/>
    <w:tmpl w:val="7F4A9702"/>
    <w:lvl w:ilvl="0" w:tplc="1CD45908">
      <w:start w:val="1"/>
      <w:numFmt w:val="bullet"/>
      <w:lvlText w:val="•"/>
      <w:lvlJc w:val="left"/>
      <w:pPr>
        <w:ind w:left="720" w:hanging="3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53646F47"/>
    <w:multiLevelType w:val="hybridMultilevel"/>
    <w:tmpl w:val="213EA7D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7A1ACE18">
      <w:numFmt w:val="bullet"/>
      <w:lvlText w:val="•"/>
      <w:lvlJc w:val="left"/>
      <w:pPr>
        <w:ind w:left="1440" w:hanging="360"/>
      </w:pPr>
      <w:rPr>
        <w:rFonts w:hint="default" w:ascii="Segoe UI" w:hAnsi="Segoe UI" w:eastAsia="Times New Roman" w:cs="Segoe UI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537A4720"/>
    <w:multiLevelType w:val="hybridMultilevel"/>
    <w:tmpl w:val="C09EF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557108EB"/>
    <w:multiLevelType w:val="hybridMultilevel"/>
    <w:tmpl w:val="BF2C8ABA"/>
    <w:lvl w:ilvl="0" w:tplc="79063D32">
      <w:start w:val="1"/>
      <w:numFmt w:val="bullet"/>
      <w:lvlText w:val="•"/>
      <w:lvlJc w:val="left"/>
      <w:pPr>
        <w:ind w:left="216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1" w:tplc="1A92BC14">
      <w:start w:val="1"/>
      <w:numFmt w:val="bullet"/>
      <w:lvlText w:val="o"/>
      <w:lvlJc w:val="left"/>
      <w:pPr>
        <w:ind w:left="12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F11C70C2">
      <w:start w:val="1"/>
      <w:numFmt w:val="bullet"/>
      <w:lvlText w:val="▪"/>
      <w:lvlJc w:val="left"/>
      <w:pPr>
        <w:ind w:left="19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22B2565E">
      <w:start w:val="1"/>
      <w:numFmt w:val="bullet"/>
      <w:lvlText w:val="•"/>
      <w:lvlJc w:val="left"/>
      <w:pPr>
        <w:ind w:left="26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AC782AD8">
      <w:start w:val="1"/>
      <w:numFmt w:val="bullet"/>
      <w:lvlText w:val="o"/>
      <w:lvlJc w:val="left"/>
      <w:pPr>
        <w:ind w:left="341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1E88C28C">
      <w:start w:val="1"/>
      <w:numFmt w:val="bullet"/>
      <w:lvlText w:val="▪"/>
      <w:lvlJc w:val="left"/>
      <w:pPr>
        <w:ind w:left="413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2AD6AF7A">
      <w:start w:val="1"/>
      <w:numFmt w:val="bullet"/>
      <w:lvlText w:val="•"/>
      <w:lvlJc w:val="left"/>
      <w:pPr>
        <w:ind w:left="485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6B8E8A02">
      <w:start w:val="1"/>
      <w:numFmt w:val="bullet"/>
      <w:lvlText w:val="o"/>
      <w:lvlJc w:val="left"/>
      <w:pPr>
        <w:ind w:left="557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F440CD96">
      <w:start w:val="1"/>
      <w:numFmt w:val="bullet"/>
      <w:lvlText w:val="▪"/>
      <w:lvlJc w:val="left"/>
      <w:pPr>
        <w:ind w:left="629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8" w15:restartNumberingAfterBreak="0">
    <w:nsid w:val="57A10CDD"/>
    <w:multiLevelType w:val="hybridMultilevel"/>
    <w:tmpl w:val="B706D4B6"/>
    <w:lvl w:ilvl="0" w:tplc="F508DBD6">
      <w:start w:val="1"/>
      <w:numFmt w:val="bullet"/>
      <w:lvlText w:val="•"/>
      <w:lvlJc w:val="left"/>
      <w:pPr>
        <w:ind w:left="238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33D6F3C6">
      <w:start w:val="1"/>
      <w:numFmt w:val="bullet"/>
      <w:lvlText w:val="o"/>
      <w:lvlJc w:val="left"/>
      <w:pPr>
        <w:ind w:left="13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7CCB600">
      <w:start w:val="1"/>
      <w:numFmt w:val="bullet"/>
      <w:lvlText w:val="▪"/>
      <w:lvlJc w:val="left"/>
      <w:pPr>
        <w:ind w:left="20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AF944408">
      <w:start w:val="1"/>
      <w:numFmt w:val="bullet"/>
      <w:lvlText w:val="•"/>
      <w:lvlJc w:val="left"/>
      <w:pPr>
        <w:ind w:left="27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35C654E4">
      <w:start w:val="1"/>
      <w:numFmt w:val="bullet"/>
      <w:lvlText w:val="o"/>
      <w:lvlJc w:val="left"/>
      <w:pPr>
        <w:ind w:left="346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2EA84B2A">
      <w:start w:val="1"/>
      <w:numFmt w:val="bullet"/>
      <w:lvlText w:val="▪"/>
      <w:lvlJc w:val="left"/>
      <w:pPr>
        <w:ind w:left="418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04FC9776">
      <w:start w:val="1"/>
      <w:numFmt w:val="bullet"/>
      <w:lvlText w:val="•"/>
      <w:lvlJc w:val="left"/>
      <w:pPr>
        <w:ind w:left="490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055A85B8">
      <w:start w:val="1"/>
      <w:numFmt w:val="bullet"/>
      <w:lvlText w:val="o"/>
      <w:lvlJc w:val="left"/>
      <w:pPr>
        <w:ind w:left="562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778A5BA6">
      <w:start w:val="1"/>
      <w:numFmt w:val="bullet"/>
      <w:lvlText w:val="▪"/>
      <w:lvlJc w:val="left"/>
      <w:pPr>
        <w:ind w:left="6347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39" w15:restartNumberingAfterBreak="0">
    <w:nsid w:val="58737F92"/>
    <w:multiLevelType w:val="hybridMultilevel"/>
    <w:tmpl w:val="D5E0AD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591531E3"/>
    <w:multiLevelType w:val="hybridMultilevel"/>
    <w:tmpl w:val="BED80F42"/>
    <w:lvl w:ilvl="0" w:tplc="BBC06E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2B032FD"/>
    <w:multiLevelType w:val="hybridMultilevel"/>
    <w:tmpl w:val="703AF460"/>
    <w:lvl w:ilvl="0" w:tplc="C7442EAE">
      <w:start w:val="1"/>
      <w:numFmt w:val="bullet"/>
      <w:lvlText w:val="•"/>
      <w:lvlJc w:val="left"/>
      <w:pPr>
        <w:ind w:left="209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color="auto" w:sz="0" w:space="0"/>
        <w:shd w:val="clear" w:color="auto" w:fill="auto"/>
        <w:vertAlign w:val="baseline"/>
      </w:rPr>
    </w:lvl>
    <w:lvl w:ilvl="1" w:tplc="1A3CD812">
      <w:start w:val="1"/>
      <w:numFmt w:val="bullet"/>
      <w:lvlText w:val="o"/>
      <w:lvlJc w:val="left"/>
      <w:pPr>
        <w:ind w:left="12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2" w:tplc="BF56E706">
      <w:start w:val="1"/>
      <w:numFmt w:val="bullet"/>
      <w:lvlText w:val="▪"/>
      <w:lvlJc w:val="left"/>
      <w:pPr>
        <w:ind w:left="19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3" w:tplc="6AEA0E94">
      <w:start w:val="1"/>
      <w:numFmt w:val="bullet"/>
      <w:lvlText w:val="•"/>
      <w:lvlJc w:val="left"/>
      <w:pPr>
        <w:ind w:left="26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4" w:tplc="7E449D12">
      <w:start w:val="1"/>
      <w:numFmt w:val="bullet"/>
      <w:lvlText w:val="o"/>
      <w:lvlJc w:val="left"/>
      <w:pPr>
        <w:ind w:left="339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5" w:tplc="62F24E6A">
      <w:start w:val="1"/>
      <w:numFmt w:val="bullet"/>
      <w:lvlText w:val="▪"/>
      <w:lvlJc w:val="left"/>
      <w:pPr>
        <w:ind w:left="411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6" w:tplc="C03C3DAC">
      <w:start w:val="1"/>
      <w:numFmt w:val="bullet"/>
      <w:lvlText w:val="•"/>
      <w:lvlJc w:val="left"/>
      <w:pPr>
        <w:ind w:left="483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7" w:tplc="42AC4DA2">
      <w:start w:val="1"/>
      <w:numFmt w:val="bullet"/>
      <w:lvlText w:val="o"/>
      <w:lvlJc w:val="left"/>
      <w:pPr>
        <w:ind w:left="555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  <w:lvl w:ilvl="8" w:tplc="CE1A452C">
      <w:start w:val="1"/>
      <w:numFmt w:val="bullet"/>
      <w:lvlText w:val="▪"/>
      <w:lvlJc w:val="left"/>
      <w:pPr>
        <w:ind w:left="6272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color="auto" w:sz="0" w:space="0"/>
        <w:shd w:val="clear" w:color="auto" w:fill="auto"/>
        <w:vertAlign w:val="baseline"/>
      </w:rPr>
    </w:lvl>
  </w:abstractNum>
  <w:abstractNum w:abstractNumId="42" w15:restartNumberingAfterBreak="0">
    <w:nsid w:val="6CB764AA"/>
    <w:multiLevelType w:val="hybridMultilevel"/>
    <w:tmpl w:val="3C90D4F0"/>
    <w:lvl w:ilvl="0" w:tplc="04090001">
      <w:start w:val="1"/>
      <w:numFmt w:val="bullet"/>
      <w:lvlText w:val=""/>
      <w:lvlJc w:val="left"/>
      <w:pPr>
        <w:ind w:left="851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hint="default" w:ascii="Wingdings" w:hAnsi="Wingdings"/>
      </w:rPr>
    </w:lvl>
  </w:abstractNum>
  <w:abstractNum w:abstractNumId="43" w15:restartNumberingAfterBreak="0">
    <w:nsid w:val="70C74CC2"/>
    <w:multiLevelType w:val="hybridMultilevel"/>
    <w:tmpl w:val="FAFE9368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4" w15:restartNumberingAfterBreak="0">
    <w:nsid w:val="769C11A8"/>
    <w:multiLevelType w:val="hybridMultilevel"/>
    <w:tmpl w:val="248EB9C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70544A9"/>
    <w:multiLevelType w:val="multilevel"/>
    <w:tmpl w:val="7F627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6" w15:restartNumberingAfterBreak="0">
    <w:nsid w:val="7E986369"/>
    <w:multiLevelType w:val="hybridMultilevel"/>
    <w:tmpl w:val="FFFFFFFF"/>
    <w:lvl w:ilvl="0" w:tplc="139E0CA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C2C0D0E6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B7E2016C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DCEE2008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3E7C8E3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0E02CB3C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4C5E168A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9B6C844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61CA05D2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7" w15:restartNumberingAfterBreak="0">
    <w:nsid w:val="7FBF2654"/>
    <w:multiLevelType w:val="hybridMultilevel"/>
    <w:tmpl w:val="DF569222"/>
    <w:lvl w:ilvl="0" w:tplc="A330E9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9024A0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1072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AA0AC6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6CE9B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900D4D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3CBF6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AB27CE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4640E0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61302829">
    <w:abstractNumId w:val="28"/>
  </w:num>
  <w:num w:numId="2" w16cid:durableId="735707867">
    <w:abstractNumId w:val="47"/>
  </w:num>
  <w:num w:numId="3" w16cid:durableId="800339747">
    <w:abstractNumId w:val="36"/>
  </w:num>
  <w:num w:numId="4" w16cid:durableId="1849755766">
    <w:abstractNumId w:val="2"/>
  </w:num>
  <w:num w:numId="5" w16cid:durableId="929512376">
    <w:abstractNumId w:val="11"/>
  </w:num>
  <w:num w:numId="6" w16cid:durableId="1047607938">
    <w:abstractNumId w:val="7"/>
  </w:num>
  <w:num w:numId="7" w16cid:durableId="1066487102">
    <w:abstractNumId w:val="29"/>
  </w:num>
  <w:num w:numId="8" w16cid:durableId="2105148120">
    <w:abstractNumId w:val="30"/>
  </w:num>
  <w:num w:numId="9" w16cid:durableId="904923124">
    <w:abstractNumId w:val="19"/>
  </w:num>
  <w:num w:numId="10" w16cid:durableId="1464545000">
    <w:abstractNumId w:val="40"/>
  </w:num>
  <w:num w:numId="11" w16cid:durableId="1097293506">
    <w:abstractNumId w:val="1"/>
  </w:num>
  <w:num w:numId="12" w16cid:durableId="264964523">
    <w:abstractNumId w:val="12"/>
  </w:num>
  <w:num w:numId="13" w16cid:durableId="78871692">
    <w:abstractNumId w:val="21"/>
  </w:num>
  <w:num w:numId="14" w16cid:durableId="1610354845">
    <w:abstractNumId w:val="27"/>
  </w:num>
  <w:num w:numId="15" w16cid:durableId="462164404">
    <w:abstractNumId w:val="32"/>
  </w:num>
  <w:num w:numId="16" w16cid:durableId="1746757403">
    <w:abstractNumId w:val="22"/>
  </w:num>
  <w:num w:numId="17" w16cid:durableId="1056514610">
    <w:abstractNumId w:val="8"/>
  </w:num>
  <w:num w:numId="18" w16cid:durableId="124933192">
    <w:abstractNumId w:val="14"/>
  </w:num>
  <w:num w:numId="19" w16cid:durableId="223563109">
    <w:abstractNumId w:val="15"/>
  </w:num>
  <w:num w:numId="20" w16cid:durableId="1414935242">
    <w:abstractNumId w:val="23"/>
  </w:num>
  <w:num w:numId="21" w16cid:durableId="925000434">
    <w:abstractNumId w:val="25"/>
  </w:num>
  <w:num w:numId="22" w16cid:durableId="724643389">
    <w:abstractNumId w:val="35"/>
  </w:num>
  <w:num w:numId="23" w16cid:durableId="374279946">
    <w:abstractNumId w:val="3"/>
  </w:num>
  <w:num w:numId="24" w16cid:durableId="854925570">
    <w:abstractNumId w:val="41"/>
  </w:num>
  <w:num w:numId="25" w16cid:durableId="1933969296">
    <w:abstractNumId w:val="20"/>
  </w:num>
  <w:num w:numId="26" w16cid:durableId="1150252351">
    <w:abstractNumId w:val="34"/>
  </w:num>
  <w:num w:numId="27" w16cid:durableId="1172336650">
    <w:abstractNumId w:val="0"/>
  </w:num>
  <w:num w:numId="28" w16cid:durableId="2043358358">
    <w:abstractNumId w:val="17"/>
  </w:num>
  <w:num w:numId="29" w16cid:durableId="963465541">
    <w:abstractNumId w:val="24"/>
  </w:num>
  <w:num w:numId="30" w16cid:durableId="2070761608">
    <w:abstractNumId w:val="37"/>
  </w:num>
  <w:num w:numId="31" w16cid:durableId="1094130874">
    <w:abstractNumId w:val="18"/>
  </w:num>
  <w:num w:numId="32" w16cid:durableId="1020661011">
    <w:abstractNumId w:val="31"/>
  </w:num>
  <w:num w:numId="33" w16cid:durableId="1214274330">
    <w:abstractNumId w:val="38"/>
  </w:num>
  <w:num w:numId="34" w16cid:durableId="1053651428">
    <w:abstractNumId w:val="5"/>
  </w:num>
  <w:num w:numId="35" w16cid:durableId="2010324384">
    <w:abstractNumId w:val="46"/>
  </w:num>
  <w:num w:numId="36" w16cid:durableId="704644477">
    <w:abstractNumId w:val="42"/>
  </w:num>
  <w:num w:numId="37" w16cid:durableId="794442059">
    <w:abstractNumId w:val="10"/>
  </w:num>
  <w:num w:numId="38" w16cid:durableId="993878175">
    <w:abstractNumId w:val="4"/>
  </w:num>
  <w:num w:numId="39" w16cid:durableId="84690176">
    <w:abstractNumId w:val="26"/>
  </w:num>
  <w:num w:numId="40" w16cid:durableId="1110659306">
    <w:abstractNumId w:val="44"/>
  </w:num>
  <w:num w:numId="41" w16cid:durableId="1760173865">
    <w:abstractNumId w:val="13"/>
  </w:num>
  <w:num w:numId="42" w16cid:durableId="576748553">
    <w:abstractNumId w:val="39"/>
  </w:num>
  <w:num w:numId="43" w16cid:durableId="732506062">
    <w:abstractNumId w:val="45"/>
  </w:num>
  <w:num w:numId="44" w16cid:durableId="1107387178">
    <w:abstractNumId w:val="45"/>
  </w:num>
  <w:num w:numId="45" w16cid:durableId="467164779">
    <w:abstractNumId w:val="45"/>
  </w:num>
  <w:num w:numId="46" w16cid:durableId="2072580880">
    <w:abstractNumId w:val="43"/>
  </w:num>
  <w:num w:numId="47" w16cid:durableId="36516918">
    <w:abstractNumId w:val="33"/>
  </w:num>
  <w:num w:numId="48" w16cid:durableId="1237516866">
    <w:abstractNumId w:val="16"/>
  </w:num>
  <w:num w:numId="49" w16cid:durableId="1003625745">
    <w:abstractNumId w:val="6"/>
  </w:num>
  <w:num w:numId="50" w16cid:durableId="10978682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trackRevisions w:val="tru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5F3"/>
    <w:rsid w:val="0000012D"/>
    <w:rsid w:val="00000226"/>
    <w:rsid w:val="0000026F"/>
    <w:rsid w:val="000002D1"/>
    <w:rsid w:val="00000472"/>
    <w:rsid w:val="00000B15"/>
    <w:rsid w:val="00000E6A"/>
    <w:rsid w:val="00000F33"/>
    <w:rsid w:val="00000FA6"/>
    <w:rsid w:val="000012D1"/>
    <w:rsid w:val="0000142F"/>
    <w:rsid w:val="000014BD"/>
    <w:rsid w:val="000016D2"/>
    <w:rsid w:val="0000173F"/>
    <w:rsid w:val="000017FE"/>
    <w:rsid w:val="00001832"/>
    <w:rsid w:val="000022C1"/>
    <w:rsid w:val="000023A4"/>
    <w:rsid w:val="0000251C"/>
    <w:rsid w:val="00002675"/>
    <w:rsid w:val="000027C8"/>
    <w:rsid w:val="00003099"/>
    <w:rsid w:val="00003392"/>
    <w:rsid w:val="000033B7"/>
    <w:rsid w:val="00003439"/>
    <w:rsid w:val="0000357B"/>
    <w:rsid w:val="00003B62"/>
    <w:rsid w:val="0000435B"/>
    <w:rsid w:val="00004641"/>
    <w:rsid w:val="00004CCC"/>
    <w:rsid w:val="00004DAF"/>
    <w:rsid w:val="000050DE"/>
    <w:rsid w:val="00005407"/>
    <w:rsid w:val="00005584"/>
    <w:rsid w:val="0000564B"/>
    <w:rsid w:val="00005F08"/>
    <w:rsid w:val="000060D7"/>
    <w:rsid w:val="00006E45"/>
    <w:rsid w:val="0000707E"/>
    <w:rsid w:val="0000748E"/>
    <w:rsid w:val="000075AD"/>
    <w:rsid w:val="0000765F"/>
    <w:rsid w:val="0000796C"/>
    <w:rsid w:val="00007CBD"/>
    <w:rsid w:val="00007FA5"/>
    <w:rsid w:val="0001008E"/>
    <w:rsid w:val="00010234"/>
    <w:rsid w:val="000103FD"/>
    <w:rsid w:val="00010715"/>
    <w:rsid w:val="000108E6"/>
    <w:rsid w:val="00010C9B"/>
    <w:rsid w:val="00010D13"/>
    <w:rsid w:val="0001100B"/>
    <w:rsid w:val="00011297"/>
    <w:rsid w:val="000113E5"/>
    <w:rsid w:val="0001162B"/>
    <w:rsid w:val="000117AB"/>
    <w:rsid w:val="00011A96"/>
    <w:rsid w:val="00011F6C"/>
    <w:rsid w:val="000126D9"/>
    <w:rsid w:val="00012ADF"/>
    <w:rsid w:val="00012B15"/>
    <w:rsid w:val="00012CFD"/>
    <w:rsid w:val="0001396A"/>
    <w:rsid w:val="000140B2"/>
    <w:rsid w:val="00014562"/>
    <w:rsid w:val="00014A85"/>
    <w:rsid w:val="00014DA2"/>
    <w:rsid w:val="00014E41"/>
    <w:rsid w:val="000153B2"/>
    <w:rsid w:val="0001542A"/>
    <w:rsid w:val="00015DCA"/>
    <w:rsid w:val="00016113"/>
    <w:rsid w:val="00016698"/>
    <w:rsid w:val="00016929"/>
    <w:rsid w:val="00016A7F"/>
    <w:rsid w:val="00016B04"/>
    <w:rsid w:val="00016FDC"/>
    <w:rsid w:val="000173DD"/>
    <w:rsid w:val="000175B8"/>
    <w:rsid w:val="0001FBA0"/>
    <w:rsid w:val="000200F4"/>
    <w:rsid w:val="00020126"/>
    <w:rsid w:val="0002012A"/>
    <w:rsid w:val="00020863"/>
    <w:rsid w:val="00020D7A"/>
    <w:rsid w:val="00020FE8"/>
    <w:rsid w:val="00021176"/>
    <w:rsid w:val="00021ECA"/>
    <w:rsid w:val="000224A2"/>
    <w:rsid w:val="00022B1B"/>
    <w:rsid w:val="00022B4F"/>
    <w:rsid w:val="00022EDF"/>
    <w:rsid w:val="000230DE"/>
    <w:rsid w:val="00023194"/>
    <w:rsid w:val="0002366B"/>
    <w:rsid w:val="00023EE0"/>
    <w:rsid w:val="0002401F"/>
    <w:rsid w:val="00024197"/>
    <w:rsid w:val="000242AD"/>
    <w:rsid w:val="00024DBA"/>
    <w:rsid w:val="00024DF7"/>
    <w:rsid w:val="00024E0A"/>
    <w:rsid w:val="00025496"/>
    <w:rsid w:val="000257E3"/>
    <w:rsid w:val="00025CC3"/>
    <w:rsid w:val="00025F1C"/>
    <w:rsid w:val="00026281"/>
    <w:rsid w:val="00026956"/>
    <w:rsid w:val="00026A39"/>
    <w:rsid w:val="00026BBD"/>
    <w:rsid w:val="00026FC1"/>
    <w:rsid w:val="00027090"/>
    <w:rsid w:val="00027172"/>
    <w:rsid w:val="0002722A"/>
    <w:rsid w:val="00027D1E"/>
    <w:rsid w:val="00027E03"/>
    <w:rsid w:val="00027E32"/>
    <w:rsid w:val="000280A3"/>
    <w:rsid w:val="0003005F"/>
    <w:rsid w:val="000302ED"/>
    <w:rsid w:val="000303F2"/>
    <w:rsid w:val="000304B4"/>
    <w:rsid w:val="0003056A"/>
    <w:rsid w:val="00030749"/>
    <w:rsid w:val="000307F3"/>
    <w:rsid w:val="00030F66"/>
    <w:rsid w:val="000314C7"/>
    <w:rsid w:val="000315F8"/>
    <w:rsid w:val="0003192E"/>
    <w:rsid w:val="00031A9A"/>
    <w:rsid w:val="0003235B"/>
    <w:rsid w:val="00032A17"/>
    <w:rsid w:val="00032F4D"/>
    <w:rsid w:val="00033010"/>
    <w:rsid w:val="00033450"/>
    <w:rsid w:val="00033677"/>
    <w:rsid w:val="000336C9"/>
    <w:rsid w:val="00033833"/>
    <w:rsid w:val="0003389D"/>
    <w:rsid w:val="00033D75"/>
    <w:rsid w:val="00033E99"/>
    <w:rsid w:val="00033EA5"/>
    <w:rsid w:val="0003460E"/>
    <w:rsid w:val="0003466D"/>
    <w:rsid w:val="000347A2"/>
    <w:rsid w:val="00034E22"/>
    <w:rsid w:val="00035265"/>
    <w:rsid w:val="00035403"/>
    <w:rsid w:val="000359AC"/>
    <w:rsid w:val="00035D5D"/>
    <w:rsid w:val="00036206"/>
    <w:rsid w:val="0003625A"/>
    <w:rsid w:val="0003658B"/>
    <w:rsid w:val="00036A85"/>
    <w:rsid w:val="00036AE5"/>
    <w:rsid w:val="00036FC7"/>
    <w:rsid w:val="0003707F"/>
    <w:rsid w:val="00037166"/>
    <w:rsid w:val="000374A8"/>
    <w:rsid w:val="000379CF"/>
    <w:rsid w:val="00040368"/>
    <w:rsid w:val="000404D5"/>
    <w:rsid w:val="00040665"/>
    <w:rsid w:val="0004078D"/>
    <w:rsid w:val="00040B16"/>
    <w:rsid w:val="00040E19"/>
    <w:rsid w:val="00040E39"/>
    <w:rsid w:val="00040F12"/>
    <w:rsid w:val="00040FC2"/>
    <w:rsid w:val="00041182"/>
    <w:rsid w:val="000411FD"/>
    <w:rsid w:val="000413A1"/>
    <w:rsid w:val="000421D9"/>
    <w:rsid w:val="000425F5"/>
    <w:rsid w:val="00042862"/>
    <w:rsid w:val="00042BFC"/>
    <w:rsid w:val="00042CF6"/>
    <w:rsid w:val="00042D99"/>
    <w:rsid w:val="00043182"/>
    <w:rsid w:val="000432BF"/>
    <w:rsid w:val="00043517"/>
    <w:rsid w:val="00043CC4"/>
    <w:rsid w:val="00043EAB"/>
    <w:rsid w:val="00043F24"/>
    <w:rsid w:val="00043F3D"/>
    <w:rsid w:val="000440E3"/>
    <w:rsid w:val="00044CFB"/>
    <w:rsid w:val="00044D54"/>
    <w:rsid w:val="00044E46"/>
    <w:rsid w:val="00044F2F"/>
    <w:rsid w:val="00045090"/>
    <w:rsid w:val="00045162"/>
    <w:rsid w:val="000451FA"/>
    <w:rsid w:val="00045486"/>
    <w:rsid w:val="000454C6"/>
    <w:rsid w:val="00045529"/>
    <w:rsid w:val="0004576E"/>
    <w:rsid w:val="00046605"/>
    <w:rsid w:val="000467DE"/>
    <w:rsid w:val="00046DBB"/>
    <w:rsid w:val="000475DA"/>
    <w:rsid w:val="0004765C"/>
    <w:rsid w:val="00047BBC"/>
    <w:rsid w:val="00047F89"/>
    <w:rsid w:val="00050063"/>
    <w:rsid w:val="0005082A"/>
    <w:rsid w:val="0005082C"/>
    <w:rsid w:val="00050C3A"/>
    <w:rsid w:val="00051093"/>
    <w:rsid w:val="000514FF"/>
    <w:rsid w:val="00051554"/>
    <w:rsid w:val="00051A98"/>
    <w:rsid w:val="00051BC1"/>
    <w:rsid w:val="00051DA0"/>
    <w:rsid w:val="00051F3C"/>
    <w:rsid w:val="00052B1E"/>
    <w:rsid w:val="00053327"/>
    <w:rsid w:val="00053D44"/>
    <w:rsid w:val="00053FBE"/>
    <w:rsid w:val="00053FEA"/>
    <w:rsid w:val="0005405E"/>
    <w:rsid w:val="00054225"/>
    <w:rsid w:val="00054722"/>
    <w:rsid w:val="00054785"/>
    <w:rsid w:val="00054AAA"/>
    <w:rsid w:val="00054DF8"/>
    <w:rsid w:val="000553ED"/>
    <w:rsid w:val="000556BC"/>
    <w:rsid w:val="00055939"/>
    <w:rsid w:val="000559CF"/>
    <w:rsid w:val="00055BC2"/>
    <w:rsid w:val="00055BF8"/>
    <w:rsid w:val="00055E5A"/>
    <w:rsid w:val="00056966"/>
    <w:rsid w:val="000569C8"/>
    <w:rsid w:val="00056E29"/>
    <w:rsid w:val="00057271"/>
    <w:rsid w:val="000573A6"/>
    <w:rsid w:val="000575FF"/>
    <w:rsid w:val="00057866"/>
    <w:rsid w:val="00057B1F"/>
    <w:rsid w:val="00057F9D"/>
    <w:rsid w:val="000602C1"/>
    <w:rsid w:val="00060612"/>
    <w:rsid w:val="0006073A"/>
    <w:rsid w:val="0006089C"/>
    <w:rsid w:val="00060908"/>
    <w:rsid w:val="00060B1F"/>
    <w:rsid w:val="00060F07"/>
    <w:rsid w:val="000613B1"/>
    <w:rsid w:val="00061489"/>
    <w:rsid w:val="000614D2"/>
    <w:rsid w:val="00061B0A"/>
    <w:rsid w:val="00061D86"/>
    <w:rsid w:val="00061DAA"/>
    <w:rsid w:val="00061E3D"/>
    <w:rsid w:val="0006207D"/>
    <w:rsid w:val="000620F7"/>
    <w:rsid w:val="000621D0"/>
    <w:rsid w:val="0006223D"/>
    <w:rsid w:val="00062A99"/>
    <w:rsid w:val="00062E6A"/>
    <w:rsid w:val="00062FCD"/>
    <w:rsid w:val="00063310"/>
    <w:rsid w:val="00063791"/>
    <w:rsid w:val="00063944"/>
    <w:rsid w:val="0006399A"/>
    <w:rsid w:val="00063DD0"/>
    <w:rsid w:val="000643A4"/>
    <w:rsid w:val="000648D1"/>
    <w:rsid w:val="00064BEE"/>
    <w:rsid w:val="00064C1F"/>
    <w:rsid w:val="00064D59"/>
    <w:rsid w:val="00065210"/>
    <w:rsid w:val="00065261"/>
    <w:rsid w:val="000654C4"/>
    <w:rsid w:val="00065541"/>
    <w:rsid w:val="000655AA"/>
    <w:rsid w:val="0006580F"/>
    <w:rsid w:val="00066C4D"/>
    <w:rsid w:val="00066ED3"/>
    <w:rsid w:val="00067379"/>
    <w:rsid w:val="00067393"/>
    <w:rsid w:val="0006763B"/>
    <w:rsid w:val="00067644"/>
    <w:rsid w:val="000679F4"/>
    <w:rsid w:val="0006E934"/>
    <w:rsid w:val="00070005"/>
    <w:rsid w:val="00070223"/>
    <w:rsid w:val="00070360"/>
    <w:rsid w:val="000706D4"/>
    <w:rsid w:val="000707C9"/>
    <w:rsid w:val="00070A80"/>
    <w:rsid w:val="00071063"/>
    <w:rsid w:val="0007127B"/>
    <w:rsid w:val="000714EA"/>
    <w:rsid w:val="00071560"/>
    <w:rsid w:val="00071852"/>
    <w:rsid w:val="00072631"/>
    <w:rsid w:val="000727B7"/>
    <w:rsid w:val="00072BD5"/>
    <w:rsid w:val="00072F98"/>
    <w:rsid w:val="00073B92"/>
    <w:rsid w:val="00073EE2"/>
    <w:rsid w:val="00073EFB"/>
    <w:rsid w:val="00074532"/>
    <w:rsid w:val="00074854"/>
    <w:rsid w:val="00074900"/>
    <w:rsid w:val="0007493E"/>
    <w:rsid w:val="00074CC4"/>
    <w:rsid w:val="000751BE"/>
    <w:rsid w:val="000758EF"/>
    <w:rsid w:val="00075BCB"/>
    <w:rsid w:val="00075C19"/>
    <w:rsid w:val="00075FAF"/>
    <w:rsid w:val="000761DB"/>
    <w:rsid w:val="0007644D"/>
    <w:rsid w:val="000764F1"/>
    <w:rsid w:val="000766B2"/>
    <w:rsid w:val="00076735"/>
    <w:rsid w:val="000768B8"/>
    <w:rsid w:val="00076F95"/>
    <w:rsid w:val="0007706D"/>
    <w:rsid w:val="000770A2"/>
    <w:rsid w:val="00077359"/>
    <w:rsid w:val="0007772D"/>
    <w:rsid w:val="0007776B"/>
    <w:rsid w:val="000778F2"/>
    <w:rsid w:val="00077BA1"/>
    <w:rsid w:val="00077BBC"/>
    <w:rsid w:val="00077C64"/>
    <w:rsid w:val="0007AE9A"/>
    <w:rsid w:val="000800D4"/>
    <w:rsid w:val="00080294"/>
    <w:rsid w:val="0008036C"/>
    <w:rsid w:val="000806CA"/>
    <w:rsid w:val="000808F7"/>
    <w:rsid w:val="00080F32"/>
    <w:rsid w:val="00081112"/>
    <w:rsid w:val="000812C1"/>
    <w:rsid w:val="0008130B"/>
    <w:rsid w:val="000815BC"/>
    <w:rsid w:val="000819D6"/>
    <w:rsid w:val="00081A04"/>
    <w:rsid w:val="00081C17"/>
    <w:rsid w:val="0008206E"/>
    <w:rsid w:val="00082379"/>
    <w:rsid w:val="000824B3"/>
    <w:rsid w:val="000835B4"/>
    <w:rsid w:val="00083CAE"/>
    <w:rsid w:val="00084177"/>
    <w:rsid w:val="0008493D"/>
    <w:rsid w:val="00084959"/>
    <w:rsid w:val="00085FD6"/>
    <w:rsid w:val="000862F7"/>
    <w:rsid w:val="000864A1"/>
    <w:rsid w:val="00087025"/>
    <w:rsid w:val="00087060"/>
    <w:rsid w:val="000872B2"/>
    <w:rsid w:val="0008745D"/>
    <w:rsid w:val="00087525"/>
    <w:rsid w:val="00087D48"/>
    <w:rsid w:val="00089EED"/>
    <w:rsid w:val="0008CC7A"/>
    <w:rsid w:val="00090315"/>
    <w:rsid w:val="00090745"/>
    <w:rsid w:val="00090CEC"/>
    <w:rsid w:val="00090F07"/>
    <w:rsid w:val="000914DB"/>
    <w:rsid w:val="00091EF8"/>
    <w:rsid w:val="000920BC"/>
    <w:rsid w:val="000926D3"/>
    <w:rsid w:val="00092809"/>
    <w:rsid w:val="000928E3"/>
    <w:rsid w:val="00093270"/>
    <w:rsid w:val="0009368D"/>
    <w:rsid w:val="000936B7"/>
    <w:rsid w:val="00093F09"/>
    <w:rsid w:val="00094043"/>
    <w:rsid w:val="00094204"/>
    <w:rsid w:val="00094BBA"/>
    <w:rsid w:val="00094F27"/>
    <w:rsid w:val="0009500E"/>
    <w:rsid w:val="00095051"/>
    <w:rsid w:val="000950F7"/>
    <w:rsid w:val="00095440"/>
    <w:rsid w:val="00095B81"/>
    <w:rsid w:val="00095BD5"/>
    <w:rsid w:val="00096197"/>
    <w:rsid w:val="000964AF"/>
    <w:rsid w:val="00096D8D"/>
    <w:rsid w:val="00096E6B"/>
    <w:rsid w:val="0009755A"/>
    <w:rsid w:val="000976A9"/>
    <w:rsid w:val="00097C09"/>
    <w:rsid w:val="000A0385"/>
    <w:rsid w:val="000A0467"/>
    <w:rsid w:val="000A0DFB"/>
    <w:rsid w:val="000A10B3"/>
    <w:rsid w:val="000A1325"/>
    <w:rsid w:val="000A133F"/>
    <w:rsid w:val="000A1375"/>
    <w:rsid w:val="000A1531"/>
    <w:rsid w:val="000A1EB5"/>
    <w:rsid w:val="000A219E"/>
    <w:rsid w:val="000A2855"/>
    <w:rsid w:val="000A2908"/>
    <w:rsid w:val="000A2EA1"/>
    <w:rsid w:val="000A2EA4"/>
    <w:rsid w:val="000A303C"/>
    <w:rsid w:val="000A33B3"/>
    <w:rsid w:val="000A3457"/>
    <w:rsid w:val="000A348F"/>
    <w:rsid w:val="000A35B6"/>
    <w:rsid w:val="000A3A81"/>
    <w:rsid w:val="000A3BC7"/>
    <w:rsid w:val="000A4168"/>
    <w:rsid w:val="000A4189"/>
    <w:rsid w:val="000A4447"/>
    <w:rsid w:val="000A45D1"/>
    <w:rsid w:val="000A476E"/>
    <w:rsid w:val="000A485A"/>
    <w:rsid w:val="000A4AF4"/>
    <w:rsid w:val="000A4DD2"/>
    <w:rsid w:val="000A5FCB"/>
    <w:rsid w:val="000A5FF4"/>
    <w:rsid w:val="000A6352"/>
    <w:rsid w:val="000A6D1B"/>
    <w:rsid w:val="000A6EA7"/>
    <w:rsid w:val="000A720C"/>
    <w:rsid w:val="000A73AA"/>
    <w:rsid w:val="000A7608"/>
    <w:rsid w:val="000A7696"/>
    <w:rsid w:val="000A7752"/>
    <w:rsid w:val="000A7843"/>
    <w:rsid w:val="000A7DFF"/>
    <w:rsid w:val="000A7E5E"/>
    <w:rsid w:val="000B05CD"/>
    <w:rsid w:val="000B0AA2"/>
    <w:rsid w:val="000B0AAF"/>
    <w:rsid w:val="000B1270"/>
    <w:rsid w:val="000B15EF"/>
    <w:rsid w:val="000B1A4E"/>
    <w:rsid w:val="000B1D0F"/>
    <w:rsid w:val="000B1F13"/>
    <w:rsid w:val="000B20B1"/>
    <w:rsid w:val="000B20F2"/>
    <w:rsid w:val="000B221D"/>
    <w:rsid w:val="000B240C"/>
    <w:rsid w:val="000B24D7"/>
    <w:rsid w:val="000B251A"/>
    <w:rsid w:val="000B3BFD"/>
    <w:rsid w:val="000B3D8F"/>
    <w:rsid w:val="000B3E95"/>
    <w:rsid w:val="000B4026"/>
    <w:rsid w:val="000B4105"/>
    <w:rsid w:val="000B4564"/>
    <w:rsid w:val="000B48F9"/>
    <w:rsid w:val="000B49C9"/>
    <w:rsid w:val="000B4B14"/>
    <w:rsid w:val="000B4EDA"/>
    <w:rsid w:val="000B5079"/>
    <w:rsid w:val="000B5088"/>
    <w:rsid w:val="000B5974"/>
    <w:rsid w:val="000B5A96"/>
    <w:rsid w:val="000B60F7"/>
    <w:rsid w:val="000B616A"/>
    <w:rsid w:val="000B64D3"/>
    <w:rsid w:val="000B657A"/>
    <w:rsid w:val="000B67AD"/>
    <w:rsid w:val="000B682A"/>
    <w:rsid w:val="000B6D02"/>
    <w:rsid w:val="000B7150"/>
    <w:rsid w:val="000B71DB"/>
    <w:rsid w:val="000B727B"/>
    <w:rsid w:val="000B784C"/>
    <w:rsid w:val="000B7E1B"/>
    <w:rsid w:val="000B7F8B"/>
    <w:rsid w:val="000BA740"/>
    <w:rsid w:val="000C13DF"/>
    <w:rsid w:val="000C18AC"/>
    <w:rsid w:val="000C18F0"/>
    <w:rsid w:val="000C1F1C"/>
    <w:rsid w:val="000C2345"/>
    <w:rsid w:val="000C235D"/>
    <w:rsid w:val="000C2367"/>
    <w:rsid w:val="000C24FD"/>
    <w:rsid w:val="000C266E"/>
    <w:rsid w:val="000C26C3"/>
    <w:rsid w:val="000C2AAC"/>
    <w:rsid w:val="000C3012"/>
    <w:rsid w:val="000C330F"/>
    <w:rsid w:val="000C345F"/>
    <w:rsid w:val="000C3BB4"/>
    <w:rsid w:val="000C4DA9"/>
    <w:rsid w:val="000C4FEB"/>
    <w:rsid w:val="000C5604"/>
    <w:rsid w:val="000C56DA"/>
    <w:rsid w:val="000C583B"/>
    <w:rsid w:val="000C584E"/>
    <w:rsid w:val="000C5D71"/>
    <w:rsid w:val="000C5FB6"/>
    <w:rsid w:val="000C5FD0"/>
    <w:rsid w:val="000C6463"/>
    <w:rsid w:val="000C6480"/>
    <w:rsid w:val="000C68DE"/>
    <w:rsid w:val="000C69B2"/>
    <w:rsid w:val="000C6B92"/>
    <w:rsid w:val="000C6B9D"/>
    <w:rsid w:val="000C6D26"/>
    <w:rsid w:val="000C6E24"/>
    <w:rsid w:val="000C6FF6"/>
    <w:rsid w:val="000C7125"/>
    <w:rsid w:val="000C733B"/>
    <w:rsid w:val="000C794D"/>
    <w:rsid w:val="000C7987"/>
    <w:rsid w:val="000C7AA2"/>
    <w:rsid w:val="000C7B0A"/>
    <w:rsid w:val="000D01A2"/>
    <w:rsid w:val="000D0425"/>
    <w:rsid w:val="000D0446"/>
    <w:rsid w:val="000D058E"/>
    <w:rsid w:val="000D0BCF"/>
    <w:rsid w:val="000D0C95"/>
    <w:rsid w:val="000D0FF5"/>
    <w:rsid w:val="000D1744"/>
    <w:rsid w:val="000D1A69"/>
    <w:rsid w:val="000D1A7C"/>
    <w:rsid w:val="000D1B1C"/>
    <w:rsid w:val="000D1CBD"/>
    <w:rsid w:val="000D1EC9"/>
    <w:rsid w:val="000D211B"/>
    <w:rsid w:val="000D2300"/>
    <w:rsid w:val="000D23E1"/>
    <w:rsid w:val="000D2558"/>
    <w:rsid w:val="000D28AA"/>
    <w:rsid w:val="000D2A34"/>
    <w:rsid w:val="000D2AD8"/>
    <w:rsid w:val="000D2C26"/>
    <w:rsid w:val="000D2F3C"/>
    <w:rsid w:val="000D3019"/>
    <w:rsid w:val="000D3111"/>
    <w:rsid w:val="000D321E"/>
    <w:rsid w:val="000D3262"/>
    <w:rsid w:val="000D3286"/>
    <w:rsid w:val="000D3D80"/>
    <w:rsid w:val="000D3D84"/>
    <w:rsid w:val="000D4227"/>
    <w:rsid w:val="000D48AD"/>
    <w:rsid w:val="000D4900"/>
    <w:rsid w:val="000D4A9D"/>
    <w:rsid w:val="000D4B4E"/>
    <w:rsid w:val="000D4CFA"/>
    <w:rsid w:val="000D4F0A"/>
    <w:rsid w:val="000D4F6B"/>
    <w:rsid w:val="000D5517"/>
    <w:rsid w:val="000D56A2"/>
    <w:rsid w:val="000D5A56"/>
    <w:rsid w:val="000D6504"/>
    <w:rsid w:val="000D6707"/>
    <w:rsid w:val="000D68C7"/>
    <w:rsid w:val="000D6A18"/>
    <w:rsid w:val="000D7088"/>
    <w:rsid w:val="000D70A3"/>
    <w:rsid w:val="000D7101"/>
    <w:rsid w:val="000D747B"/>
    <w:rsid w:val="000D7559"/>
    <w:rsid w:val="000D7AA7"/>
    <w:rsid w:val="000D7D20"/>
    <w:rsid w:val="000E017A"/>
    <w:rsid w:val="000E0350"/>
    <w:rsid w:val="000E0A5F"/>
    <w:rsid w:val="000E0FCA"/>
    <w:rsid w:val="000E1292"/>
    <w:rsid w:val="000E12B4"/>
    <w:rsid w:val="000E2027"/>
    <w:rsid w:val="000E2053"/>
    <w:rsid w:val="000E216D"/>
    <w:rsid w:val="000E25FA"/>
    <w:rsid w:val="000E26FB"/>
    <w:rsid w:val="000E2D84"/>
    <w:rsid w:val="000E2DE9"/>
    <w:rsid w:val="000E2EFB"/>
    <w:rsid w:val="000E2F78"/>
    <w:rsid w:val="000E2FC7"/>
    <w:rsid w:val="000E312B"/>
    <w:rsid w:val="000E3311"/>
    <w:rsid w:val="000E35BE"/>
    <w:rsid w:val="000E3F9D"/>
    <w:rsid w:val="000E4122"/>
    <w:rsid w:val="000E4276"/>
    <w:rsid w:val="000E42E3"/>
    <w:rsid w:val="000E469A"/>
    <w:rsid w:val="000E48B5"/>
    <w:rsid w:val="000E4E04"/>
    <w:rsid w:val="000E4E74"/>
    <w:rsid w:val="000E50AD"/>
    <w:rsid w:val="000E513A"/>
    <w:rsid w:val="000E525D"/>
    <w:rsid w:val="000E5424"/>
    <w:rsid w:val="000E5709"/>
    <w:rsid w:val="000E5EDB"/>
    <w:rsid w:val="000E5F7A"/>
    <w:rsid w:val="000E635F"/>
    <w:rsid w:val="000E63F7"/>
    <w:rsid w:val="000E682E"/>
    <w:rsid w:val="000E6F9D"/>
    <w:rsid w:val="000E7163"/>
    <w:rsid w:val="000E7451"/>
    <w:rsid w:val="000E758D"/>
    <w:rsid w:val="000F014A"/>
    <w:rsid w:val="000F0185"/>
    <w:rsid w:val="000F01C9"/>
    <w:rsid w:val="000F0552"/>
    <w:rsid w:val="000F080A"/>
    <w:rsid w:val="000F08A3"/>
    <w:rsid w:val="000F0EA4"/>
    <w:rsid w:val="000F0F8F"/>
    <w:rsid w:val="000F0FC4"/>
    <w:rsid w:val="000F1017"/>
    <w:rsid w:val="000F23DB"/>
    <w:rsid w:val="000F270A"/>
    <w:rsid w:val="000F2C63"/>
    <w:rsid w:val="000F2FAC"/>
    <w:rsid w:val="000F31AA"/>
    <w:rsid w:val="000F32DF"/>
    <w:rsid w:val="000F33C1"/>
    <w:rsid w:val="000F33D8"/>
    <w:rsid w:val="000F374B"/>
    <w:rsid w:val="000F38A2"/>
    <w:rsid w:val="000F38B0"/>
    <w:rsid w:val="000F3BB6"/>
    <w:rsid w:val="000F3CEA"/>
    <w:rsid w:val="000F4228"/>
    <w:rsid w:val="000F4292"/>
    <w:rsid w:val="000F44AA"/>
    <w:rsid w:val="000F45BA"/>
    <w:rsid w:val="000F46F8"/>
    <w:rsid w:val="000F4C75"/>
    <w:rsid w:val="000F4EB9"/>
    <w:rsid w:val="000F566D"/>
    <w:rsid w:val="000F58CF"/>
    <w:rsid w:val="000F5BD3"/>
    <w:rsid w:val="000F5C54"/>
    <w:rsid w:val="000F5ED3"/>
    <w:rsid w:val="000F5F4F"/>
    <w:rsid w:val="000F5FC5"/>
    <w:rsid w:val="000F613D"/>
    <w:rsid w:val="000F64E7"/>
    <w:rsid w:val="000F66B2"/>
    <w:rsid w:val="000F6B45"/>
    <w:rsid w:val="000F6C2A"/>
    <w:rsid w:val="000F70C2"/>
    <w:rsid w:val="000F70CD"/>
    <w:rsid w:val="000F7188"/>
    <w:rsid w:val="000F7621"/>
    <w:rsid w:val="000F7EB2"/>
    <w:rsid w:val="001003DE"/>
    <w:rsid w:val="00100445"/>
    <w:rsid w:val="0010061A"/>
    <w:rsid w:val="001007FB"/>
    <w:rsid w:val="001008BB"/>
    <w:rsid w:val="00100CD6"/>
    <w:rsid w:val="00100E6F"/>
    <w:rsid w:val="00100F8A"/>
    <w:rsid w:val="00100F97"/>
    <w:rsid w:val="001010B1"/>
    <w:rsid w:val="001012C0"/>
    <w:rsid w:val="00101385"/>
    <w:rsid w:val="0010140D"/>
    <w:rsid w:val="00101711"/>
    <w:rsid w:val="00101CAC"/>
    <w:rsid w:val="00101CE7"/>
    <w:rsid w:val="00101DD3"/>
    <w:rsid w:val="0010208F"/>
    <w:rsid w:val="0010225F"/>
    <w:rsid w:val="0010235F"/>
    <w:rsid w:val="001025C4"/>
    <w:rsid w:val="001029A3"/>
    <w:rsid w:val="00102A90"/>
    <w:rsid w:val="00102E49"/>
    <w:rsid w:val="001036CF"/>
    <w:rsid w:val="00103ADD"/>
    <w:rsid w:val="00103C19"/>
    <w:rsid w:val="00103D37"/>
    <w:rsid w:val="001040E6"/>
    <w:rsid w:val="00104A90"/>
    <w:rsid w:val="00104E7B"/>
    <w:rsid w:val="001050DE"/>
    <w:rsid w:val="0010515D"/>
    <w:rsid w:val="00105187"/>
    <w:rsid w:val="001056F3"/>
    <w:rsid w:val="001057B1"/>
    <w:rsid w:val="00105F49"/>
    <w:rsid w:val="00105FBE"/>
    <w:rsid w:val="001065BA"/>
    <w:rsid w:val="00106ED8"/>
    <w:rsid w:val="00107026"/>
    <w:rsid w:val="00107080"/>
    <w:rsid w:val="00107431"/>
    <w:rsid w:val="001076CB"/>
    <w:rsid w:val="00107A54"/>
    <w:rsid w:val="00107CC8"/>
    <w:rsid w:val="001102DE"/>
    <w:rsid w:val="001106A4"/>
    <w:rsid w:val="001107E5"/>
    <w:rsid w:val="00110943"/>
    <w:rsid w:val="00110984"/>
    <w:rsid w:val="00110B7F"/>
    <w:rsid w:val="0011130B"/>
    <w:rsid w:val="00111428"/>
    <w:rsid w:val="00111691"/>
    <w:rsid w:val="001116FB"/>
    <w:rsid w:val="00111768"/>
    <w:rsid w:val="00111880"/>
    <w:rsid w:val="00111963"/>
    <w:rsid w:val="00111B7A"/>
    <w:rsid w:val="001121DE"/>
    <w:rsid w:val="001125CC"/>
    <w:rsid w:val="00112629"/>
    <w:rsid w:val="0011263C"/>
    <w:rsid w:val="001127B3"/>
    <w:rsid w:val="00112EF0"/>
    <w:rsid w:val="0011317A"/>
    <w:rsid w:val="001132D6"/>
    <w:rsid w:val="00113783"/>
    <w:rsid w:val="001139B0"/>
    <w:rsid w:val="00113A03"/>
    <w:rsid w:val="00113A6B"/>
    <w:rsid w:val="00113C88"/>
    <w:rsid w:val="00113FCE"/>
    <w:rsid w:val="00114269"/>
    <w:rsid w:val="0011466F"/>
    <w:rsid w:val="00114EED"/>
    <w:rsid w:val="00114F94"/>
    <w:rsid w:val="001150E6"/>
    <w:rsid w:val="001151CA"/>
    <w:rsid w:val="001157F0"/>
    <w:rsid w:val="001158DB"/>
    <w:rsid w:val="00115AB7"/>
    <w:rsid w:val="00115CD4"/>
    <w:rsid w:val="0011624D"/>
    <w:rsid w:val="00116A3B"/>
    <w:rsid w:val="00117019"/>
    <w:rsid w:val="001178AB"/>
    <w:rsid w:val="00117A5E"/>
    <w:rsid w:val="00117ED1"/>
    <w:rsid w:val="00117FBD"/>
    <w:rsid w:val="001202F3"/>
    <w:rsid w:val="00120322"/>
    <w:rsid w:val="00120369"/>
    <w:rsid w:val="001205C6"/>
    <w:rsid w:val="00120E10"/>
    <w:rsid w:val="00121293"/>
    <w:rsid w:val="001218D2"/>
    <w:rsid w:val="00121A91"/>
    <w:rsid w:val="001220B4"/>
    <w:rsid w:val="001220F7"/>
    <w:rsid w:val="0012214A"/>
    <w:rsid w:val="0012249A"/>
    <w:rsid w:val="0012256E"/>
    <w:rsid w:val="00122580"/>
    <w:rsid w:val="001225DE"/>
    <w:rsid w:val="00122C7D"/>
    <w:rsid w:val="00122F31"/>
    <w:rsid w:val="001230E9"/>
    <w:rsid w:val="00123305"/>
    <w:rsid w:val="00123A88"/>
    <w:rsid w:val="00123C6C"/>
    <w:rsid w:val="00124466"/>
    <w:rsid w:val="00124547"/>
    <w:rsid w:val="001245AC"/>
    <w:rsid w:val="00124687"/>
    <w:rsid w:val="00124986"/>
    <w:rsid w:val="00124EA6"/>
    <w:rsid w:val="001255F9"/>
    <w:rsid w:val="00125CD9"/>
    <w:rsid w:val="001264F9"/>
    <w:rsid w:val="00126C6C"/>
    <w:rsid w:val="00126ED5"/>
    <w:rsid w:val="00126F1E"/>
    <w:rsid w:val="00127166"/>
    <w:rsid w:val="00127246"/>
    <w:rsid w:val="001272B5"/>
    <w:rsid w:val="0012736D"/>
    <w:rsid w:val="00127451"/>
    <w:rsid w:val="001275E6"/>
    <w:rsid w:val="0012783F"/>
    <w:rsid w:val="00127C98"/>
    <w:rsid w:val="00127D6A"/>
    <w:rsid w:val="00129103"/>
    <w:rsid w:val="0012E754"/>
    <w:rsid w:val="00130691"/>
    <w:rsid w:val="00130952"/>
    <w:rsid w:val="00130DD3"/>
    <w:rsid w:val="00130ED1"/>
    <w:rsid w:val="00131563"/>
    <w:rsid w:val="001315C2"/>
    <w:rsid w:val="0013163E"/>
    <w:rsid w:val="001317B6"/>
    <w:rsid w:val="001317F3"/>
    <w:rsid w:val="0013182E"/>
    <w:rsid w:val="00131D16"/>
    <w:rsid w:val="001324D9"/>
    <w:rsid w:val="00132827"/>
    <w:rsid w:val="00132996"/>
    <w:rsid w:val="00132A11"/>
    <w:rsid w:val="00133349"/>
    <w:rsid w:val="00133806"/>
    <w:rsid w:val="001339FC"/>
    <w:rsid w:val="00133BA6"/>
    <w:rsid w:val="00133BE1"/>
    <w:rsid w:val="00133EBE"/>
    <w:rsid w:val="00133F4A"/>
    <w:rsid w:val="00134812"/>
    <w:rsid w:val="001348BC"/>
    <w:rsid w:val="00134B88"/>
    <w:rsid w:val="00134B8B"/>
    <w:rsid w:val="0013570D"/>
    <w:rsid w:val="00135DF9"/>
    <w:rsid w:val="00135EED"/>
    <w:rsid w:val="00135F95"/>
    <w:rsid w:val="00136078"/>
    <w:rsid w:val="00136E88"/>
    <w:rsid w:val="00137371"/>
    <w:rsid w:val="001375FE"/>
    <w:rsid w:val="001378EF"/>
    <w:rsid w:val="00137A48"/>
    <w:rsid w:val="00137EAB"/>
    <w:rsid w:val="00137F0C"/>
    <w:rsid w:val="00138D22"/>
    <w:rsid w:val="001391E5"/>
    <w:rsid w:val="0013EA59"/>
    <w:rsid w:val="00140195"/>
    <w:rsid w:val="00140247"/>
    <w:rsid w:val="00140465"/>
    <w:rsid w:val="00140655"/>
    <w:rsid w:val="001406E1"/>
    <w:rsid w:val="00140A05"/>
    <w:rsid w:val="00140A26"/>
    <w:rsid w:val="00140AFF"/>
    <w:rsid w:val="00140EC3"/>
    <w:rsid w:val="00141523"/>
    <w:rsid w:val="001415E9"/>
    <w:rsid w:val="001417FD"/>
    <w:rsid w:val="001419AA"/>
    <w:rsid w:val="00141BB4"/>
    <w:rsid w:val="00141D43"/>
    <w:rsid w:val="00141DF0"/>
    <w:rsid w:val="001423F3"/>
    <w:rsid w:val="00142410"/>
    <w:rsid w:val="0014279B"/>
    <w:rsid w:val="00142AA0"/>
    <w:rsid w:val="00142EA5"/>
    <w:rsid w:val="0014323E"/>
    <w:rsid w:val="0014338C"/>
    <w:rsid w:val="001436D1"/>
    <w:rsid w:val="00143893"/>
    <w:rsid w:val="00143BA8"/>
    <w:rsid w:val="00143DDD"/>
    <w:rsid w:val="00144314"/>
    <w:rsid w:val="001444F5"/>
    <w:rsid w:val="00144737"/>
    <w:rsid w:val="00144A82"/>
    <w:rsid w:val="00145497"/>
    <w:rsid w:val="0014557F"/>
    <w:rsid w:val="001458AE"/>
    <w:rsid w:val="001466BD"/>
    <w:rsid w:val="001467B4"/>
    <w:rsid w:val="001469C5"/>
    <w:rsid w:val="00146BA7"/>
    <w:rsid w:val="00146DDF"/>
    <w:rsid w:val="00146EED"/>
    <w:rsid w:val="00147006"/>
    <w:rsid w:val="00147243"/>
    <w:rsid w:val="001477C8"/>
    <w:rsid w:val="001477FA"/>
    <w:rsid w:val="001479EF"/>
    <w:rsid w:val="00147A9C"/>
    <w:rsid w:val="00147B32"/>
    <w:rsid w:val="0015099E"/>
    <w:rsid w:val="001509CD"/>
    <w:rsid w:val="001509ED"/>
    <w:rsid w:val="001515E9"/>
    <w:rsid w:val="00151905"/>
    <w:rsid w:val="00151EC3"/>
    <w:rsid w:val="001523FA"/>
    <w:rsid w:val="0015240F"/>
    <w:rsid w:val="00152466"/>
    <w:rsid w:val="001524DE"/>
    <w:rsid w:val="001528A4"/>
    <w:rsid w:val="00152AD0"/>
    <w:rsid w:val="00152BBA"/>
    <w:rsid w:val="00152DDC"/>
    <w:rsid w:val="00152E7B"/>
    <w:rsid w:val="00153758"/>
    <w:rsid w:val="00153984"/>
    <w:rsid w:val="001545B8"/>
    <w:rsid w:val="00154D17"/>
    <w:rsid w:val="00154D56"/>
    <w:rsid w:val="00154FA0"/>
    <w:rsid w:val="00155078"/>
    <w:rsid w:val="0015542A"/>
    <w:rsid w:val="00155C86"/>
    <w:rsid w:val="00155EDD"/>
    <w:rsid w:val="00155F26"/>
    <w:rsid w:val="00155FA2"/>
    <w:rsid w:val="001564DA"/>
    <w:rsid w:val="001565E7"/>
    <w:rsid w:val="001566DD"/>
    <w:rsid w:val="00156A62"/>
    <w:rsid w:val="00156BE5"/>
    <w:rsid w:val="00156FBE"/>
    <w:rsid w:val="00156FF9"/>
    <w:rsid w:val="00157108"/>
    <w:rsid w:val="001571C6"/>
    <w:rsid w:val="001572B8"/>
    <w:rsid w:val="00157374"/>
    <w:rsid w:val="00160619"/>
    <w:rsid w:val="001608BB"/>
    <w:rsid w:val="00160B52"/>
    <w:rsid w:val="00160B9A"/>
    <w:rsid w:val="00160E23"/>
    <w:rsid w:val="0016145D"/>
    <w:rsid w:val="001615BD"/>
    <w:rsid w:val="001617FD"/>
    <w:rsid w:val="00161C8A"/>
    <w:rsid w:val="00162448"/>
    <w:rsid w:val="00162C07"/>
    <w:rsid w:val="00162E13"/>
    <w:rsid w:val="001633EB"/>
    <w:rsid w:val="001634D6"/>
    <w:rsid w:val="00163B97"/>
    <w:rsid w:val="00163E3A"/>
    <w:rsid w:val="00163FA7"/>
    <w:rsid w:val="001642DB"/>
    <w:rsid w:val="00164416"/>
    <w:rsid w:val="0016486B"/>
    <w:rsid w:val="00164924"/>
    <w:rsid w:val="00164B77"/>
    <w:rsid w:val="00164B97"/>
    <w:rsid w:val="00165083"/>
    <w:rsid w:val="001651A8"/>
    <w:rsid w:val="00165735"/>
    <w:rsid w:val="00165B91"/>
    <w:rsid w:val="00165E71"/>
    <w:rsid w:val="00165E77"/>
    <w:rsid w:val="00165F80"/>
    <w:rsid w:val="00166400"/>
    <w:rsid w:val="00166430"/>
    <w:rsid w:val="0016748C"/>
    <w:rsid w:val="00167919"/>
    <w:rsid w:val="001704E9"/>
    <w:rsid w:val="001709AB"/>
    <w:rsid w:val="00170D78"/>
    <w:rsid w:val="00170E09"/>
    <w:rsid w:val="00171194"/>
    <w:rsid w:val="001712A2"/>
    <w:rsid w:val="0017136C"/>
    <w:rsid w:val="0017148A"/>
    <w:rsid w:val="00171568"/>
    <w:rsid w:val="00171953"/>
    <w:rsid w:val="00171F68"/>
    <w:rsid w:val="00172B28"/>
    <w:rsid w:val="00172D6F"/>
    <w:rsid w:val="001739CD"/>
    <w:rsid w:val="00173ACE"/>
    <w:rsid w:val="00173C78"/>
    <w:rsid w:val="00173CD6"/>
    <w:rsid w:val="00173D88"/>
    <w:rsid w:val="00173EDB"/>
    <w:rsid w:val="001747E0"/>
    <w:rsid w:val="00175439"/>
    <w:rsid w:val="00175461"/>
    <w:rsid w:val="00175645"/>
    <w:rsid w:val="00175875"/>
    <w:rsid w:val="00175B9D"/>
    <w:rsid w:val="00175D81"/>
    <w:rsid w:val="00175DC0"/>
    <w:rsid w:val="00176202"/>
    <w:rsid w:val="0017627B"/>
    <w:rsid w:val="00176374"/>
    <w:rsid w:val="00176479"/>
    <w:rsid w:val="0017668D"/>
    <w:rsid w:val="001767C5"/>
    <w:rsid w:val="00176875"/>
    <w:rsid w:val="00176B82"/>
    <w:rsid w:val="00177393"/>
    <w:rsid w:val="001778AD"/>
    <w:rsid w:val="001801FC"/>
    <w:rsid w:val="001804FE"/>
    <w:rsid w:val="00180FF7"/>
    <w:rsid w:val="0018128C"/>
    <w:rsid w:val="001812A3"/>
    <w:rsid w:val="00181766"/>
    <w:rsid w:val="0018198F"/>
    <w:rsid w:val="001819FE"/>
    <w:rsid w:val="00181B20"/>
    <w:rsid w:val="0018211F"/>
    <w:rsid w:val="00182126"/>
    <w:rsid w:val="001822E4"/>
    <w:rsid w:val="00182323"/>
    <w:rsid w:val="00182696"/>
    <w:rsid w:val="001827E5"/>
    <w:rsid w:val="001829C7"/>
    <w:rsid w:val="001833DE"/>
    <w:rsid w:val="00183422"/>
    <w:rsid w:val="001835AA"/>
    <w:rsid w:val="00183BD3"/>
    <w:rsid w:val="001842B0"/>
    <w:rsid w:val="00184302"/>
    <w:rsid w:val="001845B3"/>
    <w:rsid w:val="001845E6"/>
    <w:rsid w:val="00184649"/>
    <w:rsid w:val="00184AF3"/>
    <w:rsid w:val="00185577"/>
    <w:rsid w:val="00185610"/>
    <w:rsid w:val="00185BEF"/>
    <w:rsid w:val="00185EE9"/>
    <w:rsid w:val="001860F8"/>
    <w:rsid w:val="00186C75"/>
    <w:rsid w:val="0018736E"/>
    <w:rsid w:val="00187637"/>
    <w:rsid w:val="00187893"/>
    <w:rsid w:val="00187C00"/>
    <w:rsid w:val="00187E5F"/>
    <w:rsid w:val="00190542"/>
    <w:rsid w:val="00190623"/>
    <w:rsid w:val="0019085E"/>
    <w:rsid w:val="00190BA0"/>
    <w:rsid w:val="00190D4D"/>
    <w:rsid w:val="00191191"/>
    <w:rsid w:val="001915CA"/>
    <w:rsid w:val="00191A16"/>
    <w:rsid w:val="00191A96"/>
    <w:rsid w:val="00191B62"/>
    <w:rsid w:val="00191D33"/>
    <w:rsid w:val="00191E16"/>
    <w:rsid w:val="00192B72"/>
    <w:rsid w:val="00192B74"/>
    <w:rsid w:val="001930AB"/>
    <w:rsid w:val="00193DEB"/>
    <w:rsid w:val="00193EE6"/>
    <w:rsid w:val="001946A6"/>
    <w:rsid w:val="00194929"/>
    <w:rsid w:val="001949D8"/>
    <w:rsid w:val="00194C0C"/>
    <w:rsid w:val="00194FCC"/>
    <w:rsid w:val="001958AE"/>
    <w:rsid w:val="00195EA1"/>
    <w:rsid w:val="00196943"/>
    <w:rsid w:val="001969A9"/>
    <w:rsid w:val="00196C32"/>
    <w:rsid w:val="00196C6C"/>
    <w:rsid w:val="00196C85"/>
    <w:rsid w:val="00196E3A"/>
    <w:rsid w:val="00196E93"/>
    <w:rsid w:val="00197460"/>
    <w:rsid w:val="00197FDC"/>
    <w:rsid w:val="001A03B9"/>
    <w:rsid w:val="001A0582"/>
    <w:rsid w:val="001A05A3"/>
    <w:rsid w:val="001A0956"/>
    <w:rsid w:val="001A0AD5"/>
    <w:rsid w:val="001A0B28"/>
    <w:rsid w:val="001A1341"/>
    <w:rsid w:val="001A158C"/>
    <w:rsid w:val="001A158E"/>
    <w:rsid w:val="001A262F"/>
    <w:rsid w:val="001A2B49"/>
    <w:rsid w:val="001A322B"/>
    <w:rsid w:val="001A349E"/>
    <w:rsid w:val="001A3CC0"/>
    <w:rsid w:val="001A3DDB"/>
    <w:rsid w:val="001A4791"/>
    <w:rsid w:val="001A4827"/>
    <w:rsid w:val="001A4A17"/>
    <w:rsid w:val="001A4E46"/>
    <w:rsid w:val="001A52B5"/>
    <w:rsid w:val="001A52C7"/>
    <w:rsid w:val="001A5329"/>
    <w:rsid w:val="001A55E7"/>
    <w:rsid w:val="001A5675"/>
    <w:rsid w:val="001A58FD"/>
    <w:rsid w:val="001A59D6"/>
    <w:rsid w:val="001A5E29"/>
    <w:rsid w:val="001A607E"/>
    <w:rsid w:val="001A62A1"/>
    <w:rsid w:val="001A6EA3"/>
    <w:rsid w:val="001A7586"/>
    <w:rsid w:val="001A7781"/>
    <w:rsid w:val="001A7AFE"/>
    <w:rsid w:val="001A7D22"/>
    <w:rsid w:val="001A7F85"/>
    <w:rsid w:val="001B037D"/>
    <w:rsid w:val="001B04BD"/>
    <w:rsid w:val="001B0838"/>
    <w:rsid w:val="001B090C"/>
    <w:rsid w:val="001B0932"/>
    <w:rsid w:val="001B0F54"/>
    <w:rsid w:val="001B1373"/>
    <w:rsid w:val="001B14A8"/>
    <w:rsid w:val="001B17AA"/>
    <w:rsid w:val="001B1A43"/>
    <w:rsid w:val="001B1B15"/>
    <w:rsid w:val="001B2115"/>
    <w:rsid w:val="001B2379"/>
    <w:rsid w:val="001B23DF"/>
    <w:rsid w:val="001B2B75"/>
    <w:rsid w:val="001B33AB"/>
    <w:rsid w:val="001B3513"/>
    <w:rsid w:val="001B35C0"/>
    <w:rsid w:val="001B3DC3"/>
    <w:rsid w:val="001B424A"/>
    <w:rsid w:val="001B43F3"/>
    <w:rsid w:val="001B4479"/>
    <w:rsid w:val="001B44C5"/>
    <w:rsid w:val="001B45AF"/>
    <w:rsid w:val="001B4822"/>
    <w:rsid w:val="001B4F01"/>
    <w:rsid w:val="001B56D1"/>
    <w:rsid w:val="001B57BC"/>
    <w:rsid w:val="001B5AA1"/>
    <w:rsid w:val="001B5C31"/>
    <w:rsid w:val="001B6036"/>
    <w:rsid w:val="001B6255"/>
    <w:rsid w:val="001B6F41"/>
    <w:rsid w:val="001B6F85"/>
    <w:rsid w:val="001B7064"/>
    <w:rsid w:val="001B764D"/>
    <w:rsid w:val="001B7879"/>
    <w:rsid w:val="001B7CA2"/>
    <w:rsid w:val="001B7D9C"/>
    <w:rsid w:val="001C0191"/>
    <w:rsid w:val="001C088F"/>
    <w:rsid w:val="001C0A47"/>
    <w:rsid w:val="001C0C23"/>
    <w:rsid w:val="001C0D5F"/>
    <w:rsid w:val="001C0E15"/>
    <w:rsid w:val="001C0EEB"/>
    <w:rsid w:val="001C1182"/>
    <w:rsid w:val="001C14DE"/>
    <w:rsid w:val="001C17F8"/>
    <w:rsid w:val="001C1E34"/>
    <w:rsid w:val="001C219D"/>
    <w:rsid w:val="001C2264"/>
    <w:rsid w:val="001C26C5"/>
    <w:rsid w:val="001C2C3A"/>
    <w:rsid w:val="001C3196"/>
    <w:rsid w:val="001C339C"/>
    <w:rsid w:val="001C39B2"/>
    <w:rsid w:val="001C3B68"/>
    <w:rsid w:val="001C4428"/>
    <w:rsid w:val="001C44E3"/>
    <w:rsid w:val="001C4572"/>
    <w:rsid w:val="001C4C8B"/>
    <w:rsid w:val="001C4D8D"/>
    <w:rsid w:val="001C4E65"/>
    <w:rsid w:val="001C5438"/>
    <w:rsid w:val="001C5532"/>
    <w:rsid w:val="001C5946"/>
    <w:rsid w:val="001C5CEC"/>
    <w:rsid w:val="001C6D76"/>
    <w:rsid w:val="001C7194"/>
    <w:rsid w:val="001C7398"/>
    <w:rsid w:val="001C74A2"/>
    <w:rsid w:val="001C76BE"/>
    <w:rsid w:val="001C78C1"/>
    <w:rsid w:val="001C7AE2"/>
    <w:rsid w:val="001C7BF6"/>
    <w:rsid w:val="001C7DF5"/>
    <w:rsid w:val="001C7F29"/>
    <w:rsid w:val="001C82AE"/>
    <w:rsid w:val="001D002E"/>
    <w:rsid w:val="001D0252"/>
    <w:rsid w:val="001D0978"/>
    <w:rsid w:val="001D0AC7"/>
    <w:rsid w:val="001D12AD"/>
    <w:rsid w:val="001D2203"/>
    <w:rsid w:val="001D22DF"/>
    <w:rsid w:val="001D284C"/>
    <w:rsid w:val="001D28DA"/>
    <w:rsid w:val="001D2989"/>
    <w:rsid w:val="001D29F6"/>
    <w:rsid w:val="001D2E85"/>
    <w:rsid w:val="001D3997"/>
    <w:rsid w:val="001D3A98"/>
    <w:rsid w:val="001D3EDE"/>
    <w:rsid w:val="001D42DE"/>
    <w:rsid w:val="001D454D"/>
    <w:rsid w:val="001D4E43"/>
    <w:rsid w:val="001D5408"/>
    <w:rsid w:val="001D5764"/>
    <w:rsid w:val="001D5879"/>
    <w:rsid w:val="001D58C6"/>
    <w:rsid w:val="001D5E0C"/>
    <w:rsid w:val="001D6301"/>
    <w:rsid w:val="001D6E4E"/>
    <w:rsid w:val="001D6F38"/>
    <w:rsid w:val="001D7050"/>
    <w:rsid w:val="001D7602"/>
    <w:rsid w:val="001D775A"/>
    <w:rsid w:val="001D784B"/>
    <w:rsid w:val="001D78CF"/>
    <w:rsid w:val="001DDA36"/>
    <w:rsid w:val="001E0D42"/>
    <w:rsid w:val="001E115A"/>
    <w:rsid w:val="001E1395"/>
    <w:rsid w:val="001E13E8"/>
    <w:rsid w:val="001E153E"/>
    <w:rsid w:val="001E1648"/>
    <w:rsid w:val="001E1933"/>
    <w:rsid w:val="001E1F79"/>
    <w:rsid w:val="001E2130"/>
    <w:rsid w:val="001E2189"/>
    <w:rsid w:val="001E21E9"/>
    <w:rsid w:val="001E24D6"/>
    <w:rsid w:val="001E258B"/>
    <w:rsid w:val="001E282A"/>
    <w:rsid w:val="001E2D63"/>
    <w:rsid w:val="001E2F4D"/>
    <w:rsid w:val="001E31FE"/>
    <w:rsid w:val="001E33C7"/>
    <w:rsid w:val="001E366A"/>
    <w:rsid w:val="001E37F6"/>
    <w:rsid w:val="001E3868"/>
    <w:rsid w:val="001E389B"/>
    <w:rsid w:val="001E38BF"/>
    <w:rsid w:val="001E4380"/>
    <w:rsid w:val="001E43DC"/>
    <w:rsid w:val="001E4856"/>
    <w:rsid w:val="001E4954"/>
    <w:rsid w:val="001E4FAD"/>
    <w:rsid w:val="001E55BB"/>
    <w:rsid w:val="001E560A"/>
    <w:rsid w:val="001E594E"/>
    <w:rsid w:val="001E59A3"/>
    <w:rsid w:val="001E5B22"/>
    <w:rsid w:val="001E5B2D"/>
    <w:rsid w:val="001E5D09"/>
    <w:rsid w:val="001E6929"/>
    <w:rsid w:val="001E6B44"/>
    <w:rsid w:val="001E6DB3"/>
    <w:rsid w:val="001E71D9"/>
    <w:rsid w:val="001E745F"/>
    <w:rsid w:val="001E7523"/>
    <w:rsid w:val="001E76BA"/>
    <w:rsid w:val="001E7912"/>
    <w:rsid w:val="001E7F15"/>
    <w:rsid w:val="001F01B2"/>
    <w:rsid w:val="001F01E2"/>
    <w:rsid w:val="001F041E"/>
    <w:rsid w:val="001F0665"/>
    <w:rsid w:val="001F08B3"/>
    <w:rsid w:val="001F0B1B"/>
    <w:rsid w:val="001F0F3D"/>
    <w:rsid w:val="001F169C"/>
    <w:rsid w:val="001F1868"/>
    <w:rsid w:val="001F1996"/>
    <w:rsid w:val="001F1BD5"/>
    <w:rsid w:val="001F1F0B"/>
    <w:rsid w:val="001F1F82"/>
    <w:rsid w:val="001F2117"/>
    <w:rsid w:val="001F24C9"/>
    <w:rsid w:val="001F24E0"/>
    <w:rsid w:val="001F266F"/>
    <w:rsid w:val="001F3451"/>
    <w:rsid w:val="001F38C1"/>
    <w:rsid w:val="001F38CD"/>
    <w:rsid w:val="001F3ADC"/>
    <w:rsid w:val="001F3FA1"/>
    <w:rsid w:val="001F4071"/>
    <w:rsid w:val="001F4102"/>
    <w:rsid w:val="001F468F"/>
    <w:rsid w:val="001F49F6"/>
    <w:rsid w:val="001F4B73"/>
    <w:rsid w:val="001F4B8B"/>
    <w:rsid w:val="001F4DA1"/>
    <w:rsid w:val="001F5147"/>
    <w:rsid w:val="001F52B6"/>
    <w:rsid w:val="001F5361"/>
    <w:rsid w:val="001F56D8"/>
    <w:rsid w:val="001F5AE6"/>
    <w:rsid w:val="001F6264"/>
    <w:rsid w:val="001F62FD"/>
    <w:rsid w:val="001F64C7"/>
    <w:rsid w:val="001F6986"/>
    <w:rsid w:val="001F6D65"/>
    <w:rsid w:val="001F6FB8"/>
    <w:rsid w:val="001F70D4"/>
    <w:rsid w:val="001F7150"/>
    <w:rsid w:val="001F79D5"/>
    <w:rsid w:val="001F7A4D"/>
    <w:rsid w:val="001F7A91"/>
    <w:rsid w:val="001F7F06"/>
    <w:rsid w:val="001F7F98"/>
    <w:rsid w:val="002003B4"/>
    <w:rsid w:val="0020044E"/>
    <w:rsid w:val="00200D8F"/>
    <w:rsid w:val="00200E38"/>
    <w:rsid w:val="0020164A"/>
    <w:rsid w:val="002019A4"/>
    <w:rsid w:val="002020D8"/>
    <w:rsid w:val="00202289"/>
    <w:rsid w:val="002025E8"/>
    <w:rsid w:val="002025ED"/>
    <w:rsid w:val="00202D04"/>
    <w:rsid w:val="00202FEB"/>
    <w:rsid w:val="00203728"/>
    <w:rsid w:val="00203F39"/>
    <w:rsid w:val="002041F9"/>
    <w:rsid w:val="002047B2"/>
    <w:rsid w:val="00204EF7"/>
    <w:rsid w:val="002050AB"/>
    <w:rsid w:val="00205327"/>
    <w:rsid w:val="0020544A"/>
    <w:rsid w:val="00205771"/>
    <w:rsid w:val="002057A4"/>
    <w:rsid w:val="0020598D"/>
    <w:rsid w:val="00205B81"/>
    <w:rsid w:val="00205F3D"/>
    <w:rsid w:val="00206301"/>
    <w:rsid w:val="002064BD"/>
    <w:rsid w:val="00206537"/>
    <w:rsid w:val="002066DF"/>
    <w:rsid w:val="00206B3A"/>
    <w:rsid w:val="002071FB"/>
    <w:rsid w:val="00207307"/>
    <w:rsid w:val="002075B6"/>
    <w:rsid w:val="0020761C"/>
    <w:rsid w:val="00207720"/>
    <w:rsid w:val="00207A67"/>
    <w:rsid w:val="00210172"/>
    <w:rsid w:val="002101C9"/>
    <w:rsid w:val="0021038E"/>
    <w:rsid w:val="00210815"/>
    <w:rsid w:val="00211001"/>
    <w:rsid w:val="0021103C"/>
    <w:rsid w:val="00211585"/>
    <w:rsid w:val="0021182F"/>
    <w:rsid w:val="00211964"/>
    <w:rsid w:val="002119E9"/>
    <w:rsid w:val="00212014"/>
    <w:rsid w:val="0021212F"/>
    <w:rsid w:val="002129C3"/>
    <w:rsid w:val="00212E6F"/>
    <w:rsid w:val="00212EB4"/>
    <w:rsid w:val="0021310D"/>
    <w:rsid w:val="002133CA"/>
    <w:rsid w:val="00213520"/>
    <w:rsid w:val="002144AC"/>
    <w:rsid w:val="00214504"/>
    <w:rsid w:val="00214759"/>
    <w:rsid w:val="00215366"/>
    <w:rsid w:val="002156D1"/>
    <w:rsid w:val="002157FF"/>
    <w:rsid w:val="00215856"/>
    <w:rsid w:val="00215874"/>
    <w:rsid w:val="00215D08"/>
    <w:rsid w:val="002160E2"/>
    <w:rsid w:val="00216238"/>
    <w:rsid w:val="00216464"/>
    <w:rsid w:val="00216766"/>
    <w:rsid w:val="002167E6"/>
    <w:rsid w:val="0021740F"/>
    <w:rsid w:val="0021777A"/>
    <w:rsid w:val="0021790A"/>
    <w:rsid w:val="00217933"/>
    <w:rsid w:val="00217F45"/>
    <w:rsid w:val="00220358"/>
    <w:rsid w:val="00220376"/>
    <w:rsid w:val="002206CD"/>
    <w:rsid w:val="002208E5"/>
    <w:rsid w:val="00220B44"/>
    <w:rsid w:val="00221130"/>
    <w:rsid w:val="00221180"/>
    <w:rsid w:val="00221196"/>
    <w:rsid w:val="00221A2E"/>
    <w:rsid w:val="00221C1F"/>
    <w:rsid w:val="00221C25"/>
    <w:rsid w:val="00221FA6"/>
    <w:rsid w:val="002220D0"/>
    <w:rsid w:val="002225A8"/>
    <w:rsid w:val="00222A4E"/>
    <w:rsid w:val="00222D79"/>
    <w:rsid w:val="00222F9A"/>
    <w:rsid w:val="002235B3"/>
    <w:rsid w:val="00223739"/>
    <w:rsid w:val="002237A8"/>
    <w:rsid w:val="00223975"/>
    <w:rsid w:val="00223C3F"/>
    <w:rsid w:val="00223EB3"/>
    <w:rsid w:val="002243B7"/>
    <w:rsid w:val="0022478D"/>
    <w:rsid w:val="0022482D"/>
    <w:rsid w:val="00224FBE"/>
    <w:rsid w:val="002266C8"/>
    <w:rsid w:val="00226842"/>
    <w:rsid w:val="00226885"/>
    <w:rsid w:val="002271FC"/>
    <w:rsid w:val="00227487"/>
    <w:rsid w:val="002279E7"/>
    <w:rsid w:val="00227A68"/>
    <w:rsid w:val="00227E90"/>
    <w:rsid w:val="0023058D"/>
    <w:rsid w:val="0023077A"/>
    <w:rsid w:val="00230A50"/>
    <w:rsid w:val="00230BD3"/>
    <w:rsid w:val="00231253"/>
    <w:rsid w:val="00231426"/>
    <w:rsid w:val="0023153D"/>
    <w:rsid w:val="00231583"/>
    <w:rsid w:val="00231DE0"/>
    <w:rsid w:val="00231E01"/>
    <w:rsid w:val="00231FDF"/>
    <w:rsid w:val="002323C8"/>
    <w:rsid w:val="002327EB"/>
    <w:rsid w:val="00232DCE"/>
    <w:rsid w:val="00233010"/>
    <w:rsid w:val="00233285"/>
    <w:rsid w:val="00233650"/>
    <w:rsid w:val="0023390A"/>
    <w:rsid w:val="00235192"/>
    <w:rsid w:val="002354FB"/>
    <w:rsid w:val="002357E8"/>
    <w:rsid w:val="00235E1C"/>
    <w:rsid w:val="00236C20"/>
    <w:rsid w:val="00237176"/>
    <w:rsid w:val="0023778E"/>
    <w:rsid w:val="00237A43"/>
    <w:rsid w:val="00237B4B"/>
    <w:rsid w:val="00237CC4"/>
    <w:rsid w:val="00237F85"/>
    <w:rsid w:val="00237FD7"/>
    <w:rsid w:val="002401E3"/>
    <w:rsid w:val="002402BA"/>
    <w:rsid w:val="002404F4"/>
    <w:rsid w:val="002407FE"/>
    <w:rsid w:val="00240952"/>
    <w:rsid w:val="00240C08"/>
    <w:rsid w:val="00240E13"/>
    <w:rsid w:val="0024127B"/>
    <w:rsid w:val="002414D0"/>
    <w:rsid w:val="00241842"/>
    <w:rsid w:val="00241886"/>
    <w:rsid w:val="00241A6B"/>
    <w:rsid w:val="00241C37"/>
    <w:rsid w:val="00241D5D"/>
    <w:rsid w:val="00242466"/>
    <w:rsid w:val="0024261B"/>
    <w:rsid w:val="00242688"/>
    <w:rsid w:val="00242797"/>
    <w:rsid w:val="0024289E"/>
    <w:rsid w:val="00242A6B"/>
    <w:rsid w:val="00242E93"/>
    <w:rsid w:val="00242FE8"/>
    <w:rsid w:val="00242FF3"/>
    <w:rsid w:val="002433F8"/>
    <w:rsid w:val="00243934"/>
    <w:rsid w:val="00243991"/>
    <w:rsid w:val="002439EC"/>
    <w:rsid w:val="00243CB7"/>
    <w:rsid w:val="00243EF5"/>
    <w:rsid w:val="00243F76"/>
    <w:rsid w:val="002445F7"/>
    <w:rsid w:val="0024480D"/>
    <w:rsid w:val="0024487C"/>
    <w:rsid w:val="00244970"/>
    <w:rsid w:val="00244F98"/>
    <w:rsid w:val="0024510C"/>
    <w:rsid w:val="0024548B"/>
    <w:rsid w:val="00245CBC"/>
    <w:rsid w:val="00246458"/>
    <w:rsid w:val="00246467"/>
    <w:rsid w:val="00246503"/>
    <w:rsid w:val="00246576"/>
    <w:rsid w:val="00246E53"/>
    <w:rsid w:val="00246F8F"/>
    <w:rsid w:val="00247192"/>
    <w:rsid w:val="00247887"/>
    <w:rsid w:val="0024791A"/>
    <w:rsid w:val="00247961"/>
    <w:rsid w:val="00247FF1"/>
    <w:rsid w:val="00250232"/>
    <w:rsid w:val="002506B6"/>
    <w:rsid w:val="00250965"/>
    <w:rsid w:val="00250C22"/>
    <w:rsid w:val="0025142A"/>
    <w:rsid w:val="00251A61"/>
    <w:rsid w:val="00251BBC"/>
    <w:rsid w:val="00251DFB"/>
    <w:rsid w:val="00251EA3"/>
    <w:rsid w:val="002520B4"/>
    <w:rsid w:val="0025237D"/>
    <w:rsid w:val="00252519"/>
    <w:rsid w:val="00252848"/>
    <w:rsid w:val="00252BB5"/>
    <w:rsid w:val="00252D13"/>
    <w:rsid w:val="002531FE"/>
    <w:rsid w:val="00253251"/>
    <w:rsid w:val="002533B7"/>
    <w:rsid w:val="002535D6"/>
    <w:rsid w:val="00253995"/>
    <w:rsid w:val="002546C5"/>
    <w:rsid w:val="002548F6"/>
    <w:rsid w:val="00254E10"/>
    <w:rsid w:val="00255272"/>
    <w:rsid w:val="00255346"/>
    <w:rsid w:val="00255436"/>
    <w:rsid w:val="00255704"/>
    <w:rsid w:val="002563C3"/>
    <w:rsid w:val="002573C3"/>
    <w:rsid w:val="0025748C"/>
    <w:rsid w:val="00257A7E"/>
    <w:rsid w:val="00257BC2"/>
    <w:rsid w:val="00257CC6"/>
    <w:rsid w:val="00260497"/>
    <w:rsid w:val="00260777"/>
    <w:rsid w:val="00260808"/>
    <w:rsid w:val="00261512"/>
    <w:rsid w:val="00261C02"/>
    <w:rsid w:val="00261CC4"/>
    <w:rsid w:val="00261D3F"/>
    <w:rsid w:val="002623F0"/>
    <w:rsid w:val="0026256F"/>
    <w:rsid w:val="002626B4"/>
    <w:rsid w:val="002627F8"/>
    <w:rsid w:val="0026280F"/>
    <w:rsid w:val="00262C2E"/>
    <w:rsid w:val="00262D47"/>
    <w:rsid w:val="00262F49"/>
    <w:rsid w:val="002631A7"/>
    <w:rsid w:val="00263AED"/>
    <w:rsid w:val="00264632"/>
    <w:rsid w:val="00264A29"/>
    <w:rsid w:val="00264C5C"/>
    <w:rsid w:val="00265370"/>
    <w:rsid w:val="0026547C"/>
    <w:rsid w:val="002656FB"/>
    <w:rsid w:val="002656FF"/>
    <w:rsid w:val="0026572E"/>
    <w:rsid w:val="0026594E"/>
    <w:rsid w:val="002661D3"/>
    <w:rsid w:val="002661FF"/>
    <w:rsid w:val="0026622E"/>
    <w:rsid w:val="00266362"/>
    <w:rsid w:val="00266692"/>
    <w:rsid w:val="00266B68"/>
    <w:rsid w:val="00266D73"/>
    <w:rsid w:val="002670B3"/>
    <w:rsid w:val="002672E0"/>
    <w:rsid w:val="00267786"/>
    <w:rsid w:val="0026792F"/>
    <w:rsid w:val="00267A1F"/>
    <w:rsid w:val="00267A5F"/>
    <w:rsid w:val="00267ACC"/>
    <w:rsid w:val="00267ADE"/>
    <w:rsid w:val="00270212"/>
    <w:rsid w:val="0027021C"/>
    <w:rsid w:val="0027024A"/>
    <w:rsid w:val="002703F2"/>
    <w:rsid w:val="00271133"/>
    <w:rsid w:val="0027114B"/>
    <w:rsid w:val="0027119A"/>
    <w:rsid w:val="002714F1"/>
    <w:rsid w:val="0027150C"/>
    <w:rsid w:val="002715E6"/>
    <w:rsid w:val="00271E03"/>
    <w:rsid w:val="0027217F"/>
    <w:rsid w:val="00272507"/>
    <w:rsid w:val="002726BF"/>
    <w:rsid w:val="002728A9"/>
    <w:rsid w:val="002728B2"/>
    <w:rsid w:val="00273583"/>
    <w:rsid w:val="0027380B"/>
    <w:rsid w:val="00273FCD"/>
    <w:rsid w:val="00274094"/>
    <w:rsid w:val="0027439A"/>
    <w:rsid w:val="0027498B"/>
    <w:rsid w:val="00274A6D"/>
    <w:rsid w:val="00274B68"/>
    <w:rsid w:val="00274BDA"/>
    <w:rsid w:val="00275156"/>
    <w:rsid w:val="002752D8"/>
    <w:rsid w:val="00275B6D"/>
    <w:rsid w:val="00275BC9"/>
    <w:rsid w:val="00276D76"/>
    <w:rsid w:val="00276F56"/>
    <w:rsid w:val="002779C0"/>
    <w:rsid w:val="00277ADE"/>
    <w:rsid w:val="00277DA7"/>
    <w:rsid w:val="00277DF4"/>
    <w:rsid w:val="00277ECE"/>
    <w:rsid w:val="00280462"/>
    <w:rsid w:val="0028075E"/>
    <w:rsid w:val="00280BAD"/>
    <w:rsid w:val="00280C95"/>
    <w:rsid w:val="00280DFB"/>
    <w:rsid w:val="0028140A"/>
    <w:rsid w:val="002828BC"/>
    <w:rsid w:val="002829D8"/>
    <w:rsid w:val="00282ED4"/>
    <w:rsid w:val="00283066"/>
    <w:rsid w:val="00283191"/>
    <w:rsid w:val="00283344"/>
    <w:rsid w:val="00283429"/>
    <w:rsid w:val="00283459"/>
    <w:rsid w:val="002834A9"/>
    <w:rsid w:val="002834E1"/>
    <w:rsid w:val="002835F4"/>
    <w:rsid w:val="00283909"/>
    <w:rsid w:val="00283AB6"/>
    <w:rsid w:val="00283B51"/>
    <w:rsid w:val="00283F64"/>
    <w:rsid w:val="002841DE"/>
    <w:rsid w:val="002844B4"/>
    <w:rsid w:val="00284889"/>
    <w:rsid w:val="0028488C"/>
    <w:rsid w:val="00284DDC"/>
    <w:rsid w:val="0028543E"/>
    <w:rsid w:val="0028559D"/>
    <w:rsid w:val="0028570E"/>
    <w:rsid w:val="002858CB"/>
    <w:rsid w:val="002859B0"/>
    <w:rsid w:val="00285B7D"/>
    <w:rsid w:val="00285F02"/>
    <w:rsid w:val="00286042"/>
    <w:rsid w:val="002864EF"/>
    <w:rsid w:val="00286687"/>
    <w:rsid w:val="00286AEA"/>
    <w:rsid w:val="0028772C"/>
    <w:rsid w:val="00287971"/>
    <w:rsid w:val="002911C7"/>
    <w:rsid w:val="002912B4"/>
    <w:rsid w:val="0029139A"/>
    <w:rsid w:val="00291C6F"/>
    <w:rsid w:val="00291CF3"/>
    <w:rsid w:val="002924B2"/>
    <w:rsid w:val="002924CA"/>
    <w:rsid w:val="00292886"/>
    <w:rsid w:val="00292B9D"/>
    <w:rsid w:val="00292BD3"/>
    <w:rsid w:val="00293868"/>
    <w:rsid w:val="00293AA6"/>
    <w:rsid w:val="002940A4"/>
    <w:rsid w:val="00294249"/>
    <w:rsid w:val="00294688"/>
    <w:rsid w:val="0029487B"/>
    <w:rsid w:val="00294920"/>
    <w:rsid w:val="0029497B"/>
    <w:rsid w:val="002949D5"/>
    <w:rsid w:val="00295232"/>
    <w:rsid w:val="002953DD"/>
    <w:rsid w:val="00295516"/>
    <w:rsid w:val="0029554B"/>
    <w:rsid w:val="002965E8"/>
    <w:rsid w:val="002966A7"/>
    <w:rsid w:val="0029676B"/>
    <w:rsid w:val="002969A4"/>
    <w:rsid w:val="0029710B"/>
    <w:rsid w:val="002973CC"/>
    <w:rsid w:val="00297438"/>
    <w:rsid w:val="002975EF"/>
    <w:rsid w:val="00297829"/>
    <w:rsid w:val="002979D6"/>
    <w:rsid w:val="00297B44"/>
    <w:rsid w:val="00299BF4"/>
    <w:rsid w:val="0029C15D"/>
    <w:rsid w:val="002A00DB"/>
    <w:rsid w:val="002A0348"/>
    <w:rsid w:val="002A05C9"/>
    <w:rsid w:val="002A08B0"/>
    <w:rsid w:val="002A096E"/>
    <w:rsid w:val="002A098B"/>
    <w:rsid w:val="002A0A0D"/>
    <w:rsid w:val="002A0B29"/>
    <w:rsid w:val="002A0C2E"/>
    <w:rsid w:val="002A0EC6"/>
    <w:rsid w:val="002A1224"/>
    <w:rsid w:val="002A1DAF"/>
    <w:rsid w:val="002A22F1"/>
    <w:rsid w:val="002A233B"/>
    <w:rsid w:val="002A2472"/>
    <w:rsid w:val="002A30DB"/>
    <w:rsid w:val="002A35F2"/>
    <w:rsid w:val="002A39CC"/>
    <w:rsid w:val="002A3AB6"/>
    <w:rsid w:val="002A3B58"/>
    <w:rsid w:val="002A3D98"/>
    <w:rsid w:val="002A3EA6"/>
    <w:rsid w:val="002A3FE1"/>
    <w:rsid w:val="002A40C9"/>
    <w:rsid w:val="002A41F2"/>
    <w:rsid w:val="002A4CB1"/>
    <w:rsid w:val="002A4EC1"/>
    <w:rsid w:val="002A510D"/>
    <w:rsid w:val="002A5121"/>
    <w:rsid w:val="002A52E9"/>
    <w:rsid w:val="002A5B58"/>
    <w:rsid w:val="002A5BE2"/>
    <w:rsid w:val="002A5EB3"/>
    <w:rsid w:val="002A5FE5"/>
    <w:rsid w:val="002A638F"/>
    <w:rsid w:val="002A6461"/>
    <w:rsid w:val="002A650E"/>
    <w:rsid w:val="002A6934"/>
    <w:rsid w:val="002A6E6D"/>
    <w:rsid w:val="002A714A"/>
    <w:rsid w:val="002A74E3"/>
    <w:rsid w:val="002A7594"/>
    <w:rsid w:val="002A7602"/>
    <w:rsid w:val="002A7868"/>
    <w:rsid w:val="002A798F"/>
    <w:rsid w:val="002B0547"/>
    <w:rsid w:val="002B07E5"/>
    <w:rsid w:val="002B08A8"/>
    <w:rsid w:val="002B0AB5"/>
    <w:rsid w:val="002B0D6C"/>
    <w:rsid w:val="002B10F0"/>
    <w:rsid w:val="002B1176"/>
    <w:rsid w:val="002B13F5"/>
    <w:rsid w:val="002B1634"/>
    <w:rsid w:val="002B1763"/>
    <w:rsid w:val="002B17C3"/>
    <w:rsid w:val="002B184A"/>
    <w:rsid w:val="002B1B5A"/>
    <w:rsid w:val="002B1F74"/>
    <w:rsid w:val="002B25D9"/>
    <w:rsid w:val="002B2B4A"/>
    <w:rsid w:val="002B2B81"/>
    <w:rsid w:val="002B2BDD"/>
    <w:rsid w:val="002B2CBB"/>
    <w:rsid w:val="002B35BA"/>
    <w:rsid w:val="002B35FF"/>
    <w:rsid w:val="002B4016"/>
    <w:rsid w:val="002B44F4"/>
    <w:rsid w:val="002B49C9"/>
    <w:rsid w:val="002B5283"/>
    <w:rsid w:val="002B553D"/>
    <w:rsid w:val="002B559E"/>
    <w:rsid w:val="002B564E"/>
    <w:rsid w:val="002B565E"/>
    <w:rsid w:val="002B5DEE"/>
    <w:rsid w:val="002B5FAC"/>
    <w:rsid w:val="002B61E7"/>
    <w:rsid w:val="002B6A6D"/>
    <w:rsid w:val="002B6B54"/>
    <w:rsid w:val="002B6D08"/>
    <w:rsid w:val="002B7359"/>
    <w:rsid w:val="002C00E3"/>
    <w:rsid w:val="002C04E0"/>
    <w:rsid w:val="002C0BB4"/>
    <w:rsid w:val="002C120F"/>
    <w:rsid w:val="002C1214"/>
    <w:rsid w:val="002C16A0"/>
    <w:rsid w:val="002C1705"/>
    <w:rsid w:val="002C1783"/>
    <w:rsid w:val="002C17B9"/>
    <w:rsid w:val="002C1DC7"/>
    <w:rsid w:val="002C24F8"/>
    <w:rsid w:val="002C266D"/>
    <w:rsid w:val="002C27A3"/>
    <w:rsid w:val="002C2B1B"/>
    <w:rsid w:val="002C2D60"/>
    <w:rsid w:val="002C304E"/>
    <w:rsid w:val="002C30D6"/>
    <w:rsid w:val="002C3752"/>
    <w:rsid w:val="002C3DE5"/>
    <w:rsid w:val="002C3EE1"/>
    <w:rsid w:val="002C4100"/>
    <w:rsid w:val="002C4595"/>
    <w:rsid w:val="002C4A52"/>
    <w:rsid w:val="002C4CF1"/>
    <w:rsid w:val="002C4F7E"/>
    <w:rsid w:val="002C5350"/>
    <w:rsid w:val="002C54D7"/>
    <w:rsid w:val="002C5582"/>
    <w:rsid w:val="002C5BCD"/>
    <w:rsid w:val="002C68E8"/>
    <w:rsid w:val="002C6961"/>
    <w:rsid w:val="002C6F7E"/>
    <w:rsid w:val="002C721B"/>
    <w:rsid w:val="002C759E"/>
    <w:rsid w:val="002C760B"/>
    <w:rsid w:val="002C7C86"/>
    <w:rsid w:val="002C7E2B"/>
    <w:rsid w:val="002D0594"/>
    <w:rsid w:val="002D0915"/>
    <w:rsid w:val="002D0AA6"/>
    <w:rsid w:val="002D0C9A"/>
    <w:rsid w:val="002D11FB"/>
    <w:rsid w:val="002D15EB"/>
    <w:rsid w:val="002D1B2E"/>
    <w:rsid w:val="002D1DCF"/>
    <w:rsid w:val="002D2000"/>
    <w:rsid w:val="002D2788"/>
    <w:rsid w:val="002D2F28"/>
    <w:rsid w:val="002D328B"/>
    <w:rsid w:val="002D3B7C"/>
    <w:rsid w:val="002D41B6"/>
    <w:rsid w:val="002D4410"/>
    <w:rsid w:val="002D4C96"/>
    <w:rsid w:val="002D4CD8"/>
    <w:rsid w:val="002D4F75"/>
    <w:rsid w:val="002D5343"/>
    <w:rsid w:val="002D5A1E"/>
    <w:rsid w:val="002D668A"/>
    <w:rsid w:val="002D670A"/>
    <w:rsid w:val="002D672F"/>
    <w:rsid w:val="002D6ED6"/>
    <w:rsid w:val="002D7764"/>
    <w:rsid w:val="002D77B3"/>
    <w:rsid w:val="002D8F92"/>
    <w:rsid w:val="002E01B8"/>
    <w:rsid w:val="002E0235"/>
    <w:rsid w:val="002E0241"/>
    <w:rsid w:val="002E050A"/>
    <w:rsid w:val="002E0759"/>
    <w:rsid w:val="002E0A3D"/>
    <w:rsid w:val="002E0D3C"/>
    <w:rsid w:val="002E12B8"/>
    <w:rsid w:val="002E1EBC"/>
    <w:rsid w:val="002E2146"/>
    <w:rsid w:val="002E2A99"/>
    <w:rsid w:val="002E33A3"/>
    <w:rsid w:val="002E3B55"/>
    <w:rsid w:val="002E4666"/>
    <w:rsid w:val="002E4ADD"/>
    <w:rsid w:val="002E4B4D"/>
    <w:rsid w:val="002E4B67"/>
    <w:rsid w:val="002E4EB8"/>
    <w:rsid w:val="002E5575"/>
    <w:rsid w:val="002E5632"/>
    <w:rsid w:val="002E564D"/>
    <w:rsid w:val="002E5A89"/>
    <w:rsid w:val="002E5AB2"/>
    <w:rsid w:val="002E5E75"/>
    <w:rsid w:val="002E5EA4"/>
    <w:rsid w:val="002E61A6"/>
    <w:rsid w:val="002E628F"/>
    <w:rsid w:val="002E6793"/>
    <w:rsid w:val="002E69DB"/>
    <w:rsid w:val="002E71AC"/>
    <w:rsid w:val="002F00F0"/>
    <w:rsid w:val="002F0872"/>
    <w:rsid w:val="002F091A"/>
    <w:rsid w:val="002F0D6B"/>
    <w:rsid w:val="002F1165"/>
    <w:rsid w:val="002F1A22"/>
    <w:rsid w:val="002F1C59"/>
    <w:rsid w:val="002F1EE5"/>
    <w:rsid w:val="002F24D1"/>
    <w:rsid w:val="002F278C"/>
    <w:rsid w:val="002F27F3"/>
    <w:rsid w:val="002F2BE7"/>
    <w:rsid w:val="002F31DB"/>
    <w:rsid w:val="002F3611"/>
    <w:rsid w:val="002F3702"/>
    <w:rsid w:val="002F3B60"/>
    <w:rsid w:val="002F3BF4"/>
    <w:rsid w:val="002F3C11"/>
    <w:rsid w:val="002F3C3B"/>
    <w:rsid w:val="002F3CB9"/>
    <w:rsid w:val="002F3E00"/>
    <w:rsid w:val="002F3ED7"/>
    <w:rsid w:val="002F41D5"/>
    <w:rsid w:val="002F43B3"/>
    <w:rsid w:val="002F5550"/>
    <w:rsid w:val="002F5B05"/>
    <w:rsid w:val="002F5B71"/>
    <w:rsid w:val="002F5FB4"/>
    <w:rsid w:val="002F6038"/>
    <w:rsid w:val="002F60C5"/>
    <w:rsid w:val="002F684D"/>
    <w:rsid w:val="002F691B"/>
    <w:rsid w:val="002F6D7A"/>
    <w:rsid w:val="002F6DD7"/>
    <w:rsid w:val="002F7141"/>
    <w:rsid w:val="002F7200"/>
    <w:rsid w:val="002F777B"/>
    <w:rsid w:val="002F79DE"/>
    <w:rsid w:val="003004AC"/>
    <w:rsid w:val="00300561"/>
    <w:rsid w:val="00300843"/>
    <w:rsid w:val="003009E6"/>
    <w:rsid w:val="00300BA2"/>
    <w:rsid w:val="00300CD0"/>
    <w:rsid w:val="00300CD9"/>
    <w:rsid w:val="00300D0E"/>
    <w:rsid w:val="00300D12"/>
    <w:rsid w:val="003014BD"/>
    <w:rsid w:val="0030189C"/>
    <w:rsid w:val="00301EAC"/>
    <w:rsid w:val="00301F40"/>
    <w:rsid w:val="00302313"/>
    <w:rsid w:val="00302410"/>
    <w:rsid w:val="003027B1"/>
    <w:rsid w:val="00302EC2"/>
    <w:rsid w:val="003035D0"/>
    <w:rsid w:val="00303A76"/>
    <w:rsid w:val="00303BA8"/>
    <w:rsid w:val="00303D84"/>
    <w:rsid w:val="00304147"/>
    <w:rsid w:val="00304235"/>
    <w:rsid w:val="00304423"/>
    <w:rsid w:val="0030445C"/>
    <w:rsid w:val="003044A1"/>
    <w:rsid w:val="0030476C"/>
    <w:rsid w:val="003049FC"/>
    <w:rsid w:val="00305401"/>
    <w:rsid w:val="003054C5"/>
    <w:rsid w:val="003056E9"/>
    <w:rsid w:val="00305A0F"/>
    <w:rsid w:val="00305B53"/>
    <w:rsid w:val="00305F5A"/>
    <w:rsid w:val="0030610D"/>
    <w:rsid w:val="003061E3"/>
    <w:rsid w:val="003062F6"/>
    <w:rsid w:val="00306886"/>
    <w:rsid w:val="003068A1"/>
    <w:rsid w:val="003068E3"/>
    <w:rsid w:val="00307083"/>
    <w:rsid w:val="00307198"/>
    <w:rsid w:val="0030734F"/>
    <w:rsid w:val="003074FF"/>
    <w:rsid w:val="00307526"/>
    <w:rsid w:val="0030767F"/>
    <w:rsid w:val="0030780E"/>
    <w:rsid w:val="0030798E"/>
    <w:rsid w:val="00307A61"/>
    <w:rsid w:val="00307FE0"/>
    <w:rsid w:val="00310A1D"/>
    <w:rsid w:val="00310B74"/>
    <w:rsid w:val="00310BAB"/>
    <w:rsid w:val="00310CC4"/>
    <w:rsid w:val="00310DBE"/>
    <w:rsid w:val="00310EB5"/>
    <w:rsid w:val="0031149F"/>
    <w:rsid w:val="003114A7"/>
    <w:rsid w:val="00311621"/>
    <w:rsid w:val="003118F8"/>
    <w:rsid w:val="00311D1C"/>
    <w:rsid w:val="003121CE"/>
    <w:rsid w:val="00312476"/>
    <w:rsid w:val="00312706"/>
    <w:rsid w:val="00312F30"/>
    <w:rsid w:val="003134B4"/>
    <w:rsid w:val="003137DF"/>
    <w:rsid w:val="0031383C"/>
    <w:rsid w:val="00314382"/>
    <w:rsid w:val="003143F3"/>
    <w:rsid w:val="003146E0"/>
    <w:rsid w:val="00314A10"/>
    <w:rsid w:val="00314E5D"/>
    <w:rsid w:val="003151A6"/>
    <w:rsid w:val="0031547F"/>
    <w:rsid w:val="00315C15"/>
    <w:rsid w:val="003166A6"/>
    <w:rsid w:val="003166AD"/>
    <w:rsid w:val="003169DF"/>
    <w:rsid w:val="00316A39"/>
    <w:rsid w:val="00316B4C"/>
    <w:rsid w:val="00317090"/>
    <w:rsid w:val="00317657"/>
    <w:rsid w:val="00317C12"/>
    <w:rsid w:val="00317C89"/>
    <w:rsid w:val="003202DC"/>
    <w:rsid w:val="00320B16"/>
    <w:rsid w:val="00320C7F"/>
    <w:rsid w:val="00320F4D"/>
    <w:rsid w:val="003210D5"/>
    <w:rsid w:val="00321278"/>
    <w:rsid w:val="00321685"/>
    <w:rsid w:val="00321BB3"/>
    <w:rsid w:val="00321BEF"/>
    <w:rsid w:val="00321E23"/>
    <w:rsid w:val="00321F85"/>
    <w:rsid w:val="00321F89"/>
    <w:rsid w:val="00322425"/>
    <w:rsid w:val="003231C1"/>
    <w:rsid w:val="00323AEB"/>
    <w:rsid w:val="00323D27"/>
    <w:rsid w:val="00324400"/>
    <w:rsid w:val="003245B0"/>
    <w:rsid w:val="00324BFB"/>
    <w:rsid w:val="00325051"/>
    <w:rsid w:val="003252AB"/>
    <w:rsid w:val="00325EC1"/>
    <w:rsid w:val="00325FBC"/>
    <w:rsid w:val="0032619B"/>
    <w:rsid w:val="00326346"/>
    <w:rsid w:val="0032649C"/>
    <w:rsid w:val="003267FC"/>
    <w:rsid w:val="003268B3"/>
    <w:rsid w:val="003269B4"/>
    <w:rsid w:val="00326D40"/>
    <w:rsid w:val="00326F7D"/>
    <w:rsid w:val="0032726B"/>
    <w:rsid w:val="003272AD"/>
    <w:rsid w:val="00327670"/>
    <w:rsid w:val="003278ED"/>
    <w:rsid w:val="00327ACF"/>
    <w:rsid w:val="00327AD9"/>
    <w:rsid w:val="00330065"/>
    <w:rsid w:val="0033029B"/>
    <w:rsid w:val="003302C4"/>
    <w:rsid w:val="003303B9"/>
    <w:rsid w:val="003305B4"/>
    <w:rsid w:val="00330655"/>
    <w:rsid w:val="00330810"/>
    <w:rsid w:val="0033095F"/>
    <w:rsid w:val="00330FEE"/>
    <w:rsid w:val="00331185"/>
    <w:rsid w:val="003312D2"/>
    <w:rsid w:val="00331D3B"/>
    <w:rsid w:val="003320EE"/>
    <w:rsid w:val="003321EB"/>
    <w:rsid w:val="003322E7"/>
    <w:rsid w:val="00332689"/>
    <w:rsid w:val="003338E7"/>
    <w:rsid w:val="00333A4D"/>
    <w:rsid w:val="00333B4E"/>
    <w:rsid w:val="00333B80"/>
    <w:rsid w:val="00333C23"/>
    <w:rsid w:val="003344B8"/>
    <w:rsid w:val="0033458D"/>
    <w:rsid w:val="00334628"/>
    <w:rsid w:val="00334804"/>
    <w:rsid w:val="0033488D"/>
    <w:rsid w:val="0033492F"/>
    <w:rsid w:val="003349F6"/>
    <w:rsid w:val="00334D92"/>
    <w:rsid w:val="003352B4"/>
    <w:rsid w:val="00335543"/>
    <w:rsid w:val="00335839"/>
    <w:rsid w:val="00335B2C"/>
    <w:rsid w:val="00335C16"/>
    <w:rsid w:val="00335C96"/>
    <w:rsid w:val="00335F41"/>
    <w:rsid w:val="003361CE"/>
    <w:rsid w:val="003361EA"/>
    <w:rsid w:val="003364F7"/>
    <w:rsid w:val="0033669E"/>
    <w:rsid w:val="003366C5"/>
    <w:rsid w:val="003367F3"/>
    <w:rsid w:val="00336A05"/>
    <w:rsid w:val="00336A99"/>
    <w:rsid w:val="003370B1"/>
    <w:rsid w:val="003372B2"/>
    <w:rsid w:val="00337320"/>
    <w:rsid w:val="003375ED"/>
    <w:rsid w:val="003376B5"/>
    <w:rsid w:val="00337B1A"/>
    <w:rsid w:val="0034046E"/>
    <w:rsid w:val="003404B4"/>
    <w:rsid w:val="003404BC"/>
    <w:rsid w:val="00341050"/>
    <w:rsid w:val="00341740"/>
    <w:rsid w:val="003420AF"/>
    <w:rsid w:val="0034260F"/>
    <w:rsid w:val="00342DD2"/>
    <w:rsid w:val="00343207"/>
    <w:rsid w:val="003434B0"/>
    <w:rsid w:val="003438AB"/>
    <w:rsid w:val="003438D1"/>
    <w:rsid w:val="0034393F"/>
    <w:rsid w:val="00343B46"/>
    <w:rsid w:val="00344BB0"/>
    <w:rsid w:val="00344EB4"/>
    <w:rsid w:val="00344FF8"/>
    <w:rsid w:val="003457A9"/>
    <w:rsid w:val="00345A0B"/>
    <w:rsid w:val="00345AAF"/>
    <w:rsid w:val="00345B6E"/>
    <w:rsid w:val="003461A0"/>
    <w:rsid w:val="0034637B"/>
    <w:rsid w:val="00346406"/>
    <w:rsid w:val="003464F1"/>
    <w:rsid w:val="003464FB"/>
    <w:rsid w:val="0034659B"/>
    <w:rsid w:val="003466B4"/>
    <w:rsid w:val="00346B9C"/>
    <w:rsid w:val="00346BE7"/>
    <w:rsid w:val="00346EF0"/>
    <w:rsid w:val="003478A2"/>
    <w:rsid w:val="00347BB4"/>
    <w:rsid w:val="00347C8E"/>
    <w:rsid w:val="00347D50"/>
    <w:rsid w:val="00347D9A"/>
    <w:rsid w:val="00347E0B"/>
    <w:rsid w:val="00347FED"/>
    <w:rsid w:val="003500A7"/>
    <w:rsid w:val="003500BE"/>
    <w:rsid w:val="0035037A"/>
    <w:rsid w:val="00350514"/>
    <w:rsid w:val="0035074A"/>
    <w:rsid w:val="003507A1"/>
    <w:rsid w:val="00350879"/>
    <w:rsid w:val="00350D3A"/>
    <w:rsid w:val="003511F3"/>
    <w:rsid w:val="003512C4"/>
    <w:rsid w:val="00351300"/>
    <w:rsid w:val="00351AB9"/>
    <w:rsid w:val="00351BC1"/>
    <w:rsid w:val="00351DC7"/>
    <w:rsid w:val="00352143"/>
    <w:rsid w:val="00352C31"/>
    <w:rsid w:val="00352D4E"/>
    <w:rsid w:val="00353210"/>
    <w:rsid w:val="00353353"/>
    <w:rsid w:val="0035349F"/>
    <w:rsid w:val="00353648"/>
    <w:rsid w:val="00353659"/>
    <w:rsid w:val="00353825"/>
    <w:rsid w:val="003539EC"/>
    <w:rsid w:val="00353AA6"/>
    <w:rsid w:val="00353B1C"/>
    <w:rsid w:val="00354A5A"/>
    <w:rsid w:val="00354AF9"/>
    <w:rsid w:val="0035522E"/>
    <w:rsid w:val="00355307"/>
    <w:rsid w:val="003553B6"/>
    <w:rsid w:val="00355685"/>
    <w:rsid w:val="00355BEA"/>
    <w:rsid w:val="00355C5A"/>
    <w:rsid w:val="003561BA"/>
    <w:rsid w:val="0035686E"/>
    <w:rsid w:val="00356CF9"/>
    <w:rsid w:val="00356F91"/>
    <w:rsid w:val="00357024"/>
    <w:rsid w:val="00357506"/>
    <w:rsid w:val="003576E7"/>
    <w:rsid w:val="003579E7"/>
    <w:rsid w:val="00357D18"/>
    <w:rsid w:val="00357FF0"/>
    <w:rsid w:val="003603DA"/>
    <w:rsid w:val="00360A2E"/>
    <w:rsid w:val="00361044"/>
    <w:rsid w:val="003613DA"/>
    <w:rsid w:val="003626ED"/>
    <w:rsid w:val="00362AD2"/>
    <w:rsid w:val="00362C43"/>
    <w:rsid w:val="00362D89"/>
    <w:rsid w:val="00362E1C"/>
    <w:rsid w:val="00363A8E"/>
    <w:rsid w:val="00363B3A"/>
    <w:rsid w:val="00363B73"/>
    <w:rsid w:val="00364843"/>
    <w:rsid w:val="003649B6"/>
    <w:rsid w:val="00364C2A"/>
    <w:rsid w:val="003650ED"/>
    <w:rsid w:val="003659B8"/>
    <w:rsid w:val="00365C06"/>
    <w:rsid w:val="0036672C"/>
    <w:rsid w:val="00366B72"/>
    <w:rsid w:val="00367098"/>
    <w:rsid w:val="00367EB5"/>
    <w:rsid w:val="00370027"/>
    <w:rsid w:val="0037064E"/>
    <w:rsid w:val="0037080B"/>
    <w:rsid w:val="00370AD4"/>
    <w:rsid w:val="00370B31"/>
    <w:rsid w:val="00370B7B"/>
    <w:rsid w:val="00370FDB"/>
    <w:rsid w:val="0037101B"/>
    <w:rsid w:val="00371219"/>
    <w:rsid w:val="00372034"/>
    <w:rsid w:val="003725DA"/>
    <w:rsid w:val="00372B21"/>
    <w:rsid w:val="00373362"/>
    <w:rsid w:val="00373623"/>
    <w:rsid w:val="0037378E"/>
    <w:rsid w:val="0037397C"/>
    <w:rsid w:val="0037420E"/>
    <w:rsid w:val="003749D5"/>
    <w:rsid w:val="00374EC7"/>
    <w:rsid w:val="0037513B"/>
    <w:rsid w:val="003752D3"/>
    <w:rsid w:val="00375569"/>
    <w:rsid w:val="003756E2"/>
    <w:rsid w:val="00375BC1"/>
    <w:rsid w:val="00375E49"/>
    <w:rsid w:val="0037602A"/>
    <w:rsid w:val="0037659D"/>
    <w:rsid w:val="003766AA"/>
    <w:rsid w:val="00376A47"/>
    <w:rsid w:val="00376C1B"/>
    <w:rsid w:val="00376DFC"/>
    <w:rsid w:val="00376E5C"/>
    <w:rsid w:val="00376F65"/>
    <w:rsid w:val="0037700E"/>
    <w:rsid w:val="003774A6"/>
    <w:rsid w:val="003775F5"/>
    <w:rsid w:val="0037780E"/>
    <w:rsid w:val="0037789D"/>
    <w:rsid w:val="003779BF"/>
    <w:rsid w:val="00377D3D"/>
    <w:rsid w:val="00377EA1"/>
    <w:rsid w:val="00377F9F"/>
    <w:rsid w:val="00380256"/>
    <w:rsid w:val="00380327"/>
    <w:rsid w:val="003804F9"/>
    <w:rsid w:val="00380D21"/>
    <w:rsid w:val="00380E34"/>
    <w:rsid w:val="003810FD"/>
    <w:rsid w:val="00381154"/>
    <w:rsid w:val="0038128C"/>
    <w:rsid w:val="00381AD6"/>
    <w:rsid w:val="00381FF0"/>
    <w:rsid w:val="003820C1"/>
    <w:rsid w:val="003823C6"/>
    <w:rsid w:val="00382488"/>
    <w:rsid w:val="0038250A"/>
    <w:rsid w:val="003827F4"/>
    <w:rsid w:val="003828DE"/>
    <w:rsid w:val="003829A0"/>
    <w:rsid w:val="003835B8"/>
    <w:rsid w:val="00383C66"/>
    <w:rsid w:val="003840B7"/>
    <w:rsid w:val="0038414C"/>
    <w:rsid w:val="0038424F"/>
    <w:rsid w:val="003845A4"/>
    <w:rsid w:val="003845C7"/>
    <w:rsid w:val="00384832"/>
    <w:rsid w:val="00384BF5"/>
    <w:rsid w:val="00384E39"/>
    <w:rsid w:val="00384F25"/>
    <w:rsid w:val="0038541D"/>
    <w:rsid w:val="00385607"/>
    <w:rsid w:val="003859F8"/>
    <w:rsid w:val="00385E17"/>
    <w:rsid w:val="003860C6"/>
    <w:rsid w:val="00386239"/>
    <w:rsid w:val="00386603"/>
    <w:rsid w:val="00386E8A"/>
    <w:rsid w:val="003871D0"/>
    <w:rsid w:val="00387466"/>
    <w:rsid w:val="00387542"/>
    <w:rsid w:val="0038780F"/>
    <w:rsid w:val="00387F66"/>
    <w:rsid w:val="00390007"/>
    <w:rsid w:val="00390326"/>
    <w:rsid w:val="00390530"/>
    <w:rsid w:val="00390740"/>
    <w:rsid w:val="00390A06"/>
    <w:rsid w:val="00390DD2"/>
    <w:rsid w:val="00391087"/>
    <w:rsid w:val="00391475"/>
    <w:rsid w:val="0039161B"/>
    <w:rsid w:val="00391646"/>
    <w:rsid w:val="0039175D"/>
    <w:rsid w:val="00391FFB"/>
    <w:rsid w:val="003922B0"/>
    <w:rsid w:val="0039294E"/>
    <w:rsid w:val="00392D4C"/>
    <w:rsid w:val="0039323D"/>
    <w:rsid w:val="0039328B"/>
    <w:rsid w:val="00393F39"/>
    <w:rsid w:val="0039416D"/>
    <w:rsid w:val="003945EA"/>
    <w:rsid w:val="0039462F"/>
    <w:rsid w:val="003947BB"/>
    <w:rsid w:val="00394983"/>
    <w:rsid w:val="00394EAA"/>
    <w:rsid w:val="00394EDA"/>
    <w:rsid w:val="00395527"/>
    <w:rsid w:val="00395BB9"/>
    <w:rsid w:val="00395C7F"/>
    <w:rsid w:val="00395DBC"/>
    <w:rsid w:val="00395DF8"/>
    <w:rsid w:val="00396687"/>
    <w:rsid w:val="00396781"/>
    <w:rsid w:val="0039692B"/>
    <w:rsid w:val="00396ED1"/>
    <w:rsid w:val="0039701B"/>
    <w:rsid w:val="00397053"/>
    <w:rsid w:val="0039720E"/>
    <w:rsid w:val="003978B9"/>
    <w:rsid w:val="00397A49"/>
    <w:rsid w:val="00397B24"/>
    <w:rsid w:val="00397FA7"/>
    <w:rsid w:val="003998E6"/>
    <w:rsid w:val="003A0A12"/>
    <w:rsid w:val="003A0A81"/>
    <w:rsid w:val="003A0B2D"/>
    <w:rsid w:val="003A0D21"/>
    <w:rsid w:val="003A0D30"/>
    <w:rsid w:val="003A10A6"/>
    <w:rsid w:val="003A1290"/>
    <w:rsid w:val="003A149C"/>
    <w:rsid w:val="003A15F8"/>
    <w:rsid w:val="003A19EE"/>
    <w:rsid w:val="003A1A69"/>
    <w:rsid w:val="003A1D7E"/>
    <w:rsid w:val="003A276B"/>
    <w:rsid w:val="003A27D8"/>
    <w:rsid w:val="003A2CEA"/>
    <w:rsid w:val="003A3138"/>
    <w:rsid w:val="003A3323"/>
    <w:rsid w:val="003A3F53"/>
    <w:rsid w:val="003A441D"/>
    <w:rsid w:val="003A4C63"/>
    <w:rsid w:val="003A4DDB"/>
    <w:rsid w:val="003A5395"/>
    <w:rsid w:val="003A54AC"/>
    <w:rsid w:val="003A67D2"/>
    <w:rsid w:val="003A6925"/>
    <w:rsid w:val="003A6E7C"/>
    <w:rsid w:val="003A7569"/>
    <w:rsid w:val="003A75E0"/>
    <w:rsid w:val="003A7CD6"/>
    <w:rsid w:val="003A7FDE"/>
    <w:rsid w:val="003B00B6"/>
    <w:rsid w:val="003B01AF"/>
    <w:rsid w:val="003B0281"/>
    <w:rsid w:val="003B0367"/>
    <w:rsid w:val="003B084C"/>
    <w:rsid w:val="003B097C"/>
    <w:rsid w:val="003B0A03"/>
    <w:rsid w:val="003B0C2F"/>
    <w:rsid w:val="003B0D9C"/>
    <w:rsid w:val="003B0F21"/>
    <w:rsid w:val="003B0FB4"/>
    <w:rsid w:val="003B1008"/>
    <w:rsid w:val="003B1332"/>
    <w:rsid w:val="003B1551"/>
    <w:rsid w:val="003B17C4"/>
    <w:rsid w:val="003B1B11"/>
    <w:rsid w:val="003B1B20"/>
    <w:rsid w:val="003B1E74"/>
    <w:rsid w:val="003B210B"/>
    <w:rsid w:val="003B21CB"/>
    <w:rsid w:val="003B2336"/>
    <w:rsid w:val="003B23F1"/>
    <w:rsid w:val="003B29F3"/>
    <w:rsid w:val="003B2A7E"/>
    <w:rsid w:val="003B360E"/>
    <w:rsid w:val="003B3F7F"/>
    <w:rsid w:val="003B404A"/>
    <w:rsid w:val="003B4FD8"/>
    <w:rsid w:val="003B50A3"/>
    <w:rsid w:val="003B50AC"/>
    <w:rsid w:val="003B50D0"/>
    <w:rsid w:val="003B5115"/>
    <w:rsid w:val="003B526D"/>
    <w:rsid w:val="003B55AC"/>
    <w:rsid w:val="003B580E"/>
    <w:rsid w:val="003B5823"/>
    <w:rsid w:val="003B653F"/>
    <w:rsid w:val="003B6930"/>
    <w:rsid w:val="003B6F61"/>
    <w:rsid w:val="003B7917"/>
    <w:rsid w:val="003B7B72"/>
    <w:rsid w:val="003B7DA1"/>
    <w:rsid w:val="003C0239"/>
    <w:rsid w:val="003C028B"/>
    <w:rsid w:val="003C0428"/>
    <w:rsid w:val="003C07D0"/>
    <w:rsid w:val="003C088A"/>
    <w:rsid w:val="003C09DA"/>
    <w:rsid w:val="003C0CCF"/>
    <w:rsid w:val="003C0DFA"/>
    <w:rsid w:val="003C10E7"/>
    <w:rsid w:val="003C13AF"/>
    <w:rsid w:val="003C15A2"/>
    <w:rsid w:val="003C16E2"/>
    <w:rsid w:val="003C1844"/>
    <w:rsid w:val="003C1D6D"/>
    <w:rsid w:val="003C1F75"/>
    <w:rsid w:val="003C2306"/>
    <w:rsid w:val="003C23AF"/>
    <w:rsid w:val="003C2D62"/>
    <w:rsid w:val="003C2F31"/>
    <w:rsid w:val="003C35C8"/>
    <w:rsid w:val="003C3F40"/>
    <w:rsid w:val="003C47AD"/>
    <w:rsid w:val="003C4AD1"/>
    <w:rsid w:val="003C4B47"/>
    <w:rsid w:val="003C4F45"/>
    <w:rsid w:val="003C5787"/>
    <w:rsid w:val="003C5880"/>
    <w:rsid w:val="003C61C0"/>
    <w:rsid w:val="003C62CA"/>
    <w:rsid w:val="003C6430"/>
    <w:rsid w:val="003C64C8"/>
    <w:rsid w:val="003C674A"/>
    <w:rsid w:val="003C697C"/>
    <w:rsid w:val="003C6B16"/>
    <w:rsid w:val="003C6DFC"/>
    <w:rsid w:val="003C6E24"/>
    <w:rsid w:val="003C7694"/>
    <w:rsid w:val="003C7BDE"/>
    <w:rsid w:val="003C7D12"/>
    <w:rsid w:val="003CF0F7"/>
    <w:rsid w:val="003D0AA6"/>
    <w:rsid w:val="003D0AB5"/>
    <w:rsid w:val="003D0BEF"/>
    <w:rsid w:val="003D0ED8"/>
    <w:rsid w:val="003D0FB5"/>
    <w:rsid w:val="003D16B7"/>
    <w:rsid w:val="003D177A"/>
    <w:rsid w:val="003D2323"/>
    <w:rsid w:val="003D2411"/>
    <w:rsid w:val="003D24B4"/>
    <w:rsid w:val="003D27A2"/>
    <w:rsid w:val="003D284E"/>
    <w:rsid w:val="003D2CAA"/>
    <w:rsid w:val="003D2CEC"/>
    <w:rsid w:val="003D3490"/>
    <w:rsid w:val="003D37E9"/>
    <w:rsid w:val="003D38D8"/>
    <w:rsid w:val="003D3A28"/>
    <w:rsid w:val="003D4022"/>
    <w:rsid w:val="003D411D"/>
    <w:rsid w:val="003D422A"/>
    <w:rsid w:val="003D4276"/>
    <w:rsid w:val="003D49CC"/>
    <w:rsid w:val="003D4AF2"/>
    <w:rsid w:val="003D4D53"/>
    <w:rsid w:val="003D4F79"/>
    <w:rsid w:val="003D512F"/>
    <w:rsid w:val="003D52D8"/>
    <w:rsid w:val="003D58D4"/>
    <w:rsid w:val="003D5AA1"/>
    <w:rsid w:val="003D60C7"/>
    <w:rsid w:val="003D63D1"/>
    <w:rsid w:val="003D71F4"/>
    <w:rsid w:val="003D7307"/>
    <w:rsid w:val="003D7494"/>
    <w:rsid w:val="003D77BD"/>
    <w:rsid w:val="003D7B0A"/>
    <w:rsid w:val="003E05AE"/>
    <w:rsid w:val="003E08D9"/>
    <w:rsid w:val="003E0B9E"/>
    <w:rsid w:val="003E1AC0"/>
    <w:rsid w:val="003E1BDE"/>
    <w:rsid w:val="003E1FA1"/>
    <w:rsid w:val="003E2235"/>
    <w:rsid w:val="003E2240"/>
    <w:rsid w:val="003E22D8"/>
    <w:rsid w:val="003E23FF"/>
    <w:rsid w:val="003E25D7"/>
    <w:rsid w:val="003E2731"/>
    <w:rsid w:val="003E2A1A"/>
    <w:rsid w:val="003E2D9D"/>
    <w:rsid w:val="003E2DE9"/>
    <w:rsid w:val="003E2F99"/>
    <w:rsid w:val="003E3153"/>
    <w:rsid w:val="003E3305"/>
    <w:rsid w:val="003E3587"/>
    <w:rsid w:val="003E3643"/>
    <w:rsid w:val="003E3BF3"/>
    <w:rsid w:val="003E3BFA"/>
    <w:rsid w:val="003E3CEB"/>
    <w:rsid w:val="003E3EBC"/>
    <w:rsid w:val="003E3F44"/>
    <w:rsid w:val="003E4228"/>
    <w:rsid w:val="003E4415"/>
    <w:rsid w:val="003E4801"/>
    <w:rsid w:val="003E4BA6"/>
    <w:rsid w:val="003E4BB9"/>
    <w:rsid w:val="003E520A"/>
    <w:rsid w:val="003E541A"/>
    <w:rsid w:val="003E5825"/>
    <w:rsid w:val="003E589D"/>
    <w:rsid w:val="003E5953"/>
    <w:rsid w:val="003E5A9C"/>
    <w:rsid w:val="003E5C0C"/>
    <w:rsid w:val="003E681B"/>
    <w:rsid w:val="003E6A25"/>
    <w:rsid w:val="003E75A0"/>
    <w:rsid w:val="003E7733"/>
    <w:rsid w:val="003E7C06"/>
    <w:rsid w:val="003E7E96"/>
    <w:rsid w:val="003F020F"/>
    <w:rsid w:val="003F0723"/>
    <w:rsid w:val="003F0826"/>
    <w:rsid w:val="003F0970"/>
    <w:rsid w:val="003F0C0C"/>
    <w:rsid w:val="003F0FE8"/>
    <w:rsid w:val="003F132A"/>
    <w:rsid w:val="003F13E4"/>
    <w:rsid w:val="003F199D"/>
    <w:rsid w:val="003F1B33"/>
    <w:rsid w:val="003F1F73"/>
    <w:rsid w:val="003F225F"/>
    <w:rsid w:val="003F22E3"/>
    <w:rsid w:val="003F2B36"/>
    <w:rsid w:val="003F2B8B"/>
    <w:rsid w:val="003F2BEE"/>
    <w:rsid w:val="003F33B7"/>
    <w:rsid w:val="003F36BC"/>
    <w:rsid w:val="003F3985"/>
    <w:rsid w:val="003F3C75"/>
    <w:rsid w:val="003F3DDE"/>
    <w:rsid w:val="003F3E10"/>
    <w:rsid w:val="003F3E9E"/>
    <w:rsid w:val="003F413F"/>
    <w:rsid w:val="003F4147"/>
    <w:rsid w:val="003F43B8"/>
    <w:rsid w:val="003F44F5"/>
    <w:rsid w:val="003F492E"/>
    <w:rsid w:val="003F4E63"/>
    <w:rsid w:val="003F535A"/>
    <w:rsid w:val="003F5C58"/>
    <w:rsid w:val="003F6196"/>
    <w:rsid w:val="003F6256"/>
    <w:rsid w:val="003F62F6"/>
    <w:rsid w:val="003F6971"/>
    <w:rsid w:val="003F742D"/>
    <w:rsid w:val="003F75A4"/>
    <w:rsid w:val="003F7B76"/>
    <w:rsid w:val="003F7D31"/>
    <w:rsid w:val="003F7DED"/>
    <w:rsid w:val="003F7F22"/>
    <w:rsid w:val="00400230"/>
    <w:rsid w:val="004007AC"/>
    <w:rsid w:val="00400894"/>
    <w:rsid w:val="00401167"/>
    <w:rsid w:val="00401246"/>
    <w:rsid w:val="004012FE"/>
    <w:rsid w:val="004016EF"/>
    <w:rsid w:val="00401A4D"/>
    <w:rsid w:val="00402255"/>
    <w:rsid w:val="004022F6"/>
    <w:rsid w:val="00403151"/>
    <w:rsid w:val="004031CE"/>
    <w:rsid w:val="00403272"/>
    <w:rsid w:val="0040356A"/>
    <w:rsid w:val="00403597"/>
    <w:rsid w:val="0040389B"/>
    <w:rsid w:val="004038B9"/>
    <w:rsid w:val="004039FB"/>
    <w:rsid w:val="00403A49"/>
    <w:rsid w:val="00403E66"/>
    <w:rsid w:val="00403EB0"/>
    <w:rsid w:val="00403F7C"/>
    <w:rsid w:val="004049BA"/>
    <w:rsid w:val="00404A3F"/>
    <w:rsid w:val="00405204"/>
    <w:rsid w:val="0040523E"/>
    <w:rsid w:val="0040542C"/>
    <w:rsid w:val="0040552B"/>
    <w:rsid w:val="004059CC"/>
    <w:rsid w:val="00405AFA"/>
    <w:rsid w:val="00405D0D"/>
    <w:rsid w:val="00406199"/>
    <w:rsid w:val="0040643E"/>
    <w:rsid w:val="004065AA"/>
    <w:rsid w:val="004069B0"/>
    <w:rsid w:val="00406C43"/>
    <w:rsid w:val="00406D4D"/>
    <w:rsid w:val="00406EEB"/>
    <w:rsid w:val="00407EA2"/>
    <w:rsid w:val="00410244"/>
    <w:rsid w:val="0041030D"/>
    <w:rsid w:val="00410311"/>
    <w:rsid w:val="0041044C"/>
    <w:rsid w:val="004108F3"/>
    <w:rsid w:val="00411333"/>
    <w:rsid w:val="0041134B"/>
    <w:rsid w:val="00411393"/>
    <w:rsid w:val="00411598"/>
    <w:rsid w:val="00411627"/>
    <w:rsid w:val="0041170F"/>
    <w:rsid w:val="004118B8"/>
    <w:rsid w:val="00411A65"/>
    <w:rsid w:val="00411B98"/>
    <w:rsid w:val="00411C91"/>
    <w:rsid w:val="00411D9C"/>
    <w:rsid w:val="00411F91"/>
    <w:rsid w:val="00412196"/>
    <w:rsid w:val="00412452"/>
    <w:rsid w:val="00412C70"/>
    <w:rsid w:val="00412CC4"/>
    <w:rsid w:val="00413966"/>
    <w:rsid w:val="00413F85"/>
    <w:rsid w:val="00414038"/>
    <w:rsid w:val="0041409B"/>
    <w:rsid w:val="00414856"/>
    <w:rsid w:val="0041485D"/>
    <w:rsid w:val="00415271"/>
    <w:rsid w:val="004158FA"/>
    <w:rsid w:val="00415E4E"/>
    <w:rsid w:val="004165E8"/>
    <w:rsid w:val="004168C0"/>
    <w:rsid w:val="00416C53"/>
    <w:rsid w:val="00416ED3"/>
    <w:rsid w:val="0041703E"/>
    <w:rsid w:val="0041788A"/>
    <w:rsid w:val="00417C8B"/>
    <w:rsid w:val="00417D0F"/>
    <w:rsid w:val="00420179"/>
    <w:rsid w:val="004201AC"/>
    <w:rsid w:val="0042027D"/>
    <w:rsid w:val="00420919"/>
    <w:rsid w:val="00420C40"/>
    <w:rsid w:val="00420F32"/>
    <w:rsid w:val="00420F89"/>
    <w:rsid w:val="0042105B"/>
    <w:rsid w:val="0042154D"/>
    <w:rsid w:val="00421670"/>
    <w:rsid w:val="00421777"/>
    <w:rsid w:val="00421FB7"/>
    <w:rsid w:val="0042224C"/>
    <w:rsid w:val="0042246C"/>
    <w:rsid w:val="004224C6"/>
    <w:rsid w:val="00422DFE"/>
    <w:rsid w:val="0042329C"/>
    <w:rsid w:val="00423B9A"/>
    <w:rsid w:val="0042405A"/>
    <w:rsid w:val="004240A0"/>
    <w:rsid w:val="0042414A"/>
    <w:rsid w:val="004247AE"/>
    <w:rsid w:val="004247B1"/>
    <w:rsid w:val="004248EF"/>
    <w:rsid w:val="0042491E"/>
    <w:rsid w:val="00424B2E"/>
    <w:rsid w:val="00424D89"/>
    <w:rsid w:val="00424F83"/>
    <w:rsid w:val="004258D7"/>
    <w:rsid w:val="00425F3D"/>
    <w:rsid w:val="004262FC"/>
    <w:rsid w:val="004266C2"/>
    <w:rsid w:val="004267B2"/>
    <w:rsid w:val="00426E3E"/>
    <w:rsid w:val="00427307"/>
    <w:rsid w:val="004273BA"/>
    <w:rsid w:val="00427647"/>
    <w:rsid w:val="00427658"/>
    <w:rsid w:val="0042771C"/>
    <w:rsid w:val="00427C40"/>
    <w:rsid w:val="00427D03"/>
    <w:rsid w:val="00427D7D"/>
    <w:rsid w:val="00427ED5"/>
    <w:rsid w:val="00427FBC"/>
    <w:rsid w:val="0043054F"/>
    <w:rsid w:val="004307FB"/>
    <w:rsid w:val="00430AB7"/>
    <w:rsid w:val="00430D69"/>
    <w:rsid w:val="00430DEB"/>
    <w:rsid w:val="00431064"/>
    <w:rsid w:val="004310A4"/>
    <w:rsid w:val="004311FC"/>
    <w:rsid w:val="004313C3"/>
    <w:rsid w:val="004314BD"/>
    <w:rsid w:val="0043165C"/>
    <w:rsid w:val="004317B1"/>
    <w:rsid w:val="00431908"/>
    <w:rsid w:val="004319A5"/>
    <w:rsid w:val="00431C81"/>
    <w:rsid w:val="00431F8A"/>
    <w:rsid w:val="004325F3"/>
    <w:rsid w:val="004326E5"/>
    <w:rsid w:val="004329F7"/>
    <w:rsid w:val="00432B0F"/>
    <w:rsid w:val="004331EA"/>
    <w:rsid w:val="0043347D"/>
    <w:rsid w:val="00433652"/>
    <w:rsid w:val="00433852"/>
    <w:rsid w:val="00433C33"/>
    <w:rsid w:val="00433EAB"/>
    <w:rsid w:val="004346D2"/>
    <w:rsid w:val="004348F3"/>
    <w:rsid w:val="004349B3"/>
    <w:rsid w:val="0043559F"/>
    <w:rsid w:val="004359F5"/>
    <w:rsid w:val="004366F4"/>
    <w:rsid w:val="00436833"/>
    <w:rsid w:val="0043699D"/>
    <w:rsid w:val="00436DC7"/>
    <w:rsid w:val="004370AE"/>
    <w:rsid w:val="0043713B"/>
    <w:rsid w:val="00437CEC"/>
    <w:rsid w:val="00437FBB"/>
    <w:rsid w:val="004403D6"/>
    <w:rsid w:val="0044077D"/>
    <w:rsid w:val="004407BD"/>
    <w:rsid w:val="00440832"/>
    <w:rsid w:val="0044089E"/>
    <w:rsid w:val="00440BE6"/>
    <w:rsid w:val="00440CAD"/>
    <w:rsid w:val="00440D4D"/>
    <w:rsid w:val="00440FFD"/>
    <w:rsid w:val="004411D0"/>
    <w:rsid w:val="0044184B"/>
    <w:rsid w:val="00441FA8"/>
    <w:rsid w:val="0044233E"/>
    <w:rsid w:val="00442756"/>
    <w:rsid w:val="00442861"/>
    <w:rsid w:val="00442FB8"/>
    <w:rsid w:val="00443343"/>
    <w:rsid w:val="00443450"/>
    <w:rsid w:val="00443479"/>
    <w:rsid w:val="004439EE"/>
    <w:rsid w:val="00443D28"/>
    <w:rsid w:val="00443F3F"/>
    <w:rsid w:val="00444697"/>
    <w:rsid w:val="00444875"/>
    <w:rsid w:val="00444B9D"/>
    <w:rsid w:val="00444BF0"/>
    <w:rsid w:val="00444DDF"/>
    <w:rsid w:val="00444FB7"/>
    <w:rsid w:val="004454B0"/>
    <w:rsid w:val="00446335"/>
    <w:rsid w:val="00446C09"/>
    <w:rsid w:val="00447053"/>
    <w:rsid w:val="00447413"/>
    <w:rsid w:val="00447443"/>
    <w:rsid w:val="0044775E"/>
    <w:rsid w:val="004478AC"/>
    <w:rsid w:val="00447E47"/>
    <w:rsid w:val="00447E6E"/>
    <w:rsid w:val="00450CD0"/>
    <w:rsid w:val="00450EF9"/>
    <w:rsid w:val="00450F44"/>
    <w:rsid w:val="004510C1"/>
    <w:rsid w:val="0045114A"/>
    <w:rsid w:val="00451414"/>
    <w:rsid w:val="00451479"/>
    <w:rsid w:val="004518EE"/>
    <w:rsid w:val="00451AFA"/>
    <w:rsid w:val="00451C25"/>
    <w:rsid w:val="004523F5"/>
    <w:rsid w:val="00452565"/>
    <w:rsid w:val="004528BF"/>
    <w:rsid w:val="004530A2"/>
    <w:rsid w:val="00453368"/>
    <w:rsid w:val="004535B1"/>
    <w:rsid w:val="00453F4D"/>
    <w:rsid w:val="00454728"/>
    <w:rsid w:val="00454C9D"/>
    <w:rsid w:val="00454DB3"/>
    <w:rsid w:val="00455EB2"/>
    <w:rsid w:val="00455F51"/>
    <w:rsid w:val="00456345"/>
    <w:rsid w:val="00456E67"/>
    <w:rsid w:val="00457062"/>
    <w:rsid w:val="0045780C"/>
    <w:rsid w:val="00457965"/>
    <w:rsid w:val="00457AAC"/>
    <w:rsid w:val="00457C51"/>
    <w:rsid w:val="00457D4E"/>
    <w:rsid w:val="00457FE7"/>
    <w:rsid w:val="0045A81B"/>
    <w:rsid w:val="004608E7"/>
    <w:rsid w:val="00460F33"/>
    <w:rsid w:val="0046205F"/>
    <w:rsid w:val="004627BA"/>
    <w:rsid w:val="004627EA"/>
    <w:rsid w:val="00462D59"/>
    <w:rsid w:val="00462E90"/>
    <w:rsid w:val="00463207"/>
    <w:rsid w:val="0046332C"/>
    <w:rsid w:val="004633A2"/>
    <w:rsid w:val="004637C1"/>
    <w:rsid w:val="0046380F"/>
    <w:rsid w:val="004638D0"/>
    <w:rsid w:val="00463BFF"/>
    <w:rsid w:val="00463EFA"/>
    <w:rsid w:val="00463FB5"/>
    <w:rsid w:val="004644A6"/>
    <w:rsid w:val="00465015"/>
    <w:rsid w:val="00465104"/>
    <w:rsid w:val="00465766"/>
    <w:rsid w:val="0046585D"/>
    <w:rsid w:val="00465B3F"/>
    <w:rsid w:val="004660A4"/>
    <w:rsid w:val="004669B1"/>
    <w:rsid w:val="004669F8"/>
    <w:rsid w:val="00466BF5"/>
    <w:rsid w:val="00466E41"/>
    <w:rsid w:val="004679FD"/>
    <w:rsid w:val="00467BB7"/>
    <w:rsid w:val="0046833A"/>
    <w:rsid w:val="00470313"/>
    <w:rsid w:val="004703C1"/>
    <w:rsid w:val="004706EA"/>
    <w:rsid w:val="004707D1"/>
    <w:rsid w:val="00470973"/>
    <w:rsid w:val="00470A73"/>
    <w:rsid w:val="00470ED0"/>
    <w:rsid w:val="00471344"/>
    <w:rsid w:val="00471667"/>
    <w:rsid w:val="0047186A"/>
    <w:rsid w:val="00472143"/>
    <w:rsid w:val="0047254C"/>
    <w:rsid w:val="00472AFE"/>
    <w:rsid w:val="00472CBA"/>
    <w:rsid w:val="00472E00"/>
    <w:rsid w:val="0047327E"/>
    <w:rsid w:val="004735AB"/>
    <w:rsid w:val="00473666"/>
    <w:rsid w:val="004737B1"/>
    <w:rsid w:val="00473F1E"/>
    <w:rsid w:val="00473FFE"/>
    <w:rsid w:val="00474445"/>
    <w:rsid w:val="00474923"/>
    <w:rsid w:val="00474E00"/>
    <w:rsid w:val="0047593C"/>
    <w:rsid w:val="00475A9B"/>
    <w:rsid w:val="00475D4C"/>
    <w:rsid w:val="00475E90"/>
    <w:rsid w:val="0047609C"/>
    <w:rsid w:val="004760A5"/>
    <w:rsid w:val="00476650"/>
    <w:rsid w:val="0047665F"/>
    <w:rsid w:val="0047693D"/>
    <w:rsid w:val="00476B0E"/>
    <w:rsid w:val="00476BF7"/>
    <w:rsid w:val="00476C41"/>
    <w:rsid w:val="00476E7D"/>
    <w:rsid w:val="00477113"/>
    <w:rsid w:val="00477CE4"/>
    <w:rsid w:val="00480382"/>
    <w:rsid w:val="00480BF7"/>
    <w:rsid w:val="00480DF5"/>
    <w:rsid w:val="004818D7"/>
    <w:rsid w:val="004818FF"/>
    <w:rsid w:val="00481CF7"/>
    <w:rsid w:val="004824FA"/>
    <w:rsid w:val="00482530"/>
    <w:rsid w:val="00482861"/>
    <w:rsid w:val="00482D14"/>
    <w:rsid w:val="00482DEC"/>
    <w:rsid w:val="004833CB"/>
    <w:rsid w:val="00483573"/>
    <w:rsid w:val="0048368C"/>
    <w:rsid w:val="00483B31"/>
    <w:rsid w:val="004845D4"/>
    <w:rsid w:val="00484967"/>
    <w:rsid w:val="00485E69"/>
    <w:rsid w:val="00485E9A"/>
    <w:rsid w:val="0048607C"/>
    <w:rsid w:val="0048656C"/>
    <w:rsid w:val="004866CC"/>
    <w:rsid w:val="004866E4"/>
    <w:rsid w:val="0048675B"/>
    <w:rsid w:val="00486795"/>
    <w:rsid w:val="0048706A"/>
    <w:rsid w:val="004871DE"/>
    <w:rsid w:val="004874B2"/>
    <w:rsid w:val="00487547"/>
    <w:rsid w:val="00490309"/>
    <w:rsid w:val="004905FF"/>
    <w:rsid w:val="00490613"/>
    <w:rsid w:val="0049074C"/>
    <w:rsid w:val="00491351"/>
    <w:rsid w:val="004915A7"/>
    <w:rsid w:val="00491A56"/>
    <w:rsid w:val="0049272A"/>
    <w:rsid w:val="00492E2C"/>
    <w:rsid w:val="00492F1E"/>
    <w:rsid w:val="00493571"/>
    <w:rsid w:val="004939AF"/>
    <w:rsid w:val="00493B23"/>
    <w:rsid w:val="00494B9F"/>
    <w:rsid w:val="00494C03"/>
    <w:rsid w:val="00494EC6"/>
    <w:rsid w:val="00494FBA"/>
    <w:rsid w:val="004951B9"/>
    <w:rsid w:val="00495351"/>
    <w:rsid w:val="0049577D"/>
    <w:rsid w:val="004957DF"/>
    <w:rsid w:val="0049593E"/>
    <w:rsid w:val="004959EE"/>
    <w:rsid w:val="00495A4D"/>
    <w:rsid w:val="004960E3"/>
    <w:rsid w:val="00496520"/>
    <w:rsid w:val="004969EB"/>
    <w:rsid w:val="00497729"/>
    <w:rsid w:val="00497888"/>
    <w:rsid w:val="00497A19"/>
    <w:rsid w:val="00497BBD"/>
    <w:rsid w:val="004A0226"/>
    <w:rsid w:val="004A06BD"/>
    <w:rsid w:val="004A098C"/>
    <w:rsid w:val="004A0BD1"/>
    <w:rsid w:val="004A0CA1"/>
    <w:rsid w:val="004A0E40"/>
    <w:rsid w:val="004A1097"/>
    <w:rsid w:val="004A12D9"/>
    <w:rsid w:val="004A1401"/>
    <w:rsid w:val="004A14F4"/>
    <w:rsid w:val="004A181C"/>
    <w:rsid w:val="004A18E9"/>
    <w:rsid w:val="004A1F9B"/>
    <w:rsid w:val="004A2451"/>
    <w:rsid w:val="004A2B23"/>
    <w:rsid w:val="004A2B96"/>
    <w:rsid w:val="004A384E"/>
    <w:rsid w:val="004A385C"/>
    <w:rsid w:val="004A479F"/>
    <w:rsid w:val="004A4F07"/>
    <w:rsid w:val="004A5106"/>
    <w:rsid w:val="004A5CCC"/>
    <w:rsid w:val="004A5E92"/>
    <w:rsid w:val="004A5EF1"/>
    <w:rsid w:val="004A629F"/>
    <w:rsid w:val="004A6927"/>
    <w:rsid w:val="004A6B99"/>
    <w:rsid w:val="004A6D41"/>
    <w:rsid w:val="004A724F"/>
    <w:rsid w:val="004A7886"/>
    <w:rsid w:val="004A7C15"/>
    <w:rsid w:val="004A7ED9"/>
    <w:rsid w:val="004AB8EC"/>
    <w:rsid w:val="004B0013"/>
    <w:rsid w:val="004B02F7"/>
    <w:rsid w:val="004B0881"/>
    <w:rsid w:val="004B0CB6"/>
    <w:rsid w:val="004B0DA5"/>
    <w:rsid w:val="004B0F90"/>
    <w:rsid w:val="004B11A8"/>
    <w:rsid w:val="004B1A4F"/>
    <w:rsid w:val="004B1C3C"/>
    <w:rsid w:val="004B21E2"/>
    <w:rsid w:val="004B24C0"/>
    <w:rsid w:val="004B260D"/>
    <w:rsid w:val="004B2A3A"/>
    <w:rsid w:val="004B2A62"/>
    <w:rsid w:val="004B2D0B"/>
    <w:rsid w:val="004B2E86"/>
    <w:rsid w:val="004B308A"/>
    <w:rsid w:val="004B3DF4"/>
    <w:rsid w:val="004B41AF"/>
    <w:rsid w:val="004B43D3"/>
    <w:rsid w:val="004B4663"/>
    <w:rsid w:val="004B47A8"/>
    <w:rsid w:val="004B47FC"/>
    <w:rsid w:val="004B4C00"/>
    <w:rsid w:val="004B4C2A"/>
    <w:rsid w:val="004B4ECF"/>
    <w:rsid w:val="004B54AC"/>
    <w:rsid w:val="004B55E4"/>
    <w:rsid w:val="004B59D5"/>
    <w:rsid w:val="004B5D73"/>
    <w:rsid w:val="004B60E8"/>
    <w:rsid w:val="004B6130"/>
    <w:rsid w:val="004B61D0"/>
    <w:rsid w:val="004B6357"/>
    <w:rsid w:val="004B64EB"/>
    <w:rsid w:val="004B6A2E"/>
    <w:rsid w:val="004B6B94"/>
    <w:rsid w:val="004B7265"/>
    <w:rsid w:val="004B727B"/>
    <w:rsid w:val="004B73A4"/>
    <w:rsid w:val="004B7AFE"/>
    <w:rsid w:val="004B7BC5"/>
    <w:rsid w:val="004B7D09"/>
    <w:rsid w:val="004C066B"/>
    <w:rsid w:val="004C1084"/>
    <w:rsid w:val="004C128F"/>
    <w:rsid w:val="004C1432"/>
    <w:rsid w:val="004C1683"/>
    <w:rsid w:val="004C1952"/>
    <w:rsid w:val="004C1ACF"/>
    <w:rsid w:val="004C1C0D"/>
    <w:rsid w:val="004C2328"/>
    <w:rsid w:val="004C2355"/>
    <w:rsid w:val="004C257D"/>
    <w:rsid w:val="004C276D"/>
    <w:rsid w:val="004C2D9B"/>
    <w:rsid w:val="004C2FA4"/>
    <w:rsid w:val="004C3240"/>
    <w:rsid w:val="004C385C"/>
    <w:rsid w:val="004C3A5F"/>
    <w:rsid w:val="004C3BF5"/>
    <w:rsid w:val="004C3C62"/>
    <w:rsid w:val="004C3DE4"/>
    <w:rsid w:val="004C418F"/>
    <w:rsid w:val="004C4298"/>
    <w:rsid w:val="004C4329"/>
    <w:rsid w:val="004C4655"/>
    <w:rsid w:val="004C4B68"/>
    <w:rsid w:val="004C4B7A"/>
    <w:rsid w:val="004C4D4A"/>
    <w:rsid w:val="004C4DD1"/>
    <w:rsid w:val="004C4DD4"/>
    <w:rsid w:val="004C5396"/>
    <w:rsid w:val="004C5446"/>
    <w:rsid w:val="004C563D"/>
    <w:rsid w:val="004C594E"/>
    <w:rsid w:val="004C595A"/>
    <w:rsid w:val="004C59C5"/>
    <w:rsid w:val="004C5B7F"/>
    <w:rsid w:val="004C61A7"/>
    <w:rsid w:val="004C62CC"/>
    <w:rsid w:val="004C6558"/>
    <w:rsid w:val="004C6570"/>
    <w:rsid w:val="004C65DB"/>
    <w:rsid w:val="004C6848"/>
    <w:rsid w:val="004C698C"/>
    <w:rsid w:val="004C69F0"/>
    <w:rsid w:val="004C6AEF"/>
    <w:rsid w:val="004C6DC8"/>
    <w:rsid w:val="004C728A"/>
    <w:rsid w:val="004C7486"/>
    <w:rsid w:val="004C780D"/>
    <w:rsid w:val="004D00A3"/>
    <w:rsid w:val="004D0365"/>
    <w:rsid w:val="004D07AA"/>
    <w:rsid w:val="004D0985"/>
    <w:rsid w:val="004D0AC4"/>
    <w:rsid w:val="004D0C42"/>
    <w:rsid w:val="004D0F2F"/>
    <w:rsid w:val="004D103F"/>
    <w:rsid w:val="004D11C1"/>
    <w:rsid w:val="004D1A8F"/>
    <w:rsid w:val="004D1EDE"/>
    <w:rsid w:val="004D2163"/>
    <w:rsid w:val="004D218F"/>
    <w:rsid w:val="004D2E14"/>
    <w:rsid w:val="004D409A"/>
    <w:rsid w:val="004D4453"/>
    <w:rsid w:val="004D5609"/>
    <w:rsid w:val="004D5713"/>
    <w:rsid w:val="004D5788"/>
    <w:rsid w:val="004D5D3E"/>
    <w:rsid w:val="004D618D"/>
    <w:rsid w:val="004D62D5"/>
    <w:rsid w:val="004D6DBE"/>
    <w:rsid w:val="004D6E9D"/>
    <w:rsid w:val="004D7366"/>
    <w:rsid w:val="004D76FC"/>
    <w:rsid w:val="004D79F9"/>
    <w:rsid w:val="004DAEBE"/>
    <w:rsid w:val="004E00C9"/>
    <w:rsid w:val="004E07AA"/>
    <w:rsid w:val="004E0D17"/>
    <w:rsid w:val="004E119E"/>
    <w:rsid w:val="004E11BA"/>
    <w:rsid w:val="004E120D"/>
    <w:rsid w:val="004E1DCF"/>
    <w:rsid w:val="004E221B"/>
    <w:rsid w:val="004E2FFE"/>
    <w:rsid w:val="004E309B"/>
    <w:rsid w:val="004E3234"/>
    <w:rsid w:val="004E32D5"/>
    <w:rsid w:val="004E3308"/>
    <w:rsid w:val="004E344B"/>
    <w:rsid w:val="004E383D"/>
    <w:rsid w:val="004E3E6B"/>
    <w:rsid w:val="004E3F4B"/>
    <w:rsid w:val="004E4006"/>
    <w:rsid w:val="004E4297"/>
    <w:rsid w:val="004E43AE"/>
    <w:rsid w:val="004E4429"/>
    <w:rsid w:val="004E466D"/>
    <w:rsid w:val="004E4949"/>
    <w:rsid w:val="004E4D2B"/>
    <w:rsid w:val="004E4D2F"/>
    <w:rsid w:val="004E4E3E"/>
    <w:rsid w:val="004E55AD"/>
    <w:rsid w:val="004E55C9"/>
    <w:rsid w:val="004E56D0"/>
    <w:rsid w:val="004E5EB7"/>
    <w:rsid w:val="004E602A"/>
    <w:rsid w:val="004E60C9"/>
    <w:rsid w:val="004E640E"/>
    <w:rsid w:val="004E659D"/>
    <w:rsid w:val="004E67FF"/>
    <w:rsid w:val="004E69A7"/>
    <w:rsid w:val="004E6A27"/>
    <w:rsid w:val="004E6A8D"/>
    <w:rsid w:val="004E6B1A"/>
    <w:rsid w:val="004E74F4"/>
    <w:rsid w:val="004E7585"/>
    <w:rsid w:val="004E766B"/>
    <w:rsid w:val="004E78E5"/>
    <w:rsid w:val="004E791C"/>
    <w:rsid w:val="004F059A"/>
    <w:rsid w:val="004F07DB"/>
    <w:rsid w:val="004F0842"/>
    <w:rsid w:val="004F0BE9"/>
    <w:rsid w:val="004F1271"/>
    <w:rsid w:val="004F163C"/>
    <w:rsid w:val="004F1D42"/>
    <w:rsid w:val="004F1F06"/>
    <w:rsid w:val="004F1F9C"/>
    <w:rsid w:val="004F2F35"/>
    <w:rsid w:val="004F363D"/>
    <w:rsid w:val="004F39A5"/>
    <w:rsid w:val="004F3D46"/>
    <w:rsid w:val="004F4AE1"/>
    <w:rsid w:val="004F4C39"/>
    <w:rsid w:val="004F5106"/>
    <w:rsid w:val="004F548C"/>
    <w:rsid w:val="004F589B"/>
    <w:rsid w:val="004F5A30"/>
    <w:rsid w:val="004F5B8E"/>
    <w:rsid w:val="004F66D7"/>
    <w:rsid w:val="004F6B96"/>
    <w:rsid w:val="004F6BE8"/>
    <w:rsid w:val="004F70C7"/>
    <w:rsid w:val="004F7425"/>
    <w:rsid w:val="004F7737"/>
    <w:rsid w:val="004FB2C4"/>
    <w:rsid w:val="00500079"/>
    <w:rsid w:val="00500130"/>
    <w:rsid w:val="005008FA"/>
    <w:rsid w:val="00500CEC"/>
    <w:rsid w:val="00500E95"/>
    <w:rsid w:val="00501666"/>
    <w:rsid w:val="0050190B"/>
    <w:rsid w:val="00501C35"/>
    <w:rsid w:val="00501DB7"/>
    <w:rsid w:val="00501FDD"/>
    <w:rsid w:val="0050255E"/>
    <w:rsid w:val="005026BA"/>
    <w:rsid w:val="00502C68"/>
    <w:rsid w:val="00502F1C"/>
    <w:rsid w:val="00503137"/>
    <w:rsid w:val="00503801"/>
    <w:rsid w:val="00503C96"/>
    <w:rsid w:val="00504058"/>
    <w:rsid w:val="005040CD"/>
    <w:rsid w:val="00504207"/>
    <w:rsid w:val="005049E3"/>
    <w:rsid w:val="00504BE7"/>
    <w:rsid w:val="0050520C"/>
    <w:rsid w:val="00505219"/>
    <w:rsid w:val="005052F3"/>
    <w:rsid w:val="00505378"/>
    <w:rsid w:val="00505BFD"/>
    <w:rsid w:val="00505EB7"/>
    <w:rsid w:val="0050627C"/>
    <w:rsid w:val="005062C1"/>
    <w:rsid w:val="00506316"/>
    <w:rsid w:val="005065D0"/>
    <w:rsid w:val="0050710A"/>
    <w:rsid w:val="005076EE"/>
    <w:rsid w:val="005077E1"/>
    <w:rsid w:val="00507BA7"/>
    <w:rsid w:val="00507CC0"/>
    <w:rsid w:val="00507E2F"/>
    <w:rsid w:val="00507F87"/>
    <w:rsid w:val="0051008A"/>
    <w:rsid w:val="005109A0"/>
    <w:rsid w:val="005109F5"/>
    <w:rsid w:val="00510EB7"/>
    <w:rsid w:val="0051103E"/>
    <w:rsid w:val="00511093"/>
    <w:rsid w:val="005113B5"/>
    <w:rsid w:val="005114A2"/>
    <w:rsid w:val="005114FA"/>
    <w:rsid w:val="00511516"/>
    <w:rsid w:val="00511F5D"/>
    <w:rsid w:val="0051242B"/>
    <w:rsid w:val="005126DC"/>
    <w:rsid w:val="005127AE"/>
    <w:rsid w:val="00512D1F"/>
    <w:rsid w:val="00512D68"/>
    <w:rsid w:val="00512FC3"/>
    <w:rsid w:val="005132BE"/>
    <w:rsid w:val="00513632"/>
    <w:rsid w:val="00513A70"/>
    <w:rsid w:val="00514058"/>
    <w:rsid w:val="00514178"/>
    <w:rsid w:val="005144BF"/>
    <w:rsid w:val="00514625"/>
    <w:rsid w:val="0051485B"/>
    <w:rsid w:val="00514BED"/>
    <w:rsid w:val="00514C44"/>
    <w:rsid w:val="00514C51"/>
    <w:rsid w:val="00514CFB"/>
    <w:rsid w:val="00514FAA"/>
    <w:rsid w:val="005155F4"/>
    <w:rsid w:val="0051566A"/>
    <w:rsid w:val="005157DE"/>
    <w:rsid w:val="00515BAA"/>
    <w:rsid w:val="00516125"/>
    <w:rsid w:val="0051651B"/>
    <w:rsid w:val="00516824"/>
    <w:rsid w:val="005169CB"/>
    <w:rsid w:val="00516AA8"/>
    <w:rsid w:val="00516AC8"/>
    <w:rsid w:val="00516C5F"/>
    <w:rsid w:val="00516D0E"/>
    <w:rsid w:val="00516DA3"/>
    <w:rsid w:val="00516DF8"/>
    <w:rsid w:val="00516F97"/>
    <w:rsid w:val="0051721D"/>
    <w:rsid w:val="0051727D"/>
    <w:rsid w:val="005175E7"/>
    <w:rsid w:val="00517824"/>
    <w:rsid w:val="0051786C"/>
    <w:rsid w:val="00517DEA"/>
    <w:rsid w:val="005202F7"/>
    <w:rsid w:val="0052030A"/>
    <w:rsid w:val="005204A3"/>
    <w:rsid w:val="00520568"/>
    <w:rsid w:val="005206AD"/>
    <w:rsid w:val="00520970"/>
    <w:rsid w:val="005209D2"/>
    <w:rsid w:val="00520CD0"/>
    <w:rsid w:val="00521193"/>
    <w:rsid w:val="005214D7"/>
    <w:rsid w:val="00522581"/>
    <w:rsid w:val="0052309F"/>
    <w:rsid w:val="005230AA"/>
    <w:rsid w:val="00523482"/>
    <w:rsid w:val="00523B23"/>
    <w:rsid w:val="00523B76"/>
    <w:rsid w:val="00523EAC"/>
    <w:rsid w:val="00523EB7"/>
    <w:rsid w:val="00523FEB"/>
    <w:rsid w:val="005242AC"/>
    <w:rsid w:val="00524367"/>
    <w:rsid w:val="00524567"/>
    <w:rsid w:val="005245CF"/>
    <w:rsid w:val="00524681"/>
    <w:rsid w:val="00524690"/>
    <w:rsid w:val="005249B7"/>
    <w:rsid w:val="00524A04"/>
    <w:rsid w:val="005256A6"/>
    <w:rsid w:val="00525D6A"/>
    <w:rsid w:val="00525D70"/>
    <w:rsid w:val="00525FFC"/>
    <w:rsid w:val="005267CE"/>
    <w:rsid w:val="00526AA0"/>
    <w:rsid w:val="00526C16"/>
    <w:rsid w:val="00526D60"/>
    <w:rsid w:val="00526F03"/>
    <w:rsid w:val="00526FEB"/>
    <w:rsid w:val="0052732D"/>
    <w:rsid w:val="005273E5"/>
    <w:rsid w:val="005275C9"/>
    <w:rsid w:val="00527A3C"/>
    <w:rsid w:val="00530067"/>
    <w:rsid w:val="005308CF"/>
    <w:rsid w:val="00530C06"/>
    <w:rsid w:val="0053144F"/>
    <w:rsid w:val="005314E2"/>
    <w:rsid w:val="005315C4"/>
    <w:rsid w:val="0053174F"/>
    <w:rsid w:val="005319DA"/>
    <w:rsid w:val="00531B7D"/>
    <w:rsid w:val="00531E75"/>
    <w:rsid w:val="00532023"/>
    <w:rsid w:val="00532246"/>
    <w:rsid w:val="005323E6"/>
    <w:rsid w:val="0053246D"/>
    <w:rsid w:val="005327B2"/>
    <w:rsid w:val="00532DD1"/>
    <w:rsid w:val="005330E4"/>
    <w:rsid w:val="0053328E"/>
    <w:rsid w:val="0053336D"/>
    <w:rsid w:val="00533B1A"/>
    <w:rsid w:val="00533F66"/>
    <w:rsid w:val="00533F6F"/>
    <w:rsid w:val="00534474"/>
    <w:rsid w:val="005345A4"/>
    <w:rsid w:val="005347DD"/>
    <w:rsid w:val="00534BE7"/>
    <w:rsid w:val="00534E6B"/>
    <w:rsid w:val="00534E7A"/>
    <w:rsid w:val="00534F92"/>
    <w:rsid w:val="00535327"/>
    <w:rsid w:val="00535394"/>
    <w:rsid w:val="0053595A"/>
    <w:rsid w:val="005359ED"/>
    <w:rsid w:val="00535A06"/>
    <w:rsid w:val="00536285"/>
    <w:rsid w:val="00536577"/>
    <w:rsid w:val="005369CC"/>
    <w:rsid w:val="00536D8A"/>
    <w:rsid w:val="00536FEC"/>
    <w:rsid w:val="00537648"/>
    <w:rsid w:val="00537FAC"/>
    <w:rsid w:val="0053FA2C"/>
    <w:rsid w:val="005400B0"/>
    <w:rsid w:val="00540233"/>
    <w:rsid w:val="0054046E"/>
    <w:rsid w:val="00540644"/>
    <w:rsid w:val="00540BEB"/>
    <w:rsid w:val="00540FB8"/>
    <w:rsid w:val="00540FF3"/>
    <w:rsid w:val="0054105A"/>
    <w:rsid w:val="0054156A"/>
    <w:rsid w:val="005415A3"/>
    <w:rsid w:val="005417D5"/>
    <w:rsid w:val="00541CBB"/>
    <w:rsid w:val="00541DD3"/>
    <w:rsid w:val="00542288"/>
    <w:rsid w:val="005425E3"/>
    <w:rsid w:val="00542CC9"/>
    <w:rsid w:val="00543123"/>
    <w:rsid w:val="005431D6"/>
    <w:rsid w:val="005432E3"/>
    <w:rsid w:val="0054360A"/>
    <w:rsid w:val="00543B53"/>
    <w:rsid w:val="00543FC7"/>
    <w:rsid w:val="0054401C"/>
    <w:rsid w:val="005440C6"/>
    <w:rsid w:val="00544206"/>
    <w:rsid w:val="005449DB"/>
    <w:rsid w:val="00544B33"/>
    <w:rsid w:val="00544E4E"/>
    <w:rsid w:val="00545334"/>
    <w:rsid w:val="0054573B"/>
    <w:rsid w:val="00545DD2"/>
    <w:rsid w:val="00545F2A"/>
    <w:rsid w:val="00545F66"/>
    <w:rsid w:val="005460C8"/>
    <w:rsid w:val="005466A4"/>
    <w:rsid w:val="0054686E"/>
    <w:rsid w:val="00546CF9"/>
    <w:rsid w:val="00546D58"/>
    <w:rsid w:val="00546E64"/>
    <w:rsid w:val="00546FE5"/>
    <w:rsid w:val="00547BB6"/>
    <w:rsid w:val="00547E0E"/>
    <w:rsid w:val="00547F15"/>
    <w:rsid w:val="0054B0BC"/>
    <w:rsid w:val="005500D1"/>
    <w:rsid w:val="005501AF"/>
    <w:rsid w:val="0055070C"/>
    <w:rsid w:val="00550A4F"/>
    <w:rsid w:val="00550BFE"/>
    <w:rsid w:val="00551249"/>
    <w:rsid w:val="0055178A"/>
    <w:rsid w:val="00551940"/>
    <w:rsid w:val="00551A84"/>
    <w:rsid w:val="00551C21"/>
    <w:rsid w:val="00551C8E"/>
    <w:rsid w:val="005520A9"/>
    <w:rsid w:val="00552794"/>
    <w:rsid w:val="00552D28"/>
    <w:rsid w:val="00552F46"/>
    <w:rsid w:val="00553157"/>
    <w:rsid w:val="0055356A"/>
    <w:rsid w:val="00553990"/>
    <w:rsid w:val="00553B6D"/>
    <w:rsid w:val="00553BDE"/>
    <w:rsid w:val="00553D07"/>
    <w:rsid w:val="00553D2F"/>
    <w:rsid w:val="00553DFE"/>
    <w:rsid w:val="00554B05"/>
    <w:rsid w:val="00554DEF"/>
    <w:rsid w:val="00554E7F"/>
    <w:rsid w:val="00555054"/>
    <w:rsid w:val="00555103"/>
    <w:rsid w:val="005554CB"/>
    <w:rsid w:val="0055593E"/>
    <w:rsid w:val="00555952"/>
    <w:rsid w:val="00555968"/>
    <w:rsid w:val="00555D2C"/>
    <w:rsid w:val="0055603E"/>
    <w:rsid w:val="00556365"/>
    <w:rsid w:val="00556372"/>
    <w:rsid w:val="005567A8"/>
    <w:rsid w:val="00556A6E"/>
    <w:rsid w:val="00556E03"/>
    <w:rsid w:val="005572DA"/>
    <w:rsid w:val="00557549"/>
    <w:rsid w:val="005577CE"/>
    <w:rsid w:val="00557C67"/>
    <w:rsid w:val="00557D35"/>
    <w:rsid w:val="0055EE89"/>
    <w:rsid w:val="0056051E"/>
    <w:rsid w:val="005606EE"/>
    <w:rsid w:val="005608A1"/>
    <w:rsid w:val="00560A61"/>
    <w:rsid w:val="00560CD8"/>
    <w:rsid w:val="00560D9C"/>
    <w:rsid w:val="00561036"/>
    <w:rsid w:val="0056110F"/>
    <w:rsid w:val="0056115F"/>
    <w:rsid w:val="00561173"/>
    <w:rsid w:val="00561A1B"/>
    <w:rsid w:val="00561AA7"/>
    <w:rsid w:val="00561E56"/>
    <w:rsid w:val="005621F9"/>
    <w:rsid w:val="00562A51"/>
    <w:rsid w:val="0056300F"/>
    <w:rsid w:val="0056310E"/>
    <w:rsid w:val="005634AA"/>
    <w:rsid w:val="00563B8D"/>
    <w:rsid w:val="00563C33"/>
    <w:rsid w:val="0056484C"/>
    <w:rsid w:val="00564B1B"/>
    <w:rsid w:val="00565219"/>
    <w:rsid w:val="00565A5C"/>
    <w:rsid w:val="005660CF"/>
    <w:rsid w:val="0056621B"/>
    <w:rsid w:val="0056634B"/>
    <w:rsid w:val="00566419"/>
    <w:rsid w:val="005666C0"/>
    <w:rsid w:val="00566A81"/>
    <w:rsid w:val="00566D4E"/>
    <w:rsid w:val="0056705F"/>
    <w:rsid w:val="00567154"/>
    <w:rsid w:val="0056762B"/>
    <w:rsid w:val="0056777E"/>
    <w:rsid w:val="00567A8A"/>
    <w:rsid w:val="00567FB8"/>
    <w:rsid w:val="0057039A"/>
    <w:rsid w:val="0057051D"/>
    <w:rsid w:val="00570E5C"/>
    <w:rsid w:val="00571286"/>
    <w:rsid w:val="005716C8"/>
    <w:rsid w:val="00571A5E"/>
    <w:rsid w:val="00571E5D"/>
    <w:rsid w:val="00572014"/>
    <w:rsid w:val="00572660"/>
    <w:rsid w:val="00572794"/>
    <w:rsid w:val="00572CED"/>
    <w:rsid w:val="00572E00"/>
    <w:rsid w:val="00572EC7"/>
    <w:rsid w:val="00573060"/>
    <w:rsid w:val="00573174"/>
    <w:rsid w:val="0057331A"/>
    <w:rsid w:val="00573332"/>
    <w:rsid w:val="00573386"/>
    <w:rsid w:val="00573764"/>
    <w:rsid w:val="00573EC3"/>
    <w:rsid w:val="00573EDF"/>
    <w:rsid w:val="0057407B"/>
    <w:rsid w:val="005744A5"/>
    <w:rsid w:val="0057574A"/>
    <w:rsid w:val="0057583A"/>
    <w:rsid w:val="00575897"/>
    <w:rsid w:val="005759A4"/>
    <w:rsid w:val="00575ABC"/>
    <w:rsid w:val="00575B2A"/>
    <w:rsid w:val="00575E8D"/>
    <w:rsid w:val="005768F3"/>
    <w:rsid w:val="00576A7D"/>
    <w:rsid w:val="00576BC9"/>
    <w:rsid w:val="00576BD8"/>
    <w:rsid w:val="00576DF5"/>
    <w:rsid w:val="00577664"/>
    <w:rsid w:val="005803A6"/>
    <w:rsid w:val="005808DD"/>
    <w:rsid w:val="00580B05"/>
    <w:rsid w:val="00580FE7"/>
    <w:rsid w:val="005813F5"/>
    <w:rsid w:val="00581748"/>
    <w:rsid w:val="005819DF"/>
    <w:rsid w:val="00581A05"/>
    <w:rsid w:val="00581E99"/>
    <w:rsid w:val="005823B3"/>
    <w:rsid w:val="00582975"/>
    <w:rsid w:val="00582C88"/>
    <w:rsid w:val="0058327D"/>
    <w:rsid w:val="0058353E"/>
    <w:rsid w:val="00583722"/>
    <w:rsid w:val="005849CA"/>
    <w:rsid w:val="00584DD1"/>
    <w:rsid w:val="00584E53"/>
    <w:rsid w:val="00584FA4"/>
    <w:rsid w:val="00585090"/>
    <w:rsid w:val="005855DC"/>
    <w:rsid w:val="005856B9"/>
    <w:rsid w:val="0058581F"/>
    <w:rsid w:val="00585C82"/>
    <w:rsid w:val="0058691F"/>
    <w:rsid w:val="00586D0F"/>
    <w:rsid w:val="00586F8F"/>
    <w:rsid w:val="00586F94"/>
    <w:rsid w:val="00587480"/>
    <w:rsid w:val="00587EFF"/>
    <w:rsid w:val="00587FE0"/>
    <w:rsid w:val="00590014"/>
    <w:rsid w:val="005902AB"/>
    <w:rsid w:val="005902CA"/>
    <w:rsid w:val="005902D6"/>
    <w:rsid w:val="005904FC"/>
    <w:rsid w:val="00590B17"/>
    <w:rsid w:val="00590B2A"/>
    <w:rsid w:val="005910C5"/>
    <w:rsid w:val="005913E5"/>
    <w:rsid w:val="005917FD"/>
    <w:rsid w:val="0059180D"/>
    <w:rsid w:val="00591B89"/>
    <w:rsid w:val="00592707"/>
    <w:rsid w:val="00592DEE"/>
    <w:rsid w:val="00592E9F"/>
    <w:rsid w:val="00593078"/>
    <w:rsid w:val="005931BC"/>
    <w:rsid w:val="00593490"/>
    <w:rsid w:val="0059357F"/>
    <w:rsid w:val="005936EB"/>
    <w:rsid w:val="0059399F"/>
    <w:rsid w:val="00593AF5"/>
    <w:rsid w:val="00593FE3"/>
    <w:rsid w:val="0059403E"/>
    <w:rsid w:val="00594061"/>
    <w:rsid w:val="005942C7"/>
    <w:rsid w:val="00594321"/>
    <w:rsid w:val="00594723"/>
    <w:rsid w:val="00594E5D"/>
    <w:rsid w:val="00594ED8"/>
    <w:rsid w:val="0059521D"/>
    <w:rsid w:val="00595273"/>
    <w:rsid w:val="00595364"/>
    <w:rsid w:val="00595653"/>
    <w:rsid w:val="005956CD"/>
    <w:rsid w:val="00595805"/>
    <w:rsid w:val="00595E92"/>
    <w:rsid w:val="0059613D"/>
    <w:rsid w:val="00596598"/>
    <w:rsid w:val="00597889"/>
    <w:rsid w:val="00597BF4"/>
    <w:rsid w:val="005A0C08"/>
    <w:rsid w:val="005A0D3D"/>
    <w:rsid w:val="005A0E03"/>
    <w:rsid w:val="005A0FC7"/>
    <w:rsid w:val="005A12BA"/>
    <w:rsid w:val="005A12BB"/>
    <w:rsid w:val="005A1898"/>
    <w:rsid w:val="005A22F9"/>
    <w:rsid w:val="005A2C63"/>
    <w:rsid w:val="005A2F63"/>
    <w:rsid w:val="005A3217"/>
    <w:rsid w:val="005A3590"/>
    <w:rsid w:val="005A3B7B"/>
    <w:rsid w:val="005A3C60"/>
    <w:rsid w:val="005A3F63"/>
    <w:rsid w:val="005A400A"/>
    <w:rsid w:val="005A4120"/>
    <w:rsid w:val="005A42C2"/>
    <w:rsid w:val="005A4B21"/>
    <w:rsid w:val="005A4D54"/>
    <w:rsid w:val="005A500B"/>
    <w:rsid w:val="005A5464"/>
    <w:rsid w:val="005A557E"/>
    <w:rsid w:val="005A5985"/>
    <w:rsid w:val="005A5CE1"/>
    <w:rsid w:val="005A62BC"/>
    <w:rsid w:val="005A6777"/>
    <w:rsid w:val="005A6E3C"/>
    <w:rsid w:val="005A742A"/>
    <w:rsid w:val="005A751A"/>
    <w:rsid w:val="005A7838"/>
    <w:rsid w:val="005A7BD2"/>
    <w:rsid w:val="005B0207"/>
    <w:rsid w:val="005B15F3"/>
    <w:rsid w:val="005B1709"/>
    <w:rsid w:val="005B1AB8"/>
    <w:rsid w:val="005B1C6D"/>
    <w:rsid w:val="005B1EA9"/>
    <w:rsid w:val="005B220B"/>
    <w:rsid w:val="005B2331"/>
    <w:rsid w:val="005B2C65"/>
    <w:rsid w:val="005B2C7F"/>
    <w:rsid w:val="005B32FF"/>
    <w:rsid w:val="005B338F"/>
    <w:rsid w:val="005B3670"/>
    <w:rsid w:val="005B36CF"/>
    <w:rsid w:val="005B3854"/>
    <w:rsid w:val="005B3BF2"/>
    <w:rsid w:val="005B44F5"/>
    <w:rsid w:val="005B4595"/>
    <w:rsid w:val="005B45AB"/>
    <w:rsid w:val="005B4DD9"/>
    <w:rsid w:val="005B528E"/>
    <w:rsid w:val="005B5846"/>
    <w:rsid w:val="005B5A0F"/>
    <w:rsid w:val="005B5B29"/>
    <w:rsid w:val="005B5ECB"/>
    <w:rsid w:val="005B6162"/>
    <w:rsid w:val="005B6495"/>
    <w:rsid w:val="005B6BC7"/>
    <w:rsid w:val="005B6E42"/>
    <w:rsid w:val="005B70CC"/>
    <w:rsid w:val="005B723F"/>
    <w:rsid w:val="005B745F"/>
    <w:rsid w:val="005B76C5"/>
    <w:rsid w:val="005B7B11"/>
    <w:rsid w:val="005B7B2C"/>
    <w:rsid w:val="005C0098"/>
    <w:rsid w:val="005C01A5"/>
    <w:rsid w:val="005C0394"/>
    <w:rsid w:val="005C091C"/>
    <w:rsid w:val="005C0B14"/>
    <w:rsid w:val="005C0D59"/>
    <w:rsid w:val="005C17B1"/>
    <w:rsid w:val="005C1A53"/>
    <w:rsid w:val="005C2407"/>
    <w:rsid w:val="005C28E4"/>
    <w:rsid w:val="005C2A7E"/>
    <w:rsid w:val="005C307C"/>
    <w:rsid w:val="005C3209"/>
    <w:rsid w:val="005C34A2"/>
    <w:rsid w:val="005C3614"/>
    <w:rsid w:val="005C39C5"/>
    <w:rsid w:val="005C3B37"/>
    <w:rsid w:val="005C4336"/>
    <w:rsid w:val="005C47A9"/>
    <w:rsid w:val="005C49AE"/>
    <w:rsid w:val="005C4ACF"/>
    <w:rsid w:val="005C4DCC"/>
    <w:rsid w:val="005C4EC9"/>
    <w:rsid w:val="005C5153"/>
    <w:rsid w:val="005C5160"/>
    <w:rsid w:val="005C5A6D"/>
    <w:rsid w:val="005C5D01"/>
    <w:rsid w:val="005C6053"/>
    <w:rsid w:val="005C65C3"/>
    <w:rsid w:val="005C680E"/>
    <w:rsid w:val="005C6CD7"/>
    <w:rsid w:val="005C70A6"/>
    <w:rsid w:val="005C75C4"/>
    <w:rsid w:val="005C79BE"/>
    <w:rsid w:val="005C7A5D"/>
    <w:rsid w:val="005C7B85"/>
    <w:rsid w:val="005C7EDF"/>
    <w:rsid w:val="005CBC62"/>
    <w:rsid w:val="005D0303"/>
    <w:rsid w:val="005D05CB"/>
    <w:rsid w:val="005D099A"/>
    <w:rsid w:val="005D1647"/>
    <w:rsid w:val="005D1ABB"/>
    <w:rsid w:val="005D1AE5"/>
    <w:rsid w:val="005D1CE0"/>
    <w:rsid w:val="005D24A0"/>
    <w:rsid w:val="005D29B9"/>
    <w:rsid w:val="005D3554"/>
    <w:rsid w:val="005D3D60"/>
    <w:rsid w:val="005D3D8F"/>
    <w:rsid w:val="005D4016"/>
    <w:rsid w:val="005D41BD"/>
    <w:rsid w:val="005D4560"/>
    <w:rsid w:val="005D45CC"/>
    <w:rsid w:val="005D484F"/>
    <w:rsid w:val="005D4AA1"/>
    <w:rsid w:val="005D4F20"/>
    <w:rsid w:val="005D559E"/>
    <w:rsid w:val="005D561A"/>
    <w:rsid w:val="005D5D50"/>
    <w:rsid w:val="005D620C"/>
    <w:rsid w:val="005D6311"/>
    <w:rsid w:val="005D6BAB"/>
    <w:rsid w:val="005D6D0A"/>
    <w:rsid w:val="005D6E78"/>
    <w:rsid w:val="005D7610"/>
    <w:rsid w:val="005D7866"/>
    <w:rsid w:val="005D7AE3"/>
    <w:rsid w:val="005D7BED"/>
    <w:rsid w:val="005D7DBD"/>
    <w:rsid w:val="005D7E1A"/>
    <w:rsid w:val="005D7EA7"/>
    <w:rsid w:val="005E02B9"/>
    <w:rsid w:val="005E03D7"/>
    <w:rsid w:val="005E09BD"/>
    <w:rsid w:val="005E0EC2"/>
    <w:rsid w:val="005E0F7A"/>
    <w:rsid w:val="005E27FC"/>
    <w:rsid w:val="005E306F"/>
    <w:rsid w:val="005E3393"/>
    <w:rsid w:val="005E3612"/>
    <w:rsid w:val="005E374C"/>
    <w:rsid w:val="005E37ED"/>
    <w:rsid w:val="005E3DE3"/>
    <w:rsid w:val="005E3E3B"/>
    <w:rsid w:val="005E3E50"/>
    <w:rsid w:val="005E3FD6"/>
    <w:rsid w:val="005E42DE"/>
    <w:rsid w:val="005E4467"/>
    <w:rsid w:val="005E46F0"/>
    <w:rsid w:val="005E4CB0"/>
    <w:rsid w:val="005E5218"/>
    <w:rsid w:val="005E5266"/>
    <w:rsid w:val="005E54ED"/>
    <w:rsid w:val="005E595B"/>
    <w:rsid w:val="005E65DA"/>
    <w:rsid w:val="005E675E"/>
    <w:rsid w:val="005E6EED"/>
    <w:rsid w:val="005E6F24"/>
    <w:rsid w:val="005E7054"/>
    <w:rsid w:val="005E72D2"/>
    <w:rsid w:val="005E72E6"/>
    <w:rsid w:val="005E76A0"/>
    <w:rsid w:val="005E7831"/>
    <w:rsid w:val="005E7C28"/>
    <w:rsid w:val="005E7D3A"/>
    <w:rsid w:val="005E7F4E"/>
    <w:rsid w:val="005F0045"/>
    <w:rsid w:val="005F00BC"/>
    <w:rsid w:val="005F04CF"/>
    <w:rsid w:val="005F09E7"/>
    <w:rsid w:val="005F0BC1"/>
    <w:rsid w:val="005F0BDC"/>
    <w:rsid w:val="005F0D00"/>
    <w:rsid w:val="005F0FA7"/>
    <w:rsid w:val="005F1029"/>
    <w:rsid w:val="005F1113"/>
    <w:rsid w:val="005F1133"/>
    <w:rsid w:val="005F1472"/>
    <w:rsid w:val="005F1798"/>
    <w:rsid w:val="005F18A9"/>
    <w:rsid w:val="005F1B80"/>
    <w:rsid w:val="005F1F1F"/>
    <w:rsid w:val="005F2664"/>
    <w:rsid w:val="005F28EE"/>
    <w:rsid w:val="005F311C"/>
    <w:rsid w:val="005F31C9"/>
    <w:rsid w:val="005F31E4"/>
    <w:rsid w:val="005F330F"/>
    <w:rsid w:val="005F38C1"/>
    <w:rsid w:val="005F3C73"/>
    <w:rsid w:val="005F3E08"/>
    <w:rsid w:val="005F3E17"/>
    <w:rsid w:val="005F3FE0"/>
    <w:rsid w:val="005F440C"/>
    <w:rsid w:val="005F47F6"/>
    <w:rsid w:val="005F4899"/>
    <w:rsid w:val="005F4C9A"/>
    <w:rsid w:val="005F4F4A"/>
    <w:rsid w:val="005F4FCF"/>
    <w:rsid w:val="005F503F"/>
    <w:rsid w:val="005F530F"/>
    <w:rsid w:val="005F53EC"/>
    <w:rsid w:val="005F5506"/>
    <w:rsid w:val="005F553B"/>
    <w:rsid w:val="005F5602"/>
    <w:rsid w:val="005F562B"/>
    <w:rsid w:val="005F5A3A"/>
    <w:rsid w:val="005F5E6D"/>
    <w:rsid w:val="005F6030"/>
    <w:rsid w:val="005F60B1"/>
    <w:rsid w:val="005F65D3"/>
    <w:rsid w:val="005F692E"/>
    <w:rsid w:val="005F69DA"/>
    <w:rsid w:val="005F6C57"/>
    <w:rsid w:val="005F7038"/>
    <w:rsid w:val="005F727A"/>
    <w:rsid w:val="005F72FA"/>
    <w:rsid w:val="005F7DF0"/>
    <w:rsid w:val="006003AC"/>
    <w:rsid w:val="0060044B"/>
    <w:rsid w:val="00600689"/>
    <w:rsid w:val="00600D47"/>
    <w:rsid w:val="0060134E"/>
    <w:rsid w:val="0060179B"/>
    <w:rsid w:val="00601CA9"/>
    <w:rsid w:val="0060228B"/>
    <w:rsid w:val="006025AE"/>
    <w:rsid w:val="00602C1D"/>
    <w:rsid w:val="00602E78"/>
    <w:rsid w:val="00603103"/>
    <w:rsid w:val="00603325"/>
    <w:rsid w:val="006037C4"/>
    <w:rsid w:val="00603AD0"/>
    <w:rsid w:val="00603EF2"/>
    <w:rsid w:val="006043DB"/>
    <w:rsid w:val="006047BB"/>
    <w:rsid w:val="00604ACF"/>
    <w:rsid w:val="00604BF3"/>
    <w:rsid w:val="00605376"/>
    <w:rsid w:val="00605AEE"/>
    <w:rsid w:val="00605AEF"/>
    <w:rsid w:val="006062A7"/>
    <w:rsid w:val="006063EC"/>
    <w:rsid w:val="006065CF"/>
    <w:rsid w:val="006066C9"/>
    <w:rsid w:val="00606718"/>
    <w:rsid w:val="006067AB"/>
    <w:rsid w:val="00606A19"/>
    <w:rsid w:val="00606FB8"/>
    <w:rsid w:val="0060702D"/>
    <w:rsid w:val="00607439"/>
    <w:rsid w:val="00607503"/>
    <w:rsid w:val="00607607"/>
    <w:rsid w:val="00607616"/>
    <w:rsid w:val="00607648"/>
    <w:rsid w:val="00607748"/>
    <w:rsid w:val="00607783"/>
    <w:rsid w:val="006079D8"/>
    <w:rsid w:val="00607AAA"/>
    <w:rsid w:val="006102A3"/>
    <w:rsid w:val="006102C4"/>
    <w:rsid w:val="00611515"/>
    <w:rsid w:val="00611614"/>
    <w:rsid w:val="0061187E"/>
    <w:rsid w:val="00611AEF"/>
    <w:rsid w:val="006120BD"/>
    <w:rsid w:val="006121E5"/>
    <w:rsid w:val="0061251E"/>
    <w:rsid w:val="00612907"/>
    <w:rsid w:val="00612B0C"/>
    <w:rsid w:val="00612E49"/>
    <w:rsid w:val="00613015"/>
    <w:rsid w:val="006130AE"/>
    <w:rsid w:val="006131A7"/>
    <w:rsid w:val="00613CC6"/>
    <w:rsid w:val="006140D0"/>
    <w:rsid w:val="00614356"/>
    <w:rsid w:val="0061473A"/>
    <w:rsid w:val="00614F4E"/>
    <w:rsid w:val="00614F9E"/>
    <w:rsid w:val="006150BC"/>
    <w:rsid w:val="00615865"/>
    <w:rsid w:val="006158DB"/>
    <w:rsid w:val="00615B4C"/>
    <w:rsid w:val="00615D3A"/>
    <w:rsid w:val="00615F04"/>
    <w:rsid w:val="006160F8"/>
    <w:rsid w:val="0061610D"/>
    <w:rsid w:val="0061611A"/>
    <w:rsid w:val="00616929"/>
    <w:rsid w:val="00616E2E"/>
    <w:rsid w:val="006172B2"/>
    <w:rsid w:val="0061754C"/>
    <w:rsid w:val="00617800"/>
    <w:rsid w:val="00617D08"/>
    <w:rsid w:val="006203CB"/>
    <w:rsid w:val="00620492"/>
    <w:rsid w:val="00620570"/>
    <w:rsid w:val="00620A20"/>
    <w:rsid w:val="00620ABA"/>
    <w:rsid w:val="00620C07"/>
    <w:rsid w:val="00620D91"/>
    <w:rsid w:val="006211A9"/>
    <w:rsid w:val="0062131A"/>
    <w:rsid w:val="0062136F"/>
    <w:rsid w:val="0062197E"/>
    <w:rsid w:val="00621F37"/>
    <w:rsid w:val="00621FCC"/>
    <w:rsid w:val="00622729"/>
    <w:rsid w:val="006228FC"/>
    <w:rsid w:val="00622AA1"/>
    <w:rsid w:val="00623120"/>
    <w:rsid w:val="0062357E"/>
    <w:rsid w:val="006237B2"/>
    <w:rsid w:val="0062385E"/>
    <w:rsid w:val="00623B6F"/>
    <w:rsid w:val="00624257"/>
    <w:rsid w:val="00624584"/>
    <w:rsid w:val="0062487B"/>
    <w:rsid w:val="00624AB3"/>
    <w:rsid w:val="00625165"/>
    <w:rsid w:val="006251F7"/>
    <w:rsid w:val="0062522C"/>
    <w:rsid w:val="0062523C"/>
    <w:rsid w:val="006252BF"/>
    <w:rsid w:val="00625685"/>
    <w:rsid w:val="006256C5"/>
    <w:rsid w:val="006257A0"/>
    <w:rsid w:val="00625D0E"/>
    <w:rsid w:val="00625D34"/>
    <w:rsid w:val="00625DE7"/>
    <w:rsid w:val="00626090"/>
    <w:rsid w:val="0062631C"/>
    <w:rsid w:val="006268A8"/>
    <w:rsid w:val="00626B8D"/>
    <w:rsid w:val="00626FBC"/>
    <w:rsid w:val="006270B9"/>
    <w:rsid w:val="00627648"/>
    <w:rsid w:val="0062778C"/>
    <w:rsid w:val="00627A99"/>
    <w:rsid w:val="00627B20"/>
    <w:rsid w:val="00627CB4"/>
    <w:rsid w:val="0062971B"/>
    <w:rsid w:val="0062FCB2"/>
    <w:rsid w:val="00630582"/>
    <w:rsid w:val="00630865"/>
    <w:rsid w:val="00630EFD"/>
    <w:rsid w:val="006310CA"/>
    <w:rsid w:val="00631532"/>
    <w:rsid w:val="00631577"/>
    <w:rsid w:val="00631BBF"/>
    <w:rsid w:val="006327B5"/>
    <w:rsid w:val="00632B36"/>
    <w:rsid w:val="00633926"/>
    <w:rsid w:val="00633B89"/>
    <w:rsid w:val="00633CA6"/>
    <w:rsid w:val="00633CE6"/>
    <w:rsid w:val="00633DB6"/>
    <w:rsid w:val="00634944"/>
    <w:rsid w:val="006349C9"/>
    <w:rsid w:val="00634ACD"/>
    <w:rsid w:val="00634B35"/>
    <w:rsid w:val="0063507B"/>
    <w:rsid w:val="006350F6"/>
    <w:rsid w:val="006353DD"/>
    <w:rsid w:val="00635613"/>
    <w:rsid w:val="00635710"/>
    <w:rsid w:val="006358A7"/>
    <w:rsid w:val="00635A41"/>
    <w:rsid w:val="00635C25"/>
    <w:rsid w:val="00635D37"/>
    <w:rsid w:val="00635DFB"/>
    <w:rsid w:val="0063618A"/>
    <w:rsid w:val="0063618B"/>
    <w:rsid w:val="006367C6"/>
    <w:rsid w:val="006367EF"/>
    <w:rsid w:val="00636A23"/>
    <w:rsid w:val="00637145"/>
    <w:rsid w:val="00637765"/>
    <w:rsid w:val="006379A6"/>
    <w:rsid w:val="00637ED2"/>
    <w:rsid w:val="00639B54"/>
    <w:rsid w:val="0063A871"/>
    <w:rsid w:val="006404F1"/>
    <w:rsid w:val="006405AE"/>
    <w:rsid w:val="00640694"/>
    <w:rsid w:val="006408ED"/>
    <w:rsid w:val="0064104C"/>
    <w:rsid w:val="00641170"/>
    <w:rsid w:val="006411DE"/>
    <w:rsid w:val="006414F8"/>
    <w:rsid w:val="00641762"/>
    <w:rsid w:val="00641A61"/>
    <w:rsid w:val="00642126"/>
    <w:rsid w:val="006423CA"/>
    <w:rsid w:val="00642771"/>
    <w:rsid w:val="0064299E"/>
    <w:rsid w:val="0064299F"/>
    <w:rsid w:val="00642CE8"/>
    <w:rsid w:val="00643498"/>
    <w:rsid w:val="00643639"/>
    <w:rsid w:val="00643E07"/>
    <w:rsid w:val="00643E13"/>
    <w:rsid w:val="00643FE4"/>
    <w:rsid w:val="00644089"/>
    <w:rsid w:val="006442CD"/>
    <w:rsid w:val="0064453F"/>
    <w:rsid w:val="006447DD"/>
    <w:rsid w:val="00644D54"/>
    <w:rsid w:val="00644E25"/>
    <w:rsid w:val="00644EC7"/>
    <w:rsid w:val="006454F9"/>
    <w:rsid w:val="0064554C"/>
    <w:rsid w:val="0064586B"/>
    <w:rsid w:val="00645C38"/>
    <w:rsid w:val="00645D5F"/>
    <w:rsid w:val="00645F09"/>
    <w:rsid w:val="00645FB7"/>
    <w:rsid w:val="00646028"/>
    <w:rsid w:val="0064622B"/>
    <w:rsid w:val="00646AD2"/>
    <w:rsid w:val="00646C9E"/>
    <w:rsid w:val="006475C4"/>
    <w:rsid w:val="0064764D"/>
    <w:rsid w:val="0064788B"/>
    <w:rsid w:val="00647B8D"/>
    <w:rsid w:val="00647C41"/>
    <w:rsid w:val="0064938F"/>
    <w:rsid w:val="00651066"/>
    <w:rsid w:val="006519CF"/>
    <w:rsid w:val="00651B81"/>
    <w:rsid w:val="0065206D"/>
    <w:rsid w:val="0065223B"/>
    <w:rsid w:val="006525E1"/>
    <w:rsid w:val="00652623"/>
    <w:rsid w:val="006529D6"/>
    <w:rsid w:val="006530BA"/>
    <w:rsid w:val="00653420"/>
    <w:rsid w:val="00653AE7"/>
    <w:rsid w:val="006541CE"/>
    <w:rsid w:val="006549CE"/>
    <w:rsid w:val="00654C7B"/>
    <w:rsid w:val="00655414"/>
    <w:rsid w:val="00655635"/>
    <w:rsid w:val="0065566D"/>
    <w:rsid w:val="00655B68"/>
    <w:rsid w:val="00655D16"/>
    <w:rsid w:val="006563F7"/>
    <w:rsid w:val="0065644F"/>
    <w:rsid w:val="00656729"/>
    <w:rsid w:val="00656844"/>
    <w:rsid w:val="00657190"/>
    <w:rsid w:val="0065737A"/>
    <w:rsid w:val="00657394"/>
    <w:rsid w:val="00657697"/>
    <w:rsid w:val="00657992"/>
    <w:rsid w:val="00657C24"/>
    <w:rsid w:val="00657F78"/>
    <w:rsid w:val="00660256"/>
    <w:rsid w:val="0066069F"/>
    <w:rsid w:val="006607A5"/>
    <w:rsid w:val="00660C38"/>
    <w:rsid w:val="00660C9C"/>
    <w:rsid w:val="006612C9"/>
    <w:rsid w:val="006613C4"/>
    <w:rsid w:val="006618FF"/>
    <w:rsid w:val="00661AAE"/>
    <w:rsid w:val="00661CA1"/>
    <w:rsid w:val="00661D6C"/>
    <w:rsid w:val="00661E02"/>
    <w:rsid w:val="00661E9A"/>
    <w:rsid w:val="00661EBA"/>
    <w:rsid w:val="00661EF0"/>
    <w:rsid w:val="00661F01"/>
    <w:rsid w:val="00662099"/>
    <w:rsid w:val="00662291"/>
    <w:rsid w:val="00662361"/>
    <w:rsid w:val="00662411"/>
    <w:rsid w:val="00662522"/>
    <w:rsid w:val="00662FE3"/>
    <w:rsid w:val="00663214"/>
    <w:rsid w:val="00663353"/>
    <w:rsid w:val="00664B97"/>
    <w:rsid w:val="00664CAE"/>
    <w:rsid w:val="00664DBE"/>
    <w:rsid w:val="00664F52"/>
    <w:rsid w:val="0066503D"/>
    <w:rsid w:val="00665063"/>
    <w:rsid w:val="006653BE"/>
    <w:rsid w:val="0066583B"/>
    <w:rsid w:val="006658DA"/>
    <w:rsid w:val="006659D0"/>
    <w:rsid w:val="00665DE7"/>
    <w:rsid w:val="00666062"/>
    <w:rsid w:val="0066623F"/>
    <w:rsid w:val="006662F9"/>
    <w:rsid w:val="006666E2"/>
    <w:rsid w:val="0066695D"/>
    <w:rsid w:val="00666A8D"/>
    <w:rsid w:val="006676E2"/>
    <w:rsid w:val="00667751"/>
    <w:rsid w:val="00667A14"/>
    <w:rsid w:val="0067025A"/>
    <w:rsid w:val="006703CE"/>
    <w:rsid w:val="0067043E"/>
    <w:rsid w:val="00670778"/>
    <w:rsid w:val="00670AB9"/>
    <w:rsid w:val="00671082"/>
    <w:rsid w:val="006713E6"/>
    <w:rsid w:val="006714B6"/>
    <w:rsid w:val="00671CD4"/>
    <w:rsid w:val="0067242D"/>
    <w:rsid w:val="00672480"/>
    <w:rsid w:val="006725E0"/>
    <w:rsid w:val="00672645"/>
    <w:rsid w:val="00672757"/>
    <w:rsid w:val="0067293F"/>
    <w:rsid w:val="006729F7"/>
    <w:rsid w:val="00672EB3"/>
    <w:rsid w:val="0067306B"/>
    <w:rsid w:val="006731BE"/>
    <w:rsid w:val="006732C4"/>
    <w:rsid w:val="0067330A"/>
    <w:rsid w:val="00673390"/>
    <w:rsid w:val="00673C37"/>
    <w:rsid w:val="00673E03"/>
    <w:rsid w:val="00673F6D"/>
    <w:rsid w:val="00674382"/>
    <w:rsid w:val="0067438A"/>
    <w:rsid w:val="00674628"/>
    <w:rsid w:val="00674EFD"/>
    <w:rsid w:val="00674FAA"/>
    <w:rsid w:val="006751BA"/>
    <w:rsid w:val="006751CE"/>
    <w:rsid w:val="006756F0"/>
    <w:rsid w:val="00675812"/>
    <w:rsid w:val="00675923"/>
    <w:rsid w:val="00675B5F"/>
    <w:rsid w:val="00675C21"/>
    <w:rsid w:val="00675C24"/>
    <w:rsid w:val="00675FBC"/>
    <w:rsid w:val="0067604C"/>
    <w:rsid w:val="00676209"/>
    <w:rsid w:val="0067682A"/>
    <w:rsid w:val="00676B05"/>
    <w:rsid w:val="00676E33"/>
    <w:rsid w:val="006771AB"/>
    <w:rsid w:val="006771BB"/>
    <w:rsid w:val="00677780"/>
    <w:rsid w:val="00677BC7"/>
    <w:rsid w:val="00680585"/>
    <w:rsid w:val="00680656"/>
    <w:rsid w:val="00680723"/>
    <w:rsid w:val="006807BD"/>
    <w:rsid w:val="00680818"/>
    <w:rsid w:val="00680825"/>
    <w:rsid w:val="006808B8"/>
    <w:rsid w:val="00680B13"/>
    <w:rsid w:val="00680EFF"/>
    <w:rsid w:val="00681164"/>
    <w:rsid w:val="0068136A"/>
    <w:rsid w:val="00681440"/>
    <w:rsid w:val="0068162E"/>
    <w:rsid w:val="00681FF5"/>
    <w:rsid w:val="0068230F"/>
    <w:rsid w:val="00682409"/>
    <w:rsid w:val="00682474"/>
    <w:rsid w:val="00682946"/>
    <w:rsid w:val="00682999"/>
    <w:rsid w:val="00682E0F"/>
    <w:rsid w:val="0068360D"/>
    <w:rsid w:val="006838F9"/>
    <w:rsid w:val="00683BBB"/>
    <w:rsid w:val="0068462F"/>
    <w:rsid w:val="0068463B"/>
    <w:rsid w:val="00684AAC"/>
    <w:rsid w:val="00684B04"/>
    <w:rsid w:val="00684F3B"/>
    <w:rsid w:val="00684F78"/>
    <w:rsid w:val="00685299"/>
    <w:rsid w:val="006854A8"/>
    <w:rsid w:val="0068563E"/>
    <w:rsid w:val="00685B24"/>
    <w:rsid w:val="00685C3E"/>
    <w:rsid w:val="00685CEF"/>
    <w:rsid w:val="00685D3A"/>
    <w:rsid w:val="00685F5D"/>
    <w:rsid w:val="00685F72"/>
    <w:rsid w:val="00686042"/>
    <w:rsid w:val="0068633B"/>
    <w:rsid w:val="00686984"/>
    <w:rsid w:val="006869CE"/>
    <w:rsid w:val="00686AED"/>
    <w:rsid w:val="00686C8A"/>
    <w:rsid w:val="00686DE8"/>
    <w:rsid w:val="00686E59"/>
    <w:rsid w:val="00686F8B"/>
    <w:rsid w:val="0068724C"/>
    <w:rsid w:val="006872AA"/>
    <w:rsid w:val="006877B6"/>
    <w:rsid w:val="00687CF1"/>
    <w:rsid w:val="00687D91"/>
    <w:rsid w:val="00687DEB"/>
    <w:rsid w:val="00687FE5"/>
    <w:rsid w:val="00689B06"/>
    <w:rsid w:val="006901CB"/>
    <w:rsid w:val="00690383"/>
    <w:rsid w:val="00690724"/>
    <w:rsid w:val="00690CF1"/>
    <w:rsid w:val="00691055"/>
    <w:rsid w:val="0069110E"/>
    <w:rsid w:val="0069133D"/>
    <w:rsid w:val="00691BF9"/>
    <w:rsid w:val="00691EC4"/>
    <w:rsid w:val="0069255B"/>
    <w:rsid w:val="00692640"/>
    <w:rsid w:val="00692CF0"/>
    <w:rsid w:val="00694599"/>
    <w:rsid w:val="00694910"/>
    <w:rsid w:val="00694CDC"/>
    <w:rsid w:val="00694D63"/>
    <w:rsid w:val="00694EB4"/>
    <w:rsid w:val="00694EF6"/>
    <w:rsid w:val="00695404"/>
    <w:rsid w:val="00695A89"/>
    <w:rsid w:val="00695C72"/>
    <w:rsid w:val="00695CD9"/>
    <w:rsid w:val="0069612E"/>
    <w:rsid w:val="0069618A"/>
    <w:rsid w:val="006961EB"/>
    <w:rsid w:val="00696364"/>
    <w:rsid w:val="00696A89"/>
    <w:rsid w:val="00696B13"/>
    <w:rsid w:val="00696B2A"/>
    <w:rsid w:val="00696FCB"/>
    <w:rsid w:val="00697569"/>
    <w:rsid w:val="00697604"/>
    <w:rsid w:val="006977F3"/>
    <w:rsid w:val="00697D42"/>
    <w:rsid w:val="00697FB1"/>
    <w:rsid w:val="00697FFC"/>
    <w:rsid w:val="006A041C"/>
    <w:rsid w:val="006A05D3"/>
    <w:rsid w:val="006A11BD"/>
    <w:rsid w:val="006A1650"/>
    <w:rsid w:val="006A1B68"/>
    <w:rsid w:val="006A1EDB"/>
    <w:rsid w:val="006A1F25"/>
    <w:rsid w:val="006A260E"/>
    <w:rsid w:val="006A2762"/>
    <w:rsid w:val="006A2967"/>
    <w:rsid w:val="006A2A7C"/>
    <w:rsid w:val="006A2AA4"/>
    <w:rsid w:val="006A2B6D"/>
    <w:rsid w:val="006A2EF0"/>
    <w:rsid w:val="006A30F2"/>
    <w:rsid w:val="006A3326"/>
    <w:rsid w:val="006A371E"/>
    <w:rsid w:val="006A3844"/>
    <w:rsid w:val="006A40F2"/>
    <w:rsid w:val="006A4307"/>
    <w:rsid w:val="006A43B2"/>
    <w:rsid w:val="006A4535"/>
    <w:rsid w:val="006A470D"/>
    <w:rsid w:val="006A4ABC"/>
    <w:rsid w:val="006A4DC0"/>
    <w:rsid w:val="006A5017"/>
    <w:rsid w:val="006A508B"/>
    <w:rsid w:val="006A58AF"/>
    <w:rsid w:val="006A5C44"/>
    <w:rsid w:val="006A5DEC"/>
    <w:rsid w:val="006A6287"/>
    <w:rsid w:val="006A62B8"/>
    <w:rsid w:val="006A6306"/>
    <w:rsid w:val="006A64DA"/>
    <w:rsid w:val="006A660D"/>
    <w:rsid w:val="006A6848"/>
    <w:rsid w:val="006A6873"/>
    <w:rsid w:val="006A6A86"/>
    <w:rsid w:val="006A721C"/>
    <w:rsid w:val="006A743A"/>
    <w:rsid w:val="006A789E"/>
    <w:rsid w:val="006A7AD0"/>
    <w:rsid w:val="006A7BDC"/>
    <w:rsid w:val="006A7F0B"/>
    <w:rsid w:val="006B019B"/>
    <w:rsid w:val="006B0631"/>
    <w:rsid w:val="006B0686"/>
    <w:rsid w:val="006B0DE3"/>
    <w:rsid w:val="006B0F85"/>
    <w:rsid w:val="006B1374"/>
    <w:rsid w:val="006B1432"/>
    <w:rsid w:val="006B1C93"/>
    <w:rsid w:val="006B1F81"/>
    <w:rsid w:val="006B2014"/>
    <w:rsid w:val="006B208C"/>
    <w:rsid w:val="006B2093"/>
    <w:rsid w:val="006B245D"/>
    <w:rsid w:val="006B27BA"/>
    <w:rsid w:val="006B2963"/>
    <w:rsid w:val="006B2B46"/>
    <w:rsid w:val="006B2CBA"/>
    <w:rsid w:val="006B2F40"/>
    <w:rsid w:val="006B3311"/>
    <w:rsid w:val="006B3364"/>
    <w:rsid w:val="006B350B"/>
    <w:rsid w:val="006B35A7"/>
    <w:rsid w:val="006B3734"/>
    <w:rsid w:val="006B4025"/>
    <w:rsid w:val="006B4165"/>
    <w:rsid w:val="006B473A"/>
    <w:rsid w:val="006B4797"/>
    <w:rsid w:val="006B49E9"/>
    <w:rsid w:val="006B4A38"/>
    <w:rsid w:val="006B53FC"/>
    <w:rsid w:val="006B5496"/>
    <w:rsid w:val="006B55D9"/>
    <w:rsid w:val="006B5699"/>
    <w:rsid w:val="006B56E9"/>
    <w:rsid w:val="006B5971"/>
    <w:rsid w:val="006B5C07"/>
    <w:rsid w:val="006B5CC8"/>
    <w:rsid w:val="006B5DA4"/>
    <w:rsid w:val="006B5E0B"/>
    <w:rsid w:val="006B6A54"/>
    <w:rsid w:val="006B6AAF"/>
    <w:rsid w:val="006B6C02"/>
    <w:rsid w:val="006B6E9E"/>
    <w:rsid w:val="006B6EC5"/>
    <w:rsid w:val="006B7093"/>
    <w:rsid w:val="006B73C2"/>
    <w:rsid w:val="006B7831"/>
    <w:rsid w:val="006B7A7B"/>
    <w:rsid w:val="006B7B2F"/>
    <w:rsid w:val="006B7EB8"/>
    <w:rsid w:val="006BCFC5"/>
    <w:rsid w:val="006BEC7F"/>
    <w:rsid w:val="006C0A87"/>
    <w:rsid w:val="006C0DBB"/>
    <w:rsid w:val="006C1193"/>
    <w:rsid w:val="006C1306"/>
    <w:rsid w:val="006C1385"/>
    <w:rsid w:val="006C13DC"/>
    <w:rsid w:val="006C1555"/>
    <w:rsid w:val="006C19CB"/>
    <w:rsid w:val="006C1A35"/>
    <w:rsid w:val="006C2027"/>
    <w:rsid w:val="006C20CA"/>
    <w:rsid w:val="006C211C"/>
    <w:rsid w:val="006C2463"/>
    <w:rsid w:val="006C254B"/>
    <w:rsid w:val="006C29DA"/>
    <w:rsid w:val="006C3177"/>
    <w:rsid w:val="006C32F4"/>
    <w:rsid w:val="006C339F"/>
    <w:rsid w:val="006C39A6"/>
    <w:rsid w:val="006C4154"/>
    <w:rsid w:val="006C4666"/>
    <w:rsid w:val="006C47E3"/>
    <w:rsid w:val="006C49D6"/>
    <w:rsid w:val="006C5093"/>
    <w:rsid w:val="006C5537"/>
    <w:rsid w:val="006C5B1A"/>
    <w:rsid w:val="006C6466"/>
    <w:rsid w:val="006C68C5"/>
    <w:rsid w:val="006C6A2D"/>
    <w:rsid w:val="006C6BAE"/>
    <w:rsid w:val="006C6C24"/>
    <w:rsid w:val="006C74F3"/>
    <w:rsid w:val="006C7655"/>
    <w:rsid w:val="006C7911"/>
    <w:rsid w:val="006C7A8F"/>
    <w:rsid w:val="006C7B54"/>
    <w:rsid w:val="006D0093"/>
    <w:rsid w:val="006D02E9"/>
    <w:rsid w:val="006D06EB"/>
    <w:rsid w:val="006D0711"/>
    <w:rsid w:val="006D07AC"/>
    <w:rsid w:val="006D08BA"/>
    <w:rsid w:val="006D0A9B"/>
    <w:rsid w:val="006D0DD6"/>
    <w:rsid w:val="006D0E80"/>
    <w:rsid w:val="006D1479"/>
    <w:rsid w:val="006D1660"/>
    <w:rsid w:val="006D18AB"/>
    <w:rsid w:val="006D1C24"/>
    <w:rsid w:val="006D1CE2"/>
    <w:rsid w:val="006D1D1C"/>
    <w:rsid w:val="006D1F81"/>
    <w:rsid w:val="006D2378"/>
    <w:rsid w:val="006D2523"/>
    <w:rsid w:val="006D2840"/>
    <w:rsid w:val="006D2A31"/>
    <w:rsid w:val="006D2A5E"/>
    <w:rsid w:val="006D3AF9"/>
    <w:rsid w:val="006D3B71"/>
    <w:rsid w:val="006D486D"/>
    <w:rsid w:val="006D4928"/>
    <w:rsid w:val="006D4F67"/>
    <w:rsid w:val="006D4F71"/>
    <w:rsid w:val="006D50D4"/>
    <w:rsid w:val="006D51C2"/>
    <w:rsid w:val="006D5262"/>
    <w:rsid w:val="006D5711"/>
    <w:rsid w:val="006D581A"/>
    <w:rsid w:val="006D5CD8"/>
    <w:rsid w:val="006D60CF"/>
    <w:rsid w:val="006D6187"/>
    <w:rsid w:val="006D67E8"/>
    <w:rsid w:val="006D6935"/>
    <w:rsid w:val="006D699A"/>
    <w:rsid w:val="006D6EE2"/>
    <w:rsid w:val="006D70E8"/>
    <w:rsid w:val="006D751B"/>
    <w:rsid w:val="006D7583"/>
    <w:rsid w:val="006D7816"/>
    <w:rsid w:val="006D78D5"/>
    <w:rsid w:val="006D79C0"/>
    <w:rsid w:val="006E0072"/>
    <w:rsid w:val="006E0269"/>
    <w:rsid w:val="006E02AC"/>
    <w:rsid w:val="006E0812"/>
    <w:rsid w:val="006E1B66"/>
    <w:rsid w:val="006E2186"/>
    <w:rsid w:val="006E2C1A"/>
    <w:rsid w:val="006E2E6E"/>
    <w:rsid w:val="006E308E"/>
    <w:rsid w:val="006E3137"/>
    <w:rsid w:val="006E35B3"/>
    <w:rsid w:val="006E3D59"/>
    <w:rsid w:val="006E411C"/>
    <w:rsid w:val="006E4C17"/>
    <w:rsid w:val="006E4DE1"/>
    <w:rsid w:val="006E50C6"/>
    <w:rsid w:val="006E52DB"/>
    <w:rsid w:val="006E5304"/>
    <w:rsid w:val="006E5648"/>
    <w:rsid w:val="006E5BAD"/>
    <w:rsid w:val="006E5FF7"/>
    <w:rsid w:val="006E61AA"/>
    <w:rsid w:val="006E6247"/>
    <w:rsid w:val="006E65DC"/>
    <w:rsid w:val="006E697F"/>
    <w:rsid w:val="006E6CAA"/>
    <w:rsid w:val="006E6DF0"/>
    <w:rsid w:val="006E73A0"/>
    <w:rsid w:val="006E7564"/>
    <w:rsid w:val="006E7BF5"/>
    <w:rsid w:val="006F0957"/>
    <w:rsid w:val="006F1466"/>
    <w:rsid w:val="006F14D3"/>
    <w:rsid w:val="006F1E98"/>
    <w:rsid w:val="006F22F4"/>
    <w:rsid w:val="006F2B6F"/>
    <w:rsid w:val="006F2ED5"/>
    <w:rsid w:val="006F30DB"/>
    <w:rsid w:val="006F30FF"/>
    <w:rsid w:val="006F3257"/>
    <w:rsid w:val="006F34A8"/>
    <w:rsid w:val="006F3592"/>
    <w:rsid w:val="006F3617"/>
    <w:rsid w:val="006F3B57"/>
    <w:rsid w:val="006F3C32"/>
    <w:rsid w:val="006F3CDD"/>
    <w:rsid w:val="006F4043"/>
    <w:rsid w:val="006F41E0"/>
    <w:rsid w:val="006F49C0"/>
    <w:rsid w:val="006F4C34"/>
    <w:rsid w:val="006F4CDB"/>
    <w:rsid w:val="006F504E"/>
    <w:rsid w:val="006F53EA"/>
    <w:rsid w:val="006F55D3"/>
    <w:rsid w:val="006F5A6C"/>
    <w:rsid w:val="006F5BB9"/>
    <w:rsid w:val="006F5C6F"/>
    <w:rsid w:val="006F5D1C"/>
    <w:rsid w:val="006F5EC7"/>
    <w:rsid w:val="006F6081"/>
    <w:rsid w:val="006F61F9"/>
    <w:rsid w:val="006F6451"/>
    <w:rsid w:val="006F6770"/>
    <w:rsid w:val="006F6F52"/>
    <w:rsid w:val="006F7033"/>
    <w:rsid w:val="006F7118"/>
    <w:rsid w:val="006F72CF"/>
    <w:rsid w:val="006F75D3"/>
    <w:rsid w:val="006F7868"/>
    <w:rsid w:val="00700060"/>
    <w:rsid w:val="007003D8"/>
    <w:rsid w:val="0070088A"/>
    <w:rsid w:val="00700B0C"/>
    <w:rsid w:val="00700DE5"/>
    <w:rsid w:val="00700E28"/>
    <w:rsid w:val="00701EFA"/>
    <w:rsid w:val="00701F0E"/>
    <w:rsid w:val="007021F2"/>
    <w:rsid w:val="0070228B"/>
    <w:rsid w:val="007023D1"/>
    <w:rsid w:val="007025D0"/>
    <w:rsid w:val="0070289A"/>
    <w:rsid w:val="00702937"/>
    <w:rsid w:val="0070293E"/>
    <w:rsid w:val="0070307F"/>
    <w:rsid w:val="00703192"/>
    <w:rsid w:val="00703C7D"/>
    <w:rsid w:val="00704611"/>
    <w:rsid w:val="007047DA"/>
    <w:rsid w:val="00704B1D"/>
    <w:rsid w:val="00704B82"/>
    <w:rsid w:val="00704C06"/>
    <w:rsid w:val="00704C12"/>
    <w:rsid w:val="00704C29"/>
    <w:rsid w:val="00705117"/>
    <w:rsid w:val="00705E02"/>
    <w:rsid w:val="00705FA7"/>
    <w:rsid w:val="00705FC3"/>
    <w:rsid w:val="00706671"/>
    <w:rsid w:val="00706987"/>
    <w:rsid w:val="0070775B"/>
    <w:rsid w:val="0070787E"/>
    <w:rsid w:val="0070795B"/>
    <w:rsid w:val="00707B0F"/>
    <w:rsid w:val="00707E59"/>
    <w:rsid w:val="00707FBA"/>
    <w:rsid w:val="00710045"/>
    <w:rsid w:val="0071028C"/>
    <w:rsid w:val="0071057F"/>
    <w:rsid w:val="00710854"/>
    <w:rsid w:val="00710B23"/>
    <w:rsid w:val="00710C48"/>
    <w:rsid w:val="00710ED9"/>
    <w:rsid w:val="0071108A"/>
    <w:rsid w:val="00711284"/>
    <w:rsid w:val="0071179D"/>
    <w:rsid w:val="00711884"/>
    <w:rsid w:val="00711D18"/>
    <w:rsid w:val="00712295"/>
    <w:rsid w:val="007123DE"/>
    <w:rsid w:val="00712772"/>
    <w:rsid w:val="007129B4"/>
    <w:rsid w:val="00712CAA"/>
    <w:rsid w:val="00712E9C"/>
    <w:rsid w:val="00713454"/>
    <w:rsid w:val="007134CE"/>
    <w:rsid w:val="00713611"/>
    <w:rsid w:val="007136C8"/>
    <w:rsid w:val="007136F2"/>
    <w:rsid w:val="00713A6E"/>
    <w:rsid w:val="0071417B"/>
    <w:rsid w:val="007141CE"/>
    <w:rsid w:val="007143CA"/>
    <w:rsid w:val="00714607"/>
    <w:rsid w:val="00714797"/>
    <w:rsid w:val="00714A45"/>
    <w:rsid w:val="00714AE9"/>
    <w:rsid w:val="00715638"/>
    <w:rsid w:val="0071586A"/>
    <w:rsid w:val="00715B46"/>
    <w:rsid w:val="00715D21"/>
    <w:rsid w:val="0071665F"/>
    <w:rsid w:val="00716696"/>
    <w:rsid w:val="00716901"/>
    <w:rsid w:val="00716DFA"/>
    <w:rsid w:val="00717457"/>
    <w:rsid w:val="007174D3"/>
    <w:rsid w:val="007176A8"/>
    <w:rsid w:val="00717AED"/>
    <w:rsid w:val="00717B65"/>
    <w:rsid w:val="00717D0A"/>
    <w:rsid w:val="00720A37"/>
    <w:rsid w:val="00720D4A"/>
    <w:rsid w:val="00721227"/>
    <w:rsid w:val="00721363"/>
    <w:rsid w:val="007213E8"/>
    <w:rsid w:val="0072144E"/>
    <w:rsid w:val="0072170B"/>
    <w:rsid w:val="00721849"/>
    <w:rsid w:val="007218E4"/>
    <w:rsid w:val="00721D20"/>
    <w:rsid w:val="007224E5"/>
    <w:rsid w:val="007226AB"/>
    <w:rsid w:val="00722858"/>
    <w:rsid w:val="00722D7E"/>
    <w:rsid w:val="0072337F"/>
    <w:rsid w:val="00723418"/>
    <w:rsid w:val="007237D3"/>
    <w:rsid w:val="00723AAC"/>
    <w:rsid w:val="00723B90"/>
    <w:rsid w:val="00723BD3"/>
    <w:rsid w:val="00723F30"/>
    <w:rsid w:val="007242D3"/>
    <w:rsid w:val="007248E5"/>
    <w:rsid w:val="00724BD8"/>
    <w:rsid w:val="00724C80"/>
    <w:rsid w:val="00724DE9"/>
    <w:rsid w:val="00724E3C"/>
    <w:rsid w:val="007250F2"/>
    <w:rsid w:val="00725292"/>
    <w:rsid w:val="00725444"/>
    <w:rsid w:val="00725448"/>
    <w:rsid w:val="00725796"/>
    <w:rsid w:val="007258FD"/>
    <w:rsid w:val="00725AF3"/>
    <w:rsid w:val="00725F06"/>
    <w:rsid w:val="00726FE3"/>
    <w:rsid w:val="00727223"/>
    <w:rsid w:val="00727279"/>
    <w:rsid w:val="00727494"/>
    <w:rsid w:val="007275B0"/>
    <w:rsid w:val="007276D8"/>
    <w:rsid w:val="00727A79"/>
    <w:rsid w:val="00727CC0"/>
    <w:rsid w:val="00727E43"/>
    <w:rsid w:val="00727ED8"/>
    <w:rsid w:val="0072A27E"/>
    <w:rsid w:val="007303D6"/>
    <w:rsid w:val="00730443"/>
    <w:rsid w:val="007304B0"/>
    <w:rsid w:val="00730634"/>
    <w:rsid w:val="007306B9"/>
    <w:rsid w:val="00730D4D"/>
    <w:rsid w:val="00730DA0"/>
    <w:rsid w:val="0073110E"/>
    <w:rsid w:val="00731630"/>
    <w:rsid w:val="00731679"/>
    <w:rsid w:val="00731E7B"/>
    <w:rsid w:val="0073237C"/>
    <w:rsid w:val="007323AC"/>
    <w:rsid w:val="0073240E"/>
    <w:rsid w:val="00732497"/>
    <w:rsid w:val="007325FC"/>
    <w:rsid w:val="00732C16"/>
    <w:rsid w:val="00732F72"/>
    <w:rsid w:val="00732F96"/>
    <w:rsid w:val="0073304C"/>
    <w:rsid w:val="00733BA3"/>
    <w:rsid w:val="00733EC2"/>
    <w:rsid w:val="007346D9"/>
    <w:rsid w:val="007347CD"/>
    <w:rsid w:val="00734943"/>
    <w:rsid w:val="00734B97"/>
    <w:rsid w:val="00734BF0"/>
    <w:rsid w:val="007355EA"/>
    <w:rsid w:val="00735BEA"/>
    <w:rsid w:val="00736358"/>
    <w:rsid w:val="00736890"/>
    <w:rsid w:val="00736A57"/>
    <w:rsid w:val="00736E79"/>
    <w:rsid w:val="00737277"/>
    <w:rsid w:val="00737637"/>
    <w:rsid w:val="00737721"/>
    <w:rsid w:val="007378C1"/>
    <w:rsid w:val="00737B48"/>
    <w:rsid w:val="00737B8B"/>
    <w:rsid w:val="00737CE6"/>
    <w:rsid w:val="0073ADB7"/>
    <w:rsid w:val="0073DE79"/>
    <w:rsid w:val="00740214"/>
    <w:rsid w:val="0074062E"/>
    <w:rsid w:val="00740C46"/>
    <w:rsid w:val="00740E30"/>
    <w:rsid w:val="00740EC4"/>
    <w:rsid w:val="0074116D"/>
    <w:rsid w:val="00741174"/>
    <w:rsid w:val="00741631"/>
    <w:rsid w:val="007419BF"/>
    <w:rsid w:val="00741B93"/>
    <w:rsid w:val="00741FA7"/>
    <w:rsid w:val="007424B9"/>
    <w:rsid w:val="007425EE"/>
    <w:rsid w:val="007426A4"/>
    <w:rsid w:val="00742763"/>
    <w:rsid w:val="007429EE"/>
    <w:rsid w:val="00742A18"/>
    <w:rsid w:val="00742D10"/>
    <w:rsid w:val="00743129"/>
    <w:rsid w:val="0074347C"/>
    <w:rsid w:val="0074358F"/>
    <w:rsid w:val="00743D12"/>
    <w:rsid w:val="00743D5D"/>
    <w:rsid w:val="00743E5E"/>
    <w:rsid w:val="00743EF1"/>
    <w:rsid w:val="00744117"/>
    <w:rsid w:val="007441D9"/>
    <w:rsid w:val="007442AE"/>
    <w:rsid w:val="00744847"/>
    <w:rsid w:val="00744B86"/>
    <w:rsid w:val="007452EC"/>
    <w:rsid w:val="007453C8"/>
    <w:rsid w:val="00745795"/>
    <w:rsid w:val="0074586C"/>
    <w:rsid w:val="00745BD9"/>
    <w:rsid w:val="00745CBE"/>
    <w:rsid w:val="0074607E"/>
    <w:rsid w:val="0074633D"/>
    <w:rsid w:val="00747158"/>
    <w:rsid w:val="007471A4"/>
    <w:rsid w:val="007474A0"/>
    <w:rsid w:val="00747AE2"/>
    <w:rsid w:val="00747D4E"/>
    <w:rsid w:val="00747D7A"/>
    <w:rsid w:val="00747F6F"/>
    <w:rsid w:val="007490C7"/>
    <w:rsid w:val="0074ABE5"/>
    <w:rsid w:val="00750572"/>
    <w:rsid w:val="00750C56"/>
    <w:rsid w:val="00750CB7"/>
    <w:rsid w:val="00750EBF"/>
    <w:rsid w:val="0075125B"/>
    <w:rsid w:val="007513EE"/>
    <w:rsid w:val="007513EF"/>
    <w:rsid w:val="0075144C"/>
    <w:rsid w:val="00751AE6"/>
    <w:rsid w:val="00751EC6"/>
    <w:rsid w:val="00752863"/>
    <w:rsid w:val="007529AC"/>
    <w:rsid w:val="00752CB5"/>
    <w:rsid w:val="00752E77"/>
    <w:rsid w:val="00752EA2"/>
    <w:rsid w:val="007531EF"/>
    <w:rsid w:val="00753C11"/>
    <w:rsid w:val="0075467E"/>
    <w:rsid w:val="00754EAC"/>
    <w:rsid w:val="00755303"/>
    <w:rsid w:val="00755BE3"/>
    <w:rsid w:val="00755EA1"/>
    <w:rsid w:val="00756245"/>
    <w:rsid w:val="00756418"/>
    <w:rsid w:val="00756A9B"/>
    <w:rsid w:val="00756DDB"/>
    <w:rsid w:val="00756FCC"/>
    <w:rsid w:val="0075709F"/>
    <w:rsid w:val="007575C1"/>
    <w:rsid w:val="007577DD"/>
    <w:rsid w:val="007579B5"/>
    <w:rsid w:val="00757A15"/>
    <w:rsid w:val="00757A6F"/>
    <w:rsid w:val="00757E1E"/>
    <w:rsid w:val="00757EF0"/>
    <w:rsid w:val="007603BA"/>
    <w:rsid w:val="00760603"/>
    <w:rsid w:val="0076060E"/>
    <w:rsid w:val="00760779"/>
    <w:rsid w:val="00760BF9"/>
    <w:rsid w:val="007617BF"/>
    <w:rsid w:val="007618EA"/>
    <w:rsid w:val="0076190E"/>
    <w:rsid w:val="007619D8"/>
    <w:rsid w:val="00761DAD"/>
    <w:rsid w:val="00761F4C"/>
    <w:rsid w:val="007620EB"/>
    <w:rsid w:val="00762724"/>
    <w:rsid w:val="0076358D"/>
    <w:rsid w:val="00763A75"/>
    <w:rsid w:val="00763AB8"/>
    <w:rsid w:val="00763AE5"/>
    <w:rsid w:val="00763E0B"/>
    <w:rsid w:val="00763EDF"/>
    <w:rsid w:val="0076422C"/>
    <w:rsid w:val="00764653"/>
    <w:rsid w:val="0076471C"/>
    <w:rsid w:val="007648F4"/>
    <w:rsid w:val="007649B0"/>
    <w:rsid w:val="00764E83"/>
    <w:rsid w:val="00764F45"/>
    <w:rsid w:val="00764F4F"/>
    <w:rsid w:val="00764F78"/>
    <w:rsid w:val="007650ED"/>
    <w:rsid w:val="007655FE"/>
    <w:rsid w:val="007659D8"/>
    <w:rsid w:val="00765BC9"/>
    <w:rsid w:val="007668D6"/>
    <w:rsid w:val="00766BE4"/>
    <w:rsid w:val="00766E26"/>
    <w:rsid w:val="007670AB"/>
    <w:rsid w:val="0076750F"/>
    <w:rsid w:val="00767841"/>
    <w:rsid w:val="00767A28"/>
    <w:rsid w:val="00767AC1"/>
    <w:rsid w:val="00767E3C"/>
    <w:rsid w:val="00767F5E"/>
    <w:rsid w:val="007700E4"/>
    <w:rsid w:val="00770372"/>
    <w:rsid w:val="007704F7"/>
    <w:rsid w:val="007706EE"/>
    <w:rsid w:val="007709A8"/>
    <w:rsid w:val="00770E05"/>
    <w:rsid w:val="0077106E"/>
    <w:rsid w:val="00771156"/>
    <w:rsid w:val="007713E8"/>
    <w:rsid w:val="0077166D"/>
    <w:rsid w:val="00771B6F"/>
    <w:rsid w:val="00771C86"/>
    <w:rsid w:val="0077222F"/>
    <w:rsid w:val="00772481"/>
    <w:rsid w:val="00772504"/>
    <w:rsid w:val="00772893"/>
    <w:rsid w:val="0077299D"/>
    <w:rsid w:val="00772A4D"/>
    <w:rsid w:val="00772B52"/>
    <w:rsid w:val="00773020"/>
    <w:rsid w:val="00773280"/>
    <w:rsid w:val="00773C95"/>
    <w:rsid w:val="00773D75"/>
    <w:rsid w:val="00773DF9"/>
    <w:rsid w:val="00773E26"/>
    <w:rsid w:val="0077474D"/>
    <w:rsid w:val="00774B9B"/>
    <w:rsid w:val="00774FB2"/>
    <w:rsid w:val="0077513D"/>
    <w:rsid w:val="00775B2C"/>
    <w:rsid w:val="00775F54"/>
    <w:rsid w:val="00775F65"/>
    <w:rsid w:val="00776595"/>
    <w:rsid w:val="0077661C"/>
    <w:rsid w:val="007768E4"/>
    <w:rsid w:val="00776A06"/>
    <w:rsid w:val="00776C27"/>
    <w:rsid w:val="00776F65"/>
    <w:rsid w:val="00777030"/>
    <w:rsid w:val="00777078"/>
    <w:rsid w:val="00777345"/>
    <w:rsid w:val="00777626"/>
    <w:rsid w:val="0077768D"/>
    <w:rsid w:val="0077772A"/>
    <w:rsid w:val="0077798D"/>
    <w:rsid w:val="00777BF2"/>
    <w:rsid w:val="00777DE3"/>
    <w:rsid w:val="00777E99"/>
    <w:rsid w:val="00780443"/>
    <w:rsid w:val="0078050A"/>
    <w:rsid w:val="007808DB"/>
    <w:rsid w:val="00780B84"/>
    <w:rsid w:val="00780FBD"/>
    <w:rsid w:val="0078127D"/>
    <w:rsid w:val="00781791"/>
    <w:rsid w:val="00781CF1"/>
    <w:rsid w:val="00781E29"/>
    <w:rsid w:val="00781E74"/>
    <w:rsid w:val="007823CA"/>
    <w:rsid w:val="00782A27"/>
    <w:rsid w:val="00782D0B"/>
    <w:rsid w:val="00782DAA"/>
    <w:rsid w:val="00783288"/>
    <w:rsid w:val="00783363"/>
    <w:rsid w:val="00783413"/>
    <w:rsid w:val="00784306"/>
    <w:rsid w:val="007847B8"/>
    <w:rsid w:val="0078491B"/>
    <w:rsid w:val="00784E04"/>
    <w:rsid w:val="00784FA1"/>
    <w:rsid w:val="007851E3"/>
    <w:rsid w:val="0078538C"/>
    <w:rsid w:val="00785B65"/>
    <w:rsid w:val="00786466"/>
    <w:rsid w:val="0078658B"/>
    <w:rsid w:val="00786623"/>
    <w:rsid w:val="007869E8"/>
    <w:rsid w:val="00786A9B"/>
    <w:rsid w:val="00786B5D"/>
    <w:rsid w:val="00786F65"/>
    <w:rsid w:val="007872B9"/>
    <w:rsid w:val="00787492"/>
    <w:rsid w:val="00787569"/>
    <w:rsid w:val="00787EBF"/>
    <w:rsid w:val="0078FB91"/>
    <w:rsid w:val="00790211"/>
    <w:rsid w:val="0079043F"/>
    <w:rsid w:val="0079056A"/>
    <w:rsid w:val="0079073F"/>
    <w:rsid w:val="00790832"/>
    <w:rsid w:val="00790AFD"/>
    <w:rsid w:val="0079115E"/>
    <w:rsid w:val="00791369"/>
    <w:rsid w:val="007913AF"/>
    <w:rsid w:val="007914BD"/>
    <w:rsid w:val="00791568"/>
    <w:rsid w:val="0079161F"/>
    <w:rsid w:val="00791D24"/>
    <w:rsid w:val="00792134"/>
    <w:rsid w:val="007929DA"/>
    <w:rsid w:val="00792C1D"/>
    <w:rsid w:val="00792CA7"/>
    <w:rsid w:val="00792F9C"/>
    <w:rsid w:val="00792FAC"/>
    <w:rsid w:val="0079316D"/>
    <w:rsid w:val="007932EF"/>
    <w:rsid w:val="00793420"/>
    <w:rsid w:val="007940B7"/>
    <w:rsid w:val="007940FB"/>
    <w:rsid w:val="00794862"/>
    <w:rsid w:val="00794A48"/>
    <w:rsid w:val="00794B9D"/>
    <w:rsid w:val="00794C27"/>
    <w:rsid w:val="00794E49"/>
    <w:rsid w:val="007957E5"/>
    <w:rsid w:val="00795A2F"/>
    <w:rsid w:val="00796179"/>
    <w:rsid w:val="007961CC"/>
    <w:rsid w:val="007966ED"/>
    <w:rsid w:val="00796C4E"/>
    <w:rsid w:val="00797065"/>
    <w:rsid w:val="00797227"/>
    <w:rsid w:val="0079733C"/>
    <w:rsid w:val="00797641"/>
    <w:rsid w:val="00797DE3"/>
    <w:rsid w:val="00797F67"/>
    <w:rsid w:val="0079F6DF"/>
    <w:rsid w:val="007A026F"/>
    <w:rsid w:val="007A0708"/>
    <w:rsid w:val="007A0744"/>
    <w:rsid w:val="007A0797"/>
    <w:rsid w:val="007A0E65"/>
    <w:rsid w:val="007A1310"/>
    <w:rsid w:val="007A1381"/>
    <w:rsid w:val="007A14B5"/>
    <w:rsid w:val="007A1609"/>
    <w:rsid w:val="007A1870"/>
    <w:rsid w:val="007A1AAB"/>
    <w:rsid w:val="007A20D6"/>
    <w:rsid w:val="007A2342"/>
    <w:rsid w:val="007A2645"/>
    <w:rsid w:val="007A287F"/>
    <w:rsid w:val="007A293B"/>
    <w:rsid w:val="007A2956"/>
    <w:rsid w:val="007A297E"/>
    <w:rsid w:val="007A29FB"/>
    <w:rsid w:val="007A2DAC"/>
    <w:rsid w:val="007A3ABD"/>
    <w:rsid w:val="007A403E"/>
    <w:rsid w:val="007A4330"/>
    <w:rsid w:val="007A444E"/>
    <w:rsid w:val="007A45FE"/>
    <w:rsid w:val="007A489C"/>
    <w:rsid w:val="007A494B"/>
    <w:rsid w:val="007A4E7A"/>
    <w:rsid w:val="007A4FE5"/>
    <w:rsid w:val="007A52AE"/>
    <w:rsid w:val="007A53FB"/>
    <w:rsid w:val="007A55A2"/>
    <w:rsid w:val="007A599E"/>
    <w:rsid w:val="007A5DBE"/>
    <w:rsid w:val="007A5EAD"/>
    <w:rsid w:val="007A6368"/>
    <w:rsid w:val="007A6623"/>
    <w:rsid w:val="007A6B8F"/>
    <w:rsid w:val="007A6E48"/>
    <w:rsid w:val="007A705F"/>
    <w:rsid w:val="007A713D"/>
    <w:rsid w:val="007A767F"/>
    <w:rsid w:val="007A769E"/>
    <w:rsid w:val="007A76DD"/>
    <w:rsid w:val="007A77FC"/>
    <w:rsid w:val="007A7A8F"/>
    <w:rsid w:val="007A7CD7"/>
    <w:rsid w:val="007B06AD"/>
    <w:rsid w:val="007B10D7"/>
    <w:rsid w:val="007B15D9"/>
    <w:rsid w:val="007B1B23"/>
    <w:rsid w:val="007B1C6E"/>
    <w:rsid w:val="007B1FED"/>
    <w:rsid w:val="007B20ED"/>
    <w:rsid w:val="007B235A"/>
    <w:rsid w:val="007B2492"/>
    <w:rsid w:val="007B26D9"/>
    <w:rsid w:val="007B275B"/>
    <w:rsid w:val="007B2CDB"/>
    <w:rsid w:val="007B3059"/>
    <w:rsid w:val="007B30C4"/>
    <w:rsid w:val="007B3272"/>
    <w:rsid w:val="007B3299"/>
    <w:rsid w:val="007B352F"/>
    <w:rsid w:val="007B37FB"/>
    <w:rsid w:val="007B381A"/>
    <w:rsid w:val="007B391F"/>
    <w:rsid w:val="007B3C2F"/>
    <w:rsid w:val="007B4524"/>
    <w:rsid w:val="007B4789"/>
    <w:rsid w:val="007B4906"/>
    <w:rsid w:val="007B4968"/>
    <w:rsid w:val="007B49C8"/>
    <w:rsid w:val="007B4A5A"/>
    <w:rsid w:val="007B4D10"/>
    <w:rsid w:val="007B4EA4"/>
    <w:rsid w:val="007B5053"/>
    <w:rsid w:val="007B5189"/>
    <w:rsid w:val="007B5338"/>
    <w:rsid w:val="007B5833"/>
    <w:rsid w:val="007B5A5F"/>
    <w:rsid w:val="007B5A73"/>
    <w:rsid w:val="007B5AC9"/>
    <w:rsid w:val="007B5CB4"/>
    <w:rsid w:val="007B5F1B"/>
    <w:rsid w:val="007B607B"/>
    <w:rsid w:val="007B654D"/>
    <w:rsid w:val="007B6CBA"/>
    <w:rsid w:val="007B748E"/>
    <w:rsid w:val="007B77B2"/>
    <w:rsid w:val="007B7DFC"/>
    <w:rsid w:val="007BDD3E"/>
    <w:rsid w:val="007C0865"/>
    <w:rsid w:val="007C09E8"/>
    <w:rsid w:val="007C0CDE"/>
    <w:rsid w:val="007C0DB4"/>
    <w:rsid w:val="007C1149"/>
    <w:rsid w:val="007C1551"/>
    <w:rsid w:val="007C1A69"/>
    <w:rsid w:val="007C1D8B"/>
    <w:rsid w:val="007C1DBA"/>
    <w:rsid w:val="007C1F46"/>
    <w:rsid w:val="007C204B"/>
    <w:rsid w:val="007C2B42"/>
    <w:rsid w:val="007C2CAB"/>
    <w:rsid w:val="007C30B1"/>
    <w:rsid w:val="007C330A"/>
    <w:rsid w:val="007C3593"/>
    <w:rsid w:val="007C374D"/>
    <w:rsid w:val="007C37DC"/>
    <w:rsid w:val="007C3CE3"/>
    <w:rsid w:val="007C456D"/>
    <w:rsid w:val="007C466E"/>
    <w:rsid w:val="007C4834"/>
    <w:rsid w:val="007C49CD"/>
    <w:rsid w:val="007C51ED"/>
    <w:rsid w:val="007C550A"/>
    <w:rsid w:val="007C55A1"/>
    <w:rsid w:val="007C58EC"/>
    <w:rsid w:val="007C5AD3"/>
    <w:rsid w:val="007C5EB2"/>
    <w:rsid w:val="007C606A"/>
    <w:rsid w:val="007C632D"/>
    <w:rsid w:val="007C675C"/>
    <w:rsid w:val="007C67B0"/>
    <w:rsid w:val="007C682A"/>
    <w:rsid w:val="007C6C5B"/>
    <w:rsid w:val="007C6D87"/>
    <w:rsid w:val="007C6E0C"/>
    <w:rsid w:val="007C7006"/>
    <w:rsid w:val="007C72A8"/>
    <w:rsid w:val="007C74B1"/>
    <w:rsid w:val="007C7C3F"/>
    <w:rsid w:val="007C7EEB"/>
    <w:rsid w:val="007C7EFD"/>
    <w:rsid w:val="007C7F4A"/>
    <w:rsid w:val="007D0166"/>
    <w:rsid w:val="007D02A6"/>
    <w:rsid w:val="007D0723"/>
    <w:rsid w:val="007D082B"/>
    <w:rsid w:val="007D0974"/>
    <w:rsid w:val="007D0D58"/>
    <w:rsid w:val="007D1197"/>
    <w:rsid w:val="007D11AE"/>
    <w:rsid w:val="007D12B4"/>
    <w:rsid w:val="007D1558"/>
    <w:rsid w:val="007D1BA2"/>
    <w:rsid w:val="007D1C60"/>
    <w:rsid w:val="007D1D54"/>
    <w:rsid w:val="007D1F00"/>
    <w:rsid w:val="007D240D"/>
    <w:rsid w:val="007D259E"/>
    <w:rsid w:val="007D2B18"/>
    <w:rsid w:val="007D2E24"/>
    <w:rsid w:val="007D397A"/>
    <w:rsid w:val="007D3E78"/>
    <w:rsid w:val="007D4054"/>
    <w:rsid w:val="007D4276"/>
    <w:rsid w:val="007D4635"/>
    <w:rsid w:val="007D4D3B"/>
    <w:rsid w:val="007D4E92"/>
    <w:rsid w:val="007D55D3"/>
    <w:rsid w:val="007D5AC2"/>
    <w:rsid w:val="007D5BF6"/>
    <w:rsid w:val="007D5E67"/>
    <w:rsid w:val="007D5EED"/>
    <w:rsid w:val="007D637E"/>
    <w:rsid w:val="007D638A"/>
    <w:rsid w:val="007D6513"/>
    <w:rsid w:val="007D6980"/>
    <w:rsid w:val="007D6CA5"/>
    <w:rsid w:val="007D7140"/>
    <w:rsid w:val="007D717B"/>
    <w:rsid w:val="007D71DB"/>
    <w:rsid w:val="007D773E"/>
    <w:rsid w:val="007D7BC5"/>
    <w:rsid w:val="007D7C23"/>
    <w:rsid w:val="007D7D1C"/>
    <w:rsid w:val="007E0258"/>
    <w:rsid w:val="007E045A"/>
    <w:rsid w:val="007E0643"/>
    <w:rsid w:val="007E07D6"/>
    <w:rsid w:val="007E0841"/>
    <w:rsid w:val="007E0EAC"/>
    <w:rsid w:val="007E102A"/>
    <w:rsid w:val="007E1090"/>
    <w:rsid w:val="007E1253"/>
    <w:rsid w:val="007E1675"/>
    <w:rsid w:val="007E16D7"/>
    <w:rsid w:val="007E17EE"/>
    <w:rsid w:val="007E1CC6"/>
    <w:rsid w:val="007E2045"/>
    <w:rsid w:val="007E2393"/>
    <w:rsid w:val="007E2427"/>
    <w:rsid w:val="007E30E6"/>
    <w:rsid w:val="007E3154"/>
    <w:rsid w:val="007E3258"/>
    <w:rsid w:val="007E32C5"/>
    <w:rsid w:val="007E35D9"/>
    <w:rsid w:val="007E39A8"/>
    <w:rsid w:val="007E3BA6"/>
    <w:rsid w:val="007E3C4C"/>
    <w:rsid w:val="007E3C53"/>
    <w:rsid w:val="007E3F1F"/>
    <w:rsid w:val="007E4B11"/>
    <w:rsid w:val="007E5136"/>
    <w:rsid w:val="007E546C"/>
    <w:rsid w:val="007E58CD"/>
    <w:rsid w:val="007E62E7"/>
    <w:rsid w:val="007E716A"/>
    <w:rsid w:val="007E71FF"/>
    <w:rsid w:val="007E72D9"/>
    <w:rsid w:val="007E74A0"/>
    <w:rsid w:val="007E7567"/>
    <w:rsid w:val="007EDAE3"/>
    <w:rsid w:val="007F01FE"/>
    <w:rsid w:val="007F04E8"/>
    <w:rsid w:val="007F0A29"/>
    <w:rsid w:val="007F0BBA"/>
    <w:rsid w:val="007F15BD"/>
    <w:rsid w:val="007F175D"/>
    <w:rsid w:val="007F1AC0"/>
    <w:rsid w:val="007F2112"/>
    <w:rsid w:val="007F2201"/>
    <w:rsid w:val="007F2323"/>
    <w:rsid w:val="007F2606"/>
    <w:rsid w:val="007F26B4"/>
    <w:rsid w:val="007F29E9"/>
    <w:rsid w:val="007F2A7E"/>
    <w:rsid w:val="007F302B"/>
    <w:rsid w:val="007F3546"/>
    <w:rsid w:val="007F3816"/>
    <w:rsid w:val="007F3D66"/>
    <w:rsid w:val="007F48A0"/>
    <w:rsid w:val="007F4CC4"/>
    <w:rsid w:val="007F56E9"/>
    <w:rsid w:val="007F5789"/>
    <w:rsid w:val="007F5C34"/>
    <w:rsid w:val="007F5CB7"/>
    <w:rsid w:val="007F6758"/>
    <w:rsid w:val="007F6F37"/>
    <w:rsid w:val="007F70E6"/>
    <w:rsid w:val="007F737C"/>
    <w:rsid w:val="007F79F8"/>
    <w:rsid w:val="007F7E46"/>
    <w:rsid w:val="007F7EBC"/>
    <w:rsid w:val="00800003"/>
    <w:rsid w:val="00800097"/>
    <w:rsid w:val="008002E7"/>
    <w:rsid w:val="0080036F"/>
    <w:rsid w:val="0080058C"/>
    <w:rsid w:val="008005BB"/>
    <w:rsid w:val="0080068D"/>
    <w:rsid w:val="0080089F"/>
    <w:rsid w:val="00800AC1"/>
    <w:rsid w:val="00800F75"/>
    <w:rsid w:val="008010A1"/>
    <w:rsid w:val="008012C7"/>
    <w:rsid w:val="00801798"/>
    <w:rsid w:val="00801CB3"/>
    <w:rsid w:val="00801E35"/>
    <w:rsid w:val="0080210C"/>
    <w:rsid w:val="008023C3"/>
    <w:rsid w:val="008026CC"/>
    <w:rsid w:val="00802971"/>
    <w:rsid w:val="0080305D"/>
    <w:rsid w:val="00803393"/>
    <w:rsid w:val="008036A1"/>
    <w:rsid w:val="00803782"/>
    <w:rsid w:val="00803A88"/>
    <w:rsid w:val="00803C2F"/>
    <w:rsid w:val="00803C4B"/>
    <w:rsid w:val="008043BE"/>
    <w:rsid w:val="0080482C"/>
    <w:rsid w:val="00804AB0"/>
    <w:rsid w:val="00804ECB"/>
    <w:rsid w:val="00804ED3"/>
    <w:rsid w:val="008051FE"/>
    <w:rsid w:val="00805AA2"/>
    <w:rsid w:val="00805B27"/>
    <w:rsid w:val="00805E2F"/>
    <w:rsid w:val="0080613F"/>
    <w:rsid w:val="00806508"/>
    <w:rsid w:val="0080652E"/>
    <w:rsid w:val="0080655B"/>
    <w:rsid w:val="0080660B"/>
    <w:rsid w:val="00806653"/>
    <w:rsid w:val="00806A97"/>
    <w:rsid w:val="008071D2"/>
    <w:rsid w:val="008072C5"/>
    <w:rsid w:val="00807639"/>
    <w:rsid w:val="008076EA"/>
    <w:rsid w:val="0081013C"/>
    <w:rsid w:val="00810632"/>
    <w:rsid w:val="00810656"/>
    <w:rsid w:val="008106A6"/>
    <w:rsid w:val="0081077F"/>
    <w:rsid w:val="0081082B"/>
    <w:rsid w:val="0081112E"/>
    <w:rsid w:val="0081118D"/>
    <w:rsid w:val="0081125B"/>
    <w:rsid w:val="00811C4E"/>
    <w:rsid w:val="00811CD9"/>
    <w:rsid w:val="00812B61"/>
    <w:rsid w:val="00812D16"/>
    <w:rsid w:val="00812EE3"/>
    <w:rsid w:val="008133E1"/>
    <w:rsid w:val="00813715"/>
    <w:rsid w:val="00813808"/>
    <w:rsid w:val="008138AE"/>
    <w:rsid w:val="00813982"/>
    <w:rsid w:val="00813E09"/>
    <w:rsid w:val="00813FC4"/>
    <w:rsid w:val="00815013"/>
    <w:rsid w:val="0081504C"/>
    <w:rsid w:val="00815094"/>
    <w:rsid w:val="0081519D"/>
    <w:rsid w:val="008158B1"/>
    <w:rsid w:val="00815B4B"/>
    <w:rsid w:val="00815E84"/>
    <w:rsid w:val="00816113"/>
    <w:rsid w:val="00816B65"/>
    <w:rsid w:val="00816BFC"/>
    <w:rsid w:val="00816FE4"/>
    <w:rsid w:val="00817831"/>
    <w:rsid w:val="008179D3"/>
    <w:rsid w:val="00817C72"/>
    <w:rsid w:val="0081BA33"/>
    <w:rsid w:val="00820027"/>
    <w:rsid w:val="008202A7"/>
    <w:rsid w:val="00820587"/>
    <w:rsid w:val="008205EA"/>
    <w:rsid w:val="0082077D"/>
    <w:rsid w:val="00820B0C"/>
    <w:rsid w:val="00820B32"/>
    <w:rsid w:val="00820BA9"/>
    <w:rsid w:val="00820E77"/>
    <w:rsid w:val="0082133B"/>
    <w:rsid w:val="008215DD"/>
    <w:rsid w:val="0082196C"/>
    <w:rsid w:val="008219D1"/>
    <w:rsid w:val="008219EB"/>
    <w:rsid w:val="008222E7"/>
    <w:rsid w:val="008223DA"/>
    <w:rsid w:val="008225FE"/>
    <w:rsid w:val="0082261B"/>
    <w:rsid w:val="00822AA4"/>
    <w:rsid w:val="00822FCB"/>
    <w:rsid w:val="00823344"/>
    <w:rsid w:val="008233AC"/>
    <w:rsid w:val="00823CF2"/>
    <w:rsid w:val="00823EF0"/>
    <w:rsid w:val="0082432F"/>
    <w:rsid w:val="008245E9"/>
    <w:rsid w:val="0082485A"/>
    <w:rsid w:val="008248D3"/>
    <w:rsid w:val="00824A0C"/>
    <w:rsid w:val="008250DD"/>
    <w:rsid w:val="00825435"/>
    <w:rsid w:val="008254E7"/>
    <w:rsid w:val="008257A8"/>
    <w:rsid w:val="00825A6A"/>
    <w:rsid w:val="008264AA"/>
    <w:rsid w:val="0082657E"/>
    <w:rsid w:val="00826858"/>
    <w:rsid w:val="00826B62"/>
    <w:rsid w:val="00826E6B"/>
    <w:rsid w:val="008276FC"/>
    <w:rsid w:val="00827A9D"/>
    <w:rsid w:val="00827B97"/>
    <w:rsid w:val="00827BC8"/>
    <w:rsid w:val="0083006D"/>
    <w:rsid w:val="00830197"/>
    <w:rsid w:val="008308CC"/>
    <w:rsid w:val="00830DBA"/>
    <w:rsid w:val="00831102"/>
    <w:rsid w:val="0083130D"/>
    <w:rsid w:val="00831354"/>
    <w:rsid w:val="00831357"/>
    <w:rsid w:val="00831693"/>
    <w:rsid w:val="0083171C"/>
    <w:rsid w:val="00831C7A"/>
    <w:rsid w:val="00832249"/>
    <w:rsid w:val="00832353"/>
    <w:rsid w:val="008325ED"/>
    <w:rsid w:val="00832879"/>
    <w:rsid w:val="00832D91"/>
    <w:rsid w:val="008330CD"/>
    <w:rsid w:val="008332AB"/>
    <w:rsid w:val="0083346C"/>
    <w:rsid w:val="00833559"/>
    <w:rsid w:val="00833785"/>
    <w:rsid w:val="00833888"/>
    <w:rsid w:val="00833923"/>
    <w:rsid w:val="00833951"/>
    <w:rsid w:val="00833FEF"/>
    <w:rsid w:val="00834122"/>
    <w:rsid w:val="008344FB"/>
    <w:rsid w:val="008347DB"/>
    <w:rsid w:val="00834884"/>
    <w:rsid w:val="00834C3A"/>
    <w:rsid w:val="00834E07"/>
    <w:rsid w:val="00835657"/>
    <w:rsid w:val="00835A22"/>
    <w:rsid w:val="00835C31"/>
    <w:rsid w:val="00835DA9"/>
    <w:rsid w:val="008361CA"/>
    <w:rsid w:val="008364CE"/>
    <w:rsid w:val="00836861"/>
    <w:rsid w:val="008368E2"/>
    <w:rsid w:val="008369B1"/>
    <w:rsid w:val="00836C0C"/>
    <w:rsid w:val="00840376"/>
    <w:rsid w:val="008403F2"/>
    <w:rsid w:val="008405CE"/>
    <w:rsid w:val="0084087D"/>
    <w:rsid w:val="00840A21"/>
    <w:rsid w:val="00840D3F"/>
    <w:rsid w:val="00841045"/>
    <w:rsid w:val="00841355"/>
    <w:rsid w:val="0084139F"/>
    <w:rsid w:val="0084146F"/>
    <w:rsid w:val="0084175F"/>
    <w:rsid w:val="00841932"/>
    <w:rsid w:val="008419E9"/>
    <w:rsid w:val="008422F1"/>
    <w:rsid w:val="008423D9"/>
    <w:rsid w:val="008424A7"/>
    <w:rsid w:val="00842777"/>
    <w:rsid w:val="0084393B"/>
    <w:rsid w:val="008442C3"/>
    <w:rsid w:val="00844497"/>
    <w:rsid w:val="00844BA7"/>
    <w:rsid w:val="00844BC1"/>
    <w:rsid w:val="00844CE8"/>
    <w:rsid w:val="00844F9E"/>
    <w:rsid w:val="00845430"/>
    <w:rsid w:val="00845647"/>
    <w:rsid w:val="008459AD"/>
    <w:rsid w:val="0084617A"/>
    <w:rsid w:val="008468A8"/>
    <w:rsid w:val="0084694D"/>
    <w:rsid w:val="00846A49"/>
    <w:rsid w:val="00846ED4"/>
    <w:rsid w:val="00846F14"/>
    <w:rsid w:val="008470E9"/>
    <w:rsid w:val="0084742F"/>
    <w:rsid w:val="008475B1"/>
    <w:rsid w:val="00847868"/>
    <w:rsid w:val="00847C2C"/>
    <w:rsid w:val="00847D33"/>
    <w:rsid w:val="00847F8C"/>
    <w:rsid w:val="008500DF"/>
    <w:rsid w:val="008501AC"/>
    <w:rsid w:val="00850867"/>
    <w:rsid w:val="00850A42"/>
    <w:rsid w:val="00850BAE"/>
    <w:rsid w:val="00850E22"/>
    <w:rsid w:val="00851314"/>
    <w:rsid w:val="00851765"/>
    <w:rsid w:val="00851962"/>
    <w:rsid w:val="00851F4A"/>
    <w:rsid w:val="00851F54"/>
    <w:rsid w:val="008520F9"/>
    <w:rsid w:val="00852677"/>
    <w:rsid w:val="008526D9"/>
    <w:rsid w:val="00852DCB"/>
    <w:rsid w:val="00852E1F"/>
    <w:rsid w:val="00852FB7"/>
    <w:rsid w:val="00853092"/>
    <w:rsid w:val="008531C4"/>
    <w:rsid w:val="0085341F"/>
    <w:rsid w:val="00853451"/>
    <w:rsid w:val="00853A40"/>
    <w:rsid w:val="00853A70"/>
    <w:rsid w:val="00853CDC"/>
    <w:rsid w:val="00853D53"/>
    <w:rsid w:val="00853F29"/>
    <w:rsid w:val="00854182"/>
    <w:rsid w:val="00854A8F"/>
    <w:rsid w:val="00854E07"/>
    <w:rsid w:val="00855483"/>
    <w:rsid w:val="008555D2"/>
    <w:rsid w:val="00855601"/>
    <w:rsid w:val="0085587A"/>
    <w:rsid w:val="00855F9D"/>
    <w:rsid w:val="00856EA5"/>
    <w:rsid w:val="00856EF8"/>
    <w:rsid w:val="00856F00"/>
    <w:rsid w:val="0085706F"/>
    <w:rsid w:val="0085719E"/>
    <w:rsid w:val="00857476"/>
    <w:rsid w:val="00857684"/>
    <w:rsid w:val="008578ED"/>
    <w:rsid w:val="00857FA7"/>
    <w:rsid w:val="008605D4"/>
    <w:rsid w:val="00860717"/>
    <w:rsid w:val="00860834"/>
    <w:rsid w:val="00860EAD"/>
    <w:rsid w:val="00860F81"/>
    <w:rsid w:val="00861027"/>
    <w:rsid w:val="0086112D"/>
    <w:rsid w:val="008611CA"/>
    <w:rsid w:val="008612B0"/>
    <w:rsid w:val="008613D9"/>
    <w:rsid w:val="00861552"/>
    <w:rsid w:val="00861A84"/>
    <w:rsid w:val="00861B63"/>
    <w:rsid w:val="00861BB6"/>
    <w:rsid w:val="00861E34"/>
    <w:rsid w:val="0086248A"/>
    <w:rsid w:val="008625D7"/>
    <w:rsid w:val="008626E1"/>
    <w:rsid w:val="00862AA4"/>
    <w:rsid w:val="00862D28"/>
    <w:rsid w:val="00862F45"/>
    <w:rsid w:val="00863012"/>
    <w:rsid w:val="0086305A"/>
    <w:rsid w:val="008640F9"/>
    <w:rsid w:val="00864275"/>
    <w:rsid w:val="008645CE"/>
    <w:rsid w:val="00864EE3"/>
    <w:rsid w:val="008651F4"/>
    <w:rsid w:val="008657BE"/>
    <w:rsid w:val="008658D8"/>
    <w:rsid w:val="008659D6"/>
    <w:rsid w:val="00865B26"/>
    <w:rsid w:val="00866034"/>
    <w:rsid w:val="008660EA"/>
    <w:rsid w:val="0086686F"/>
    <w:rsid w:val="00867497"/>
    <w:rsid w:val="0087089C"/>
    <w:rsid w:val="00871305"/>
    <w:rsid w:val="0087138C"/>
    <w:rsid w:val="008713D9"/>
    <w:rsid w:val="00871E15"/>
    <w:rsid w:val="00872490"/>
    <w:rsid w:val="008724D3"/>
    <w:rsid w:val="00872E84"/>
    <w:rsid w:val="00873106"/>
    <w:rsid w:val="008733DF"/>
    <w:rsid w:val="00873705"/>
    <w:rsid w:val="00873B9F"/>
    <w:rsid w:val="0087419F"/>
    <w:rsid w:val="00874270"/>
    <w:rsid w:val="0087445E"/>
    <w:rsid w:val="00874797"/>
    <w:rsid w:val="0087481F"/>
    <w:rsid w:val="00874926"/>
    <w:rsid w:val="0087493D"/>
    <w:rsid w:val="00874DB0"/>
    <w:rsid w:val="00875897"/>
    <w:rsid w:val="00875B83"/>
    <w:rsid w:val="008760A5"/>
    <w:rsid w:val="0087653C"/>
    <w:rsid w:val="00876650"/>
    <w:rsid w:val="00876BDE"/>
    <w:rsid w:val="00876E84"/>
    <w:rsid w:val="00876F96"/>
    <w:rsid w:val="008770AE"/>
    <w:rsid w:val="0087735F"/>
    <w:rsid w:val="00877492"/>
    <w:rsid w:val="008776E5"/>
    <w:rsid w:val="0087FDE8"/>
    <w:rsid w:val="00880580"/>
    <w:rsid w:val="00880F3C"/>
    <w:rsid w:val="008812D5"/>
    <w:rsid w:val="00881FF6"/>
    <w:rsid w:val="008823D0"/>
    <w:rsid w:val="008824E2"/>
    <w:rsid w:val="008827A8"/>
    <w:rsid w:val="008827D4"/>
    <w:rsid w:val="00882C34"/>
    <w:rsid w:val="00883715"/>
    <w:rsid w:val="00883828"/>
    <w:rsid w:val="00883B12"/>
    <w:rsid w:val="008847B4"/>
    <w:rsid w:val="0088486C"/>
    <w:rsid w:val="008848D2"/>
    <w:rsid w:val="00884968"/>
    <w:rsid w:val="00884A15"/>
    <w:rsid w:val="00884B60"/>
    <w:rsid w:val="00884D93"/>
    <w:rsid w:val="00885260"/>
    <w:rsid w:val="00885353"/>
    <w:rsid w:val="0088568B"/>
    <w:rsid w:val="00885A02"/>
    <w:rsid w:val="00885B38"/>
    <w:rsid w:val="00886281"/>
    <w:rsid w:val="00886634"/>
    <w:rsid w:val="008866F5"/>
    <w:rsid w:val="00886A72"/>
    <w:rsid w:val="00886BF1"/>
    <w:rsid w:val="00886F20"/>
    <w:rsid w:val="00886FA4"/>
    <w:rsid w:val="008873A3"/>
    <w:rsid w:val="008876DC"/>
    <w:rsid w:val="00887857"/>
    <w:rsid w:val="008879F0"/>
    <w:rsid w:val="00887B5F"/>
    <w:rsid w:val="00887DD2"/>
    <w:rsid w:val="00890112"/>
    <w:rsid w:val="008903DE"/>
    <w:rsid w:val="0089062B"/>
    <w:rsid w:val="00891136"/>
    <w:rsid w:val="0089148E"/>
    <w:rsid w:val="00891722"/>
    <w:rsid w:val="00891C05"/>
    <w:rsid w:val="00891F84"/>
    <w:rsid w:val="008922D3"/>
    <w:rsid w:val="00892422"/>
    <w:rsid w:val="00892AD9"/>
    <w:rsid w:val="00892B1F"/>
    <w:rsid w:val="00892D8B"/>
    <w:rsid w:val="00892F9D"/>
    <w:rsid w:val="0089314B"/>
    <w:rsid w:val="00893270"/>
    <w:rsid w:val="0089371D"/>
    <w:rsid w:val="00893792"/>
    <w:rsid w:val="00893A55"/>
    <w:rsid w:val="00893C6E"/>
    <w:rsid w:val="00893D0F"/>
    <w:rsid w:val="00894191"/>
    <w:rsid w:val="0089446E"/>
    <w:rsid w:val="0089452E"/>
    <w:rsid w:val="00894875"/>
    <w:rsid w:val="008949B8"/>
    <w:rsid w:val="00894BAE"/>
    <w:rsid w:val="00894C15"/>
    <w:rsid w:val="008955C5"/>
    <w:rsid w:val="008957DE"/>
    <w:rsid w:val="00895D08"/>
    <w:rsid w:val="008963F2"/>
    <w:rsid w:val="008964A1"/>
    <w:rsid w:val="00896FA8"/>
    <w:rsid w:val="00897140"/>
    <w:rsid w:val="008972E3"/>
    <w:rsid w:val="008973F3"/>
    <w:rsid w:val="008974B2"/>
    <w:rsid w:val="008978B8"/>
    <w:rsid w:val="00897A53"/>
    <w:rsid w:val="008A0B59"/>
    <w:rsid w:val="008A0CAF"/>
    <w:rsid w:val="008A12A3"/>
    <w:rsid w:val="008A14B8"/>
    <w:rsid w:val="008A1648"/>
    <w:rsid w:val="008A16E6"/>
    <w:rsid w:val="008A1970"/>
    <w:rsid w:val="008A1A2E"/>
    <w:rsid w:val="008A1BC0"/>
    <w:rsid w:val="008A1C18"/>
    <w:rsid w:val="008A1E62"/>
    <w:rsid w:val="008A2626"/>
    <w:rsid w:val="008A29B1"/>
    <w:rsid w:val="008A2B78"/>
    <w:rsid w:val="008A2BFC"/>
    <w:rsid w:val="008A2CCC"/>
    <w:rsid w:val="008A2DEB"/>
    <w:rsid w:val="008A3052"/>
    <w:rsid w:val="008A37FE"/>
    <w:rsid w:val="008A380B"/>
    <w:rsid w:val="008A3882"/>
    <w:rsid w:val="008A38D5"/>
    <w:rsid w:val="008A3BA1"/>
    <w:rsid w:val="008A40DA"/>
    <w:rsid w:val="008A41CD"/>
    <w:rsid w:val="008A440D"/>
    <w:rsid w:val="008A46B2"/>
    <w:rsid w:val="008A48E3"/>
    <w:rsid w:val="008A4B94"/>
    <w:rsid w:val="008A4DCA"/>
    <w:rsid w:val="008A502F"/>
    <w:rsid w:val="008A529A"/>
    <w:rsid w:val="008A5953"/>
    <w:rsid w:val="008A5C1F"/>
    <w:rsid w:val="008A5CC1"/>
    <w:rsid w:val="008A5F6F"/>
    <w:rsid w:val="008A6D96"/>
    <w:rsid w:val="008A720C"/>
    <w:rsid w:val="008A78A1"/>
    <w:rsid w:val="008A7C25"/>
    <w:rsid w:val="008B0060"/>
    <w:rsid w:val="008B010C"/>
    <w:rsid w:val="008B0A27"/>
    <w:rsid w:val="008B0E3B"/>
    <w:rsid w:val="008B11A3"/>
    <w:rsid w:val="008B136E"/>
    <w:rsid w:val="008B1D64"/>
    <w:rsid w:val="008B1E0F"/>
    <w:rsid w:val="008B20B9"/>
    <w:rsid w:val="008B2749"/>
    <w:rsid w:val="008B2831"/>
    <w:rsid w:val="008B287E"/>
    <w:rsid w:val="008B2C5E"/>
    <w:rsid w:val="008B2C80"/>
    <w:rsid w:val="008B2E68"/>
    <w:rsid w:val="008B2F26"/>
    <w:rsid w:val="008B3334"/>
    <w:rsid w:val="008B34E6"/>
    <w:rsid w:val="008B358E"/>
    <w:rsid w:val="008B3909"/>
    <w:rsid w:val="008B39F9"/>
    <w:rsid w:val="008B3B1A"/>
    <w:rsid w:val="008B3DEE"/>
    <w:rsid w:val="008B3F3C"/>
    <w:rsid w:val="008B3F58"/>
    <w:rsid w:val="008B42A8"/>
    <w:rsid w:val="008B4443"/>
    <w:rsid w:val="008B46DD"/>
    <w:rsid w:val="008B4721"/>
    <w:rsid w:val="008B47D5"/>
    <w:rsid w:val="008B48EF"/>
    <w:rsid w:val="008B4AE9"/>
    <w:rsid w:val="008B4AFB"/>
    <w:rsid w:val="008B4DE6"/>
    <w:rsid w:val="008B52C6"/>
    <w:rsid w:val="008B53F4"/>
    <w:rsid w:val="008B55C0"/>
    <w:rsid w:val="008B57A1"/>
    <w:rsid w:val="008B5E4C"/>
    <w:rsid w:val="008B5F41"/>
    <w:rsid w:val="008B6120"/>
    <w:rsid w:val="008B62E4"/>
    <w:rsid w:val="008B6426"/>
    <w:rsid w:val="008B68C6"/>
    <w:rsid w:val="008B6CE3"/>
    <w:rsid w:val="008B7362"/>
    <w:rsid w:val="008B7637"/>
    <w:rsid w:val="008C019F"/>
    <w:rsid w:val="008C0A5A"/>
    <w:rsid w:val="008C0D15"/>
    <w:rsid w:val="008C0E3B"/>
    <w:rsid w:val="008C1169"/>
    <w:rsid w:val="008C1973"/>
    <w:rsid w:val="008C19A7"/>
    <w:rsid w:val="008C1BAE"/>
    <w:rsid w:val="008C1FB1"/>
    <w:rsid w:val="008C2079"/>
    <w:rsid w:val="008C2137"/>
    <w:rsid w:val="008C24CB"/>
    <w:rsid w:val="008C2877"/>
    <w:rsid w:val="008C2E0D"/>
    <w:rsid w:val="008C3335"/>
    <w:rsid w:val="008C3E52"/>
    <w:rsid w:val="008C4063"/>
    <w:rsid w:val="008C4190"/>
    <w:rsid w:val="008C4747"/>
    <w:rsid w:val="008C4850"/>
    <w:rsid w:val="008C4C94"/>
    <w:rsid w:val="008C4E15"/>
    <w:rsid w:val="008C521B"/>
    <w:rsid w:val="008C5F68"/>
    <w:rsid w:val="008C6061"/>
    <w:rsid w:val="008C60EF"/>
    <w:rsid w:val="008C63E7"/>
    <w:rsid w:val="008C6592"/>
    <w:rsid w:val="008C6B76"/>
    <w:rsid w:val="008C6D65"/>
    <w:rsid w:val="008C7932"/>
    <w:rsid w:val="008C7AA5"/>
    <w:rsid w:val="008C7CA3"/>
    <w:rsid w:val="008CFA40"/>
    <w:rsid w:val="008D04CB"/>
    <w:rsid w:val="008D05B9"/>
    <w:rsid w:val="008D0605"/>
    <w:rsid w:val="008D079C"/>
    <w:rsid w:val="008D09A7"/>
    <w:rsid w:val="008D0D92"/>
    <w:rsid w:val="008D0E3F"/>
    <w:rsid w:val="008D10E7"/>
    <w:rsid w:val="008D1445"/>
    <w:rsid w:val="008D1577"/>
    <w:rsid w:val="008D1750"/>
    <w:rsid w:val="008D198E"/>
    <w:rsid w:val="008D2421"/>
    <w:rsid w:val="008D24C3"/>
    <w:rsid w:val="008D26CE"/>
    <w:rsid w:val="008D39DF"/>
    <w:rsid w:val="008D3DBF"/>
    <w:rsid w:val="008D4EEA"/>
    <w:rsid w:val="008D5251"/>
    <w:rsid w:val="008D533A"/>
    <w:rsid w:val="008D534E"/>
    <w:rsid w:val="008D5820"/>
    <w:rsid w:val="008D5867"/>
    <w:rsid w:val="008D5920"/>
    <w:rsid w:val="008D59F4"/>
    <w:rsid w:val="008D5D33"/>
    <w:rsid w:val="008D5ECC"/>
    <w:rsid w:val="008D5F77"/>
    <w:rsid w:val="008D600D"/>
    <w:rsid w:val="008D675C"/>
    <w:rsid w:val="008D6A8D"/>
    <w:rsid w:val="008D6BA7"/>
    <w:rsid w:val="008D6CAF"/>
    <w:rsid w:val="008D6E38"/>
    <w:rsid w:val="008D71E4"/>
    <w:rsid w:val="008D9C69"/>
    <w:rsid w:val="008DC9C2"/>
    <w:rsid w:val="008E00AA"/>
    <w:rsid w:val="008E027E"/>
    <w:rsid w:val="008E02E3"/>
    <w:rsid w:val="008E06FA"/>
    <w:rsid w:val="008E079D"/>
    <w:rsid w:val="008E0C12"/>
    <w:rsid w:val="008E0EF1"/>
    <w:rsid w:val="008E0F18"/>
    <w:rsid w:val="008E11F5"/>
    <w:rsid w:val="008E16B1"/>
    <w:rsid w:val="008E1D05"/>
    <w:rsid w:val="008E1E13"/>
    <w:rsid w:val="008E2223"/>
    <w:rsid w:val="008E250E"/>
    <w:rsid w:val="008E25DA"/>
    <w:rsid w:val="008E2A97"/>
    <w:rsid w:val="008E2E4A"/>
    <w:rsid w:val="008E3245"/>
    <w:rsid w:val="008E32AD"/>
    <w:rsid w:val="008E3569"/>
    <w:rsid w:val="008E391D"/>
    <w:rsid w:val="008E3971"/>
    <w:rsid w:val="008E3A6A"/>
    <w:rsid w:val="008E3D54"/>
    <w:rsid w:val="008E3D8D"/>
    <w:rsid w:val="008E4449"/>
    <w:rsid w:val="008E4A8A"/>
    <w:rsid w:val="008E4ABD"/>
    <w:rsid w:val="008E5002"/>
    <w:rsid w:val="008E5318"/>
    <w:rsid w:val="008E5A57"/>
    <w:rsid w:val="008E5BA8"/>
    <w:rsid w:val="008E615D"/>
    <w:rsid w:val="008E634D"/>
    <w:rsid w:val="008E64A8"/>
    <w:rsid w:val="008E6538"/>
    <w:rsid w:val="008E6577"/>
    <w:rsid w:val="008E6C89"/>
    <w:rsid w:val="008E6D63"/>
    <w:rsid w:val="008F0291"/>
    <w:rsid w:val="008F0881"/>
    <w:rsid w:val="008F0A99"/>
    <w:rsid w:val="008F0F69"/>
    <w:rsid w:val="008F1215"/>
    <w:rsid w:val="008F17E4"/>
    <w:rsid w:val="008F21B8"/>
    <w:rsid w:val="008F2632"/>
    <w:rsid w:val="008F275D"/>
    <w:rsid w:val="008F2D06"/>
    <w:rsid w:val="008F2E66"/>
    <w:rsid w:val="008F3AE4"/>
    <w:rsid w:val="008F3CDB"/>
    <w:rsid w:val="008F3E2C"/>
    <w:rsid w:val="008F435A"/>
    <w:rsid w:val="008F470F"/>
    <w:rsid w:val="008F472B"/>
    <w:rsid w:val="008F5589"/>
    <w:rsid w:val="008F56C7"/>
    <w:rsid w:val="008F5755"/>
    <w:rsid w:val="008F5F77"/>
    <w:rsid w:val="008F6B82"/>
    <w:rsid w:val="008F6F69"/>
    <w:rsid w:val="008F739A"/>
    <w:rsid w:val="008F7462"/>
    <w:rsid w:val="008F748D"/>
    <w:rsid w:val="008F74C1"/>
    <w:rsid w:val="008F75F7"/>
    <w:rsid w:val="008F775F"/>
    <w:rsid w:val="008F7C4F"/>
    <w:rsid w:val="008F7D20"/>
    <w:rsid w:val="008F7D84"/>
    <w:rsid w:val="008F7EA3"/>
    <w:rsid w:val="0090018B"/>
    <w:rsid w:val="009002EB"/>
    <w:rsid w:val="0090077F"/>
    <w:rsid w:val="009007BA"/>
    <w:rsid w:val="0090090F"/>
    <w:rsid w:val="00900A19"/>
    <w:rsid w:val="00900D52"/>
    <w:rsid w:val="00901608"/>
    <w:rsid w:val="009016C7"/>
    <w:rsid w:val="009018FF"/>
    <w:rsid w:val="00901A75"/>
    <w:rsid w:val="0090217C"/>
    <w:rsid w:val="00902201"/>
    <w:rsid w:val="00902635"/>
    <w:rsid w:val="00902759"/>
    <w:rsid w:val="0090278B"/>
    <w:rsid w:val="00902908"/>
    <w:rsid w:val="0090327E"/>
    <w:rsid w:val="00903585"/>
    <w:rsid w:val="00903692"/>
    <w:rsid w:val="0090457C"/>
    <w:rsid w:val="00904711"/>
    <w:rsid w:val="00904E28"/>
    <w:rsid w:val="0090516D"/>
    <w:rsid w:val="0090542E"/>
    <w:rsid w:val="009058D6"/>
    <w:rsid w:val="00906B1E"/>
    <w:rsid w:val="00906BF2"/>
    <w:rsid w:val="00906EE8"/>
    <w:rsid w:val="00907562"/>
    <w:rsid w:val="0090756D"/>
    <w:rsid w:val="009076D2"/>
    <w:rsid w:val="0090795B"/>
    <w:rsid w:val="00907975"/>
    <w:rsid w:val="00907AD4"/>
    <w:rsid w:val="00907C30"/>
    <w:rsid w:val="00909059"/>
    <w:rsid w:val="00910229"/>
    <w:rsid w:val="009103AF"/>
    <w:rsid w:val="009109BE"/>
    <w:rsid w:val="00910EBB"/>
    <w:rsid w:val="00911521"/>
    <w:rsid w:val="00911868"/>
    <w:rsid w:val="00911ED6"/>
    <w:rsid w:val="00912FD5"/>
    <w:rsid w:val="00913443"/>
    <w:rsid w:val="00913789"/>
    <w:rsid w:val="00913AB3"/>
    <w:rsid w:val="00913C20"/>
    <w:rsid w:val="00913E36"/>
    <w:rsid w:val="00913F12"/>
    <w:rsid w:val="00914080"/>
    <w:rsid w:val="0091412A"/>
    <w:rsid w:val="00914412"/>
    <w:rsid w:val="00914983"/>
    <w:rsid w:val="00914A3D"/>
    <w:rsid w:val="00914B94"/>
    <w:rsid w:val="00914C0F"/>
    <w:rsid w:val="00914FE8"/>
    <w:rsid w:val="00915150"/>
    <w:rsid w:val="0091543D"/>
    <w:rsid w:val="00915687"/>
    <w:rsid w:val="009156BF"/>
    <w:rsid w:val="00915D68"/>
    <w:rsid w:val="00915F51"/>
    <w:rsid w:val="00916388"/>
    <w:rsid w:val="009168DA"/>
    <w:rsid w:val="00916924"/>
    <w:rsid w:val="00916942"/>
    <w:rsid w:val="00916968"/>
    <w:rsid w:val="00916B15"/>
    <w:rsid w:val="0091700D"/>
    <w:rsid w:val="009171A4"/>
    <w:rsid w:val="009172F8"/>
    <w:rsid w:val="0091748D"/>
    <w:rsid w:val="0091770A"/>
    <w:rsid w:val="009178D7"/>
    <w:rsid w:val="00917A31"/>
    <w:rsid w:val="00917DA8"/>
    <w:rsid w:val="0091D8ED"/>
    <w:rsid w:val="009205DB"/>
    <w:rsid w:val="00920A13"/>
    <w:rsid w:val="00920B27"/>
    <w:rsid w:val="00920CD0"/>
    <w:rsid w:val="00920E4E"/>
    <w:rsid w:val="00920E52"/>
    <w:rsid w:val="00920F18"/>
    <w:rsid w:val="00920F96"/>
    <w:rsid w:val="00920FBD"/>
    <w:rsid w:val="009213C7"/>
    <w:rsid w:val="00921408"/>
    <w:rsid w:val="00921418"/>
    <w:rsid w:val="0092154E"/>
    <w:rsid w:val="0092172F"/>
    <w:rsid w:val="00921921"/>
    <w:rsid w:val="00921C9A"/>
    <w:rsid w:val="00921CF3"/>
    <w:rsid w:val="00921F87"/>
    <w:rsid w:val="00922080"/>
    <w:rsid w:val="0092289B"/>
    <w:rsid w:val="00922A9C"/>
    <w:rsid w:val="00922D46"/>
    <w:rsid w:val="0092317C"/>
    <w:rsid w:val="00923668"/>
    <w:rsid w:val="00923898"/>
    <w:rsid w:val="00923A36"/>
    <w:rsid w:val="00923C4A"/>
    <w:rsid w:val="00923C85"/>
    <w:rsid w:val="00923E68"/>
    <w:rsid w:val="009240A4"/>
    <w:rsid w:val="00924184"/>
    <w:rsid w:val="00924267"/>
    <w:rsid w:val="0092469F"/>
    <w:rsid w:val="00924F9B"/>
    <w:rsid w:val="009252FC"/>
    <w:rsid w:val="00925466"/>
    <w:rsid w:val="0092562C"/>
    <w:rsid w:val="00925869"/>
    <w:rsid w:val="00925ED9"/>
    <w:rsid w:val="00925FB7"/>
    <w:rsid w:val="00926049"/>
    <w:rsid w:val="00926293"/>
    <w:rsid w:val="009262CD"/>
    <w:rsid w:val="009266F3"/>
    <w:rsid w:val="00926C6F"/>
    <w:rsid w:val="00926D9C"/>
    <w:rsid w:val="00927033"/>
    <w:rsid w:val="0092703E"/>
    <w:rsid w:val="00927086"/>
    <w:rsid w:val="009302E5"/>
    <w:rsid w:val="009302F7"/>
    <w:rsid w:val="0093069A"/>
    <w:rsid w:val="0093090B"/>
    <w:rsid w:val="0093094C"/>
    <w:rsid w:val="00930C64"/>
    <w:rsid w:val="009311C7"/>
    <w:rsid w:val="009318AD"/>
    <w:rsid w:val="00931B77"/>
    <w:rsid w:val="00931F5D"/>
    <w:rsid w:val="009325D5"/>
    <w:rsid w:val="0093262F"/>
    <w:rsid w:val="00932838"/>
    <w:rsid w:val="0093365B"/>
    <w:rsid w:val="00933778"/>
    <w:rsid w:val="00933E83"/>
    <w:rsid w:val="0093410B"/>
    <w:rsid w:val="00934351"/>
    <w:rsid w:val="009344C0"/>
    <w:rsid w:val="009344D8"/>
    <w:rsid w:val="009345AE"/>
    <w:rsid w:val="009346B0"/>
    <w:rsid w:val="00934A22"/>
    <w:rsid w:val="00934AF2"/>
    <w:rsid w:val="00934E6D"/>
    <w:rsid w:val="00934FC3"/>
    <w:rsid w:val="0093561E"/>
    <w:rsid w:val="00935C1A"/>
    <w:rsid w:val="00935D16"/>
    <w:rsid w:val="00935FF0"/>
    <w:rsid w:val="0093608B"/>
    <w:rsid w:val="0093614A"/>
    <w:rsid w:val="00936392"/>
    <w:rsid w:val="00936A45"/>
    <w:rsid w:val="00936E6B"/>
    <w:rsid w:val="00937413"/>
    <w:rsid w:val="00937E64"/>
    <w:rsid w:val="0093C4A0"/>
    <w:rsid w:val="0094024E"/>
    <w:rsid w:val="00940417"/>
    <w:rsid w:val="00940833"/>
    <w:rsid w:val="009413E4"/>
    <w:rsid w:val="00941895"/>
    <w:rsid w:val="0094199C"/>
    <w:rsid w:val="00941E2D"/>
    <w:rsid w:val="00941FD5"/>
    <w:rsid w:val="009422CF"/>
    <w:rsid w:val="009433DC"/>
    <w:rsid w:val="009433E0"/>
    <w:rsid w:val="009434EF"/>
    <w:rsid w:val="00943758"/>
    <w:rsid w:val="00943D9A"/>
    <w:rsid w:val="0094431C"/>
    <w:rsid w:val="00944495"/>
    <w:rsid w:val="00944700"/>
    <w:rsid w:val="009447C9"/>
    <w:rsid w:val="00944B96"/>
    <w:rsid w:val="00944DDE"/>
    <w:rsid w:val="00944E10"/>
    <w:rsid w:val="00944E8B"/>
    <w:rsid w:val="00944EB3"/>
    <w:rsid w:val="009450A2"/>
    <w:rsid w:val="00945315"/>
    <w:rsid w:val="009453EE"/>
    <w:rsid w:val="00945CFD"/>
    <w:rsid w:val="0094613B"/>
    <w:rsid w:val="009461B7"/>
    <w:rsid w:val="00946716"/>
    <w:rsid w:val="009467CE"/>
    <w:rsid w:val="00946A0D"/>
    <w:rsid w:val="00946C79"/>
    <w:rsid w:val="00946E19"/>
    <w:rsid w:val="00946FF9"/>
    <w:rsid w:val="0094734C"/>
    <w:rsid w:val="009473B2"/>
    <w:rsid w:val="009473E1"/>
    <w:rsid w:val="00947476"/>
    <w:rsid w:val="00947B2D"/>
    <w:rsid w:val="00947EA6"/>
    <w:rsid w:val="009501C6"/>
    <w:rsid w:val="00950703"/>
    <w:rsid w:val="00950867"/>
    <w:rsid w:val="009509AD"/>
    <w:rsid w:val="00950C80"/>
    <w:rsid w:val="00950EF0"/>
    <w:rsid w:val="00950FDC"/>
    <w:rsid w:val="00951411"/>
    <w:rsid w:val="00951531"/>
    <w:rsid w:val="00951EAE"/>
    <w:rsid w:val="00952323"/>
    <w:rsid w:val="00952522"/>
    <w:rsid w:val="00952537"/>
    <w:rsid w:val="009525F1"/>
    <w:rsid w:val="009526F8"/>
    <w:rsid w:val="0095289D"/>
    <w:rsid w:val="00952B50"/>
    <w:rsid w:val="00952D6A"/>
    <w:rsid w:val="00952F56"/>
    <w:rsid w:val="00952F6E"/>
    <w:rsid w:val="00953185"/>
    <w:rsid w:val="009534A1"/>
    <w:rsid w:val="0095375E"/>
    <w:rsid w:val="00953AA8"/>
    <w:rsid w:val="00953CB9"/>
    <w:rsid w:val="00953CE3"/>
    <w:rsid w:val="00954017"/>
    <w:rsid w:val="00954061"/>
    <w:rsid w:val="00954199"/>
    <w:rsid w:val="0095435F"/>
    <w:rsid w:val="00954CA2"/>
    <w:rsid w:val="00954F1F"/>
    <w:rsid w:val="00955244"/>
    <w:rsid w:val="009554B6"/>
    <w:rsid w:val="009558C6"/>
    <w:rsid w:val="00955A5F"/>
    <w:rsid w:val="00955A8E"/>
    <w:rsid w:val="00955F50"/>
    <w:rsid w:val="00955FD2"/>
    <w:rsid w:val="009560AB"/>
    <w:rsid w:val="009568FF"/>
    <w:rsid w:val="0095697C"/>
    <w:rsid w:val="00956A46"/>
    <w:rsid w:val="00956ADB"/>
    <w:rsid w:val="00956F19"/>
    <w:rsid w:val="009570F1"/>
    <w:rsid w:val="009573FA"/>
    <w:rsid w:val="0095799B"/>
    <w:rsid w:val="00957CF2"/>
    <w:rsid w:val="009602AF"/>
    <w:rsid w:val="009603B6"/>
    <w:rsid w:val="00960651"/>
    <w:rsid w:val="00960729"/>
    <w:rsid w:val="009607C9"/>
    <w:rsid w:val="009607DB"/>
    <w:rsid w:val="009609FB"/>
    <w:rsid w:val="00960A00"/>
    <w:rsid w:val="00960BB0"/>
    <w:rsid w:val="00960C52"/>
    <w:rsid w:val="00960D24"/>
    <w:rsid w:val="00960EAB"/>
    <w:rsid w:val="009615B9"/>
    <w:rsid w:val="0096174E"/>
    <w:rsid w:val="009618BA"/>
    <w:rsid w:val="0096196D"/>
    <w:rsid w:val="00961A94"/>
    <w:rsid w:val="00961BDE"/>
    <w:rsid w:val="00961F03"/>
    <w:rsid w:val="009623ED"/>
    <w:rsid w:val="00962429"/>
    <w:rsid w:val="00962A3D"/>
    <w:rsid w:val="00962FE7"/>
    <w:rsid w:val="009630AE"/>
    <w:rsid w:val="009631E5"/>
    <w:rsid w:val="009635F8"/>
    <w:rsid w:val="009637FA"/>
    <w:rsid w:val="00963B70"/>
    <w:rsid w:val="00964C28"/>
    <w:rsid w:val="00964D24"/>
    <w:rsid w:val="00964DD2"/>
    <w:rsid w:val="00965514"/>
    <w:rsid w:val="00965573"/>
    <w:rsid w:val="009657EF"/>
    <w:rsid w:val="00965A25"/>
    <w:rsid w:val="00965CD2"/>
    <w:rsid w:val="00965FB1"/>
    <w:rsid w:val="0096620D"/>
    <w:rsid w:val="009662CC"/>
    <w:rsid w:val="00966C9E"/>
    <w:rsid w:val="00966F38"/>
    <w:rsid w:val="00966F7C"/>
    <w:rsid w:val="00967164"/>
    <w:rsid w:val="0096731A"/>
    <w:rsid w:val="0096753D"/>
    <w:rsid w:val="009675D2"/>
    <w:rsid w:val="009678D7"/>
    <w:rsid w:val="00967930"/>
    <w:rsid w:val="00967BB3"/>
    <w:rsid w:val="00967C7D"/>
    <w:rsid w:val="00967D2E"/>
    <w:rsid w:val="00967FF8"/>
    <w:rsid w:val="0096B7F1"/>
    <w:rsid w:val="0096E9F9"/>
    <w:rsid w:val="0097010C"/>
    <w:rsid w:val="0097086D"/>
    <w:rsid w:val="009709AA"/>
    <w:rsid w:val="00970A41"/>
    <w:rsid w:val="0097124B"/>
    <w:rsid w:val="00971B1C"/>
    <w:rsid w:val="00971BA9"/>
    <w:rsid w:val="00971C01"/>
    <w:rsid w:val="00971E73"/>
    <w:rsid w:val="009722A5"/>
    <w:rsid w:val="00972356"/>
    <w:rsid w:val="009725EF"/>
    <w:rsid w:val="00972781"/>
    <w:rsid w:val="00972AE0"/>
    <w:rsid w:val="00972E9D"/>
    <w:rsid w:val="0097304A"/>
    <w:rsid w:val="0097312A"/>
    <w:rsid w:val="009731EB"/>
    <w:rsid w:val="00973352"/>
    <w:rsid w:val="00973579"/>
    <w:rsid w:val="0097367B"/>
    <w:rsid w:val="00973688"/>
    <w:rsid w:val="00973B50"/>
    <w:rsid w:val="009742EA"/>
    <w:rsid w:val="00974692"/>
    <w:rsid w:val="009748A4"/>
    <w:rsid w:val="00974E7B"/>
    <w:rsid w:val="00974EAF"/>
    <w:rsid w:val="0097553C"/>
    <w:rsid w:val="00975EB2"/>
    <w:rsid w:val="009760C4"/>
    <w:rsid w:val="009761D5"/>
    <w:rsid w:val="00976240"/>
    <w:rsid w:val="00976561"/>
    <w:rsid w:val="00976582"/>
    <w:rsid w:val="0097691E"/>
    <w:rsid w:val="009769A3"/>
    <w:rsid w:val="00976C44"/>
    <w:rsid w:val="009770A3"/>
    <w:rsid w:val="009770DF"/>
    <w:rsid w:val="0097776F"/>
    <w:rsid w:val="00977ADB"/>
    <w:rsid w:val="00977C60"/>
    <w:rsid w:val="0097E19C"/>
    <w:rsid w:val="0097E268"/>
    <w:rsid w:val="00980A72"/>
    <w:rsid w:val="0098100E"/>
    <w:rsid w:val="009814B2"/>
    <w:rsid w:val="009817CC"/>
    <w:rsid w:val="009818C3"/>
    <w:rsid w:val="00981AC0"/>
    <w:rsid w:val="00981C47"/>
    <w:rsid w:val="00982363"/>
    <w:rsid w:val="009825BC"/>
    <w:rsid w:val="00982660"/>
    <w:rsid w:val="0098280C"/>
    <w:rsid w:val="00982A61"/>
    <w:rsid w:val="00983226"/>
    <w:rsid w:val="00983904"/>
    <w:rsid w:val="00983DF5"/>
    <w:rsid w:val="009842DA"/>
    <w:rsid w:val="0098472F"/>
    <w:rsid w:val="00984983"/>
    <w:rsid w:val="00985640"/>
    <w:rsid w:val="009866D0"/>
    <w:rsid w:val="009867E6"/>
    <w:rsid w:val="00987878"/>
    <w:rsid w:val="009878AC"/>
    <w:rsid w:val="00987930"/>
    <w:rsid w:val="0098794C"/>
    <w:rsid w:val="00987B46"/>
    <w:rsid w:val="00987E65"/>
    <w:rsid w:val="00990401"/>
    <w:rsid w:val="009908C1"/>
    <w:rsid w:val="00990927"/>
    <w:rsid w:val="009909D7"/>
    <w:rsid w:val="00990DA7"/>
    <w:rsid w:val="00990FB4"/>
    <w:rsid w:val="009917A6"/>
    <w:rsid w:val="00991898"/>
    <w:rsid w:val="00991C19"/>
    <w:rsid w:val="00991C7B"/>
    <w:rsid w:val="00992057"/>
    <w:rsid w:val="00992201"/>
    <w:rsid w:val="009926FE"/>
    <w:rsid w:val="009933C9"/>
    <w:rsid w:val="00993588"/>
    <w:rsid w:val="00993901"/>
    <w:rsid w:val="00993B7B"/>
    <w:rsid w:val="00993D91"/>
    <w:rsid w:val="00994597"/>
    <w:rsid w:val="009948AA"/>
    <w:rsid w:val="009948EA"/>
    <w:rsid w:val="00994B0B"/>
    <w:rsid w:val="0099513F"/>
    <w:rsid w:val="009951B3"/>
    <w:rsid w:val="009952F8"/>
    <w:rsid w:val="00995304"/>
    <w:rsid w:val="009955F8"/>
    <w:rsid w:val="00995785"/>
    <w:rsid w:val="00995D1A"/>
    <w:rsid w:val="00995D86"/>
    <w:rsid w:val="00995DC2"/>
    <w:rsid w:val="00995F17"/>
    <w:rsid w:val="00996203"/>
    <w:rsid w:val="0099636C"/>
    <w:rsid w:val="009975EA"/>
    <w:rsid w:val="009979CB"/>
    <w:rsid w:val="00997F4A"/>
    <w:rsid w:val="00997FD5"/>
    <w:rsid w:val="0099AB4E"/>
    <w:rsid w:val="009A010A"/>
    <w:rsid w:val="009A013C"/>
    <w:rsid w:val="009A0587"/>
    <w:rsid w:val="009A05CC"/>
    <w:rsid w:val="009A0658"/>
    <w:rsid w:val="009A07D5"/>
    <w:rsid w:val="009A0AD6"/>
    <w:rsid w:val="009A0B5F"/>
    <w:rsid w:val="009A1641"/>
    <w:rsid w:val="009A17FB"/>
    <w:rsid w:val="009A1AE4"/>
    <w:rsid w:val="009A1EFF"/>
    <w:rsid w:val="009A2498"/>
    <w:rsid w:val="009A2D94"/>
    <w:rsid w:val="009A2F77"/>
    <w:rsid w:val="009A331D"/>
    <w:rsid w:val="009A3693"/>
    <w:rsid w:val="009A394A"/>
    <w:rsid w:val="009A394F"/>
    <w:rsid w:val="009A4401"/>
    <w:rsid w:val="009A47B9"/>
    <w:rsid w:val="009A4ED9"/>
    <w:rsid w:val="009A4F49"/>
    <w:rsid w:val="009A5268"/>
    <w:rsid w:val="009A5545"/>
    <w:rsid w:val="009A5710"/>
    <w:rsid w:val="009A5984"/>
    <w:rsid w:val="009A5BB0"/>
    <w:rsid w:val="009A5F59"/>
    <w:rsid w:val="009A666B"/>
    <w:rsid w:val="009A668B"/>
    <w:rsid w:val="009A70EA"/>
    <w:rsid w:val="009A73DF"/>
    <w:rsid w:val="009A753E"/>
    <w:rsid w:val="009A7E0C"/>
    <w:rsid w:val="009A7F51"/>
    <w:rsid w:val="009B0377"/>
    <w:rsid w:val="009B0B9A"/>
    <w:rsid w:val="009B0D09"/>
    <w:rsid w:val="009B11B3"/>
    <w:rsid w:val="009B1947"/>
    <w:rsid w:val="009B1FA1"/>
    <w:rsid w:val="009B2309"/>
    <w:rsid w:val="009B2438"/>
    <w:rsid w:val="009B24E7"/>
    <w:rsid w:val="009B2CFD"/>
    <w:rsid w:val="009B33BD"/>
    <w:rsid w:val="009B3AE2"/>
    <w:rsid w:val="009B3DB3"/>
    <w:rsid w:val="009B42F4"/>
    <w:rsid w:val="009B440A"/>
    <w:rsid w:val="009B4BEF"/>
    <w:rsid w:val="009B4CA9"/>
    <w:rsid w:val="009B540F"/>
    <w:rsid w:val="009B5427"/>
    <w:rsid w:val="009B5AC2"/>
    <w:rsid w:val="009B5CA2"/>
    <w:rsid w:val="009B6236"/>
    <w:rsid w:val="009B633E"/>
    <w:rsid w:val="009B6446"/>
    <w:rsid w:val="009B6555"/>
    <w:rsid w:val="009B6725"/>
    <w:rsid w:val="009B6CDC"/>
    <w:rsid w:val="009B6DB7"/>
    <w:rsid w:val="009B6FE2"/>
    <w:rsid w:val="009B754E"/>
    <w:rsid w:val="009B75F5"/>
    <w:rsid w:val="009C080D"/>
    <w:rsid w:val="009C0AA0"/>
    <w:rsid w:val="009C0B68"/>
    <w:rsid w:val="009C11BA"/>
    <w:rsid w:val="009C1524"/>
    <w:rsid w:val="009C1717"/>
    <w:rsid w:val="009C19D7"/>
    <w:rsid w:val="009C1BD7"/>
    <w:rsid w:val="009C1C87"/>
    <w:rsid w:val="009C2859"/>
    <w:rsid w:val="009C2B80"/>
    <w:rsid w:val="009C2BC4"/>
    <w:rsid w:val="009C2CD6"/>
    <w:rsid w:val="009C3B8A"/>
    <w:rsid w:val="009C4110"/>
    <w:rsid w:val="009C48FD"/>
    <w:rsid w:val="009C4990"/>
    <w:rsid w:val="009C4A22"/>
    <w:rsid w:val="009C4B47"/>
    <w:rsid w:val="009C4CB5"/>
    <w:rsid w:val="009C5004"/>
    <w:rsid w:val="009C531C"/>
    <w:rsid w:val="009C5A37"/>
    <w:rsid w:val="009C5E2B"/>
    <w:rsid w:val="009C652D"/>
    <w:rsid w:val="009C65FD"/>
    <w:rsid w:val="009C67D6"/>
    <w:rsid w:val="009C6A45"/>
    <w:rsid w:val="009C6FAF"/>
    <w:rsid w:val="009C7400"/>
    <w:rsid w:val="009C745B"/>
    <w:rsid w:val="009C7D29"/>
    <w:rsid w:val="009C7F1C"/>
    <w:rsid w:val="009D00D6"/>
    <w:rsid w:val="009D05F8"/>
    <w:rsid w:val="009D069C"/>
    <w:rsid w:val="009D0801"/>
    <w:rsid w:val="009D0B01"/>
    <w:rsid w:val="009D0C7E"/>
    <w:rsid w:val="009D1282"/>
    <w:rsid w:val="009D14E0"/>
    <w:rsid w:val="009D151B"/>
    <w:rsid w:val="009D1911"/>
    <w:rsid w:val="009D19D6"/>
    <w:rsid w:val="009D206A"/>
    <w:rsid w:val="009D2100"/>
    <w:rsid w:val="009D2434"/>
    <w:rsid w:val="009D244D"/>
    <w:rsid w:val="009D2B87"/>
    <w:rsid w:val="009D30FD"/>
    <w:rsid w:val="009D34C3"/>
    <w:rsid w:val="009D34E8"/>
    <w:rsid w:val="009D390C"/>
    <w:rsid w:val="009D3ADE"/>
    <w:rsid w:val="009D3B9E"/>
    <w:rsid w:val="009D4079"/>
    <w:rsid w:val="009D40E9"/>
    <w:rsid w:val="009D42E7"/>
    <w:rsid w:val="009D4701"/>
    <w:rsid w:val="009D4907"/>
    <w:rsid w:val="009D4D4A"/>
    <w:rsid w:val="009D51EC"/>
    <w:rsid w:val="009D5461"/>
    <w:rsid w:val="009D5556"/>
    <w:rsid w:val="009D57CC"/>
    <w:rsid w:val="009D5A93"/>
    <w:rsid w:val="009D686C"/>
    <w:rsid w:val="009D6B88"/>
    <w:rsid w:val="009D6D34"/>
    <w:rsid w:val="009D6DAF"/>
    <w:rsid w:val="009D6DC7"/>
    <w:rsid w:val="009D6DFB"/>
    <w:rsid w:val="009D722E"/>
    <w:rsid w:val="009D7675"/>
    <w:rsid w:val="009D7892"/>
    <w:rsid w:val="009D7931"/>
    <w:rsid w:val="009DB8EF"/>
    <w:rsid w:val="009E0144"/>
    <w:rsid w:val="009E0C61"/>
    <w:rsid w:val="009E1205"/>
    <w:rsid w:val="009E1239"/>
    <w:rsid w:val="009E1546"/>
    <w:rsid w:val="009E16B8"/>
    <w:rsid w:val="009E1771"/>
    <w:rsid w:val="009E177A"/>
    <w:rsid w:val="009E1D2D"/>
    <w:rsid w:val="009E2F1F"/>
    <w:rsid w:val="009E3083"/>
    <w:rsid w:val="009E3182"/>
    <w:rsid w:val="009E36B9"/>
    <w:rsid w:val="009E3788"/>
    <w:rsid w:val="009E3EB4"/>
    <w:rsid w:val="009E3EF8"/>
    <w:rsid w:val="009E3F80"/>
    <w:rsid w:val="009E42C2"/>
    <w:rsid w:val="009E4444"/>
    <w:rsid w:val="009E468E"/>
    <w:rsid w:val="009E47F1"/>
    <w:rsid w:val="009E4914"/>
    <w:rsid w:val="009E493E"/>
    <w:rsid w:val="009E5334"/>
    <w:rsid w:val="009E57C4"/>
    <w:rsid w:val="009E59CE"/>
    <w:rsid w:val="009E5B29"/>
    <w:rsid w:val="009E5DD9"/>
    <w:rsid w:val="009E5E31"/>
    <w:rsid w:val="009E610F"/>
    <w:rsid w:val="009E6420"/>
    <w:rsid w:val="009E662F"/>
    <w:rsid w:val="009E69F9"/>
    <w:rsid w:val="009E6C40"/>
    <w:rsid w:val="009E7096"/>
    <w:rsid w:val="009E7537"/>
    <w:rsid w:val="009E75F0"/>
    <w:rsid w:val="009E76AC"/>
    <w:rsid w:val="009E7999"/>
    <w:rsid w:val="009E7AE5"/>
    <w:rsid w:val="009F011E"/>
    <w:rsid w:val="009F02D5"/>
    <w:rsid w:val="009F0797"/>
    <w:rsid w:val="009F079F"/>
    <w:rsid w:val="009F0953"/>
    <w:rsid w:val="009F09DC"/>
    <w:rsid w:val="009F0AA7"/>
    <w:rsid w:val="009F0B32"/>
    <w:rsid w:val="009F0B90"/>
    <w:rsid w:val="009F0DBD"/>
    <w:rsid w:val="009F0FA4"/>
    <w:rsid w:val="009F0FE3"/>
    <w:rsid w:val="009F115E"/>
    <w:rsid w:val="009F13C3"/>
    <w:rsid w:val="009F1528"/>
    <w:rsid w:val="009F1973"/>
    <w:rsid w:val="009F1A1B"/>
    <w:rsid w:val="009F1FC7"/>
    <w:rsid w:val="009F22A5"/>
    <w:rsid w:val="009F24E3"/>
    <w:rsid w:val="009F2789"/>
    <w:rsid w:val="009F29FA"/>
    <w:rsid w:val="009F2D65"/>
    <w:rsid w:val="009F31F4"/>
    <w:rsid w:val="009F554F"/>
    <w:rsid w:val="009F5758"/>
    <w:rsid w:val="009F57F8"/>
    <w:rsid w:val="009F590D"/>
    <w:rsid w:val="009F5C22"/>
    <w:rsid w:val="009F5D34"/>
    <w:rsid w:val="009F6084"/>
    <w:rsid w:val="009F6568"/>
    <w:rsid w:val="009F6831"/>
    <w:rsid w:val="009F6B1E"/>
    <w:rsid w:val="009F6D8A"/>
    <w:rsid w:val="009F6E8B"/>
    <w:rsid w:val="009F739C"/>
    <w:rsid w:val="009F74E4"/>
    <w:rsid w:val="009F7989"/>
    <w:rsid w:val="009F7AAA"/>
    <w:rsid w:val="009F7AB0"/>
    <w:rsid w:val="009F7BD1"/>
    <w:rsid w:val="009F7C78"/>
    <w:rsid w:val="009F7DB9"/>
    <w:rsid w:val="009F7F47"/>
    <w:rsid w:val="009FBB3C"/>
    <w:rsid w:val="009FBCBC"/>
    <w:rsid w:val="00A00135"/>
    <w:rsid w:val="00A00528"/>
    <w:rsid w:val="00A00682"/>
    <w:rsid w:val="00A0074C"/>
    <w:rsid w:val="00A007A9"/>
    <w:rsid w:val="00A00EF7"/>
    <w:rsid w:val="00A01070"/>
    <w:rsid w:val="00A0143E"/>
    <w:rsid w:val="00A01453"/>
    <w:rsid w:val="00A0188D"/>
    <w:rsid w:val="00A01949"/>
    <w:rsid w:val="00A01C8B"/>
    <w:rsid w:val="00A01CE5"/>
    <w:rsid w:val="00A01D78"/>
    <w:rsid w:val="00A0226B"/>
    <w:rsid w:val="00A02671"/>
    <w:rsid w:val="00A02868"/>
    <w:rsid w:val="00A02907"/>
    <w:rsid w:val="00A02C05"/>
    <w:rsid w:val="00A0303B"/>
    <w:rsid w:val="00A0314B"/>
    <w:rsid w:val="00A0315A"/>
    <w:rsid w:val="00A039C8"/>
    <w:rsid w:val="00A03B7E"/>
    <w:rsid w:val="00A03D4F"/>
    <w:rsid w:val="00A04072"/>
    <w:rsid w:val="00A044E0"/>
    <w:rsid w:val="00A0475E"/>
    <w:rsid w:val="00A04845"/>
    <w:rsid w:val="00A04F43"/>
    <w:rsid w:val="00A05110"/>
    <w:rsid w:val="00A05135"/>
    <w:rsid w:val="00A05298"/>
    <w:rsid w:val="00A05348"/>
    <w:rsid w:val="00A0536C"/>
    <w:rsid w:val="00A0549A"/>
    <w:rsid w:val="00A054D0"/>
    <w:rsid w:val="00A05AA3"/>
    <w:rsid w:val="00A05C6B"/>
    <w:rsid w:val="00A05CD0"/>
    <w:rsid w:val="00A06090"/>
    <w:rsid w:val="00A06800"/>
    <w:rsid w:val="00A06EBB"/>
    <w:rsid w:val="00A07434"/>
    <w:rsid w:val="00A07529"/>
    <w:rsid w:val="00A0754A"/>
    <w:rsid w:val="00A078E6"/>
    <w:rsid w:val="00A10075"/>
    <w:rsid w:val="00A10256"/>
    <w:rsid w:val="00A10884"/>
    <w:rsid w:val="00A10DDC"/>
    <w:rsid w:val="00A10FA1"/>
    <w:rsid w:val="00A11110"/>
    <w:rsid w:val="00A1153D"/>
    <w:rsid w:val="00A1162E"/>
    <w:rsid w:val="00A11958"/>
    <w:rsid w:val="00A11DC8"/>
    <w:rsid w:val="00A11EC5"/>
    <w:rsid w:val="00A12539"/>
    <w:rsid w:val="00A12616"/>
    <w:rsid w:val="00A12668"/>
    <w:rsid w:val="00A1295F"/>
    <w:rsid w:val="00A12966"/>
    <w:rsid w:val="00A12A97"/>
    <w:rsid w:val="00A12D45"/>
    <w:rsid w:val="00A136D4"/>
    <w:rsid w:val="00A13A42"/>
    <w:rsid w:val="00A13D13"/>
    <w:rsid w:val="00A13E6A"/>
    <w:rsid w:val="00A13EBF"/>
    <w:rsid w:val="00A143AB"/>
    <w:rsid w:val="00A1467A"/>
    <w:rsid w:val="00A1476B"/>
    <w:rsid w:val="00A148D4"/>
    <w:rsid w:val="00A149D9"/>
    <w:rsid w:val="00A14B35"/>
    <w:rsid w:val="00A150EB"/>
    <w:rsid w:val="00A15318"/>
    <w:rsid w:val="00A1535B"/>
    <w:rsid w:val="00A1556B"/>
    <w:rsid w:val="00A155EF"/>
    <w:rsid w:val="00A15703"/>
    <w:rsid w:val="00A15834"/>
    <w:rsid w:val="00A15912"/>
    <w:rsid w:val="00A16174"/>
    <w:rsid w:val="00A164AB"/>
    <w:rsid w:val="00A1659E"/>
    <w:rsid w:val="00A16C4E"/>
    <w:rsid w:val="00A16D7A"/>
    <w:rsid w:val="00A16F6B"/>
    <w:rsid w:val="00A17084"/>
    <w:rsid w:val="00A1708C"/>
    <w:rsid w:val="00A17363"/>
    <w:rsid w:val="00A17527"/>
    <w:rsid w:val="00A179D6"/>
    <w:rsid w:val="00A17AD4"/>
    <w:rsid w:val="00A17D41"/>
    <w:rsid w:val="00A2027A"/>
    <w:rsid w:val="00A2062A"/>
    <w:rsid w:val="00A2063D"/>
    <w:rsid w:val="00A209B2"/>
    <w:rsid w:val="00A20B39"/>
    <w:rsid w:val="00A20C61"/>
    <w:rsid w:val="00A20CA1"/>
    <w:rsid w:val="00A210CB"/>
    <w:rsid w:val="00A211B1"/>
    <w:rsid w:val="00A212DE"/>
    <w:rsid w:val="00A21352"/>
    <w:rsid w:val="00A21568"/>
    <w:rsid w:val="00A21D55"/>
    <w:rsid w:val="00A22808"/>
    <w:rsid w:val="00A2287D"/>
    <w:rsid w:val="00A229A5"/>
    <w:rsid w:val="00A22E2B"/>
    <w:rsid w:val="00A231ED"/>
    <w:rsid w:val="00A23879"/>
    <w:rsid w:val="00A23C29"/>
    <w:rsid w:val="00A24177"/>
    <w:rsid w:val="00A242D4"/>
    <w:rsid w:val="00A24464"/>
    <w:rsid w:val="00A24783"/>
    <w:rsid w:val="00A24ADA"/>
    <w:rsid w:val="00A24FB0"/>
    <w:rsid w:val="00A2534E"/>
    <w:rsid w:val="00A256E5"/>
    <w:rsid w:val="00A259A2"/>
    <w:rsid w:val="00A25A81"/>
    <w:rsid w:val="00A25CCD"/>
    <w:rsid w:val="00A26111"/>
    <w:rsid w:val="00A263D0"/>
    <w:rsid w:val="00A26758"/>
    <w:rsid w:val="00A26BA1"/>
    <w:rsid w:val="00A26DDE"/>
    <w:rsid w:val="00A26EB6"/>
    <w:rsid w:val="00A275AE"/>
    <w:rsid w:val="00A27650"/>
    <w:rsid w:val="00A276EC"/>
    <w:rsid w:val="00A27CF2"/>
    <w:rsid w:val="00A2F79F"/>
    <w:rsid w:val="00A301C0"/>
    <w:rsid w:val="00A30416"/>
    <w:rsid w:val="00A30977"/>
    <w:rsid w:val="00A30D7A"/>
    <w:rsid w:val="00A30EFE"/>
    <w:rsid w:val="00A31080"/>
    <w:rsid w:val="00A314A5"/>
    <w:rsid w:val="00A31690"/>
    <w:rsid w:val="00A31FEB"/>
    <w:rsid w:val="00A3202F"/>
    <w:rsid w:val="00A325A6"/>
    <w:rsid w:val="00A32B7C"/>
    <w:rsid w:val="00A32BD9"/>
    <w:rsid w:val="00A32E3B"/>
    <w:rsid w:val="00A32F65"/>
    <w:rsid w:val="00A338A2"/>
    <w:rsid w:val="00A34AEF"/>
    <w:rsid w:val="00A34D9B"/>
    <w:rsid w:val="00A34E6A"/>
    <w:rsid w:val="00A35389"/>
    <w:rsid w:val="00A354CD"/>
    <w:rsid w:val="00A3578A"/>
    <w:rsid w:val="00A35B1B"/>
    <w:rsid w:val="00A35B94"/>
    <w:rsid w:val="00A35E55"/>
    <w:rsid w:val="00A35F31"/>
    <w:rsid w:val="00A36351"/>
    <w:rsid w:val="00A36357"/>
    <w:rsid w:val="00A3683E"/>
    <w:rsid w:val="00A36A17"/>
    <w:rsid w:val="00A36CCC"/>
    <w:rsid w:val="00A36D3E"/>
    <w:rsid w:val="00A36DE7"/>
    <w:rsid w:val="00A36F09"/>
    <w:rsid w:val="00A373EF"/>
    <w:rsid w:val="00A37407"/>
    <w:rsid w:val="00A37556"/>
    <w:rsid w:val="00A379AD"/>
    <w:rsid w:val="00A37B50"/>
    <w:rsid w:val="00A37DA2"/>
    <w:rsid w:val="00A4039A"/>
    <w:rsid w:val="00A4054D"/>
    <w:rsid w:val="00A40AE2"/>
    <w:rsid w:val="00A40D41"/>
    <w:rsid w:val="00A41B6F"/>
    <w:rsid w:val="00A41F2B"/>
    <w:rsid w:val="00A41F72"/>
    <w:rsid w:val="00A42281"/>
    <w:rsid w:val="00A42310"/>
    <w:rsid w:val="00A42336"/>
    <w:rsid w:val="00A423D3"/>
    <w:rsid w:val="00A424BF"/>
    <w:rsid w:val="00A42548"/>
    <w:rsid w:val="00A4280F"/>
    <w:rsid w:val="00A429E3"/>
    <w:rsid w:val="00A42DD1"/>
    <w:rsid w:val="00A43675"/>
    <w:rsid w:val="00A43698"/>
    <w:rsid w:val="00A4380E"/>
    <w:rsid w:val="00A438BC"/>
    <w:rsid w:val="00A43AB9"/>
    <w:rsid w:val="00A43D39"/>
    <w:rsid w:val="00A43DC4"/>
    <w:rsid w:val="00A443E8"/>
    <w:rsid w:val="00A4441A"/>
    <w:rsid w:val="00A44706"/>
    <w:rsid w:val="00A44B89"/>
    <w:rsid w:val="00A44E66"/>
    <w:rsid w:val="00A44E79"/>
    <w:rsid w:val="00A45084"/>
    <w:rsid w:val="00A45B89"/>
    <w:rsid w:val="00A45D98"/>
    <w:rsid w:val="00A460C4"/>
    <w:rsid w:val="00A46D70"/>
    <w:rsid w:val="00A46DCC"/>
    <w:rsid w:val="00A47029"/>
    <w:rsid w:val="00A4752D"/>
    <w:rsid w:val="00A475E9"/>
    <w:rsid w:val="00A479E3"/>
    <w:rsid w:val="00A47AC4"/>
    <w:rsid w:val="00A47B09"/>
    <w:rsid w:val="00A47BB1"/>
    <w:rsid w:val="00A47C1D"/>
    <w:rsid w:val="00A47E1B"/>
    <w:rsid w:val="00A5006D"/>
    <w:rsid w:val="00A500B9"/>
    <w:rsid w:val="00A5034F"/>
    <w:rsid w:val="00A5058B"/>
    <w:rsid w:val="00A50C8C"/>
    <w:rsid w:val="00A50DF5"/>
    <w:rsid w:val="00A5125C"/>
    <w:rsid w:val="00A51267"/>
    <w:rsid w:val="00A513ED"/>
    <w:rsid w:val="00A514A4"/>
    <w:rsid w:val="00A514DD"/>
    <w:rsid w:val="00A515C5"/>
    <w:rsid w:val="00A51F3F"/>
    <w:rsid w:val="00A52040"/>
    <w:rsid w:val="00A523CD"/>
    <w:rsid w:val="00A526BB"/>
    <w:rsid w:val="00A5273B"/>
    <w:rsid w:val="00A527E8"/>
    <w:rsid w:val="00A52815"/>
    <w:rsid w:val="00A529EA"/>
    <w:rsid w:val="00A531F3"/>
    <w:rsid w:val="00A53339"/>
    <w:rsid w:val="00A5335A"/>
    <w:rsid w:val="00A538DA"/>
    <w:rsid w:val="00A54398"/>
    <w:rsid w:val="00A5494A"/>
    <w:rsid w:val="00A54CB3"/>
    <w:rsid w:val="00A54FD3"/>
    <w:rsid w:val="00A5509B"/>
    <w:rsid w:val="00A553E9"/>
    <w:rsid w:val="00A55667"/>
    <w:rsid w:val="00A5592C"/>
    <w:rsid w:val="00A55B7A"/>
    <w:rsid w:val="00A55EA6"/>
    <w:rsid w:val="00A5603A"/>
    <w:rsid w:val="00A561F4"/>
    <w:rsid w:val="00A562EC"/>
    <w:rsid w:val="00A565F0"/>
    <w:rsid w:val="00A566B1"/>
    <w:rsid w:val="00A569A8"/>
    <w:rsid w:val="00A56FAD"/>
    <w:rsid w:val="00A577FE"/>
    <w:rsid w:val="00A60001"/>
    <w:rsid w:val="00A60224"/>
    <w:rsid w:val="00A60798"/>
    <w:rsid w:val="00A6081B"/>
    <w:rsid w:val="00A608E9"/>
    <w:rsid w:val="00A60A0E"/>
    <w:rsid w:val="00A60CB8"/>
    <w:rsid w:val="00A60D11"/>
    <w:rsid w:val="00A60D2F"/>
    <w:rsid w:val="00A60FAA"/>
    <w:rsid w:val="00A6107C"/>
    <w:rsid w:val="00A6142E"/>
    <w:rsid w:val="00A6144F"/>
    <w:rsid w:val="00A6150B"/>
    <w:rsid w:val="00A61725"/>
    <w:rsid w:val="00A619A8"/>
    <w:rsid w:val="00A61ADF"/>
    <w:rsid w:val="00A61B14"/>
    <w:rsid w:val="00A61EEF"/>
    <w:rsid w:val="00A61F62"/>
    <w:rsid w:val="00A62059"/>
    <w:rsid w:val="00A621FA"/>
    <w:rsid w:val="00A62C9E"/>
    <w:rsid w:val="00A63222"/>
    <w:rsid w:val="00A63428"/>
    <w:rsid w:val="00A63569"/>
    <w:rsid w:val="00A635D8"/>
    <w:rsid w:val="00A63ED7"/>
    <w:rsid w:val="00A64061"/>
    <w:rsid w:val="00A640B2"/>
    <w:rsid w:val="00A640EE"/>
    <w:rsid w:val="00A64580"/>
    <w:rsid w:val="00A6480A"/>
    <w:rsid w:val="00A64834"/>
    <w:rsid w:val="00A64ACD"/>
    <w:rsid w:val="00A64E77"/>
    <w:rsid w:val="00A64FB2"/>
    <w:rsid w:val="00A65188"/>
    <w:rsid w:val="00A66218"/>
    <w:rsid w:val="00A66280"/>
    <w:rsid w:val="00A66808"/>
    <w:rsid w:val="00A66E50"/>
    <w:rsid w:val="00A66FE2"/>
    <w:rsid w:val="00A67BC7"/>
    <w:rsid w:val="00A67FCC"/>
    <w:rsid w:val="00A690F3"/>
    <w:rsid w:val="00A702A0"/>
    <w:rsid w:val="00A70399"/>
    <w:rsid w:val="00A706CA"/>
    <w:rsid w:val="00A70AB2"/>
    <w:rsid w:val="00A70F83"/>
    <w:rsid w:val="00A70FD2"/>
    <w:rsid w:val="00A71370"/>
    <w:rsid w:val="00A71760"/>
    <w:rsid w:val="00A717CF"/>
    <w:rsid w:val="00A71981"/>
    <w:rsid w:val="00A7224A"/>
    <w:rsid w:val="00A723E3"/>
    <w:rsid w:val="00A72A84"/>
    <w:rsid w:val="00A73059"/>
    <w:rsid w:val="00A73112"/>
    <w:rsid w:val="00A7335C"/>
    <w:rsid w:val="00A73CF5"/>
    <w:rsid w:val="00A744DF"/>
    <w:rsid w:val="00A744E9"/>
    <w:rsid w:val="00A747E3"/>
    <w:rsid w:val="00A74BD6"/>
    <w:rsid w:val="00A75163"/>
    <w:rsid w:val="00A75BB9"/>
    <w:rsid w:val="00A75E6B"/>
    <w:rsid w:val="00A76114"/>
    <w:rsid w:val="00A7619B"/>
    <w:rsid w:val="00A761BB"/>
    <w:rsid w:val="00A7685E"/>
    <w:rsid w:val="00A76973"/>
    <w:rsid w:val="00A76AD0"/>
    <w:rsid w:val="00A76E1A"/>
    <w:rsid w:val="00A77029"/>
    <w:rsid w:val="00A770C1"/>
    <w:rsid w:val="00A771BA"/>
    <w:rsid w:val="00A77707"/>
    <w:rsid w:val="00A7F6D4"/>
    <w:rsid w:val="00A80085"/>
    <w:rsid w:val="00A805B0"/>
    <w:rsid w:val="00A80B5B"/>
    <w:rsid w:val="00A80B87"/>
    <w:rsid w:val="00A80CCE"/>
    <w:rsid w:val="00A81573"/>
    <w:rsid w:val="00A81BC0"/>
    <w:rsid w:val="00A826F7"/>
    <w:rsid w:val="00A8271B"/>
    <w:rsid w:val="00A82750"/>
    <w:rsid w:val="00A82A44"/>
    <w:rsid w:val="00A82ACC"/>
    <w:rsid w:val="00A82F37"/>
    <w:rsid w:val="00A837C7"/>
    <w:rsid w:val="00A83A60"/>
    <w:rsid w:val="00A83A9C"/>
    <w:rsid w:val="00A83CCF"/>
    <w:rsid w:val="00A83CE5"/>
    <w:rsid w:val="00A83F3F"/>
    <w:rsid w:val="00A83F9C"/>
    <w:rsid w:val="00A845B5"/>
    <w:rsid w:val="00A846E7"/>
    <w:rsid w:val="00A848D7"/>
    <w:rsid w:val="00A84937"/>
    <w:rsid w:val="00A84ABD"/>
    <w:rsid w:val="00A852C6"/>
    <w:rsid w:val="00A85C9D"/>
    <w:rsid w:val="00A862A5"/>
    <w:rsid w:val="00A86C0C"/>
    <w:rsid w:val="00A86CE5"/>
    <w:rsid w:val="00A86E69"/>
    <w:rsid w:val="00A86F4C"/>
    <w:rsid w:val="00A8713C"/>
    <w:rsid w:val="00A8739C"/>
    <w:rsid w:val="00A875AA"/>
    <w:rsid w:val="00A877F0"/>
    <w:rsid w:val="00A877F2"/>
    <w:rsid w:val="00A878E0"/>
    <w:rsid w:val="00A879CA"/>
    <w:rsid w:val="00A87A4F"/>
    <w:rsid w:val="00A90079"/>
    <w:rsid w:val="00A9019B"/>
    <w:rsid w:val="00A90290"/>
    <w:rsid w:val="00A9097E"/>
    <w:rsid w:val="00A90A6D"/>
    <w:rsid w:val="00A911EF"/>
    <w:rsid w:val="00A912CC"/>
    <w:rsid w:val="00A91869"/>
    <w:rsid w:val="00A91935"/>
    <w:rsid w:val="00A91EE0"/>
    <w:rsid w:val="00A92246"/>
    <w:rsid w:val="00A92325"/>
    <w:rsid w:val="00A9277E"/>
    <w:rsid w:val="00A93D8C"/>
    <w:rsid w:val="00A93E45"/>
    <w:rsid w:val="00A941A9"/>
    <w:rsid w:val="00A946FF"/>
    <w:rsid w:val="00A94B5D"/>
    <w:rsid w:val="00A952D7"/>
    <w:rsid w:val="00A95523"/>
    <w:rsid w:val="00A95D99"/>
    <w:rsid w:val="00A95EFA"/>
    <w:rsid w:val="00A95F10"/>
    <w:rsid w:val="00A963A8"/>
    <w:rsid w:val="00A96704"/>
    <w:rsid w:val="00A96C22"/>
    <w:rsid w:val="00A97014"/>
    <w:rsid w:val="00A972A9"/>
    <w:rsid w:val="00A972BB"/>
    <w:rsid w:val="00A976D2"/>
    <w:rsid w:val="00A978A3"/>
    <w:rsid w:val="00AA0000"/>
    <w:rsid w:val="00AA0231"/>
    <w:rsid w:val="00AA03BE"/>
    <w:rsid w:val="00AA0706"/>
    <w:rsid w:val="00AA0B70"/>
    <w:rsid w:val="00AA0C56"/>
    <w:rsid w:val="00AA0CDE"/>
    <w:rsid w:val="00AA0E6A"/>
    <w:rsid w:val="00AA0F3D"/>
    <w:rsid w:val="00AA1122"/>
    <w:rsid w:val="00AA1CAF"/>
    <w:rsid w:val="00AA20AD"/>
    <w:rsid w:val="00AA21C6"/>
    <w:rsid w:val="00AA227B"/>
    <w:rsid w:val="00AA2484"/>
    <w:rsid w:val="00AA261F"/>
    <w:rsid w:val="00AA27CE"/>
    <w:rsid w:val="00AA2A03"/>
    <w:rsid w:val="00AA3386"/>
    <w:rsid w:val="00AA339B"/>
    <w:rsid w:val="00AA36E3"/>
    <w:rsid w:val="00AA3937"/>
    <w:rsid w:val="00AA3D3D"/>
    <w:rsid w:val="00AA3F6C"/>
    <w:rsid w:val="00AA4836"/>
    <w:rsid w:val="00AA4CBB"/>
    <w:rsid w:val="00AA4E80"/>
    <w:rsid w:val="00AA4F04"/>
    <w:rsid w:val="00AA5226"/>
    <w:rsid w:val="00AA5370"/>
    <w:rsid w:val="00AA5511"/>
    <w:rsid w:val="00AA5649"/>
    <w:rsid w:val="00AA570E"/>
    <w:rsid w:val="00AA5B29"/>
    <w:rsid w:val="00AA6072"/>
    <w:rsid w:val="00AA612F"/>
    <w:rsid w:val="00AA6298"/>
    <w:rsid w:val="00AA6414"/>
    <w:rsid w:val="00AA659C"/>
    <w:rsid w:val="00AA6BF9"/>
    <w:rsid w:val="00AA7051"/>
    <w:rsid w:val="00AA73D4"/>
    <w:rsid w:val="00AA7B4F"/>
    <w:rsid w:val="00AADB2E"/>
    <w:rsid w:val="00AB01C7"/>
    <w:rsid w:val="00AB031C"/>
    <w:rsid w:val="00AB0466"/>
    <w:rsid w:val="00AB0889"/>
    <w:rsid w:val="00AB0C38"/>
    <w:rsid w:val="00AB0D13"/>
    <w:rsid w:val="00AB0D57"/>
    <w:rsid w:val="00AB0F34"/>
    <w:rsid w:val="00AB1036"/>
    <w:rsid w:val="00AB14F0"/>
    <w:rsid w:val="00AB1D69"/>
    <w:rsid w:val="00AB1FC5"/>
    <w:rsid w:val="00AB2282"/>
    <w:rsid w:val="00AB297F"/>
    <w:rsid w:val="00AB2B29"/>
    <w:rsid w:val="00AB2D21"/>
    <w:rsid w:val="00AB2F71"/>
    <w:rsid w:val="00AB30B1"/>
    <w:rsid w:val="00AB34DF"/>
    <w:rsid w:val="00AB383F"/>
    <w:rsid w:val="00AB4115"/>
    <w:rsid w:val="00AB428F"/>
    <w:rsid w:val="00AB42C3"/>
    <w:rsid w:val="00AB42D0"/>
    <w:rsid w:val="00AB42D6"/>
    <w:rsid w:val="00AB4457"/>
    <w:rsid w:val="00AB4CF2"/>
    <w:rsid w:val="00AB50EB"/>
    <w:rsid w:val="00AB5178"/>
    <w:rsid w:val="00AB51DF"/>
    <w:rsid w:val="00AB5253"/>
    <w:rsid w:val="00AB56A6"/>
    <w:rsid w:val="00AB5799"/>
    <w:rsid w:val="00AB5D6A"/>
    <w:rsid w:val="00AB61A8"/>
    <w:rsid w:val="00AB642B"/>
    <w:rsid w:val="00AB6A22"/>
    <w:rsid w:val="00AB7090"/>
    <w:rsid w:val="00AB7B4F"/>
    <w:rsid w:val="00AC0E55"/>
    <w:rsid w:val="00AC12F9"/>
    <w:rsid w:val="00AC1354"/>
    <w:rsid w:val="00AC15A4"/>
    <w:rsid w:val="00AC18F6"/>
    <w:rsid w:val="00AC1B5F"/>
    <w:rsid w:val="00AC235B"/>
    <w:rsid w:val="00AC23E8"/>
    <w:rsid w:val="00AC24B4"/>
    <w:rsid w:val="00AC28A6"/>
    <w:rsid w:val="00AC2AD9"/>
    <w:rsid w:val="00AC2C22"/>
    <w:rsid w:val="00AC36D9"/>
    <w:rsid w:val="00AC37E4"/>
    <w:rsid w:val="00AC3839"/>
    <w:rsid w:val="00AC3B49"/>
    <w:rsid w:val="00AC3D92"/>
    <w:rsid w:val="00AC44A1"/>
    <w:rsid w:val="00AC4665"/>
    <w:rsid w:val="00AC474F"/>
    <w:rsid w:val="00AC52CE"/>
    <w:rsid w:val="00AC5D3B"/>
    <w:rsid w:val="00AC5DCF"/>
    <w:rsid w:val="00AC5E0A"/>
    <w:rsid w:val="00AC61FE"/>
    <w:rsid w:val="00AC63BE"/>
    <w:rsid w:val="00AC7190"/>
    <w:rsid w:val="00AC7205"/>
    <w:rsid w:val="00AC7391"/>
    <w:rsid w:val="00AC7641"/>
    <w:rsid w:val="00AC765E"/>
    <w:rsid w:val="00AC7A9D"/>
    <w:rsid w:val="00AC7D15"/>
    <w:rsid w:val="00AC7FE0"/>
    <w:rsid w:val="00AD03C7"/>
    <w:rsid w:val="00AD0756"/>
    <w:rsid w:val="00AD0906"/>
    <w:rsid w:val="00AD0FA8"/>
    <w:rsid w:val="00AD1935"/>
    <w:rsid w:val="00AD19BA"/>
    <w:rsid w:val="00AD234E"/>
    <w:rsid w:val="00AD2963"/>
    <w:rsid w:val="00AD2998"/>
    <w:rsid w:val="00AD2B19"/>
    <w:rsid w:val="00AD2DE4"/>
    <w:rsid w:val="00AD2EB5"/>
    <w:rsid w:val="00AD2F14"/>
    <w:rsid w:val="00AD2F35"/>
    <w:rsid w:val="00AD2F94"/>
    <w:rsid w:val="00AD31BF"/>
    <w:rsid w:val="00AD31E7"/>
    <w:rsid w:val="00AD360D"/>
    <w:rsid w:val="00AD3636"/>
    <w:rsid w:val="00AD365D"/>
    <w:rsid w:val="00AD37BA"/>
    <w:rsid w:val="00AD4222"/>
    <w:rsid w:val="00AD42C8"/>
    <w:rsid w:val="00AD4373"/>
    <w:rsid w:val="00AD46DB"/>
    <w:rsid w:val="00AD4A45"/>
    <w:rsid w:val="00AD4E94"/>
    <w:rsid w:val="00AD4F70"/>
    <w:rsid w:val="00AD51DE"/>
    <w:rsid w:val="00AD524B"/>
    <w:rsid w:val="00AD5855"/>
    <w:rsid w:val="00AD59DA"/>
    <w:rsid w:val="00AD5A96"/>
    <w:rsid w:val="00AD5DEA"/>
    <w:rsid w:val="00AD668C"/>
    <w:rsid w:val="00AD67D7"/>
    <w:rsid w:val="00AD6A86"/>
    <w:rsid w:val="00AD6D75"/>
    <w:rsid w:val="00AD70CB"/>
    <w:rsid w:val="00AD7649"/>
    <w:rsid w:val="00AD7AFE"/>
    <w:rsid w:val="00AD7CD1"/>
    <w:rsid w:val="00AD7D97"/>
    <w:rsid w:val="00AD7FC2"/>
    <w:rsid w:val="00AE0020"/>
    <w:rsid w:val="00AE07ED"/>
    <w:rsid w:val="00AE08E7"/>
    <w:rsid w:val="00AE0A67"/>
    <w:rsid w:val="00AE0AC2"/>
    <w:rsid w:val="00AE0AEF"/>
    <w:rsid w:val="00AE0C6A"/>
    <w:rsid w:val="00AE0EA6"/>
    <w:rsid w:val="00AE110C"/>
    <w:rsid w:val="00AE1389"/>
    <w:rsid w:val="00AE1660"/>
    <w:rsid w:val="00AE1811"/>
    <w:rsid w:val="00AE18F8"/>
    <w:rsid w:val="00AE1F61"/>
    <w:rsid w:val="00AE280A"/>
    <w:rsid w:val="00AE286F"/>
    <w:rsid w:val="00AE2B52"/>
    <w:rsid w:val="00AE2C40"/>
    <w:rsid w:val="00AE3124"/>
    <w:rsid w:val="00AE323D"/>
    <w:rsid w:val="00AE3ADE"/>
    <w:rsid w:val="00AE3C9A"/>
    <w:rsid w:val="00AE3D86"/>
    <w:rsid w:val="00AE48EA"/>
    <w:rsid w:val="00AE4ACA"/>
    <w:rsid w:val="00AE4C04"/>
    <w:rsid w:val="00AE4EF6"/>
    <w:rsid w:val="00AE527A"/>
    <w:rsid w:val="00AE5386"/>
    <w:rsid w:val="00AE55FD"/>
    <w:rsid w:val="00AE597A"/>
    <w:rsid w:val="00AE5C43"/>
    <w:rsid w:val="00AE5ECA"/>
    <w:rsid w:val="00AE61FE"/>
    <w:rsid w:val="00AE63EF"/>
    <w:rsid w:val="00AE66F9"/>
    <w:rsid w:val="00AE6B51"/>
    <w:rsid w:val="00AE6E30"/>
    <w:rsid w:val="00AE71CB"/>
    <w:rsid w:val="00AE7280"/>
    <w:rsid w:val="00AE73A7"/>
    <w:rsid w:val="00AE7647"/>
    <w:rsid w:val="00AE7BCD"/>
    <w:rsid w:val="00AE7DE8"/>
    <w:rsid w:val="00AE7DF0"/>
    <w:rsid w:val="00AF0299"/>
    <w:rsid w:val="00AF0307"/>
    <w:rsid w:val="00AF0D31"/>
    <w:rsid w:val="00AF0DDE"/>
    <w:rsid w:val="00AF0E37"/>
    <w:rsid w:val="00AF0FDF"/>
    <w:rsid w:val="00AF1A87"/>
    <w:rsid w:val="00AF1BF2"/>
    <w:rsid w:val="00AF1C42"/>
    <w:rsid w:val="00AF2310"/>
    <w:rsid w:val="00AF2459"/>
    <w:rsid w:val="00AF251C"/>
    <w:rsid w:val="00AF28E8"/>
    <w:rsid w:val="00AF2B44"/>
    <w:rsid w:val="00AF2EE6"/>
    <w:rsid w:val="00AF2F5B"/>
    <w:rsid w:val="00AF319C"/>
    <w:rsid w:val="00AF3241"/>
    <w:rsid w:val="00AF34BA"/>
    <w:rsid w:val="00AF35EC"/>
    <w:rsid w:val="00AF3899"/>
    <w:rsid w:val="00AF3E14"/>
    <w:rsid w:val="00AF41B9"/>
    <w:rsid w:val="00AF4298"/>
    <w:rsid w:val="00AF431A"/>
    <w:rsid w:val="00AF4B64"/>
    <w:rsid w:val="00AF4C38"/>
    <w:rsid w:val="00AF4C94"/>
    <w:rsid w:val="00AF4D89"/>
    <w:rsid w:val="00AF4DCA"/>
    <w:rsid w:val="00AF4FCE"/>
    <w:rsid w:val="00AF65A9"/>
    <w:rsid w:val="00AF6904"/>
    <w:rsid w:val="00AF7602"/>
    <w:rsid w:val="00AF76D4"/>
    <w:rsid w:val="00B000AA"/>
    <w:rsid w:val="00B00A46"/>
    <w:rsid w:val="00B00AD4"/>
    <w:rsid w:val="00B00B05"/>
    <w:rsid w:val="00B00E0E"/>
    <w:rsid w:val="00B0105A"/>
    <w:rsid w:val="00B013AC"/>
    <w:rsid w:val="00B017AC"/>
    <w:rsid w:val="00B01B8B"/>
    <w:rsid w:val="00B01BAB"/>
    <w:rsid w:val="00B01E85"/>
    <w:rsid w:val="00B02074"/>
    <w:rsid w:val="00B024B1"/>
    <w:rsid w:val="00B025BD"/>
    <w:rsid w:val="00B029AA"/>
    <w:rsid w:val="00B02A32"/>
    <w:rsid w:val="00B02C04"/>
    <w:rsid w:val="00B02C71"/>
    <w:rsid w:val="00B02E65"/>
    <w:rsid w:val="00B02FD9"/>
    <w:rsid w:val="00B03194"/>
    <w:rsid w:val="00B03AEF"/>
    <w:rsid w:val="00B03B0A"/>
    <w:rsid w:val="00B04237"/>
    <w:rsid w:val="00B043D1"/>
    <w:rsid w:val="00B04607"/>
    <w:rsid w:val="00B050DF"/>
    <w:rsid w:val="00B05182"/>
    <w:rsid w:val="00B0556F"/>
    <w:rsid w:val="00B05B1D"/>
    <w:rsid w:val="00B05BF1"/>
    <w:rsid w:val="00B05CD5"/>
    <w:rsid w:val="00B0602A"/>
    <w:rsid w:val="00B06570"/>
    <w:rsid w:val="00B06797"/>
    <w:rsid w:val="00B06D30"/>
    <w:rsid w:val="00B06ED1"/>
    <w:rsid w:val="00B075A9"/>
    <w:rsid w:val="00B075B3"/>
    <w:rsid w:val="00B07ED2"/>
    <w:rsid w:val="00B103A0"/>
    <w:rsid w:val="00B1053E"/>
    <w:rsid w:val="00B109BC"/>
    <w:rsid w:val="00B10F39"/>
    <w:rsid w:val="00B1100A"/>
    <w:rsid w:val="00B11052"/>
    <w:rsid w:val="00B11608"/>
    <w:rsid w:val="00B12533"/>
    <w:rsid w:val="00B1263D"/>
    <w:rsid w:val="00B1266D"/>
    <w:rsid w:val="00B12882"/>
    <w:rsid w:val="00B12A76"/>
    <w:rsid w:val="00B12BB2"/>
    <w:rsid w:val="00B12D0E"/>
    <w:rsid w:val="00B1346E"/>
    <w:rsid w:val="00B13473"/>
    <w:rsid w:val="00B138DA"/>
    <w:rsid w:val="00B13CAF"/>
    <w:rsid w:val="00B13DC3"/>
    <w:rsid w:val="00B13EC9"/>
    <w:rsid w:val="00B14079"/>
    <w:rsid w:val="00B1407B"/>
    <w:rsid w:val="00B14128"/>
    <w:rsid w:val="00B145B2"/>
    <w:rsid w:val="00B14AD4"/>
    <w:rsid w:val="00B14C43"/>
    <w:rsid w:val="00B15223"/>
    <w:rsid w:val="00B16391"/>
    <w:rsid w:val="00B16492"/>
    <w:rsid w:val="00B16877"/>
    <w:rsid w:val="00B16A79"/>
    <w:rsid w:val="00B16F93"/>
    <w:rsid w:val="00B1721F"/>
    <w:rsid w:val="00B17360"/>
    <w:rsid w:val="00B17563"/>
    <w:rsid w:val="00B178A0"/>
    <w:rsid w:val="00B178CB"/>
    <w:rsid w:val="00B17928"/>
    <w:rsid w:val="00B17DD2"/>
    <w:rsid w:val="00B17FBA"/>
    <w:rsid w:val="00B206E6"/>
    <w:rsid w:val="00B2070F"/>
    <w:rsid w:val="00B20764"/>
    <w:rsid w:val="00B20CEC"/>
    <w:rsid w:val="00B20F18"/>
    <w:rsid w:val="00B21050"/>
    <w:rsid w:val="00B210A1"/>
    <w:rsid w:val="00B21628"/>
    <w:rsid w:val="00B21731"/>
    <w:rsid w:val="00B21A91"/>
    <w:rsid w:val="00B21D17"/>
    <w:rsid w:val="00B22297"/>
    <w:rsid w:val="00B22350"/>
    <w:rsid w:val="00B223DC"/>
    <w:rsid w:val="00B22AFF"/>
    <w:rsid w:val="00B22BB8"/>
    <w:rsid w:val="00B231DE"/>
    <w:rsid w:val="00B233B0"/>
    <w:rsid w:val="00B236ED"/>
    <w:rsid w:val="00B238D0"/>
    <w:rsid w:val="00B23E2F"/>
    <w:rsid w:val="00B23F04"/>
    <w:rsid w:val="00B2415E"/>
    <w:rsid w:val="00B24485"/>
    <w:rsid w:val="00B24A4C"/>
    <w:rsid w:val="00B24D12"/>
    <w:rsid w:val="00B24EF1"/>
    <w:rsid w:val="00B24EFD"/>
    <w:rsid w:val="00B25131"/>
    <w:rsid w:val="00B25225"/>
    <w:rsid w:val="00B253EF"/>
    <w:rsid w:val="00B25542"/>
    <w:rsid w:val="00B25ADB"/>
    <w:rsid w:val="00B25BE8"/>
    <w:rsid w:val="00B26019"/>
    <w:rsid w:val="00B264DC"/>
    <w:rsid w:val="00B264F1"/>
    <w:rsid w:val="00B26585"/>
    <w:rsid w:val="00B265D8"/>
    <w:rsid w:val="00B2708E"/>
    <w:rsid w:val="00B27A2A"/>
    <w:rsid w:val="00B27CDE"/>
    <w:rsid w:val="00B27FD3"/>
    <w:rsid w:val="00B300C6"/>
    <w:rsid w:val="00B30202"/>
    <w:rsid w:val="00B302D9"/>
    <w:rsid w:val="00B303DE"/>
    <w:rsid w:val="00B30B53"/>
    <w:rsid w:val="00B30F20"/>
    <w:rsid w:val="00B310EF"/>
    <w:rsid w:val="00B31220"/>
    <w:rsid w:val="00B31261"/>
    <w:rsid w:val="00B3191E"/>
    <w:rsid w:val="00B3193A"/>
    <w:rsid w:val="00B31E83"/>
    <w:rsid w:val="00B31EED"/>
    <w:rsid w:val="00B31F15"/>
    <w:rsid w:val="00B3284E"/>
    <w:rsid w:val="00B32A71"/>
    <w:rsid w:val="00B33AFF"/>
    <w:rsid w:val="00B33C4D"/>
    <w:rsid w:val="00B33ECF"/>
    <w:rsid w:val="00B33FD8"/>
    <w:rsid w:val="00B34698"/>
    <w:rsid w:val="00B346DB"/>
    <w:rsid w:val="00B3485F"/>
    <w:rsid w:val="00B34A06"/>
    <w:rsid w:val="00B356BC"/>
    <w:rsid w:val="00B35933"/>
    <w:rsid w:val="00B3598E"/>
    <w:rsid w:val="00B35AB3"/>
    <w:rsid w:val="00B35EA9"/>
    <w:rsid w:val="00B365BA"/>
    <w:rsid w:val="00B365D3"/>
    <w:rsid w:val="00B368A1"/>
    <w:rsid w:val="00B369C0"/>
    <w:rsid w:val="00B36A51"/>
    <w:rsid w:val="00B36F43"/>
    <w:rsid w:val="00B374F5"/>
    <w:rsid w:val="00B37645"/>
    <w:rsid w:val="00B376A6"/>
    <w:rsid w:val="00B376CE"/>
    <w:rsid w:val="00B37E31"/>
    <w:rsid w:val="00B37F12"/>
    <w:rsid w:val="00B402FF"/>
    <w:rsid w:val="00B403EB"/>
    <w:rsid w:val="00B406A9"/>
    <w:rsid w:val="00B40CB9"/>
    <w:rsid w:val="00B40E9B"/>
    <w:rsid w:val="00B41073"/>
    <w:rsid w:val="00B41078"/>
    <w:rsid w:val="00B413AB"/>
    <w:rsid w:val="00B41F09"/>
    <w:rsid w:val="00B423F1"/>
    <w:rsid w:val="00B4240E"/>
    <w:rsid w:val="00B42C2D"/>
    <w:rsid w:val="00B431A3"/>
    <w:rsid w:val="00B432AE"/>
    <w:rsid w:val="00B43ACA"/>
    <w:rsid w:val="00B44111"/>
    <w:rsid w:val="00B443D3"/>
    <w:rsid w:val="00B4448D"/>
    <w:rsid w:val="00B44850"/>
    <w:rsid w:val="00B44F3B"/>
    <w:rsid w:val="00B44F87"/>
    <w:rsid w:val="00B4546F"/>
    <w:rsid w:val="00B4567B"/>
    <w:rsid w:val="00B45757"/>
    <w:rsid w:val="00B45758"/>
    <w:rsid w:val="00B45810"/>
    <w:rsid w:val="00B45FD3"/>
    <w:rsid w:val="00B461AB"/>
    <w:rsid w:val="00B4682D"/>
    <w:rsid w:val="00B46861"/>
    <w:rsid w:val="00B4686C"/>
    <w:rsid w:val="00B46C7F"/>
    <w:rsid w:val="00B474D1"/>
    <w:rsid w:val="00B47547"/>
    <w:rsid w:val="00B47998"/>
    <w:rsid w:val="00B479BA"/>
    <w:rsid w:val="00B50259"/>
    <w:rsid w:val="00B50623"/>
    <w:rsid w:val="00B50B0C"/>
    <w:rsid w:val="00B50B15"/>
    <w:rsid w:val="00B50DE8"/>
    <w:rsid w:val="00B50E10"/>
    <w:rsid w:val="00B512EF"/>
    <w:rsid w:val="00B513A9"/>
    <w:rsid w:val="00B51592"/>
    <w:rsid w:val="00B517DF"/>
    <w:rsid w:val="00B51CFF"/>
    <w:rsid w:val="00B51E97"/>
    <w:rsid w:val="00B527B9"/>
    <w:rsid w:val="00B529FA"/>
    <w:rsid w:val="00B52EEC"/>
    <w:rsid w:val="00B533D1"/>
    <w:rsid w:val="00B53441"/>
    <w:rsid w:val="00B5371C"/>
    <w:rsid w:val="00B53A70"/>
    <w:rsid w:val="00B53F43"/>
    <w:rsid w:val="00B540A1"/>
    <w:rsid w:val="00B5440C"/>
    <w:rsid w:val="00B545C4"/>
    <w:rsid w:val="00B54D05"/>
    <w:rsid w:val="00B5533E"/>
    <w:rsid w:val="00B556B6"/>
    <w:rsid w:val="00B559D1"/>
    <w:rsid w:val="00B55B68"/>
    <w:rsid w:val="00B55B8B"/>
    <w:rsid w:val="00B55D2F"/>
    <w:rsid w:val="00B5612A"/>
    <w:rsid w:val="00B56392"/>
    <w:rsid w:val="00B56618"/>
    <w:rsid w:val="00B573A4"/>
    <w:rsid w:val="00B5775A"/>
    <w:rsid w:val="00B57B04"/>
    <w:rsid w:val="00B57FDB"/>
    <w:rsid w:val="00B60628"/>
    <w:rsid w:val="00B60AC9"/>
    <w:rsid w:val="00B60D3D"/>
    <w:rsid w:val="00B6113D"/>
    <w:rsid w:val="00B616B9"/>
    <w:rsid w:val="00B61AED"/>
    <w:rsid w:val="00B61D06"/>
    <w:rsid w:val="00B61D09"/>
    <w:rsid w:val="00B62C43"/>
    <w:rsid w:val="00B62DAC"/>
    <w:rsid w:val="00B632C4"/>
    <w:rsid w:val="00B63446"/>
    <w:rsid w:val="00B63537"/>
    <w:rsid w:val="00B636EE"/>
    <w:rsid w:val="00B63CB2"/>
    <w:rsid w:val="00B64649"/>
    <w:rsid w:val="00B64A37"/>
    <w:rsid w:val="00B64D65"/>
    <w:rsid w:val="00B650F7"/>
    <w:rsid w:val="00B6580B"/>
    <w:rsid w:val="00B65BF6"/>
    <w:rsid w:val="00B65E8E"/>
    <w:rsid w:val="00B65FF9"/>
    <w:rsid w:val="00B6626C"/>
    <w:rsid w:val="00B671CD"/>
    <w:rsid w:val="00B67222"/>
    <w:rsid w:val="00B67621"/>
    <w:rsid w:val="00B67669"/>
    <w:rsid w:val="00B676BA"/>
    <w:rsid w:val="00B7002E"/>
    <w:rsid w:val="00B703C3"/>
    <w:rsid w:val="00B706EF"/>
    <w:rsid w:val="00B70818"/>
    <w:rsid w:val="00B70A2A"/>
    <w:rsid w:val="00B70C09"/>
    <w:rsid w:val="00B711BA"/>
    <w:rsid w:val="00B7176A"/>
    <w:rsid w:val="00B7178E"/>
    <w:rsid w:val="00B7199C"/>
    <w:rsid w:val="00B71CB9"/>
    <w:rsid w:val="00B71D03"/>
    <w:rsid w:val="00B71E7D"/>
    <w:rsid w:val="00B72191"/>
    <w:rsid w:val="00B72840"/>
    <w:rsid w:val="00B72947"/>
    <w:rsid w:val="00B72993"/>
    <w:rsid w:val="00B73727"/>
    <w:rsid w:val="00B73787"/>
    <w:rsid w:val="00B738E7"/>
    <w:rsid w:val="00B741BD"/>
    <w:rsid w:val="00B742CC"/>
    <w:rsid w:val="00B74306"/>
    <w:rsid w:val="00B7447E"/>
    <w:rsid w:val="00B74CDD"/>
    <w:rsid w:val="00B7584F"/>
    <w:rsid w:val="00B7592E"/>
    <w:rsid w:val="00B75C75"/>
    <w:rsid w:val="00B76140"/>
    <w:rsid w:val="00B76192"/>
    <w:rsid w:val="00B76971"/>
    <w:rsid w:val="00B76BE9"/>
    <w:rsid w:val="00B76CC9"/>
    <w:rsid w:val="00B77053"/>
    <w:rsid w:val="00B7706E"/>
    <w:rsid w:val="00B771F5"/>
    <w:rsid w:val="00B776C0"/>
    <w:rsid w:val="00B777B1"/>
    <w:rsid w:val="00B777D1"/>
    <w:rsid w:val="00B77B32"/>
    <w:rsid w:val="00B77B66"/>
    <w:rsid w:val="00B77C0E"/>
    <w:rsid w:val="00B8125C"/>
    <w:rsid w:val="00B8148F"/>
    <w:rsid w:val="00B8166F"/>
    <w:rsid w:val="00B82253"/>
    <w:rsid w:val="00B82330"/>
    <w:rsid w:val="00B823B5"/>
    <w:rsid w:val="00B82596"/>
    <w:rsid w:val="00B82B02"/>
    <w:rsid w:val="00B82BC4"/>
    <w:rsid w:val="00B82E90"/>
    <w:rsid w:val="00B82EC3"/>
    <w:rsid w:val="00B8305E"/>
    <w:rsid w:val="00B83259"/>
    <w:rsid w:val="00B834E5"/>
    <w:rsid w:val="00B83C9D"/>
    <w:rsid w:val="00B83CE0"/>
    <w:rsid w:val="00B8440D"/>
    <w:rsid w:val="00B84585"/>
    <w:rsid w:val="00B84C5A"/>
    <w:rsid w:val="00B84C84"/>
    <w:rsid w:val="00B85529"/>
    <w:rsid w:val="00B85869"/>
    <w:rsid w:val="00B858E4"/>
    <w:rsid w:val="00B86A5F"/>
    <w:rsid w:val="00B86F44"/>
    <w:rsid w:val="00B86F4A"/>
    <w:rsid w:val="00B8738C"/>
    <w:rsid w:val="00B87608"/>
    <w:rsid w:val="00B877AA"/>
    <w:rsid w:val="00B878B0"/>
    <w:rsid w:val="00B87BCF"/>
    <w:rsid w:val="00B87C40"/>
    <w:rsid w:val="00B87DF7"/>
    <w:rsid w:val="00B8AF58"/>
    <w:rsid w:val="00B900C4"/>
    <w:rsid w:val="00B90258"/>
    <w:rsid w:val="00B902A6"/>
    <w:rsid w:val="00B9044E"/>
    <w:rsid w:val="00B90611"/>
    <w:rsid w:val="00B90773"/>
    <w:rsid w:val="00B90AC6"/>
    <w:rsid w:val="00B90CD6"/>
    <w:rsid w:val="00B90DB7"/>
    <w:rsid w:val="00B917D1"/>
    <w:rsid w:val="00B917DE"/>
    <w:rsid w:val="00B91985"/>
    <w:rsid w:val="00B91A23"/>
    <w:rsid w:val="00B91BAE"/>
    <w:rsid w:val="00B91D31"/>
    <w:rsid w:val="00B92157"/>
    <w:rsid w:val="00B921B2"/>
    <w:rsid w:val="00B927C2"/>
    <w:rsid w:val="00B92F92"/>
    <w:rsid w:val="00B9334E"/>
    <w:rsid w:val="00B93469"/>
    <w:rsid w:val="00B93A85"/>
    <w:rsid w:val="00B93C20"/>
    <w:rsid w:val="00B93F3F"/>
    <w:rsid w:val="00B940BA"/>
    <w:rsid w:val="00B94225"/>
    <w:rsid w:val="00B946E7"/>
    <w:rsid w:val="00B94D74"/>
    <w:rsid w:val="00B94E9E"/>
    <w:rsid w:val="00B955A7"/>
    <w:rsid w:val="00B95885"/>
    <w:rsid w:val="00B9593E"/>
    <w:rsid w:val="00B95DEC"/>
    <w:rsid w:val="00B961B9"/>
    <w:rsid w:val="00B96394"/>
    <w:rsid w:val="00B9645A"/>
    <w:rsid w:val="00B96948"/>
    <w:rsid w:val="00B96E14"/>
    <w:rsid w:val="00B97974"/>
    <w:rsid w:val="00B979CB"/>
    <w:rsid w:val="00B979DB"/>
    <w:rsid w:val="00B97A5C"/>
    <w:rsid w:val="00B97E85"/>
    <w:rsid w:val="00BA002B"/>
    <w:rsid w:val="00BA0369"/>
    <w:rsid w:val="00BA0556"/>
    <w:rsid w:val="00BA070E"/>
    <w:rsid w:val="00BA0714"/>
    <w:rsid w:val="00BA087F"/>
    <w:rsid w:val="00BA08D4"/>
    <w:rsid w:val="00BA1218"/>
    <w:rsid w:val="00BA2008"/>
    <w:rsid w:val="00BA208F"/>
    <w:rsid w:val="00BA2101"/>
    <w:rsid w:val="00BA277C"/>
    <w:rsid w:val="00BA34C0"/>
    <w:rsid w:val="00BA35CE"/>
    <w:rsid w:val="00BA36A4"/>
    <w:rsid w:val="00BA3EB8"/>
    <w:rsid w:val="00BA3FE5"/>
    <w:rsid w:val="00BA4177"/>
    <w:rsid w:val="00BA442D"/>
    <w:rsid w:val="00BA446D"/>
    <w:rsid w:val="00BA496A"/>
    <w:rsid w:val="00BA4FC8"/>
    <w:rsid w:val="00BA5AB6"/>
    <w:rsid w:val="00BA5BAF"/>
    <w:rsid w:val="00BA5C73"/>
    <w:rsid w:val="00BA5D2D"/>
    <w:rsid w:val="00BA61F4"/>
    <w:rsid w:val="00BA6D01"/>
    <w:rsid w:val="00BA7020"/>
    <w:rsid w:val="00BA735B"/>
    <w:rsid w:val="00BA75AF"/>
    <w:rsid w:val="00BA75CD"/>
    <w:rsid w:val="00BA7942"/>
    <w:rsid w:val="00BB01FF"/>
    <w:rsid w:val="00BB0219"/>
    <w:rsid w:val="00BB04F1"/>
    <w:rsid w:val="00BB0809"/>
    <w:rsid w:val="00BB086F"/>
    <w:rsid w:val="00BB0967"/>
    <w:rsid w:val="00BB0BC8"/>
    <w:rsid w:val="00BB0DB1"/>
    <w:rsid w:val="00BB0E4E"/>
    <w:rsid w:val="00BB0EC2"/>
    <w:rsid w:val="00BB12A2"/>
    <w:rsid w:val="00BB16B9"/>
    <w:rsid w:val="00BB17E1"/>
    <w:rsid w:val="00BB19D5"/>
    <w:rsid w:val="00BB19E4"/>
    <w:rsid w:val="00BB2395"/>
    <w:rsid w:val="00BB2551"/>
    <w:rsid w:val="00BB285B"/>
    <w:rsid w:val="00BB2888"/>
    <w:rsid w:val="00BB2C92"/>
    <w:rsid w:val="00BB3308"/>
    <w:rsid w:val="00BB35DB"/>
    <w:rsid w:val="00BB35EB"/>
    <w:rsid w:val="00BB377E"/>
    <w:rsid w:val="00BB3AA3"/>
    <w:rsid w:val="00BB3BB7"/>
    <w:rsid w:val="00BB3C3B"/>
    <w:rsid w:val="00BB3F87"/>
    <w:rsid w:val="00BB4138"/>
    <w:rsid w:val="00BB429C"/>
    <w:rsid w:val="00BB43B7"/>
    <w:rsid w:val="00BB4452"/>
    <w:rsid w:val="00BB44BC"/>
    <w:rsid w:val="00BB453D"/>
    <w:rsid w:val="00BB45CD"/>
    <w:rsid w:val="00BB45F3"/>
    <w:rsid w:val="00BB46F3"/>
    <w:rsid w:val="00BB476F"/>
    <w:rsid w:val="00BB4A03"/>
    <w:rsid w:val="00BB54DD"/>
    <w:rsid w:val="00BB57FF"/>
    <w:rsid w:val="00BB5830"/>
    <w:rsid w:val="00BB5897"/>
    <w:rsid w:val="00BB5D1B"/>
    <w:rsid w:val="00BB5D21"/>
    <w:rsid w:val="00BB5F5F"/>
    <w:rsid w:val="00BB62B4"/>
    <w:rsid w:val="00BB6612"/>
    <w:rsid w:val="00BB665B"/>
    <w:rsid w:val="00BB6742"/>
    <w:rsid w:val="00BB6B58"/>
    <w:rsid w:val="00BB6F33"/>
    <w:rsid w:val="00BB6FD5"/>
    <w:rsid w:val="00BB731E"/>
    <w:rsid w:val="00BB767F"/>
    <w:rsid w:val="00BB774E"/>
    <w:rsid w:val="00BB7DE3"/>
    <w:rsid w:val="00BB7E38"/>
    <w:rsid w:val="00BC114D"/>
    <w:rsid w:val="00BC12F5"/>
    <w:rsid w:val="00BC1624"/>
    <w:rsid w:val="00BC1A31"/>
    <w:rsid w:val="00BC23BA"/>
    <w:rsid w:val="00BC2463"/>
    <w:rsid w:val="00BC25FD"/>
    <w:rsid w:val="00BC2ACF"/>
    <w:rsid w:val="00BC2DE5"/>
    <w:rsid w:val="00BC2E43"/>
    <w:rsid w:val="00BC31A6"/>
    <w:rsid w:val="00BC351B"/>
    <w:rsid w:val="00BC366B"/>
    <w:rsid w:val="00BC3E10"/>
    <w:rsid w:val="00BC43E3"/>
    <w:rsid w:val="00BC452D"/>
    <w:rsid w:val="00BC4570"/>
    <w:rsid w:val="00BC4817"/>
    <w:rsid w:val="00BC49C8"/>
    <w:rsid w:val="00BC4DEA"/>
    <w:rsid w:val="00BC54E1"/>
    <w:rsid w:val="00BC578A"/>
    <w:rsid w:val="00BC57AE"/>
    <w:rsid w:val="00BC586C"/>
    <w:rsid w:val="00BC6235"/>
    <w:rsid w:val="00BC624C"/>
    <w:rsid w:val="00BC647D"/>
    <w:rsid w:val="00BC68F9"/>
    <w:rsid w:val="00BC6BB8"/>
    <w:rsid w:val="00BC71BE"/>
    <w:rsid w:val="00BC7307"/>
    <w:rsid w:val="00BC735C"/>
    <w:rsid w:val="00BC7E67"/>
    <w:rsid w:val="00BC7F67"/>
    <w:rsid w:val="00BCBA5B"/>
    <w:rsid w:val="00BD0B6F"/>
    <w:rsid w:val="00BD1002"/>
    <w:rsid w:val="00BD107A"/>
    <w:rsid w:val="00BD169F"/>
    <w:rsid w:val="00BD194B"/>
    <w:rsid w:val="00BD1C6C"/>
    <w:rsid w:val="00BD1E63"/>
    <w:rsid w:val="00BD1ECE"/>
    <w:rsid w:val="00BD1F58"/>
    <w:rsid w:val="00BD227E"/>
    <w:rsid w:val="00BD2306"/>
    <w:rsid w:val="00BD2394"/>
    <w:rsid w:val="00BD2745"/>
    <w:rsid w:val="00BD2F5F"/>
    <w:rsid w:val="00BD3046"/>
    <w:rsid w:val="00BD34AE"/>
    <w:rsid w:val="00BD38BA"/>
    <w:rsid w:val="00BD399F"/>
    <w:rsid w:val="00BD4698"/>
    <w:rsid w:val="00BD486B"/>
    <w:rsid w:val="00BD4916"/>
    <w:rsid w:val="00BD4B83"/>
    <w:rsid w:val="00BD4CA7"/>
    <w:rsid w:val="00BD4DA5"/>
    <w:rsid w:val="00BD4EE5"/>
    <w:rsid w:val="00BD5122"/>
    <w:rsid w:val="00BD601F"/>
    <w:rsid w:val="00BD6048"/>
    <w:rsid w:val="00BD63C4"/>
    <w:rsid w:val="00BD6498"/>
    <w:rsid w:val="00BD7606"/>
    <w:rsid w:val="00BD7650"/>
    <w:rsid w:val="00BE03B1"/>
    <w:rsid w:val="00BE04F6"/>
    <w:rsid w:val="00BE088D"/>
    <w:rsid w:val="00BE0933"/>
    <w:rsid w:val="00BE0C8C"/>
    <w:rsid w:val="00BE0CFB"/>
    <w:rsid w:val="00BE0F2B"/>
    <w:rsid w:val="00BE12B1"/>
    <w:rsid w:val="00BE1323"/>
    <w:rsid w:val="00BE150D"/>
    <w:rsid w:val="00BE1859"/>
    <w:rsid w:val="00BE1988"/>
    <w:rsid w:val="00BE1AB4"/>
    <w:rsid w:val="00BE1F13"/>
    <w:rsid w:val="00BE228D"/>
    <w:rsid w:val="00BE2426"/>
    <w:rsid w:val="00BE254E"/>
    <w:rsid w:val="00BE25EC"/>
    <w:rsid w:val="00BE2714"/>
    <w:rsid w:val="00BE2A10"/>
    <w:rsid w:val="00BE2EC3"/>
    <w:rsid w:val="00BE312A"/>
    <w:rsid w:val="00BE354E"/>
    <w:rsid w:val="00BE3BEB"/>
    <w:rsid w:val="00BE3E1E"/>
    <w:rsid w:val="00BE4280"/>
    <w:rsid w:val="00BE45A4"/>
    <w:rsid w:val="00BE48D9"/>
    <w:rsid w:val="00BE4AC7"/>
    <w:rsid w:val="00BE4FB5"/>
    <w:rsid w:val="00BE507F"/>
    <w:rsid w:val="00BE55E8"/>
    <w:rsid w:val="00BE5A5B"/>
    <w:rsid w:val="00BE5BC8"/>
    <w:rsid w:val="00BE5C40"/>
    <w:rsid w:val="00BE5EDE"/>
    <w:rsid w:val="00BE6060"/>
    <w:rsid w:val="00BE6C53"/>
    <w:rsid w:val="00BE6E51"/>
    <w:rsid w:val="00BE6E5D"/>
    <w:rsid w:val="00BE738C"/>
    <w:rsid w:val="00BE75E8"/>
    <w:rsid w:val="00BE766E"/>
    <w:rsid w:val="00BE79C6"/>
    <w:rsid w:val="00BE7C45"/>
    <w:rsid w:val="00BE7C55"/>
    <w:rsid w:val="00BE7EB3"/>
    <w:rsid w:val="00BF03FF"/>
    <w:rsid w:val="00BF0616"/>
    <w:rsid w:val="00BF063E"/>
    <w:rsid w:val="00BF0720"/>
    <w:rsid w:val="00BF072D"/>
    <w:rsid w:val="00BF07C9"/>
    <w:rsid w:val="00BF08B6"/>
    <w:rsid w:val="00BF0E2B"/>
    <w:rsid w:val="00BF0F85"/>
    <w:rsid w:val="00BF1648"/>
    <w:rsid w:val="00BF1987"/>
    <w:rsid w:val="00BF215F"/>
    <w:rsid w:val="00BF2196"/>
    <w:rsid w:val="00BF2824"/>
    <w:rsid w:val="00BF28CD"/>
    <w:rsid w:val="00BF3367"/>
    <w:rsid w:val="00BF35F2"/>
    <w:rsid w:val="00BF37E4"/>
    <w:rsid w:val="00BF3835"/>
    <w:rsid w:val="00BF38B1"/>
    <w:rsid w:val="00BF397A"/>
    <w:rsid w:val="00BF3CA2"/>
    <w:rsid w:val="00BF3F03"/>
    <w:rsid w:val="00BF4832"/>
    <w:rsid w:val="00BF4D03"/>
    <w:rsid w:val="00BF4F72"/>
    <w:rsid w:val="00BF54C7"/>
    <w:rsid w:val="00BF56B6"/>
    <w:rsid w:val="00BF5B5D"/>
    <w:rsid w:val="00BF5D67"/>
    <w:rsid w:val="00BF6261"/>
    <w:rsid w:val="00BF67C6"/>
    <w:rsid w:val="00BF6854"/>
    <w:rsid w:val="00BF68AF"/>
    <w:rsid w:val="00BF69EB"/>
    <w:rsid w:val="00BF6C11"/>
    <w:rsid w:val="00BF6F54"/>
    <w:rsid w:val="00BF734B"/>
    <w:rsid w:val="00BF7508"/>
    <w:rsid w:val="00BF77F7"/>
    <w:rsid w:val="00BF791C"/>
    <w:rsid w:val="00BF7F07"/>
    <w:rsid w:val="00C0009F"/>
    <w:rsid w:val="00C0036C"/>
    <w:rsid w:val="00C0078A"/>
    <w:rsid w:val="00C00799"/>
    <w:rsid w:val="00C010AF"/>
    <w:rsid w:val="00C01B24"/>
    <w:rsid w:val="00C01E47"/>
    <w:rsid w:val="00C02413"/>
    <w:rsid w:val="00C02C4D"/>
    <w:rsid w:val="00C032BB"/>
    <w:rsid w:val="00C033DF"/>
    <w:rsid w:val="00C0362E"/>
    <w:rsid w:val="00C036B1"/>
    <w:rsid w:val="00C03978"/>
    <w:rsid w:val="00C0397C"/>
    <w:rsid w:val="00C0457E"/>
    <w:rsid w:val="00C04EB1"/>
    <w:rsid w:val="00C050A9"/>
    <w:rsid w:val="00C05184"/>
    <w:rsid w:val="00C05277"/>
    <w:rsid w:val="00C053CE"/>
    <w:rsid w:val="00C0542A"/>
    <w:rsid w:val="00C0552D"/>
    <w:rsid w:val="00C055D6"/>
    <w:rsid w:val="00C05744"/>
    <w:rsid w:val="00C05978"/>
    <w:rsid w:val="00C05C63"/>
    <w:rsid w:val="00C0625C"/>
    <w:rsid w:val="00C06BB5"/>
    <w:rsid w:val="00C07123"/>
    <w:rsid w:val="00C07142"/>
    <w:rsid w:val="00C071E8"/>
    <w:rsid w:val="00C0727C"/>
    <w:rsid w:val="00C07FFD"/>
    <w:rsid w:val="00C103E2"/>
    <w:rsid w:val="00C10688"/>
    <w:rsid w:val="00C10E21"/>
    <w:rsid w:val="00C10ED0"/>
    <w:rsid w:val="00C10F6B"/>
    <w:rsid w:val="00C112E8"/>
    <w:rsid w:val="00C11453"/>
    <w:rsid w:val="00C11B7E"/>
    <w:rsid w:val="00C11CD5"/>
    <w:rsid w:val="00C11D92"/>
    <w:rsid w:val="00C123EE"/>
    <w:rsid w:val="00C12851"/>
    <w:rsid w:val="00C129A0"/>
    <w:rsid w:val="00C12BDD"/>
    <w:rsid w:val="00C12C7F"/>
    <w:rsid w:val="00C12ECE"/>
    <w:rsid w:val="00C130FF"/>
    <w:rsid w:val="00C13103"/>
    <w:rsid w:val="00C136ED"/>
    <w:rsid w:val="00C136F8"/>
    <w:rsid w:val="00C13BA5"/>
    <w:rsid w:val="00C13D00"/>
    <w:rsid w:val="00C13D5D"/>
    <w:rsid w:val="00C13ED7"/>
    <w:rsid w:val="00C1421A"/>
    <w:rsid w:val="00C1447B"/>
    <w:rsid w:val="00C148F5"/>
    <w:rsid w:val="00C14A1C"/>
    <w:rsid w:val="00C150DF"/>
    <w:rsid w:val="00C155BC"/>
    <w:rsid w:val="00C158B6"/>
    <w:rsid w:val="00C15951"/>
    <w:rsid w:val="00C159FD"/>
    <w:rsid w:val="00C15DA4"/>
    <w:rsid w:val="00C16C2E"/>
    <w:rsid w:val="00C16E80"/>
    <w:rsid w:val="00C171A2"/>
    <w:rsid w:val="00C172B8"/>
    <w:rsid w:val="00C17451"/>
    <w:rsid w:val="00C17C0C"/>
    <w:rsid w:val="00C17E67"/>
    <w:rsid w:val="00C20007"/>
    <w:rsid w:val="00C20387"/>
    <w:rsid w:val="00C20705"/>
    <w:rsid w:val="00C20A87"/>
    <w:rsid w:val="00C20CE1"/>
    <w:rsid w:val="00C215DF"/>
    <w:rsid w:val="00C21939"/>
    <w:rsid w:val="00C2240E"/>
    <w:rsid w:val="00C22570"/>
    <w:rsid w:val="00C2270A"/>
    <w:rsid w:val="00C22760"/>
    <w:rsid w:val="00C23345"/>
    <w:rsid w:val="00C23415"/>
    <w:rsid w:val="00C235FD"/>
    <w:rsid w:val="00C23EBF"/>
    <w:rsid w:val="00C24223"/>
    <w:rsid w:val="00C243F7"/>
    <w:rsid w:val="00C24B65"/>
    <w:rsid w:val="00C24E1C"/>
    <w:rsid w:val="00C254A0"/>
    <w:rsid w:val="00C2584B"/>
    <w:rsid w:val="00C258C6"/>
    <w:rsid w:val="00C261E1"/>
    <w:rsid w:val="00C26860"/>
    <w:rsid w:val="00C26975"/>
    <w:rsid w:val="00C26DBE"/>
    <w:rsid w:val="00C26DD5"/>
    <w:rsid w:val="00C271D2"/>
    <w:rsid w:val="00C278BD"/>
    <w:rsid w:val="00C278F8"/>
    <w:rsid w:val="00C279E6"/>
    <w:rsid w:val="00C27CC7"/>
    <w:rsid w:val="00C2A732"/>
    <w:rsid w:val="00C30058"/>
    <w:rsid w:val="00C30CFB"/>
    <w:rsid w:val="00C30F18"/>
    <w:rsid w:val="00C3115C"/>
    <w:rsid w:val="00C312A9"/>
    <w:rsid w:val="00C31807"/>
    <w:rsid w:val="00C32114"/>
    <w:rsid w:val="00C32F3C"/>
    <w:rsid w:val="00C3313C"/>
    <w:rsid w:val="00C3397B"/>
    <w:rsid w:val="00C34028"/>
    <w:rsid w:val="00C345DC"/>
    <w:rsid w:val="00C34B00"/>
    <w:rsid w:val="00C34CCE"/>
    <w:rsid w:val="00C3524C"/>
    <w:rsid w:val="00C352CD"/>
    <w:rsid w:val="00C3541F"/>
    <w:rsid w:val="00C35B71"/>
    <w:rsid w:val="00C35BF0"/>
    <w:rsid w:val="00C35D1E"/>
    <w:rsid w:val="00C36384"/>
    <w:rsid w:val="00C3648B"/>
    <w:rsid w:val="00C36639"/>
    <w:rsid w:val="00C36B79"/>
    <w:rsid w:val="00C36D8B"/>
    <w:rsid w:val="00C3749A"/>
    <w:rsid w:val="00C378F6"/>
    <w:rsid w:val="00C37BB1"/>
    <w:rsid w:val="00C37C2B"/>
    <w:rsid w:val="00C37DA0"/>
    <w:rsid w:val="00C37DBC"/>
    <w:rsid w:val="00C37E4B"/>
    <w:rsid w:val="00C3D3AB"/>
    <w:rsid w:val="00C3FA7C"/>
    <w:rsid w:val="00C4027E"/>
    <w:rsid w:val="00C40488"/>
    <w:rsid w:val="00C40590"/>
    <w:rsid w:val="00C4068C"/>
    <w:rsid w:val="00C40C15"/>
    <w:rsid w:val="00C413B8"/>
    <w:rsid w:val="00C41486"/>
    <w:rsid w:val="00C419A1"/>
    <w:rsid w:val="00C4214A"/>
    <w:rsid w:val="00C4229D"/>
    <w:rsid w:val="00C424AA"/>
    <w:rsid w:val="00C42884"/>
    <w:rsid w:val="00C4288F"/>
    <w:rsid w:val="00C42BB0"/>
    <w:rsid w:val="00C42DA8"/>
    <w:rsid w:val="00C42F0D"/>
    <w:rsid w:val="00C4373F"/>
    <w:rsid w:val="00C437ED"/>
    <w:rsid w:val="00C438A1"/>
    <w:rsid w:val="00C43BD6"/>
    <w:rsid w:val="00C4468C"/>
    <w:rsid w:val="00C448E3"/>
    <w:rsid w:val="00C4497E"/>
    <w:rsid w:val="00C45020"/>
    <w:rsid w:val="00C4525F"/>
    <w:rsid w:val="00C453A3"/>
    <w:rsid w:val="00C45AEF"/>
    <w:rsid w:val="00C4679A"/>
    <w:rsid w:val="00C46EE1"/>
    <w:rsid w:val="00C475AB"/>
    <w:rsid w:val="00C47661"/>
    <w:rsid w:val="00C47992"/>
    <w:rsid w:val="00C47B1C"/>
    <w:rsid w:val="00C47E18"/>
    <w:rsid w:val="00C5047F"/>
    <w:rsid w:val="00C50537"/>
    <w:rsid w:val="00C50A36"/>
    <w:rsid w:val="00C50E89"/>
    <w:rsid w:val="00C516E5"/>
    <w:rsid w:val="00C518C6"/>
    <w:rsid w:val="00C51C45"/>
    <w:rsid w:val="00C51F52"/>
    <w:rsid w:val="00C52995"/>
    <w:rsid w:val="00C52CB7"/>
    <w:rsid w:val="00C52D79"/>
    <w:rsid w:val="00C537FD"/>
    <w:rsid w:val="00C53E9C"/>
    <w:rsid w:val="00C5428F"/>
    <w:rsid w:val="00C5488F"/>
    <w:rsid w:val="00C54D34"/>
    <w:rsid w:val="00C54E68"/>
    <w:rsid w:val="00C54EFD"/>
    <w:rsid w:val="00C54F3B"/>
    <w:rsid w:val="00C55081"/>
    <w:rsid w:val="00C5513F"/>
    <w:rsid w:val="00C55707"/>
    <w:rsid w:val="00C55D46"/>
    <w:rsid w:val="00C55F23"/>
    <w:rsid w:val="00C55FD8"/>
    <w:rsid w:val="00C560BC"/>
    <w:rsid w:val="00C5654F"/>
    <w:rsid w:val="00C5683A"/>
    <w:rsid w:val="00C56ADD"/>
    <w:rsid w:val="00C56EDA"/>
    <w:rsid w:val="00C56FB3"/>
    <w:rsid w:val="00C5704D"/>
    <w:rsid w:val="00C57496"/>
    <w:rsid w:val="00C5767C"/>
    <w:rsid w:val="00C57692"/>
    <w:rsid w:val="00C5777F"/>
    <w:rsid w:val="00C57D0F"/>
    <w:rsid w:val="00C5E051"/>
    <w:rsid w:val="00C602D3"/>
    <w:rsid w:val="00C6063E"/>
    <w:rsid w:val="00C60CFC"/>
    <w:rsid w:val="00C60F2C"/>
    <w:rsid w:val="00C61128"/>
    <w:rsid w:val="00C61619"/>
    <w:rsid w:val="00C61A0A"/>
    <w:rsid w:val="00C61B3F"/>
    <w:rsid w:val="00C6209B"/>
    <w:rsid w:val="00C620E9"/>
    <w:rsid w:val="00C62115"/>
    <w:rsid w:val="00C62159"/>
    <w:rsid w:val="00C624B4"/>
    <w:rsid w:val="00C6295D"/>
    <w:rsid w:val="00C62CFD"/>
    <w:rsid w:val="00C62DDE"/>
    <w:rsid w:val="00C62F72"/>
    <w:rsid w:val="00C631DD"/>
    <w:rsid w:val="00C63391"/>
    <w:rsid w:val="00C63459"/>
    <w:rsid w:val="00C6383B"/>
    <w:rsid w:val="00C63947"/>
    <w:rsid w:val="00C63E3F"/>
    <w:rsid w:val="00C64187"/>
    <w:rsid w:val="00C641BA"/>
    <w:rsid w:val="00C641DC"/>
    <w:rsid w:val="00C64288"/>
    <w:rsid w:val="00C64A3E"/>
    <w:rsid w:val="00C64AAF"/>
    <w:rsid w:val="00C64EFB"/>
    <w:rsid w:val="00C65429"/>
    <w:rsid w:val="00C6548C"/>
    <w:rsid w:val="00C654FC"/>
    <w:rsid w:val="00C65555"/>
    <w:rsid w:val="00C65791"/>
    <w:rsid w:val="00C6599F"/>
    <w:rsid w:val="00C65A0D"/>
    <w:rsid w:val="00C65E89"/>
    <w:rsid w:val="00C660A6"/>
    <w:rsid w:val="00C661ED"/>
    <w:rsid w:val="00C662AC"/>
    <w:rsid w:val="00C66465"/>
    <w:rsid w:val="00C66572"/>
    <w:rsid w:val="00C669BC"/>
    <w:rsid w:val="00C66B9A"/>
    <w:rsid w:val="00C66D8D"/>
    <w:rsid w:val="00C66DFB"/>
    <w:rsid w:val="00C674E2"/>
    <w:rsid w:val="00C67A75"/>
    <w:rsid w:val="00C697E0"/>
    <w:rsid w:val="00C6A75D"/>
    <w:rsid w:val="00C70B54"/>
    <w:rsid w:val="00C70F09"/>
    <w:rsid w:val="00C717C1"/>
    <w:rsid w:val="00C719BA"/>
    <w:rsid w:val="00C71A2B"/>
    <w:rsid w:val="00C71BBE"/>
    <w:rsid w:val="00C71BD0"/>
    <w:rsid w:val="00C71ECD"/>
    <w:rsid w:val="00C71FC2"/>
    <w:rsid w:val="00C7204E"/>
    <w:rsid w:val="00C7224D"/>
    <w:rsid w:val="00C723E7"/>
    <w:rsid w:val="00C72921"/>
    <w:rsid w:val="00C72981"/>
    <w:rsid w:val="00C729D7"/>
    <w:rsid w:val="00C72D93"/>
    <w:rsid w:val="00C7343F"/>
    <w:rsid w:val="00C7378F"/>
    <w:rsid w:val="00C74682"/>
    <w:rsid w:val="00C748D3"/>
    <w:rsid w:val="00C74B31"/>
    <w:rsid w:val="00C7535F"/>
    <w:rsid w:val="00C75EEB"/>
    <w:rsid w:val="00C75EEE"/>
    <w:rsid w:val="00C762C8"/>
    <w:rsid w:val="00C7683E"/>
    <w:rsid w:val="00C76BD3"/>
    <w:rsid w:val="00C76F5F"/>
    <w:rsid w:val="00C77074"/>
    <w:rsid w:val="00C77354"/>
    <w:rsid w:val="00C7739D"/>
    <w:rsid w:val="00C776EA"/>
    <w:rsid w:val="00C77735"/>
    <w:rsid w:val="00C779C0"/>
    <w:rsid w:val="00C77BAE"/>
    <w:rsid w:val="00C77ED3"/>
    <w:rsid w:val="00C8028F"/>
    <w:rsid w:val="00C803F8"/>
    <w:rsid w:val="00C80424"/>
    <w:rsid w:val="00C805F3"/>
    <w:rsid w:val="00C81194"/>
    <w:rsid w:val="00C813D0"/>
    <w:rsid w:val="00C817AB"/>
    <w:rsid w:val="00C823D1"/>
    <w:rsid w:val="00C82720"/>
    <w:rsid w:val="00C831BD"/>
    <w:rsid w:val="00C832EA"/>
    <w:rsid w:val="00C833F4"/>
    <w:rsid w:val="00C83499"/>
    <w:rsid w:val="00C83774"/>
    <w:rsid w:val="00C837C5"/>
    <w:rsid w:val="00C83B0B"/>
    <w:rsid w:val="00C83B81"/>
    <w:rsid w:val="00C8408E"/>
    <w:rsid w:val="00C84332"/>
    <w:rsid w:val="00C8434C"/>
    <w:rsid w:val="00C84691"/>
    <w:rsid w:val="00C84A29"/>
    <w:rsid w:val="00C84B69"/>
    <w:rsid w:val="00C84DEC"/>
    <w:rsid w:val="00C85114"/>
    <w:rsid w:val="00C8534C"/>
    <w:rsid w:val="00C85B4E"/>
    <w:rsid w:val="00C85F90"/>
    <w:rsid w:val="00C8613D"/>
    <w:rsid w:val="00C8629E"/>
    <w:rsid w:val="00C863BD"/>
    <w:rsid w:val="00C8662F"/>
    <w:rsid w:val="00C866F9"/>
    <w:rsid w:val="00C869E0"/>
    <w:rsid w:val="00C86F28"/>
    <w:rsid w:val="00C87081"/>
    <w:rsid w:val="00C870FF"/>
    <w:rsid w:val="00C871EF"/>
    <w:rsid w:val="00C87251"/>
    <w:rsid w:val="00C872F0"/>
    <w:rsid w:val="00C87446"/>
    <w:rsid w:val="00C877E0"/>
    <w:rsid w:val="00C87926"/>
    <w:rsid w:val="00C87E0B"/>
    <w:rsid w:val="00C8D944"/>
    <w:rsid w:val="00C9011A"/>
    <w:rsid w:val="00C90337"/>
    <w:rsid w:val="00C90F45"/>
    <w:rsid w:val="00C91213"/>
    <w:rsid w:val="00C91F1C"/>
    <w:rsid w:val="00C922B2"/>
    <w:rsid w:val="00C926D6"/>
    <w:rsid w:val="00C9291D"/>
    <w:rsid w:val="00C92928"/>
    <w:rsid w:val="00C929B1"/>
    <w:rsid w:val="00C929BD"/>
    <w:rsid w:val="00C92B36"/>
    <w:rsid w:val="00C92C4B"/>
    <w:rsid w:val="00C92CB6"/>
    <w:rsid w:val="00C92D70"/>
    <w:rsid w:val="00C933BD"/>
    <w:rsid w:val="00C935B5"/>
    <w:rsid w:val="00C936C8"/>
    <w:rsid w:val="00C937F2"/>
    <w:rsid w:val="00C93813"/>
    <w:rsid w:val="00C9395B"/>
    <w:rsid w:val="00C93ABA"/>
    <w:rsid w:val="00C94055"/>
    <w:rsid w:val="00C94060"/>
    <w:rsid w:val="00C94118"/>
    <w:rsid w:val="00C949D5"/>
    <w:rsid w:val="00C94C71"/>
    <w:rsid w:val="00C94EB9"/>
    <w:rsid w:val="00C953A4"/>
    <w:rsid w:val="00C9597B"/>
    <w:rsid w:val="00C95B2D"/>
    <w:rsid w:val="00C95C45"/>
    <w:rsid w:val="00C95F8B"/>
    <w:rsid w:val="00C961C0"/>
    <w:rsid w:val="00C962FD"/>
    <w:rsid w:val="00C9650F"/>
    <w:rsid w:val="00C96583"/>
    <w:rsid w:val="00C96705"/>
    <w:rsid w:val="00C96D7D"/>
    <w:rsid w:val="00C97831"/>
    <w:rsid w:val="00C979D1"/>
    <w:rsid w:val="00C97B20"/>
    <w:rsid w:val="00C97C28"/>
    <w:rsid w:val="00C97D1B"/>
    <w:rsid w:val="00C97DEC"/>
    <w:rsid w:val="00C97FAA"/>
    <w:rsid w:val="00CA0471"/>
    <w:rsid w:val="00CA0478"/>
    <w:rsid w:val="00CA0A26"/>
    <w:rsid w:val="00CA0AFA"/>
    <w:rsid w:val="00CA129D"/>
    <w:rsid w:val="00CA1415"/>
    <w:rsid w:val="00CA15DF"/>
    <w:rsid w:val="00CA1697"/>
    <w:rsid w:val="00CA282A"/>
    <w:rsid w:val="00CA2C8F"/>
    <w:rsid w:val="00CA2FDC"/>
    <w:rsid w:val="00CA3A40"/>
    <w:rsid w:val="00CA3B00"/>
    <w:rsid w:val="00CA3B24"/>
    <w:rsid w:val="00CA3D21"/>
    <w:rsid w:val="00CA3D81"/>
    <w:rsid w:val="00CA4012"/>
    <w:rsid w:val="00CA4309"/>
    <w:rsid w:val="00CA4677"/>
    <w:rsid w:val="00CA4717"/>
    <w:rsid w:val="00CA488F"/>
    <w:rsid w:val="00CA4905"/>
    <w:rsid w:val="00CA4D42"/>
    <w:rsid w:val="00CA511B"/>
    <w:rsid w:val="00CA5165"/>
    <w:rsid w:val="00CA53AA"/>
    <w:rsid w:val="00CA5AF5"/>
    <w:rsid w:val="00CA5CCA"/>
    <w:rsid w:val="00CA5F1A"/>
    <w:rsid w:val="00CA60D8"/>
    <w:rsid w:val="00CA6244"/>
    <w:rsid w:val="00CA6625"/>
    <w:rsid w:val="00CA67D3"/>
    <w:rsid w:val="00CA6882"/>
    <w:rsid w:val="00CA6CCE"/>
    <w:rsid w:val="00CA6EAD"/>
    <w:rsid w:val="00CA71CC"/>
    <w:rsid w:val="00CA7F15"/>
    <w:rsid w:val="00CB0114"/>
    <w:rsid w:val="00CB0462"/>
    <w:rsid w:val="00CB0685"/>
    <w:rsid w:val="00CB0AB4"/>
    <w:rsid w:val="00CB0AD9"/>
    <w:rsid w:val="00CB0B8F"/>
    <w:rsid w:val="00CB0F5B"/>
    <w:rsid w:val="00CB132B"/>
    <w:rsid w:val="00CB135D"/>
    <w:rsid w:val="00CB1377"/>
    <w:rsid w:val="00CB15E2"/>
    <w:rsid w:val="00CB1694"/>
    <w:rsid w:val="00CB1C18"/>
    <w:rsid w:val="00CB2168"/>
    <w:rsid w:val="00CB224C"/>
    <w:rsid w:val="00CB2743"/>
    <w:rsid w:val="00CB2CF8"/>
    <w:rsid w:val="00CB2F93"/>
    <w:rsid w:val="00CB32D6"/>
    <w:rsid w:val="00CB3324"/>
    <w:rsid w:val="00CB35DA"/>
    <w:rsid w:val="00CB3F17"/>
    <w:rsid w:val="00CB4006"/>
    <w:rsid w:val="00CB415E"/>
    <w:rsid w:val="00CB44C6"/>
    <w:rsid w:val="00CB45A3"/>
    <w:rsid w:val="00CB48E6"/>
    <w:rsid w:val="00CB4ECE"/>
    <w:rsid w:val="00CB53F6"/>
    <w:rsid w:val="00CB5AA4"/>
    <w:rsid w:val="00CB5E1A"/>
    <w:rsid w:val="00CB6044"/>
    <w:rsid w:val="00CB61C1"/>
    <w:rsid w:val="00CB68DC"/>
    <w:rsid w:val="00CB6EF1"/>
    <w:rsid w:val="00CB6F49"/>
    <w:rsid w:val="00CB70FA"/>
    <w:rsid w:val="00CB75F8"/>
    <w:rsid w:val="00CB7822"/>
    <w:rsid w:val="00CB78B8"/>
    <w:rsid w:val="00CB7BAC"/>
    <w:rsid w:val="00CB7C71"/>
    <w:rsid w:val="00CB7DF5"/>
    <w:rsid w:val="00CB8D21"/>
    <w:rsid w:val="00CC0249"/>
    <w:rsid w:val="00CC060D"/>
    <w:rsid w:val="00CC0AFA"/>
    <w:rsid w:val="00CC0FD6"/>
    <w:rsid w:val="00CC126C"/>
    <w:rsid w:val="00CC1700"/>
    <w:rsid w:val="00CC1B8D"/>
    <w:rsid w:val="00CC23B0"/>
    <w:rsid w:val="00CC2538"/>
    <w:rsid w:val="00CC2A05"/>
    <w:rsid w:val="00CC2B79"/>
    <w:rsid w:val="00CC2B8B"/>
    <w:rsid w:val="00CC3943"/>
    <w:rsid w:val="00CC3BEB"/>
    <w:rsid w:val="00CC3CD1"/>
    <w:rsid w:val="00CC426F"/>
    <w:rsid w:val="00CC4A7F"/>
    <w:rsid w:val="00CC4B0F"/>
    <w:rsid w:val="00CC4F9D"/>
    <w:rsid w:val="00CC5255"/>
    <w:rsid w:val="00CC5533"/>
    <w:rsid w:val="00CC56E4"/>
    <w:rsid w:val="00CC5B9E"/>
    <w:rsid w:val="00CC6033"/>
    <w:rsid w:val="00CC643C"/>
    <w:rsid w:val="00CC6768"/>
    <w:rsid w:val="00CC68DB"/>
    <w:rsid w:val="00CC6CE5"/>
    <w:rsid w:val="00CC6FC9"/>
    <w:rsid w:val="00CC709B"/>
    <w:rsid w:val="00CC7259"/>
    <w:rsid w:val="00CC75F5"/>
    <w:rsid w:val="00CC77F4"/>
    <w:rsid w:val="00CC7DFA"/>
    <w:rsid w:val="00CD01B2"/>
    <w:rsid w:val="00CD0355"/>
    <w:rsid w:val="00CD047E"/>
    <w:rsid w:val="00CD094A"/>
    <w:rsid w:val="00CD0AEA"/>
    <w:rsid w:val="00CD126B"/>
    <w:rsid w:val="00CD16FC"/>
    <w:rsid w:val="00CD1896"/>
    <w:rsid w:val="00CD1A81"/>
    <w:rsid w:val="00CD1E50"/>
    <w:rsid w:val="00CD20CB"/>
    <w:rsid w:val="00CD210C"/>
    <w:rsid w:val="00CD2131"/>
    <w:rsid w:val="00CD2A77"/>
    <w:rsid w:val="00CD2E8E"/>
    <w:rsid w:val="00CD2F6B"/>
    <w:rsid w:val="00CD2FD4"/>
    <w:rsid w:val="00CD3033"/>
    <w:rsid w:val="00CD30D2"/>
    <w:rsid w:val="00CD3135"/>
    <w:rsid w:val="00CD3343"/>
    <w:rsid w:val="00CD356A"/>
    <w:rsid w:val="00CD3786"/>
    <w:rsid w:val="00CD3F38"/>
    <w:rsid w:val="00CD4331"/>
    <w:rsid w:val="00CD45EF"/>
    <w:rsid w:val="00CD4711"/>
    <w:rsid w:val="00CD4782"/>
    <w:rsid w:val="00CD4BBB"/>
    <w:rsid w:val="00CD50BF"/>
    <w:rsid w:val="00CD5532"/>
    <w:rsid w:val="00CD5721"/>
    <w:rsid w:val="00CD5F70"/>
    <w:rsid w:val="00CD6877"/>
    <w:rsid w:val="00CD6D77"/>
    <w:rsid w:val="00CD6F51"/>
    <w:rsid w:val="00CD70B6"/>
    <w:rsid w:val="00CD71A6"/>
    <w:rsid w:val="00CD73D8"/>
    <w:rsid w:val="00CD73E4"/>
    <w:rsid w:val="00CD78E2"/>
    <w:rsid w:val="00CD79AC"/>
    <w:rsid w:val="00CD7AEE"/>
    <w:rsid w:val="00CD7B77"/>
    <w:rsid w:val="00CD953F"/>
    <w:rsid w:val="00CE070D"/>
    <w:rsid w:val="00CE081E"/>
    <w:rsid w:val="00CE0A3B"/>
    <w:rsid w:val="00CE1334"/>
    <w:rsid w:val="00CE148D"/>
    <w:rsid w:val="00CE1912"/>
    <w:rsid w:val="00CE2073"/>
    <w:rsid w:val="00CE2126"/>
    <w:rsid w:val="00CE2281"/>
    <w:rsid w:val="00CE2E00"/>
    <w:rsid w:val="00CE31E8"/>
    <w:rsid w:val="00CE336C"/>
    <w:rsid w:val="00CE3911"/>
    <w:rsid w:val="00CE4306"/>
    <w:rsid w:val="00CE45D5"/>
    <w:rsid w:val="00CE4603"/>
    <w:rsid w:val="00CE4716"/>
    <w:rsid w:val="00CE489E"/>
    <w:rsid w:val="00CE49A2"/>
    <w:rsid w:val="00CE4A5D"/>
    <w:rsid w:val="00CE4D2B"/>
    <w:rsid w:val="00CE55DE"/>
    <w:rsid w:val="00CE57C1"/>
    <w:rsid w:val="00CE5925"/>
    <w:rsid w:val="00CE5DCE"/>
    <w:rsid w:val="00CE6BE3"/>
    <w:rsid w:val="00CE7AED"/>
    <w:rsid w:val="00CE7B22"/>
    <w:rsid w:val="00CE7D4B"/>
    <w:rsid w:val="00CF0052"/>
    <w:rsid w:val="00CF0139"/>
    <w:rsid w:val="00CF0197"/>
    <w:rsid w:val="00CF079B"/>
    <w:rsid w:val="00CF0A20"/>
    <w:rsid w:val="00CF0B10"/>
    <w:rsid w:val="00CF0C3F"/>
    <w:rsid w:val="00CF1440"/>
    <w:rsid w:val="00CF1625"/>
    <w:rsid w:val="00CF171E"/>
    <w:rsid w:val="00CF17D6"/>
    <w:rsid w:val="00CF1A8B"/>
    <w:rsid w:val="00CF1BD9"/>
    <w:rsid w:val="00CF1D07"/>
    <w:rsid w:val="00CF1FD3"/>
    <w:rsid w:val="00CF2141"/>
    <w:rsid w:val="00CF2B44"/>
    <w:rsid w:val="00CF3416"/>
    <w:rsid w:val="00CF34D9"/>
    <w:rsid w:val="00CF371D"/>
    <w:rsid w:val="00CF3BAF"/>
    <w:rsid w:val="00CF3EC9"/>
    <w:rsid w:val="00CF583C"/>
    <w:rsid w:val="00CF5B84"/>
    <w:rsid w:val="00CF5BD1"/>
    <w:rsid w:val="00CF6207"/>
    <w:rsid w:val="00CF64DD"/>
    <w:rsid w:val="00CF657C"/>
    <w:rsid w:val="00CF6C5F"/>
    <w:rsid w:val="00CF6F3D"/>
    <w:rsid w:val="00CF6FA5"/>
    <w:rsid w:val="00CF7A3E"/>
    <w:rsid w:val="00CFB2A3"/>
    <w:rsid w:val="00D000F1"/>
    <w:rsid w:val="00D00175"/>
    <w:rsid w:val="00D009A8"/>
    <w:rsid w:val="00D009F0"/>
    <w:rsid w:val="00D00C31"/>
    <w:rsid w:val="00D00C57"/>
    <w:rsid w:val="00D019A8"/>
    <w:rsid w:val="00D019B4"/>
    <w:rsid w:val="00D01B65"/>
    <w:rsid w:val="00D01B7E"/>
    <w:rsid w:val="00D02517"/>
    <w:rsid w:val="00D0253F"/>
    <w:rsid w:val="00D028BB"/>
    <w:rsid w:val="00D02C63"/>
    <w:rsid w:val="00D02DCF"/>
    <w:rsid w:val="00D0345F"/>
    <w:rsid w:val="00D04138"/>
    <w:rsid w:val="00D0413C"/>
    <w:rsid w:val="00D043CE"/>
    <w:rsid w:val="00D0494C"/>
    <w:rsid w:val="00D04A17"/>
    <w:rsid w:val="00D04D15"/>
    <w:rsid w:val="00D04D18"/>
    <w:rsid w:val="00D04FFD"/>
    <w:rsid w:val="00D05001"/>
    <w:rsid w:val="00D057C6"/>
    <w:rsid w:val="00D05939"/>
    <w:rsid w:val="00D05A4C"/>
    <w:rsid w:val="00D06223"/>
    <w:rsid w:val="00D0656F"/>
    <w:rsid w:val="00D069E4"/>
    <w:rsid w:val="00D06AF2"/>
    <w:rsid w:val="00D06FEB"/>
    <w:rsid w:val="00D071F7"/>
    <w:rsid w:val="00D07314"/>
    <w:rsid w:val="00D07CDD"/>
    <w:rsid w:val="00D10835"/>
    <w:rsid w:val="00D10902"/>
    <w:rsid w:val="00D10A7B"/>
    <w:rsid w:val="00D11395"/>
    <w:rsid w:val="00D11513"/>
    <w:rsid w:val="00D115E0"/>
    <w:rsid w:val="00D1175B"/>
    <w:rsid w:val="00D1195A"/>
    <w:rsid w:val="00D11B83"/>
    <w:rsid w:val="00D12789"/>
    <w:rsid w:val="00D12AB7"/>
    <w:rsid w:val="00D12B1C"/>
    <w:rsid w:val="00D12BB6"/>
    <w:rsid w:val="00D12D16"/>
    <w:rsid w:val="00D12E3A"/>
    <w:rsid w:val="00D134C5"/>
    <w:rsid w:val="00D13C3F"/>
    <w:rsid w:val="00D13CD2"/>
    <w:rsid w:val="00D14308"/>
    <w:rsid w:val="00D14411"/>
    <w:rsid w:val="00D14722"/>
    <w:rsid w:val="00D148CA"/>
    <w:rsid w:val="00D14ADF"/>
    <w:rsid w:val="00D14F58"/>
    <w:rsid w:val="00D14FFB"/>
    <w:rsid w:val="00D159A1"/>
    <w:rsid w:val="00D15B29"/>
    <w:rsid w:val="00D15B8F"/>
    <w:rsid w:val="00D1634D"/>
    <w:rsid w:val="00D167D4"/>
    <w:rsid w:val="00D16826"/>
    <w:rsid w:val="00D168FD"/>
    <w:rsid w:val="00D16C1A"/>
    <w:rsid w:val="00D16E82"/>
    <w:rsid w:val="00D1720C"/>
    <w:rsid w:val="00D1767B"/>
    <w:rsid w:val="00D208BC"/>
    <w:rsid w:val="00D209E9"/>
    <w:rsid w:val="00D20F48"/>
    <w:rsid w:val="00D20F8F"/>
    <w:rsid w:val="00D21063"/>
    <w:rsid w:val="00D21528"/>
    <w:rsid w:val="00D21A74"/>
    <w:rsid w:val="00D21C09"/>
    <w:rsid w:val="00D21D27"/>
    <w:rsid w:val="00D21DAC"/>
    <w:rsid w:val="00D22328"/>
    <w:rsid w:val="00D22CCB"/>
    <w:rsid w:val="00D22FE3"/>
    <w:rsid w:val="00D232AA"/>
    <w:rsid w:val="00D23733"/>
    <w:rsid w:val="00D23736"/>
    <w:rsid w:val="00D23998"/>
    <w:rsid w:val="00D23C52"/>
    <w:rsid w:val="00D2437A"/>
    <w:rsid w:val="00D248E9"/>
    <w:rsid w:val="00D24A0B"/>
    <w:rsid w:val="00D25A17"/>
    <w:rsid w:val="00D25A8C"/>
    <w:rsid w:val="00D264C3"/>
    <w:rsid w:val="00D26F89"/>
    <w:rsid w:val="00D27574"/>
    <w:rsid w:val="00D27F23"/>
    <w:rsid w:val="00D3088C"/>
    <w:rsid w:val="00D308F6"/>
    <w:rsid w:val="00D30997"/>
    <w:rsid w:val="00D309C9"/>
    <w:rsid w:val="00D309CF"/>
    <w:rsid w:val="00D30BD2"/>
    <w:rsid w:val="00D30E07"/>
    <w:rsid w:val="00D311CC"/>
    <w:rsid w:val="00D31593"/>
    <w:rsid w:val="00D31598"/>
    <w:rsid w:val="00D31801"/>
    <w:rsid w:val="00D31945"/>
    <w:rsid w:val="00D31A9B"/>
    <w:rsid w:val="00D31E41"/>
    <w:rsid w:val="00D31E88"/>
    <w:rsid w:val="00D323C8"/>
    <w:rsid w:val="00D323CF"/>
    <w:rsid w:val="00D32B55"/>
    <w:rsid w:val="00D32DBB"/>
    <w:rsid w:val="00D32E93"/>
    <w:rsid w:val="00D32F43"/>
    <w:rsid w:val="00D334D3"/>
    <w:rsid w:val="00D3367A"/>
    <w:rsid w:val="00D33EA1"/>
    <w:rsid w:val="00D33FF0"/>
    <w:rsid w:val="00D3402B"/>
    <w:rsid w:val="00D3411A"/>
    <w:rsid w:val="00D343DC"/>
    <w:rsid w:val="00D34DF3"/>
    <w:rsid w:val="00D34F65"/>
    <w:rsid w:val="00D356F2"/>
    <w:rsid w:val="00D35775"/>
    <w:rsid w:val="00D357BC"/>
    <w:rsid w:val="00D35803"/>
    <w:rsid w:val="00D35D8B"/>
    <w:rsid w:val="00D362E4"/>
    <w:rsid w:val="00D36344"/>
    <w:rsid w:val="00D3673C"/>
    <w:rsid w:val="00D36B21"/>
    <w:rsid w:val="00D36BB1"/>
    <w:rsid w:val="00D36E49"/>
    <w:rsid w:val="00D37306"/>
    <w:rsid w:val="00D3790C"/>
    <w:rsid w:val="00D3795C"/>
    <w:rsid w:val="00D379F3"/>
    <w:rsid w:val="00D40059"/>
    <w:rsid w:val="00D40207"/>
    <w:rsid w:val="00D408FE"/>
    <w:rsid w:val="00D409EF"/>
    <w:rsid w:val="00D41069"/>
    <w:rsid w:val="00D4110C"/>
    <w:rsid w:val="00D41175"/>
    <w:rsid w:val="00D411B9"/>
    <w:rsid w:val="00D418DD"/>
    <w:rsid w:val="00D41FB1"/>
    <w:rsid w:val="00D42365"/>
    <w:rsid w:val="00D42409"/>
    <w:rsid w:val="00D426B6"/>
    <w:rsid w:val="00D42C0B"/>
    <w:rsid w:val="00D42C1A"/>
    <w:rsid w:val="00D42E87"/>
    <w:rsid w:val="00D42F78"/>
    <w:rsid w:val="00D43221"/>
    <w:rsid w:val="00D432CD"/>
    <w:rsid w:val="00D43F00"/>
    <w:rsid w:val="00D44551"/>
    <w:rsid w:val="00D44C5F"/>
    <w:rsid w:val="00D44D5F"/>
    <w:rsid w:val="00D44E80"/>
    <w:rsid w:val="00D44E98"/>
    <w:rsid w:val="00D44FCB"/>
    <w:rsid w:val="00D450B7"/>
    <w:rsid w:val="00D45385"/>
    <w:rsid w:val="00D45429"/>
    <w:rsid w:val="00D45565"/>
    <w:rsid w:val="00D455FB"/>
    <w:rsid w:val="00D456B8"/>
    <w:rsid w:val="00D459D8"/>
    <w:rsid w:val="00D45ACD"/>
    <w:rsid w:val="00D45D9F"/>
    <w:rsid w:val="00D45EA4"/>
    <w:rsid w:val="00D4684C"/>
    <w:rsid w:val="00D469FD"/>
    <w:rsid w:val="00D46D0A"/>
    <w:rsid w:val="00D46FD7"/>
    <w:rsid w:val="00D47141"/>
    <w:rsid w:val="00D472E0"/>
    <w:rsid w:val="00D47BDA"/>
    <w:rsid w:val="00D47D57"/>
    <w:rsid w:val="00D47F62"/>
    <w:rsid w:val="00D504BB"/>
    <w:rsid w:val="00D50A58"/>
    <w:rsid w:val="00D50D1F"/>
    <w:rsid w:val="00D50E31"/>
    <w:rsid w:val="00D51114"/>
    <w:rsid w:val="00D515F7"/>
    <w:rsid w:val="00D51C22"/>
    <w:rsid w:val="00D526B1"/>
    <w:rsid w:val="00D52E54"/>
    <w:rsid w:val="00D52F4F"/>
    <w:rsid w:val="00D53096"/>
    <w:rsid w:val="00D538E0"/>
    <w:rsid w:val="00D53910"/>
    <w:rsid w:val="00D53E0F"/>
    <w:rsid w:val="00D5408C"/>
    <w:rsid w:val="00D540C2"/>
    <w:rsid w:val="00D54556"/>
    <w:rsid w:val="00D54D4F"/>
    <w:rsid w:val="00D54F96"/>
    <w:rsid w:val="00D554A5"/>
    <w:rsid w:val="00D5553D"/>
    <w:rsid w:val="00D558BB"/>
    <w:rsid w:val="00D55CC0"/>
    <w:rsid w:val="00D563F9"/>
    <w:rsid w:val="00D56423"/>
    <w:rsid w:val="00D569F5"/>
    <w:rsid w:val="00D56AB0"/>
    <w:rsid w:val="00D56B03"/>
    <w:rsid w:val="00D56BB2"/>
    <w:rsid w:val="00D56D7C"/>
    <w:rsid w:val="00D56EE3"/>
    <w:rsid w:val="00D56FC5"/>
    <w:rsid w:val="00D5701A"/>
    <w:rsid w:val="00D574F7"/>
    <w:rsid w:val="00D57569"/>
    <w:rsid w:val="00D57812"/>
    <w:rsid w:val="00D5791E"/>
    <w:rsid w:val="00D579B4"/>
    <w:rsid w:val="00D57A6B"/>
    <w:rsid w:val="00D604A9"/>
    <w:rsid w:val="00D60608"/>
    <w:rsid w:val="00D60B0D"/>
    <w:rsid w:val="00D60D02"/>
    <w:rsid w:val="00D60DB2"/>
    <w:rsid w:val="00D610DC"/>
    <w:rsid w:val="00D6171A"/>
    <w:rsid w:val="00D61C15"/>
    <w:rsid w:val="00D61E7F"/>
    <w:rsid w:val="00D6219D"/>
    <w:rsid w:val="00D6256B"/>
    <w:rsid w:val="00D6270B"/>
    <w:rsid w:val="00D62739"/>
    <w:rsid w:val="00D6273E"/>
    <w:rsid w:val="00D627D4"/>
    <w:rsid w:val="00D62861"/>
    <w:rsid w:val="00D62AF9"/>
    <w:rsid w:val="00D62DA9"/>
    <w:rsid w:val="00D62F3E"/>
    <w:rsid w:val="00D62F63"/>
    <w:rsid w:val="00D6325A"/>
    <w:rsid w:val="00D6380E"/>
    <w:rsid w:val="00D63896"/>
    <w:rsid w:val="00D638FD"/>
    <w:rsid w:val="00D63AAA"/>
    <w:rsid w:val="00D63CB3"/>
    <w:rsid w:val="00D640B8"/>
    <w:rsid w:val="00D640C0"/>
    <w:rsid w:val="00D6412C"/>
    <w:rsid w:val="00D64925"/>
    <w:rsid w:val="00D64A50"/>
    <w:rsid w:val="00D64AB0"/>
    <w:rsid w:val="00D656A0"/>
    <w:rsid w:val="00D65912"/>
    <w:rsid w:val="00D65C55"/>
    <w:rsid w:val="00D65D4F"/>
    <w:rsid w:val="00D65EF7"/>
    <w:rsid w:val="00D66AB0"/>
    <w:rsid w:val="00D66BA7"/>
    <w:rsid w:val="00D66DC1"/>
    <w:rsid w:val="00D66DDD"/>
    <w:rsid w:val="00D674D3"/>
    <w:rsid w:val="00D6EAD8"/>
    <w:rsid w:val="00D71143"/>
    <w:rsid w:val="00D71382"/>
    <w:rsid w:val="00D71668"/>
    <w:rsid w:val="00D71874"/>
    <w:rsid w:val="00D71E43"/>
    <w:rsid w:val="00D71FC5"/>
    <w:rsid w:val="00D7202B"/>
    <w:rsid w:val="00D7244F"/>
    <w:rsid w:val="00D7249D"/>
    <w:rsid w:val="00D7292E"/>
    <w:rsid w:val="00D72F0C"/>
    <w:rsid w:val="00D72FD5"/>
    <w:rsid w:val="00D72FEC"/>
    <w:rsid w:val="00D73374"/>
    <w:rsid w:val="00D73753"/>
    <w:rsid w:val="00D73B20"/>
    <w:rsid w:val="00D73F9B"/>
    <w:rsid w:val="00D73F9F"/>
    <w:rsid w:val="00D74528"/>
    <w:rsid w:val="00D745F4"/>
    <w:rsid w:val="00D7494D"/>
    <w:rsid w:val="00D74AD1"/>
    <w:rsid w:val="00D74F66"/>
    <w:rsid w:val="00D7620D"/>
    <w:rsid w:val="00D76473"/>
    <w:rsid w:val="00D7702F"/>
    <w:rsid w:val="00D770BE"/>
    <w:rsid w:val="00D77BA0"/>
    <w:rsid w:val="00D77C71"/>
    <w:rsid w:val="00D77FBC"/>
    <w:rsid w:val="00D80247"/>
    <w:rsid w:val="00D8052B"/>
    <w:rsid w:val="00D8058C"/>
    <w:rsid w:val="00D80ABC"/>
    <w:rsid w:val="00D80F5D"/>
    <w:rsid w:val="00D80F8A"/>
    <w:rsid w:val="00D81113"/>
    <w:rsid w:val="00D8124B"/>
    <w:rsid w:val="00D81729"/>
    <w:rsid w:val="00D81B80"/>
    <w:rsid w:val="00D81EEA"/>
    <w:rsid w:val="00D81F2E"/>
    <w:rsid w:val="00D82A36"/>
    <w:rsid w:val="00D82D65"/>
    <w:rsid w:val="00D82DA1"/>
    <w:rsid w:val="00D83005"/>
    <w:rsid w:val="00D83056"/>
    <w:rsid w:val="00D83D2A"/>
    <w:rsid w:val="00D84753"/>
    <w:rsid w:val="00D84BAB"/>
    <w:rsid w:val="00D85462"/>
    <w:rsid w:val="00D856B4"/>
    <w:rsid w:val="00D8676B"/>
    <w:rsid w:val="00D86B3B"/>
    <w:rsid w:val="00D86D0D"/>
    <w:rsid w:val="00D8712A"/>
    <w:rsid w:val="00D87A6D"/>
    <w:rsid w:val="00D8F4C0"/>
    <w:rsid w:val="00D9024E"/>
    <w:rsid w:val="00D907AE"/>
    <w:rsid w:val="00D90827"/>
    <w:rsid w:val="00D908CC"/>
    <w:rsid w:val="00D90945"/>
    <w:rsid w:val="00D909FF"/>
    <w:rsid w:val="00D90B32"/>
    <w:rsid w:val="00D9122F"/>
    <w:rsid w:val="00D91358"/>
    <w:rsid w:val="00D91677"/>
    <w:rsid w:val="00D9176E"/>
    <w:rsid w:val="00D91979"/>
    <w:rsid w:val="00D91BE4"/>
    <w:rsid w:val="00D91BEB"/>
    <w:rsid w:val="00D91EEA"/>
    <w:rsid w:val="00D921AE"/>
    <w:rsid w:val="00D925CE"/>
    <w:rsid w:val="00D92712"/>
    <w:rsid w:val="00D928D4"/>
    <w:rsid w:val="00D92AA5"/>
    <w:rsid w:val="00D92E83"/>
    <w:rsid w:val="00D92FB7"/>
    <w:rsid w:val="00D93026"/>
    <w:rsid w:val="00D93079"/>
    <w:rsid w:val="00D9321E"/>
    <w:rsid w:val="00D9419D"/>
    <w:rsid w:val="00D94569"/>
    <w:rsid w:val="00D94592"/>
    <w:rsid w:val="00D94B0C"/>
    <w:rsid w:val="00D94D30"/>
    <w:rsid w:val="00D952F0"/>
    <w:rsid w:val="00D95507"/>
    <w:rsid w:val="00D95698"/>
    <w:rsid w:val="00D95D0F"/>
    <w:rsid w:val="00D95D15"/>
    <w:rsid w:val="00D95FDD"/>
    <w:rsid w:val="00D9624C"/>
    <w:rsid w:val="00D96427"/>
    <w:rsid w:val="00D96478"/>
    <w:rsid w:val="00D96486"/>
    <w:rsid w:val="00D96696"/>
    <w:rsid w:val="00D96858"/>
    <w:rsid w:val="00D96A67"/>
    <w:rsid w:val="00D97438"/>
    <w:rsid w:val="00D97658"/>
    <w:rsid w:val="00D97738"/>
    <w:rsid w:val="00D97D01"/>
    <w:rsid w:val="00DA05FF"/>
    <w:rsid w:val="00DA07C0"/>
    <w:rsid w:val="00DA0B91"/>
    <w:rsid w:val="00DA0CE4"/>
    <w:rsid w:val="00DA0E1C"/>
    <w:rsid w:val="00DA11D7"/>
    <w:rsid w:val="00DA16BC"/>
    <w:rsid w:val="00DA2577"/>
    <w:rsid w:val="00DA31D6"/>
    <w:rsid w:val="00DA3831"/>
    <w:rsid w:val="00DA3A5A"/>
    <w:rsid w:val="00DA3B8A"/>
    <w:rsid w:val="00DA3EB7"/>
    <w:rsid w:val="00DA4351"/>
    <w:rsid w:val="00DA45DD"/>
    <w:rsid w:val="00DA4E49"/>
    <w:rsid w:val="00DA4FA8"/>
    <w:rsid w:val="00DA502A"/>
    <w:rsid w:val="00DA526B"/>
    <w:rsid w:val="00DA552A"/>
    <w:rsid w:val="00DA5812"/>
    <w:rsid w:val="00DA5833"/>
    <w:rsid w:val="00DA5B6C"/>
    <w:rsid w:val="00DA5C5D"/>
    <w:rsid w:val="00DA621A"/>
    <w:rsid w:val="00DA658E"/>
    <w:rsid w:val="00DA6650"/>
    <w:rsid w:val="00DA6979"/>
    <w:rsid w:val="00DA6AD6"/>
    <w:rsid w:val="00DA6F0A"/>
    <w:rsid w:val="00DA72F8"/>
    <w:rsid w:val="00DA770F"/>
    <w:rsid w:val="00DA795D"/>
    <w:rsid w:val="00DA79E2"/>
    <w:rsid w:val="00DA7A8E"/>
    <w:rsid w:val="00DB008A"/>
    <w:rsid w:val="00DB0263"/>
    <w:rsid w:val="00DB02CD"/>
    <w:rsid w:val="00DB05F8"/>
    <w:rsid w:val="00DB06CC"/>
    <w:rsid w:val="00DB0F1D"/>
    <w:rsid w:val="00DB165C"/>
    <w:rsid w:val="00DB196C"/>
    <w:rsid w:val="00DB197A"/>
    <w:rsid w:val="00DB1D48"/>
    <w:rsid w:val="00DB1F7C"/>
    <w:rsid w:val="00DB22E8"/>
    <w:rsid w:val="00DB2A8E"/>
    <w:rsid w:val="00DB2CFD"/>
    <w:rsid w:val="00DB327C"/>
    <w:rsid w:val="00DB398C"/>
    <w:rsid w:val="00DB3AC2"/>
    <w:rsid w:val="00DB3B3C"/>
    <w:rsid w:val="00DB4023"/>
    <w:rsid w:val="00DB41E5"/>
    <w:rsid w:val="00DB4222"/>
    <w:rsid w:val="00DB467D"/>
    <w:rsid w:val="00DB4A0D"/>
    <w:rsid w:val="00DB4D3B"/>
    <w:rsid w:val="00DB4DF9"/>
    <w:rsid w:val="00DB4E01"/>
    <w:rsid w:val="00DB4E40"/>
    <w:rsid w:val="00DB55C2"/>
    <w:rsid w:val="00DB5B6A"/>
    <w:rsid w:val="00DB5E11"/>
    <w:rsid w:val="00DB61DA"/>
    <w:rsid w:val="00DB62D7"/>
    <w:rsid w:val="00DB64B5"/>
    <w:rsid w:val="00DB68C1"/>
    <w:rsid w:val="00DB6CB6"/>
    <w:rsid w:val="00DB6E7F"/>
    <w:rsid w:val="00DB738A"/>
    <w:rsid w:val="00DB7810"/>
    <w:rsid w:val="00DB7B1A"/>
    <w:rsid w:val="00DB7C39"/>
    <w:rsid w:val="00DB7C61"/>
    <w:rsid w:val="00DB7CF7"/>
    <w:rsid w:val="00DC0477"/>
    <w:rsid w:val="00DC0799"/>
    <w:rsid w:val="00DC0D8D"/>
    <w:rsid w:val="00DC10F8"/>
    <w:rsid w:val="00DC1343"/>
    <w:rsid w:val="00DC13E1"/>
    <w:rsid w:val="00DC18E3"/>
    <w:rsid w:val="00DC1FB2"/>
    <w:rsid w:val="00DC2479"/>
    <w:rsid w:val="00DC29CC"/>
    <w:rsid w:val="00DC2ADD"/>
    <w:rsid w:val="00DC2B6A"/>
    <w:rsid w:val="00DC3560"/>
    <w:rsid w:val="00DC381E"/>
    <w:rsid w:val="00DC3AE3"/>
    <w:rsid w:val="00DC4394"/>
    <w:rsid w:val="00DC468A"/>
    <w:rsid w:val="00DC481F"/>
    <w:rsid w:val="00DC55E4"/>
    <w:rsid w:val="00DC55EB"/>
    <w:rsid w:val="00DC564D"/>
    <w:rsid w:val="00DC57EC"/>
    <w:rsid w:val="00DC61AD"/>
    <w:rsid w:val="00DC61BF"/>
    <w:rsid w:val="00DC626F"/>
    <w:rsid w:val="00DC66FD"/>
    <w:rsid w:val="00DC7022"/>
    <w:rsid w:val="00DC714C"/>
    <w:rsid w:val="00DC7191"/>
    <w:rsid w:val="00DC73DA"/>
    <w:rsid w:val="00DC73FD"/>
    <w:rsid w:val="00DC77AA"/>
    <w:rsid w:val="00DC7947"/>
    <w:rsid w:val="00DC7D9E"/>
    <w:rsid w:val="00DC7E44"/>
    <w:rsid w:val="00DCB6BC"/>
    <w:rsid w:val="00DD0576"/>
    <w:rsid w:val="00DD06F7"/>
    <w:rsid w:val="00DD0C63"/>
    <w:rsid w:val="00DD1762"/>
    <w:rsid w:val="00DD1943"/>
    <w:rsid w:val="00DD197E"/>
    <w:rsid w:val="00DD1D0C"/>
    <w:rsid w:val="00DD1E93"/>
    <w:rsid w:val="00DD26AE"/>
    <w:rsid w:val="00DD271F"/>
    <w:rsid w:val="00DD2B01"/>
    <w:rsid w:val="00DD2B07"/>
    <w:rsid w:val="00DD2BB8"/>
    <w:rsid w:val="00DD2D0C"/>
    <w:rsid w:val="00DD3156"/>
    <w:rsid w:val="00DD33D1"/>
    <w:rsid w:val="00DD3EB9"/>
    <w:rsid w:val="00DD3F8C"/>
    <w:rsid w:val="00DD410F"/>
    <w:rsid w:val="00DD4441"/>
    <w:rsid w:val="00DD4468"/>
    <w:rsid w:val="00DD48FD"/>
    <w:rsid w:val="00DD59A9"/>
    <w:rsid w:val="00DD5A6C"/>
    <w:rsid w:val="00DD5E22"/>
    <w:rsid w:val="00DD6166"/>
    <w:rsid w:val="00DD65FF"/>
    <w:rsid w:val="00DD6A0E"/>
    <w:rsid w:val="00DD7413"/>
    <w:rsid w:val="00DD75BC"/>
    <w:rsid w:val="00DD7F4A"/>
    <w:rsid w:val="00DDF3F6"/>
    <w:rsid w:val="00DE058D"/>
    <w:rsid w:val="00DE06C9"/>
    <w:rsid w:val="00DE070D"/>
    <w:rsid w:val="00DE0768"/>
    <w:rsid w:val="00DE098D"/>
    <w:rsid w:val="00DE1038"/>
    <w:rsid w:val="00DE1101"/>
    <w:rsid w:val="00DE135B"/>
    <w:rsid w:val="00DE196F"/>
    <w:rsid w:val="00DE1D51"/>
    <w:rsid w:val="00DE1D52"/>
    <w:rsid w:val="00DE1D6D"/>
    <w:rsid w:val="00DE1E61"/>
    <w:rsid w:val="00DE2307"/>
    <w:rsid w:val="00DE2562"/>
    <w:rsid w:val="00DE264F"/>
    <w:rsid w:val="00DE2A89"/>
    <w:rsid w:val="00DE2EDE"/>
    <w:rsid w:val="00DE3332"/>
    <w:rsid w:val="00DE341B"/>
    <w:rsid w:val="00DE359C"/>
    <w:rsid w:val="00DE3910"/>
    <w:rsid w:val="00DE4529"/>
    <w:rsid w:val="00DE496F"/>
    <w:rsid w:val="00DE4F74"/>
    <w:rsid w:val="00DE5252"/>
    <w:rsid w:val="00DE5431"/>
    <w:rsid w:val="00DE597E"/>
    <w:rsid w:val="00DE62AF"/>
    <w:rsid w:val="00DE6843"/>
    <w:rsid w:val="00DE69A6"/>
    <w:rsid w:val="00DE706B"/>
    <w:rsid w:val="00DE70B9"/>
    <w:rsid w:val="00DE70F2"/>
    <w:rsid w:val="00DE72CC"/>
    <w:rsid w:val="00DE7D51"/>
    <w:rsid w:val="00DE7DA5"/>
    <w:rsid w:val="00DE7F1B"/>
    <w:rsid w:val="00DF0261"/>
    <w:rsid w:val="00DF035F"/>
    <w:rsid w:val="00DF0AD2"/>
    <w:rsid w:val="00DF0B62"/>
    <w:rsid w:val="00DF0C8C"/>
    <w:rsid w:val="00DF121F"/>
    <w:rsid w:val="00DF12FA"/>
    <w:rsid w:val="00DF1314"/>
    <w:rsid w:val="00DF1AFB"/>
    <w:rsid w:val="00DF1DC1"/>
    <w:rsid w:val="00DF279F"/>
    <w:rsid w:val="00DF29AC"/>
    <w:rsid w:val="00DF2F86"/>
    <w:rsid w:val="00DF338E"/>
    <w:rsid w:val="00DF37D5"/>
    <w:rsid w:val="00DF3843"/>
    <w:rsid w:val="00DF3981"/>
    <w:rsid w:val="00DF4077"/>
    <w:rsid w:val="00DF429E"/>
    <w:rsid w:val="00DF43E8"/>
    <w:rsid w:val="00DF4795"/>
    <w:rsid w:val="00DF4AC3"/>
    <w:rsid w:val="00DF4BC7"/>
    <w:rsid w:val="00DF51A6"/>
    <w:rsid w:val="00DF51EA"/>
    <w:rsid w:val="00DF564D"/>
    <w:rsid w:val="00DF599F"/>
    <w:rsid w:val="00DF5D1A"/>
    <w:rsid w:val="00DF5ED1"/>
    <w:rsid w:val="00DF6452"/>
    <w:rsid w:val="00DF666C"/>
    <w:rsid w:val="00DF75A8"/>
    <w:rsid w:val="00DF7766"/>
    <w:rsid w:val="00DF7B39"/>
    <w:rsid w:val="00DF7DDC"/>
    <w:rsid w:val="00E00392"/>
    <w:rsid w:val="00E005A2"/>
    <w:rsid w:val="00E007D8"/>
    <w:rsid w:val="00E00C49"/>
    <w:rsid w:val="00E01616"/>
    <w:rsid w:val="00E01657"/>
    <w:rsid w:val="00E0172C"/>
    <w:rsid w:val="00E018BF"/>
    <w:rsid w:val="00E01D46"/>
    <w:rsid w:val="00E020E4"/>
    <w:rsid w:val="00E021F8"/>
    <w:rsid w:val="00E02834"/>
    <w:rsid w:val="00E0293D"/>
    <w:rsid w:val="00E02B17"/>
    <w:rsid w:val="00E02B86"/>
    <w:rsid w:val="00E02D45"/>
    <w:rsid w:val="00E032B6"/>
    <w:rsid w:val="00E03F52"/>
    <w:rsid w:val="00E042E0"/>
    <w:rsid w:val="00E04367"/>
    <w:rsid w:val="00E04589"/>
    <w:rsid w:val="00E04892"/>
    <w:rsid w:val="00E048A1"/>
    <w:rsid w:val="00E04AD0"/>
    <w:rsid w:val="00E04F06"/>
    <w:rsid w:val="00E05431"/>
    <w:rsid w:val="00E0544C"/>
    <w:rsid w:val="00E05456"/>
    <w:rsid w:val="00E05697"/>
    <w:rsid w:val="00E05A8A"/>
    <w:rsid w:val="00E05AA5"/>
    <w:rsid w:val="00E05FA8"/>
    <w:rsid w:val="00E065CB"/>
    <w:rsid w:val="00E065F5"/>
    <w:rsid w:val="00E06867"/>
    <w:rsid w:val="00E069DF"/>
    <w:rsid w:val="00E0700B"/>
    <w:rsid w:val="00E07168"/>
    <w:rsid w:val="00E071A6"/>
    <w:rsid w:val="00E07592"/>
    <w:rsid w:val="00E07A48"/>
    <w:rsid w:val="00E07B1F"/>
    <w:rsid w:val="00E07D22"/>
    <w:rsid w:val="00E10097"/>
    <w:rsid w:val="00E10B3D"/>
    <w:rsid w:val="00E10C81"/>
    <w:rsid w:val="00E1188D"/>
    <w:rsid w:val="00E11965"/>
    <w:rsid w:val="00E12297"/>
    <w:rsid w:val="00E12640"/>
    <w:rsid w:val="00E12B19"/>
    <w:rsid w:val="00E1309E"/>
    <w:rsid w:val="00E130ED"/>
    <w:rsid w:val="00E13356"/>
    <w:rsid w:val="00E13719"/>
    <w:rsid w:val="00E13A1B"/>
    <w:rsid w:val="00E13C4E"/>
    <w:rsid w:val="00E13F12"/>
    <w:rsid w:val="00E13FB9"/>
    <w:rsid w:val="00E13FE7"/>
    <w:rsid w:val="00E1406D"/>
    <w:rsid w:val="00E14173"/>
    <w:rsid w:val="00E144F3"/>
    <w:rsid w:val="00E14821"/>
    <w:rsid w:val="00E14C21"/>
    <w:rsid w:val="00E14E0A"/>
    <w:rsid w:val="00E15009"/>
    <w:rsid w:val="00E150CC"/>
    <w:rsid w:val="00E1517E"/>
    <w:rsid w:val="00E15191"/>
    <w:rsid w:val="00E151FC"/>
    <w:rsid w:val="00E15570"/>
    <w:rsid w:val="00E158F8"/>
    <w:rsid w:val="00E15A08"/>
    <w:rsid w:val="00E15BA9"/>
    <w:rsid w:val="00E15D09"/>
    <w:rsid w:val="00E1608A"/>
    <w:rsid w:val="00E160EE"/>
    <w:rsid w:val="00E16220"/>
    <w:rsid w:val="00E1635B"/>
    <w:rsid w:val="00E1650B"/>
    <w:rsid w:val="00E167D1"/>
    <w:rsid w:val="00E16B02"/>
    <w:rsid w:val="00E16B63"/>
    <w:rsid w:val="00E16B82"/>
    <w:rsid w:val="00E16BE3"/>
    <w:rsid w:val="00E179D1"/>
    <w:rsid w:val="00E17DE8"/>
    <w:rsid w:val="00E17DEA"/>
    <w:rsid w:val="00E201C6"/>
    <w:rsid w:val="00E2072F"/>
    <w:rsid w:val="00E2164E"/>
    <w:rsid w:val="00E216A4"/>
    <w:rsid w:val="00E21AC0"/>
    <w:rsid w:val="00E21E77"/>
    <w:rsid w:val="00E22271"/>
    <w:rsid w:val="00E2228A"/>
    <w:rsid w:val="00E22320"/>
    <w:rsid w:val="00E2241F"/>
    <w:rsid w:val="00E2245F"/>
    <w:rsid w:val="00E22AC9"/>
    <w:rsid w:val="00E22AE4"/>
    <w:rsid w:val="00E22B2E"/>
    <w:rsid w:val="00E22BE1"/>
    <w:rsid w:val="00E230D4"/>
    <w:rsid w:val="00E231F7"/>
    <w:rsid w:val="00E23531"/>
    <w:rsid w:val="00E23557"/>
    <w:rsid w:val="00E236B4"/>
    <w:rsid w:val="00E238A3"/>
    <w:rsid w:val="00E239BA"/>
    <w:rsid w:val="00E23C69"/>
    <w:rsid w:val="00E23DB0"/>
    <w:rsid w:val="00E23F1E"/>
    <w:rsid w:val="00E2415D"/>
    <w:rsid w:val="00E24754"/>
    <w:rsid w:val="00E24F54"/>
    <w:rsid w:val="00E24FE0"/>
    <w:rsid w:val="00E2508A"/>
    <w:rsid w:val="00E2551B"/>
    <w:rsid w:val="00E25781"/>
    <w:rsid w:val="00E25DD6"/>
    <w:rsid w:val="00E25EDB"/>
    <w:rsid w:val="00E260A4"/>
    <w:rsid w:val="00E26135"/>
    <w:rsid w:val="00E26157"/>
    <w:rsid w:val="00E267F1"/>
    <w:rsid w:val="00E2687D"/>
    <w:rsid w:val="00E26B69"/>
    <w:rsid w:val="00E2735F"/>
    <w:rsid w:val="00E27456"/>
    <w:rsid w:val="00E2780E"/>
    <w:rsid w:val="00E27D8C"/>
    <w:rsid w:val="00E27F57"/>
    <w:rsid w:val="00E31896"/>
    <w:rsid w:val="00E32056"/>
    <w:rsid w:val="00E32948"/>
    <w:rsid w:val="00E329F3"/>
    <w:rsid w:val="00E32ABD"/>
    <w:rsid w:val="00E32AC7"/>
    <w:rsid w:val="00E33112"/>
    <w:rsid w:val="00E3335C"/>
    <w:rsid w:val="00E33A98"/>
    <w:rsid w:val="00E33B39"/>
    <w:rsid w:val="00E33CAC"/>
    <w:rsid w:val="00E344E3"/>
    <w:rsid w:val="00E347AA"/>
    <w:rsid w:val="00E34970"/>
    <w:rsid w:val="00E350EA"/>
    <w:rsid w:val="00E352DA"/>
    <w:rsid w:val="00E35AFA"/>
    <w:rsid w:val="00E35D93"/>
    <w:rsid w:val="00E35FDD"/>
    <w:rsid w:val="00E3609B"/>
    <w:rsid w:val="00E3628C"/>
    <w:rsid w:val="00E3667B"/>
    <w:rsid w:val="00E36842"/>
    <w:rsid w:val="00E3684E"/>
    <w:rsid w:val="00E3691B"/>
    <w:rsid w:val="00E36958"/>
    <w:rsid w:val="00E36C6F"/>
    <w:rsid w:val="00E374BC"/>
    <w:rsid w:val="00E37789"/>
    <w:rsid w:val="00E37869"/>
    <w:rsid w:val="00E37C05"/>
    <w:rsid w:val="00E37C5F"/>
    <w:rsid w:val="00E37FA7"/>
    <w:rsid w:val="00E409F4"/>
    <w:rsid w:val="00E40C78"/>
    <w:rsid w:val="00E40F4B"/>
    <w:rsid w:val="00E413A3"/>
    <w:rsid w:val="00E41C1C"/>
    <w:rsid w:val="00E41CF9"/>
    <w:rsid w:val="00E423E3"/>
    <w:rsid w:val="00E4257B"/>
    <w:rsid w:val="00E425AE"/>
    <w:rsid w:val="00E42BC3"/>
    <w:rsid w:val="00E42F84"/>
    <w:rsid w:val="00E42FE7"/>
    <w:rsid w:val="00E43017"/>
    <w:rsid w:val="00E4317A"/>
    <w:rsid w:val="00E431BA"/>
    <w:rsid w:val="00E43483"/>
    <w:rsid w:val="00E436B7"/>
    <w:rsid w:val="00E43F6C"/>
    <w:rsid w:val="00E44658"/>
    <w:rsid w:val="00E44B12"/>
    <w:rsid w:val="00E45832"/>
    <w:rsid w:val="00E459BB"/>
    <w:rsid w:val="00E45BDC"/>
    <w:rsid w:val="00E45DD8"/>
    <w:rsid w:val="00E46802"/>
    <w:rsid w:val="00E46A03"/>
    <w:rsid w:val="00E47194"/>
    <w:rsid w:val="00E476AE"/>
    <w:rsid w:val="00E47B7C"/>
    <w:rsid w:val="00E47D06"/>
    <w:rsid w:val="00E500D2"/>
    <w:rsid w:val="00E50267"/>
    <w:rsid w:val="00E50707"/>
    <w:rsid w:val="00E50AB5"/>
    <w:rsid w:val="00E511B1"/>
    <w:rsid w:val="00E51543"/>
    <w:rsid w:val="00E51729"/>
    <w:rsid w:val="00E51792"/>
    <w:rsid w:val="00E517E2"/>
    <w:rsid w:val="00E518FD"/>
    <w:rsid w:val="00E522EE"/>
    <w:rsid w:val="00E52A48"/>
    <w:rsid w:val="00E52A65"/>
    <w:rsid w:val="00E53B73"/>
    <w:rsid w:val="00E53CF9"/>
    <w:rsid w:val="00E54058"/>
    <w:rsid w:val="00E54286"/>
    <w:rsid w:val="00E54323"/>
    <w:rsid w:val="00E543BC"/>
    <w:rsid w:val="00E54D66"/>
    <w:rsid w:val="00E558B1"/>
    <w:rsid w:val="00E559D0"/>
    <w:rsid w:val="00E55C0D"/>
    <w:rsid w:val="00E55CB1"/>
    <w:rsid w:val="00E55CF8"/>
    <w:rsid w:val="00E564F5"/>
    <w:rsid w:val="00E567A9"/>
    <w:rsid w:val="00E56AE7"/>
    <w:rsid w:val="00E56BA6"/>
    <w:rsid w:val="00E57701"/>
    <w:rsid w:val="00E579ED"/>
    <w:rsid w:val="00E608E9"/>
    <w:rsid w:val="00E60A02"/>
    <w:rsid w:val="00E6101C"/>
    <w:rsid w:val="00E6144A"/>
    <w:rsid w:val="00E61660"/>
    <w:rsid w:val="00E6208E"/>
    <w:rsid w:val="00E623D5"/>
    <w:rsid w:val="00E625B3"/>
    <w:rsid w:val="00E628E4"/>
    <w:rsid w:val="00E62AAB"/>
    <w:rsid w:val="00E631C8"/>
    <w:rsid w:val="00E63ACD"/>
    <w:rsid w:val="00E63B54"/>
    <w:rsid w:val="00E64437"/>
    <w:rsid w:val="00E64F8C"/>
    <w:rsid w:val="00E6547E"/>
    <w:rsid w:val="00E663D7"/>
    <w:rsid w:val="00E666FE"/>
    <w:rsid w:val="00E66811"/>
    <w:rsid w:val="00E66AD4"/>
    <w:rsid w:val="00E66B69"/>
    <w:rsid w:val="00E66E56"/>
    <w:rsid w:val="00E66EE7"/>
    <w:rsid w:val="00E67197"/>
    <w:rsid w:val="00E676DD"/>
    <w:rsid w:val="00E67C5C"/>
    <w:rsid w:val="00E67ED1"/>
    <w:rsid w:val="00E67FF4"/>
    <w:rsid w:val="00E6D3DB"/>
    <w:rsid w:val="00E70157"/>
    <w:rsid w:val="00E701FC"/>
    <w:rsid w:val="00E704E3"/>
    <w:rsid w:val="00E70633"/>
    <w:rsid w:val="00E7066A"/>
    <w:rsid w:val="00E7083F"/>
    <w:rsid w:val="00E70E6F"/>
    <w:rsid w:val="00E70E9E"/>
    <w:rsid w:val="00E712F7"/>
    <w:rsid w:val="00E717E5"/>
    <w:rsid w:val="00E71A00"/>
    <w:rsid w:val="00E722B5"/>
    <w:rsid w:val="00E72349"/>
    <w:rsid w:val="00E72631"/>
    <w:rsid w:val="00E72850"/>
    <w:rsid w:val="00E73475"/>
    <w:rsid w:val="00E73969"/>
    <w:rsid w:val="00E73997"/>
    <w:rsid w:val="00E73D2D"/>
    <w:rsid w:val="00E73E51"/>
    <w:rsid w:val="00E748D0"/>
    <w:rsid w:val="00E7498E"/>
    <w:rsid w:val="00E74BAD"/>
    <w:rsid w:val="00E74C60"/>
    <w:rsid w:val="00E74CE2"/>
    <w:rsid w:val="00E74CEE"/>
    <w:rsid w:val="00E75232"/>
    <w:rsid w:val="00E76028"/>
    <w:rsid w:val="00E7611B"/>
    <w:rsid w:val="00E761C6"/>
    <w:rsid w:val="00E76358"/>
    <w:rsid w:val="00E763B5"/>
    <w:rsid w:val="00E76893"/>
    <w:rsid w:val="00E76B0E"/>
    <w:rsid w:val="00E76B83"/>
    <w:rsid w:val="00E77496"/>
    <w:rsid w:val="00E778F2"/>
    <w:rsid w:val="00E77987"/>
    <w:rsid w:val="00E77AA7"/>
    <w:rsid w:val="00E77CDE"/>
    <w:rsid w:val="00E77E32"/>
    <w:rsid w:val="00E77E42"/>
    <w:rsid w:val="00E77EC2"/>
    <w:rsid w:val="00E7989F"/>
    <w:rsid w:val="00E80602"/>
    <w:rsid w:val="00E80825"/>
    <w:rsid w:val="00E80A25"/>
    <w:rsid w:val="00E80B24"/>
    <w:rsid w:val="00E80FA2"/>
    <w:rsid w:val="00E811CC"/>
    <w:rsid w:val="00E819B0"/>
    <w:rsid w:val="00E81F79"/>
    <w:rsid w:val="00E8242A"/>
    <w:rsid w:val="00E826FF"/>
    <w:rsid w:val="00E8271F"/>
    <w:rsid w:val="00E82920"/>
    <w:rsid w:val="00E82D59"/>
    <w:rsid w:val="00E83165"/>
    <w:rsid w:val="00E833E1"/>
    <w:rsid w:val="00E833F1"/>
    <w:rsid w:val="00E836C2"/>
    <w:rsid w:val="00E836DF"/>
    <w:rsid w:val="00E83B32"/>
    <w:rsid w:val="00E83E09"/>
    <w:rsid w:val="00E840B8"/>
    <w:rsid w:val="00E841CC"/>
    <w:rsid w:val="00E84287"/>
    <w:rsid w:val="00E84354"/>
    <w:rsid w:val="00E844A3"/>
    <w:rsid w:val="00E848DA"/>
    <w:rsid w:val="00E84D2F"/>
    <w:rsid w:val="00E85004"/>
    <w:rsid w:val="00E85061"/>
    <w:rsid w:val="00E85703"/>
    <w:rsid w:val="00E85B54"/>
    <w:rsid w:val="00E85BCA"/>
    <w:rsid w:val="00E862F0"/>
    <w:rsid w:val="00E86C6D"/>
    <w:rsid w:val="00E86CC9"/>
    <w:rsid w:val="00E8738A"/>
    <w:rsid w:val="00E87736"/>
    <w:rsid w:val="00E87FE0"/>
    <w:rsid w:val="00E90255"/>
    <w:rsid w:val="00E9064A"/>
    <w:rsid w:val="00E908B1"/>
    <w:rsid w:val="00E909AB"/>
    <w:rsid w:val="00E90A4F"/>
    <w:rsid w:val="00E90A83"/>
    <w:rsid w:val="00E915EE"/>
    <w:rsid w:val="00E9171D"/>
    <w:rsid w:val="00E9189F"/>
    <w:rsid w:val="00E91C32"/>
    <w:rsid w:val="00E92020"/>
    <w:rsid w:val="00E925F3"/>
    <w:rsid w:val="00E925FB"/>
    <w:rsid w:val="00E927C8"/>
    <w:rsid w:val="00E92BB5"/>
    <w:rsid w:val="00E92D8B"/>
    <w:rsid w:val="00E92D94"/>
    <w:rsid w:val="00E92EA4"/>
    <w:rsid w:val="00E93042"/>
    <w:rsid w:val="00E93188"/>
    <w:rsid w:val="00E9349E"/>
    <w:rsid w:val="00E93578"/>
    <w:rsid w:val="00E93626"/>
    <w:rsid w:val="00E93893"/>
    <w:rsid w:val="00E93B3F"/>
    <w:rsid w:val="00E94032"/>
    <w:rsid w:val="00E94235"/>
    <w:rsid w:val="00E9435A"/>
    <w:rsid w:val="00E94492"/>
    <w:rsid w:val="00E947F4"/>
    <w:rsid w:val="00E95124"/>
    <w:rsid w:val="00E95130"/>
    <w:rsid w:val="00E956A1"/>
    <w:rsid w:val="00E957AE"/>
    <w:rsid w:val="00E95D5A"/>
    <w:rsid w:val="00E95E25"/>
    <w:rsid w:val="00E961B3"/>
    <w:rsid w:val="00E96203"/>
    <w:rsid w:val="00E96281"/>
    <w:rsid w:val="00E96437"/>
    <w:rsid w:val="00E966D9"/>
    <w:rsid w:val="00E96750"/>
    <w:rsid w:val="00E96968"/>
    <w:rsid w:val="00E969FC"/>
    <w:rsid w:val="00E96B9C"/>
    <w:rsid w:val="00E96CE1"/>
    <w:rsid w:val="00E96F85"/>
    <w:rsid w:val="00E97104"/>
    <w:rsid w:val="00E97D32"/>
    <w:rsid w:val="00E982F6"/>
    <w:rsid w:val="00EA06DA"/>
    <w:rsid w:val="00EA071B"/>
    <w:rsid w:val="00EA090E"/>
    <w:rsid w:val="00EA0AB8"/>
    <w:rsid w:val="00EA0AEC"/>
    <w:rsid w:val="00EA0CF3"/>
    <w:rsid w:val="00EA1421"/>
    <w:rsid w:val="00EA144A"/>
    <w:rsid w:val="00EA15F4"/>
    <w:rsid w:val="00EA18DD"/>
    <w:rsid w:val="00EA18F5"/>
    <w:rsid w:val="00EA1E7A"/>
    <w:rsid w:val="00EA2032"/>
    <w:rsid w:val="00EA23FE"/>
    <w:rsid w:val="00EA2D4D"/>
    <w:rsid w:val="00EA34BB"/>
    <w:rsid w:val="00EA368F"/>
    <w:rsid w:val="00EA38AD"/>
    <w:rsid w:val="00EA3A6E"/>
    <w:rsid w:val="00EA3FEE"/>
    <w:rsid w:val="00EA405B"/>
    <w:rsid w:val="00EA48E6"/>
    <w:rsid w:val="00EA49DF"/>
    <w:rsid w:val="00EA4AD4"/>
    <w:rsid w:val="00EA4B35"/>
    <w:rsid w:val="00EA4E8F"/>
    <w:rsid w:val="00EA4F51"/>
    <w:rsid w:val="00EA5393"/>
    <w:rsid w:val="00EA55ED"/>
    <w:rsid w:val="00EA5CCB"/>
    <w:rsid w:val="00EA5F60"/>
    <w:rsid w:val="00EA6103"/>
    <w:rsid w:val="00EA6411"/>
    <w:rsid w:val="00EA650F"/>
    <w:rsid w:val="00EA6850"/>
    <w:rsid w:val="00EA696A"/>
    <w:rsid w:val="00EA6B46"/>
    <w:rsid w:val="00EA6B4B"/>
    <w:rsid w:val="00EA6C84"/>
    <w:rsid w:val="00EA6ED4"/>
    <w:rsid w:val="00EA700B"/>
    <w:rsid w:val="00EA71C0"/>
    <w:rsid w:val="00EA723F"/>
    <w:rsid w:val="00EA73E4"/>
    <w:rsid w:val="00EA7421"/>
    <w:rsid w:val="00EA7BC1"/>
    <w:rsid w:val="00EB06E6"/>
    <w:rsid w:val="00EB0E82"/>
    <w:rsid w:val="00EB182B"/>
    <w:rsid w:val="00EB18DC"/>
    <w:rsid w:val="00EB1A40"/>
    <w:rsid w:val="00EB1D3E"/>
    <w:rsid w:val="00EB1D69"/>
    <w:rsid w:val="00EB1DA5"/>
    <w:rsid w:val="00EB1E98"/>
    <w:rsid w:val="00EB1EAF"/>
    <w:rsid w:val="00EB2AAC"/>
    <w:rsid w:val="00EB33E5"/>
    <w:rsid w:val="00EB37AC"/>
    <w:rsid w:val="00EB3906"/>
    <w:rsid w:val="00EB39B4"/>
    <w:rsid w:val="00EB3E3C"/>
    <w:rsid w:val="00EB43C0"/>
    <w:rsid w:val="00EB44CD"/>
    <w:rsid w:val="00EB467E"/>
    <w:rsid w:val="00EB4C41"/>
    <w:rsid w:val="00EB4F6B"/>
    <w:rsid w:val="00EB537E"/>
    <w:rsid w:val="00EB53BC"/>
    <w:rsid w:val="00EB5665"/>
    <w:rsid w:val="00EB58EA"/>
    <w:rsid w:val="00EB5BA1"/>
    <w:rsid w:val="00EB5C9E"/>
    <w:rsid w:val="00EB5CB1"/>
    <w:rsid w:val="00EB5FCB"/>
    <w:rsid w:val="00EB604F"/>
    <w:rsid w:val="00EB6438"/>
    <w:rsid w:val="00EB6647"/>
    <w:rsid w:val="00EB6DC2"/>
    <w:rsid w:val="00EB73D0"/>
    <w:rsid w:val="00EB7A69"/>
    <w:rsid w:val="00EB7BFD"/>
    <w:rsid w:val="00EB7F79"/>
    <w:rsid w:val="00EC0117"/>
    <w:rsid w:val="00EC0219"/>
    <w:rsid w:val="00EC0438"/>
    <w:rsid w:val="00EC0A12"/>
    <w:rsid w:val="00EC0BEC"/>
    <w:rsid w:val="00EC0E60"/>
    <w:rsid w:val="00EC123A"/>
    <w:rsid w:val="00EC175D"/>
    <w:rsid w:val="00EC26EA"/>
    <w:rsid w:val="00EC2919"/>
    <w:rsid w:val="00EC2C77"/>
    <w:rsid w:val="00EC40D3"/>
    <w:rsid w:val="00EC451E"/>
    <w:rsid w:val="00EC473B"/>
    <w:rsid w:val="00EC47CF"/>
    <w:rsid w:val="00EC49E0"/>
    <w:rsid w:val="00EC4F21"/>
    <w:rsid w:val="00EC4FFB"/>
    <w:rsid w:val="00EC535E"/>
    <w:rsid w:val="00EC53EC"/>
    <w:rsid w:val="00EC5B0D"/>
    <w:rsid w:val="00EC5BD1"/>
    <w:rsid w:val="00EC5D70"/>
    <w:rsid w:val="00EC6171"/>
    <w:rsid w:val="00EC62E9"/>
    <w:rsid w:val="00EC70DA"/>
    <w:rsid w:val="00EC7339"/>
    <w:rsid w:val="00EC73EE"/>
    <w:rsid w:val="00EC7B4B"/>
    <w:rsid w:val="00EC7D6B"/>
    <w:rsid w:val="00EC7E76"/>
    <w:rsid w:val="00ED0494"/>
    <w:rsid w:val="00ED08B5"/>
    <w:rsid w:val="00ED0B8F"/>
    <w:rsid w:val="00ED1186"/>
    <w:rsid w:val="00ED1395"/>
    <w:rsid w:val="00ED1465"/>
    <w:rsid w:val="00ED14BD"/>
    <w:rsid w:val="00ED179D"/>
    <w:rsid w:val="00ED20A6"/>
    <w:rsid w:val="00ED2867"/>
    <w:rsid w:val="00ED28B4"/>
    <w:rsid w:val="00ED28C7"/>
    <w:rsid w:val="00ED2F04"/>
    <w:rsid w:val="00ED35DB"/>
    <w:rsid w:val="00ED3C26"/>
    <w:rsid w:val="00ED3C66"/>
    <w:rsid w:val="00ED3CF6"/>
    <w:rsid w:val="00ED3DCA"/>
    <w:rsid w:val="00ED412B"/>
    <w:rsid w:val="00ED4380"/>
    <w:rsid w:val="00ED48B9"/>
    <w:rsid w:val="00ED4EE1"/>
    <w:rsid w:val="00ED543D"/>
    <w:rsid w:val="00ED54D9"/>
    <w:rsid w:val="00ED5633"/>
    <w:rsid w:val="00ED5C4E"/>
    <w:rsid w:val="00ED622E"/>
    <w:rsid w:val="00ED6309"/>
    <w:rsid w:val="00ED6491"/>
    <w:rsid w:val="00ED64C7"/>
    <w:rsid w:val="00ED6665"/>
    <w:rsid w:val="00ED6CB1"/>
    <w:rsid w:val="00ED72C9"/>
    <w:rsid w:val="00ED7811"/>
    <w:rsid w:val="00ED7B80"/>
    <w:rsid w:val="00ED7BDD"/>
    <w:rsid w:val="00ED7E3C"/>
    <w:rsid w:val="00EE0A01"/>
    <w:rsid w:val="00EE0DDF"/>
    <w:rsid w:val="00EE1127"/>
    <w:rsid w:val="00EE1475"/>
    <w:rsid w:val="00EE1E89"/>
    <w:rsid w:val="00EE206B"/>
    <w:rsid w:val="00EE25A9"/>
    <w:rsid w:val="00EE2A8E"/>
    <w:rsid w:val="00EE2A99"/>
    <w:rsid w:val="00EE2AFB"/>
    <w:rsid w:val="00EE2E3E"/>
    <w:rsid w:val="00EE2F19"/>
    <w:rsid w:val="00EE2F9A"/>
    <w:rsid w:val="00EE340A"/>
    <w:rsid w:val="00EE381B"/>
    <w:rsid w:val="00EE3C40"/>
    <w:rsid w:val="00EE3CB1"/>
    <w:rsid w:val="00EE3D81"/>
    <w:rsid w:val="00EE3DB6"/>
    <w:rsid w:val="00EE3E98"/>
    <w:rsid w:val="00EE3F84"/>
    <w:rsid w:val="00EE419A"/>
    <w:rsid w:val="00EE4928"/>
    <w:rsid w:val="00EE4C08"/>
    <w:rsid w:val="00EE4EE4"/>
    <w:rsid w:val="00EE5351"/>
    <w:rsid w:val="00EE552D"/>
    <w:rsid w:val="00EE5662"/>
    <w:rsid w:val="00EE56CF"/>
    <w:rsid w:val="00EE5B12"/>
    <w:rsid w:val="00EE6399"/>
    <w:rsid w:val="00EE6890"/>
    <w:rsid w:val="00EE690D"/>
    <w:rsid w:val="00EE6930"/>
    <w:rsid w:val="00EE6970"/>
    <w:rsid w:val="00EE6A29"/>
    <w:rsid w:val="00EE70FB"/>
    <w:rsid w:val="00EE7493"/>
    <w:rsid w:val="00EE78A3"/>
    <w:rsid w:val="00EE7DB9"/>
    <w:rsid w:val="00EF0061"/>
    <w:rsid w:val="00EF01C8"/>
    <w:rsid w:val="00EF0540"/>
    <w:rsid w:val="00EF065F"/>
    <w:rsid w:val="00EF0795"/>
    <w:rsid w:val="00EF0CA7"/>
    <w:rsid w:val="00EF0ECF"/>
    <w:rsid w:val="00EF16D4"/>
    <w:rsid w:val="00EF18FC"/>
    <w:rsid w:val="00EF1EBC"/>
    <w:rsid w:val="00EF2144"/>
    <w:rsid w:val="00EF21E5"/>
    <w:rsid w:val="00EF25F0"/>
    <w:rsid w:val="00EF2711"/>
    <w:rsid w:val="00EF2C80"/>
    <w:rsid w:val="00EF2D6B"/>
    <w:rsid w:val="00EF2E37"/>
    <w:rsid w:val="00EF2E78"/>
    <w:rsid w:val="00EF2E94"/>
    <w:rsid w:val="00EF2F50"/>
    <w:rsid w:val="00EF361A"/>
    <w:rsid w:val="00EF3C98"/>
    <w:rsid w:val="00EF3F6E"/>
    <w:rsid w:val="00EF40D6"/>
    <w:rsid w:val="00EF42FB"/>
    <w:rsid w:val="00EF4A13"/>
    <w:rsid w:val="00EF4CAA"/>
    <w:rsid w:val="00EF5CCF"/>
    <w:rsid w:val="00EF5FE5"/>
    <w:rsid w:val="00EF6156"/>
    <w:rsid w:val="00EF63D4"/>
    <w:rsid w:val="00EF6994"/>
    <w:rsid w:val="00EF6B01"/>
    <w:rsid w:val="00EF6CBD"/>
    <w:rsid w:val="00EF703E"/>
    <w:rsid w:val="00EF7270"/>
    <w:rsid w:val="00EF7323"/>
    <w:rsid w:val="00EF791A"/>
    <w:rsid w:val="00EF7A4A"/>
    <w:rsid w:val="00EF7CB6"/>
    <w:rsid w:val="00EFAD85"/>
    <w:rsid w:val="00F00727"/>
    <w:rsid w:val="00F00791"/>
    <w:rsid w:val="00F007D8"/>
    <w:rsid w:val="00F00974"/>
    <w:rsid w:val="00F00B17"/>
    <w:rsid w:val="00F00C47"/>
    <w:rsid w:val="00F00FDA"/>
    <w:rsid w:val="00F0117A"/>
    <w:rsid w:val="00F01216"/>
    <w:rsid w:val="00F01526"/>
    <w:rsid w:val="00F015A0"/>
    <w:rsid w:val="00F018D7"/>
    <w:rsid w:val="00F01997"/>
    <w:rsid w:val="00F01B87"/>
    <w:rsid w:val="00F01B9F"/>
    <w:rsid w:val="00F01DDC"/>
    <w:rsid w:val="00F02597"/>
    <w:rsid w:val="00F026AF"/>
    <w:rsid w:val="00F02F57"/>
    <w:rsid w:val="00F0309B"/>
    <w:rsid w:val="00F03962"/>
    <w:rsid w:val="00F03973"/>
    <w:rsid w:val="00F03F62"/>
    <w:rsid w:val="00F0408C"/>
    <w:rsid w:val="00F0412C"/>
    <w:rsid w:val="00F0413D"/>
    <w:rsid w:val="00F041EA"/>
    <w:rsid w:val="00F0475D"/>
    <w:rsid w:val="00F048E1"/>
    <w:rsid w:val="00F04C70"/>
    <w:rsid w:val="00F04DB1"/>
    <w:rsid w:val="00F04DE2"/>
    <w:rsid w:val="00F04E18"/>
    <w:rsid w:val="00F04F4D"/>
    <w:rsid w:val="00F057FA"/>
    <w:rsid w:val="00F0583C"/>
    <w:rsid w:val="00F05B27"/>
    <w:rsid w:val="00F05C34"/>
    <w:rsid w:val="00F063D8"/>
    <w:rsid w:val="00F06C26"/>
    <w:rsid w:val="00F06EC4"/>
    <w:rsid w:val="00F07038"/>
    <w:rsid w:val="00F072D4"/>
    <w:rsid w:val="00F07BF1"/>
    <w:rsid w:val="00F07CA4"/>
    <w:rsid w:val="00F0B17F"/>
    <w:rsid w:val="00F10149"/>
    <w:rsid w:val="00F10552"/>
    <w:rsid w:val="00F1070C"/>
    <w:rsid w:val="00F10B66"/>
    <w:rsid w:val="00F10D61"/>
    <w:rsid w:val="00F11110"/>
    <w:rsid w:val="00F112FF"/>
    <w:rsid w:val="00F119FA"/>
    <w:rsid w:val="00F11AE8"/>
    <w:rsid w:val="00F11DCE"/>
    <w:rsid w:val="00F11EE5"/>
    <w:rsid w:val="00F12772"/>
    <w:rsid w:val="00F128D7"/>
    <w:rsid w:val="00F12C1C"/>
    <w:rsid w:val="00F12C88"/>
    <w:rsid w:val="00F12F17"/>
    <w:rsid w:val="00F12F4A"/>
    <w:rsid w:val="00F132FD"/>
    <w:rsid w:val="00F13842"/>
    <w:rsid w:val="00F138C3"/>
    <w:rsid w:val="00F13988"/>
    <w:rsid w:val="00F13B3B"/>
    <w:rsid w:val="00F13E60"/>
    <w:rsid w:val="00F143AC"/>
    <w:rsid w:val="00F1445E"/>
    <w:rsid w:val="00F14959"/>
    <w:rsid w:val="00F1496C"/>
    <w:rsid w:val="00F14C86"/>
    <w:rsid w:val="00F1509C"/>
    <w:rsid w:val="00F1558C"/>
    <w:rsid w:val="00F15629"/>
    <w:rsid w:val="00F1589B"/>
    <w:rsid w:val="00F15B76"/>
    <w:rsid w:val="00F16BAE"/>
    <w:rsid w:val="00F16C9F"/>
    <w:rsid w:val="00F16F71"/>
    <w:rsid w:val="00F16FAC"/>
    <w:rsid w:val="00F17417"/>
    <w:rsid w:val="00F178DE"/>
    <w:rsid w:val="00F17A5B"/>
    <w:rsid w:val="00F17B35"/>
    <w:rsid w:val="00F17CCA"/>
    <w:rsid w:val="00F200DD"/>
    <w:rsid w:val="00F20182"/>
    <w:rsid w:val="00F20718"/>
    <w:rsid w:val="00F21024"/>
    <w:rsid w:val="00F21171"/>
    <w:rsid w:val="00F21C67"/>
    <w:rsid w:val="00F21D09"/>
    <w:rsid w:val="00F21E12"/>
    <w:rsid w:val="00F21ED9"/>
    <w:rsid w:val="00F226FC"/>
    <w:rsid w:val="00F227AC"/>
    <w:rsid w:val="00F22815"/>
    <w:rsid w:val="00F229EB"/>
    <w:rsid w:val="00F22CC8"/>
    <w:rsid w:val="00F22D84"/>
    <w:rsid w:val="00F22F59"/>
    <w:rsid w:val="00F234B5"/>
    <w:rsid w:val="00F2381C"/>
    <w:rsid w:val="00F23965"/>
    <w:rsid w:val="00F23C73"/>
    <w:rsid w:val="00F23D0C"/>
    <w:rsid w:val="00F23D56"/>
    <w:rsid w:val="00F23E09"/>
    <w:rsid w:val="00F247C6"/>
    <w:rsid w:val="00F24D37"/>
    <w:rsid w:val="00F24ECA"/>
    <w:rsid w:val="00F258A8"/>
    <w:rsid w:val="00F25DFE"/>
    <w:rsid w:val="00F25FDF"/>
    <w:rsid w:val="00F265A0"/>
    <w:rsid w:val="00F265B3"/>
    <w:rsid w:val="00F268FB"/>
    <w:rsid w:val="00F26A4B"/>
    <w:rsid w:val="00F26CAA"/>
    <w:rsid w:val="00F26E66"/>
    <w:rsid w:val="00F26F94"/>
    <w:rsid w:val="00F27116"/>
    <w:rsid w:val="00F275C2"/>
    <w:rsid w:val="00F27807"/>
    <w:rsid w:val="00F27973"/>
    <w:rsid w:val="00F27D03"/>
    <w:rsid w:val="00F27EAB"/>
    <w:rsid w:val="00F30062"/>
    <w:rsid w:val="00F300A6"/>
    <w:rsid w:val="00F318F9"/>
    <w:rsid w:val="00F31EF8"/>
    <w:rsid w:val="00F32365"/>
    <w:rsid w:val="00F32A90"/>
    <w:rsid w:val="00F32BF1"/>
    <w:rsid w:val="00F339C5"/>
    <w:rsid w:val="00F33F66"/>
    <w:rsid w:val="00F340BF"/>
    <w:rsid w:val="00F34100"/>
    <w:rsid w:val="00F349A9"/>
    <w:rsid w:val="00F359CD"/>
    <w:rsid w:val="00F35AEF"/>
    <w:rsid w:val="00F35B82"/>
    <w:rsid w:val="00F35BB5"/>
    <w:rsid w:val="00F3601D"/>
    <w:rsid w:val="00F360A3"/>
    <w:rsid w:val="00F362AF"/>
    <w:rsid w:val="00F36608"/>
    <w:rsid w:val="00F36642"/>
    <w:rsid w:val="00F3678F"/>
    <w:rsid w:val="00F36CF1"/>
    <w:rsid w:val="00F36ED8"/>
    <w:rsid w:val="00F3703F"/>
    <w:rsid w:val="00F371BB"/>
    <w:rsid w:val="00F3744F"/>
    <w:rsid w:val="00F376D0"/>
    <w:rsid w:val="00F37CC0"/>
    <w:rsid w:val="00F37EBE"/>
    <w:rsid w:val="00F3B25C"/>
    <w:rsid w:val="00F40E32"/>
    <w:rsid w:val="00F40EDF"/>
    <w:rsid w:val="00F411BA"/>
    <w:rsid w:val="00F41B82"/>
    <w:rsid w:val="00F41E36"/>
    <w:rsid w:val="00F41F93"/>
    <w:rsid w:val="00F42CC6"/>
    <w:rsid w:val="00F42D35"/>
    <w:rsid w:val="00F42FD1"/>
    <w:rsid w:val="00F4314B"/>
    <w:rsid w:val="00F43428"/>
    <w:rsid w:val="00F43467"/>
    <w:rsid w:val="00F43719"/>
    <w:rsid w:val="00F43912"/>
    <w:rsid w:val="00F439BF"/>
    <w:rsid w:val="00F43C17"/>
    <w:rsid w:val="00F43D6C"/>
    <w:rsid w:val="00F43E16"/>
    <w:rsid w:val="00F440D1"/>
    <w:rsid w:val="00F44A0A"/>
    <w:rsid w:val="00F44C92"/>
    <w:rsid w:val="00F44CFC"/>
    <w:rsid w:val="00F451B0"/>
    <w:rsid w:val="00F4545E"/>
    <w:rsid w:val="00F4576A"/>
    <w:rsid w:val="00F45B16"/>
    <w:rsid w:val="00F45CBE"/>
    <w:rsid w:val="00F45F35"/>
    <w:rsid w:val="00F464CE"/>
    <w:rsid w:val="00F4682C"/>
    <w:rsid w:val="00F4683B"/>
    <w:rsid w:val="00F46880"/>
    <w:rsid w:val="00F46C15"/>
    <w:rsid w:val="00F46C75"/>
    <w:rsid w:val="00F46CE2"/>
    <w:rsid w:val="00F46EC9"/>
    <w:rsid w:val="00F47123"/>
    <w:rsid w:val="00F47168"/>
    <w:rsid w:val="00F471C2"/>
    <w:rsid w:val="00F47B14"/>
    <w:rsid w:val="00F47B81"/>
    <w:rsid w:val="00F47CCD"/>
    <w:rsid w:val="00F47E1D"/>
    <w:rsid w:val="00F497E3"/>
    <w:rsid w:val="00F50272"/>
    <w:rsid w:val="00F503AD"/>
    <w:rsid w:val="00F505D2"/>
    <w:rsid w:val="00F50865"/>
    <w:rsid w:val="00F50929"/>
    <w:rsid w:val="00F50E98"/>
    <w:rsid w:val="00F51032"/>
    <w:rsid w:val="00F51428"/>
    <w:rsid w:val="00F5151B"/>
    <w:rsid w:val="00F5177E"/>
    <w:rsid w:val="00F518BD"/>
    <w:rsid w:val="00F51CD2"/>
    <w:rsid w:val="00F51D60"/>
    <w:rsid w:val="00F52473"/>
    <w:rsid w:val="00F52581"/>
    <w:rsid w:val="00F52A75"/>
    <w:rsid w:val="00F531F5"/>
    <w:rsid w:val="00F536CF"/>
    <w:rsid w:val="00F53992"/>
    <w:rsid w:val="00F53CFC"/>
    <w:rsid w:val="00F53F63"/>
    <w:rsid w:val="00F547BD"/>
    <w:rsid w:val="00F54B1E"/>
    <w:rsid w:val="00F54B66"/>
    <w:rsid w:val="00F54D6B"/>
    <w:rsid w:val="00F5502B"/>
    <w:rsid w:val="00F55097"/>
    <w:rsid w:val="00F55597"/>
    <w:rsid w:val="00F55921"/>
    <w:rsid w:val="00F55A95"/>
    <w:rsid w:val="00F55ED2"/>
    <w:rsid w:val="00F55F98"/>
    <w:rsid w:val="00F562F9"/>
    <w:rsid w:val="00F565AA"/>
    <w:rsid w:val="00F56906"/>
    <w:rsid w:val="00F56CD4"/>
    <w:rsid w:val="00F570CD"/>
    <w:rsid w:val="00F57220"/>
    <w:rsid w:val="00F5749C"/>
    <w:rsid w:val="00F57724"/>
    <w:rsid w:val="00F57DA9"/>
    <w:rsid w:val="00F6003D"/>
    <w:rsid w:val="00F60110"/>
    <w:rsid w:val="00F603BE"/>
    <w:rsid w:val="00F603FB"/>
    <w:rsid w:val="00F6068F"/>
    <w:rsid w:val="00F6077D"/>
    <w:rsid w:val="00F60E48"/>
    <w:rsid w:val="00F60E94"/>
    <w:rsid w:val="00F60F0F"/>
    <w:rsid w:val="00F6110F"/>
    <w:rsid w:val="00F61319"/>
    <w:rsid w:val="00F61386"/>
    <w:rsid w:val="00F6161C"/>
    <w:rsid w:val="00F616F9"/>
    <w:rsid w:val="00F6192D"/>
    <w:rsid w:val="00F61AC1"/>
    <w:rsid w:val="00F61ADC"/>
    <w:rsid w:val="00F623B9"/>
    <w:rsid w:val="00F6241D"/>
    <w:rsid w:val="00F62C01"/>
    <w:rsid w:val="00F637D6"/>
    <w:rsid w:val="00F6393F"/>
    <w:rsid w:val="00F63AA0"/>
    <w:rsid w:val="00F63BA5"/>
    <w:rsid w:val="00F63CEC"/>
    <w:rsid w:val="00F6423C"/>
    <w:rsid w:val="00F643AB"/>
    <w:rsid w:val="00F644E1"/>
    <w:rsid w:val="00F64F86"/>
    <w:rsid w:val="00F6525C"/>
    <w:rsid w:val="00F655B6"/>
    <w:rsid w:val="00F65A14"/>
    <w:rsid w:val="00F66A24"/>
    <w:rsid w:val="00F66C7E"/>
    <w:rsid w:val="00F66F8C"/>
    <w:rsid w:val="00F67199"/>
    <w:rsid w:val="00F67258"/>
    <w:rsid w:val="00F6768D"/>
    <w:rsid w:val="00F676A7"/>
    <w:rsid w:val="00F67982"/>
    <w:rsid w:val="00F67F2F"/>
    <w:rsid w:val="00F708FB"/>
    <w:rsid w:val="00F70F9D"/>
    <w:rsid w:val="00F7105D"/>
    <w:rsid w:val="00F711C3"/>
    <w:rsid w:val="00F711ED"/>
    <w:rsid w:val="00F71519"/>
    <w:rsid w:val="00F715A6"/>
    <w:rsid w:val="00F7167F"/>
    <w:rsid w:val="00F71A77"/>
    <w:rsid w:val="00F71D60"/>
    <w:rsid w:val="00F7274E"/>
    <w:rsid w:val="00F72971"/>
    <w:rsid w:val="00F72984"/>
    <w:rsid w:val="00F72D14"/>
    <w:rsid w:val="00F73323"/>
    <w:rsid w:val="00F736EC"/>
    <w:rsid w:val="00F7385C"/>
    <w:rsid w:val="00F738CF"/>
    <w:rsid w:val="00F73A23"/>
    <w:rsid w:val="00F73BEE"/>
    <w:rsid w:val="00F74040"/>
    <w:rsid w:val="00F74259"/>
    <w:rsid w:val="00F743E7"/>
    <w:rsid w:val="00F744DD"/>
    <w:rsid w:val="00F745FF"/>
    <w:rsid w:val="00F7493D"/>
    <w:rsid w:val="00F74D65"/>
    <w:rsid w:val="00F74EE7"/>
    <w:rsid w:val="00F74F00"/>
    <w:rsid w:val="00F752B9"/>
    <w:rsid w:val="00F7557F"/>
    <w:rsid w:val="00F75924"/>
    <w:rsid w:val="00F75BDA"/>
    <w:rsid w:val="00F75CB5"/>
    <w:rsid w:val="00F76203"/>
    <w:rsid w:val="00F7655B"/>
    <w:rsid w:val="00F7693A"/>
    <w:rsid w:val="00F76C41"/>
    <w:rsid w:val="00F76DB0"/>
    <w:rsid w:val="00F77045"/>
    <w:rsid w:val="00F7741D"/>
    <w:rsid w:val="00F77472"/>
    <w:rsid w:val="00F77537"/>
    <w:rsid w:val="00F7791B"/>
    <w:rsid w:val="00F77BD2"/>
    <w:rsid w:val="00F77D5A"/>
    <w:rsid w:val="00F77F98"/>
    <w:rsid w:val="00F786CE"/>
    <w:rsid w:val="00F8001D"/>
    <w:rsid w:val="00F80364"/>
    <w:rsid w:val="00F80956"/>
    <w:rsid w:val="00F809E7"/>
    <w:rsid w:val="00F80AE7"/>
    <w:rsid w:val="00F80D80"/>
    <w:rsid w:val="00F80E0A"/>
    <w:rsid w:val="00F810D7"/>
    <w:rsid w:val="00F810EA"/>
    <w:rsid w:val="00F81896"/>
    <w:rsid w:val="00F818A3"/>
    <w:rsid w:val="00F81B7B"/>
    <w:rsid w:val="00F81D3B"/>
    <w:rsid w:val="00F820A1"/>
    <w:rsid w:val="00F82411"/>
    <w:rsid w:val="00F8282C"/>
    <w:rsid w:val="00F82F52"/>
    <w:rsid w:val="00F83380"/>
    <w:rsid w:val="00F83398"/>
    <w:rsid w:val="00F83847"/>
    <w:rsid w:val="00F83D2D"/>
    <w:rsid w:val="00F83F30"/>
    <w:rsid w:val="00F84090"/>
    <w:rsid w:val="00F840BE"/>
    <w:rsid w:val="00F84335"/>
    <w:rsid w:val="00F84378"/>
    <w:rsid w:val="00F844C9"/>
    <w:rsid w:val="00F8478E"/>
    <w:rsid w:val="00F849FE"/>
    <w:rsid w:val="00F84A40"/>
    <w:rsid w:val="00F84D6C"/>
    <w:rsid w:val="00F8513C"/>
    <w:rsid w:val="00F8574E"/>
    <w:rsid w:val="00F85E5F"/>
    <w:rsid w:val="00F865E9"/>
    <w:rsid w:val="00F867FD"/>
    <w:rsid w:val="00F86C7B"/>
    <w:rsid w:val="00F86EAD"/>
    <w:rsid w:val="00F877A4"/>
    <w:rsid w:val="00F87A65"/>
    <w:rsid w:val="00F87C24"/>
    <w:rsid w:val="00F87CB7"/>
    <w:rsid w:val="00F87E53"/>
    <w:rsid w:val="00F903CA"/>
    <w:rsid w:val="00F90592"/>
    <w:rsid w:val="00F905AF"/>
    <w:rsid w:val="00F90623"/>
    <w:rsid w:val="00F90E68"/>
    <w:rsid w:val="00F912FB"/>
    <w:rsid w:val="00F91830"/>
    <w:rsid w:val="00F91939"/>
    <w:rsid w:val="00F91A8C"/>
    <w:rsid w:val="00F9279F"/>
    <w:rsid w:val="00F92A7F"/>
    <w:rsid w:val="00F92B86"/>
    <w:rsid w:val="00F92D65"/>
    <w:rsid w:val="00F92E89"/>
    <w:rsid w:val="00F9302B"/>
    <w:rsid w:val="00F93131"/>
    <w:rsid w:val="00F93218"/>
    <w:rsid w:val="00F933C4"/>
    <w:rsid w:val="00F93D94"/>
    <w:rsid w:val="00F93E4E"/>
    <w:rsid w:val="00F940D0"/>
    <w:rsid w:val="00F946F2"/>
    <w:rsid w:val="00F94B5E"/>
    <w:rsid w:val="00F94BDA"/>
    <w:rsid w:val="00F94EBA"/>
    <w:rsid w:val="00F94FBA"/>
    <w:rsid w:val="00F950A1"/>
    <w:rsid w:val="00F953F8"/>
    <w:rsid w:val="00F96184"/>
    <w:rsid w:val="00F96327"/>
    <w:rsid w:val="00F96342"/>
    <w:rsid w:val="00F96E83"/>
    <w:rsid w:val="00F97295"/>
    <w:rsid w:val="00F9760A"/>
    <w:rsid w:val="00F97CAE"/>
    <w:rsid w:val="00F97DAB"/>
    <w:rsid w:val="00FA00C9"/>
    <w:rsid w:val="00FA020B"/>
    <w:rsid w:val="00FA07AE"/>
    <w:rsid w:val="00FA07EF"/>
    <w:rsid w:val="00FA15D9"/>
    <w:rsid w:val="00FA18F5"/>
    <w:rsid w:val="00FA1F2F"/>
    <w:rsid w:val="00FA241D"/>
    <w:rsid w:val="00FA25A7"/>
    <w:rsid w:val="00FA2BEB"/>
    <w:rsid w:val="00FA2FB6"/>
    <w:rsid w:val="00FA30ED"/>
    <w:rsid w:val="00FA3146"/>
    <w:rsid w:val="00FA3760"/>
    <w:rsid w:val="00FA3763"/>
    <w:rsid w:val="00FA3925"/>
    <w:rsid w:val="00FA3CA7"/>
    <w:rsid w:val="00FA3DD5"/>
    <w:rsid w:val="00FA4289"/>
    <w:rsid w:val="00FA461A"/>
    <w:rsid w:val="00FA4EF3"/>
    <w:rsid w:val="00FA5777"/>
    <w:rsid w:val="00FA5801"/>
    <w:rsid w:val="00FA5DB9"/>
    <w:rsid w:val="00FA5FD6"/>
    <w:rsid w:val="00FA6026"/>
    <w:rsid w:val="00FA6112"/>
    <w:rsid w:val="00FA6236"/>
    <w:rsid w:val="00FA6807"/>
    <w:rsid w:val="00FA6894"/>
    <w:rsid w:val="00FA6BF4"/>
    <w:rsid w:val="00FA6D08"/>
    <w:rsid w:val="00FA6D9E"/>
    <w:rsid w:val="00FA6D9F"/>
    <w:rsid w:val="00FA710E"/>
    <w:rsid w:val="00FA7168"/>
    <w:rsid w:val="00FA71CC"/>
    <w:rsid w:val="00FA72E5"/>
    <w:rsid w:val="00FA7928"/>
    <w:rsid w:val="00FA7A25"/>
    <w:rsid w:val="00FA7EBA"/>
    <w:rsid w:val="00FA7ECA"/>
    <w:rsid w:val="00FAFBD1"/>
    <w:rsid w:val="00FB01D4"/>
    <w:rsid w:val="00FB01F2"/>
    <w:rsid w:val="00FB026B"/>
    <w:rsid w:val="00FB0977"/>
    <w:rsid w:val="00FB09DE"/>
    <w:rsid w:val="00FB0A50"/>
    <w:rsid w:val="00FB0BA5"/>
    <w:rsid w:val="00FB1008"/>
    <w:rsid w:val="00FB1014"/>
    <w:rsid w:val="00FB1A7B"/>
    <w:rsid w:val="00FB1C59"/>
    <w:rsid w:val="00FB1C67"/>
    <w:rsid w:val="00FB1E24"/>
    <w:rsid w:val="00FB1EE0"/>
    <w:rsid w:val="00FB27CE"/>
    <w:rsid w:val="00FB2AF6"/>
    <w:rsid w:val="00FB2C76"/>
    <w:rsid w:val="00FB2E27"/>
    <w:rsid w:val="00FB2F47"/>
    <w:rsid w:val="00FB30AB"/>
    <w:rsid w:val="00FB332D"/>
    <w:rsid w:val="00FB36DD"/>
    <w:rsid w:val="00FB3A04"/>
    <w:rsid w:val="00FB3C70"/>
    <w:rsid w:val="00FB3C73"/>
    <w:rsid w:val="00FB42CB"/>
    <w:rsid w:val="00FB530D"/>
    <w:rsid w:val="00FB56AA"/>
    <w:rsid w:val="00FB57EE"/>
    <w:rsid w:val="00FB5E35"/>
    <w:rsid w:val="00FB5E4C"/>
    <w:rsid w:val="00FB66BF"/>
    <w:rsid w:val="00FB79EC"/>
    <w:rsid w:val="00FB7C2F"/>
    <w:rsid w:val="00FC1666"/>
    <w:rsid w:val="00FC1921"/>
    <w:rsid w:val="00FC1E42"/>
    <w:rsid w:val="00FC21FA"/>
    <w:rsid w:val="00FC22D2"/>
    <w:rsid w:val="00FC2E89"/>
    <w:rsid w:val="00FC3218"/>
    <w:rsid w:val="00FC326D"/>
    <w:rsid w:val="00FC383B"/>
    <w:rsid w:val="00FC39F4"/>
    <w:rsid w:val="00FC3B9D"/>
    <w:rsid w:val="00FC3EF2"/>
    <w:rsid w:val="00FC3F81"/>
    <w:rsid w:val="00FC4247"/>
    <w:rsid w:val="00FC42D1"/>
    <w:rsid w:val="00FC4CCC"/>
    <w:rsid w:val="00FC4F89"/>
    <w:rsid w:val="00FC5319"/>
    <w:rsid w:val="00FC53BA"/>
    <w:rsid w:val="00FC54BD"/>
    <w:rsid w:val="00FC5593"/>
    <w:rsid w:val="00FC5742"/>
    <w:rsid w:val="00FC58CF"/>
    <w:rsid w:val="00FC5C56"/>
    <w:rsid w:val="00FC5C6C"/>
    <w:rsid w:val="00FC5F23"/>
    <w:rsid w:val="00FC5FCE"/>
    <w:rsid w:val="00FC61DC"/>
    <w:rsid w:val="00FC62C9"/>
    <w:rsid w:val="00FC638D"/>
    <w:rsid w:val="00FC6790"/>
    <w:rsid w:val="00FC6CAC"/>
    <w:rsid w:val="00FC6CB9"/>
    <w:rsid w:val="00FC756E"/>
    <w:rsid w:val="00FC77A1"/>
    <w:rsid w:val="00FC77E1"/>
    <w:rsid w:val="00FC793E"/>
    <w:rsid w:val="00FC7D1D"/>
    <w:rsid w:val="00FD0612"/>
    <w:rsid w:val="00FD0637"/>
    <w:rsid w:val="00FD0730"/>
    <w:rsid w:val="00FD083D"/>
    <w:rsid w:val="00FD0CB2"/>
    <w:rsid w:val="00FD0D97"/>
    <w:rsid w:val="00FD0F11"/>
    <w:rsid w:val="00FD153A"/>
    <w:rsid w:val="00FD179C"/>
    <w:rsid w:val="00FD1BF6"/>
    <w:rsid w:val="00FD1C04"/>
    <w:rsid w:val="00FD220C"/>
    <w:rsid w:val="00FD27D7"/>
    <w:rsid w:val="00FD2919"/>
    <w:rsid w:val="00FD3183"/>
    <w:rsid w:val="00FD32C0"/>
    <w:rsid w:val="00FD388D"/>
    <w:rsid w:val="00FD38B6"/>
    <w:rsid w:val="00FD3B3D"/>
    <w:rsid w:val="00FD3C9D"/>
    <w:rsid w:val="00FD3D25"/>
    <w:rsid w:val="00FD4398"/>
    <w:rsid w:val="00FD4549"/>
    <w:rsid w:val="00FD487A"/>
    <w:rsid w:val="00FD4888"/>
    <w:rsid w:val="00FD4B96"/>
    <w:rsid w:val="00FD4C01"/>
    <w:rsid w:val="00FD4EED"/>
    <w:rsid w:val="00FD4F7F"/>
    <w:rsid w:val="00FD5753"/>
    <w:rsid w:val="00FD576E"/>
    <w:rsid w:val="00FD5BFD"/>
    <w:rsid w:val="00FD6117"/>
    <w:rsid w:val="00FD620A"/>
    <w:rsid w:val="00FD6440"/>
    <w:rsid w:val="00FD6BED"/>
    <w:rsid w:val="00FD6C93"/>
    <w:rsid w:val="00FD6F4F"/>
    <w:rsid w:val="00FD737D"/>
    <w:rsid w:val="00FD73CC"/>
    <w:rsid w:val="00FD75C6"/>
    <w:rsid w:val="00FD795E"/>
    <w:rsid w:val="00FD79DE"/>
    <w:rsid w:val="00FE01C3"/>
    <w:rsid w:val="00FE0248"/>
    <w:rsid w:val="00FE02CA"/>
    <w:rsid w:val="00FE0412"/>
    <w:rsid w:val="00FE0902"/>
    <w:rsid w:val="00FE0A0F"/>
    <w:rsid w:val="00FE0E92"/>
    <w:rsid w:val="00FE0ED6"/>
    <w:rsid w:val="00FE0FD8"/>
    <w:rsid w:val="00FE1536"/>
    <w:rsid w:val="00FE1793"/>
    <w:rsid w:val="00FE1933"/>
    <w:rsid w:val="00FE1BB2"/>
    <w:rsid w:val="00FE1D91"/>
    <w:rsid w:val="00FE1F87"/>
    <w:rsid w:val="00FE2155"/>
    <w:rsid w:val="00FE253B"/>
    <w:rsid w:val="00FE3157"/>
    <w:rsid w:val="00FE3436"/>
    <w:rsid w:val="00FE38D2"/>
    <w:rsid w:val="00FE3AFD"/>
    <w:rsid w:val="00FE3CEE"/>
    <w:rsid w:val="00FE3EED"/>
    <w:rsid w:val="00FE411A"/>
    <w:rsid w:val="00FE41D5"/>
    <w:rsid w:val="00FE49DE"/>
    <w:rsid w:val="00FE4C6C"/>
    <w:rsid w:val="00FE4F3C"/>
    <w:rsid w:val="00FE59F4"/>
    <w:rsid w:val="00FE5B06"/>
    <w:rsid w:val="00FE5E9A"/>
    <w:rsid w:val="00FE608E"/>
    <w:rsid w:val="00FE66E5"/>
    <w:rsid w:val="00FE69DB"/>
    <w:rsid w:val="00FE69EA"/>
    <w:rsid w:val="00FE6D02"/>
    <w:rsid w:val="00FE713A"/>
    <w:rsid w:val="00FE727B"/>
    <w:rsid w:val="00FE72B4"/>
    <w:rsid w:val="00FE73B9"/>
    <w:rsid w:val="00FE7509"/>
    <w:rsid w:val="00FE78CE"/>
    <w:rsid w:val="00FE79B3"/>
    <w:rsid w:val="00FE7B19"/>
    <w:rsid w:val="00FE7F54"/>
    <w:rsid w:val="00FE7FC2"/>
    <w:rsid w:val="00FF01A4"/>
    <w:rsid w:val="00FF0721"/>
    <w:rsid w:val="00FF0A5C"/>
    <w:rsid w:val="00FF0D0C"/>
    <w:rsid w:val="00FF0DA5"/>
    <w:rsid w:val="00FF102B"/>
    <w:rsid w:val="00FF136C"/>
    <w:rsid w:val="00FF1568"/>
    <w:rsid w:val="00FF1A67"/>
    <w:rsid w:val="00FF1E63"/>
    <w:rsid w:val="00FF209A"/>
    <w:rsid w:val="00FF21D8"/>
    <w:rsid w:val="00FF22C2"/>
    <w:rsid w:val="00FF27D7"/>
    <w:rsid w:val="00FF2969"/>
    <w:rsid w:val="00FF2B20"/>
    <w:rsid w:val="00FF2D3D"/>
    <w:rsid w:val="00FF2E4D"/>
    <w:rsid w:val="00FF302A"/>
    <w:rsid w:val="00FF312D"/>
    <w:rsid w:val="00FF3134"/>
    <w:rsid w:val="00FF31C9"/>
    <w:rsid w:val="00FF3484"/>
    <w:rsid w:val="00FF3713"/>
    <w:rsid w:val="00FF388F"/>
    <w:rsid w:val="00FF3A22"/>
    <w:rsid w:val="00FF40F8"/>
    <w:rsid w:val="00FF48AA"/>
    <w:rsid w:val="00FF48E5"/>
    <w:rsid w:val="00FF4BCB"/>
    <w:rsid w:val="00FF5169"/>
    <w:rsid w:val="00FF598C"/>
    <w:rsid w:val="00FF5D04"/>
    <w:rsid w:val="00FF6061"/>
    <w:rsid w:val="00FF64C0"/>
    <w:rsid w:val="00FF6647"/>
    <w:rsid w:val="00FF6D9D"/>
    <w:rsid w:val="00FF7026"/>
    <w:rsid w:val="00FF7479"/>
    <w:rsid w:val="00FF79A8"/>
    <w:rsid w:val="00FF7BAF"/>
    <w:rsid w:val="00FF7C2C"/>
    <w:rsid w:val="00FF7C6F"/>
    <w:rsid w:val="00FF7D4C"/>
    <w:rsid w:val="00FF7FE7"/>
    <w:rsid w:val="01005948"/>
    <w:rsid w:val="0100AA92"/>
    <w:rsid w:val="010143DC"/>
    <w:rsid w:val="01067929"/>
    <w:rsid w:val="01073696"/>
    <w:rsid w:val="0108485B"/>
    <w:rsid w:val="0108D8E2"/>
    <w:rsid w:val="0108DDE0"/>
    <w:rsid w:val="010AB112"/>
    <w:rsid w:val="010B2B77"/>
    <w:rsid w:val="010C52A1"/>
    <w:rsid w:val="010D0E5D"/>
    <w:rsid w:val="010D24BC"/>
    <w:rsid w:val="010DB497"/>
    <w:rsid w:val="01120A63"/>
    <w:rsid w:val="0112F95B"/>
    <w:rsid w:val="0113F9B5"/>
    <w:rsid w:val="0114C17C"/>
    <w:rsid w:val="01194C45"/>
    <w:rsid w:val="0119BC08"/>
    <w:rsid w:val="0119C3D5"/>
    <w:rsid w:val="011C266C"/>
    <w:rsid w:val="011C7843"/>
    <w:rsid w:val="0120E69F"/>
    <w:rsid w:val="01236896"/>
    <w:rsid w:val="0123E7A3"/>
    <w:rsid w:val="012694F5"/>
    <w:rsid w:val="0126A5DE"/>
    <w:rsid w:val="0126C50A"/>
    <w:rsid w:val="01285FBB"/>
    <w:rsid w:val="0128A6E0"/>
    <w:rsid w:val="0129089D"/>
    <w:rsid w:val="01299569"/>
    <w:rsid w:val="012AD456"/>
    <w:rsid w:val="012B189D"/>
    <w:rsid w:val="012E3DB0"/>
    <w:rsid w:val="012F9521"/>
    <w:rsid w:val="01316C68"/>
    <w:rsid w:val="01333FCF"/>
    <w:rsid w:val="013490F7"/>
    <w:rsid w:val="01363466"/>
    <w:rsid w:val="0136CDC0"/>
    <w:rsid w:val="0138C3F1"/>
    <w:rsid w:val="013BB1CB"/>
    <w:rsid w:val="013CFBBB"/>
    <w:rsid w:val="013D5260"/>
    <w:rsid w:val="013FB65D"/>
    <w:rsid w:val="0140FBBC"/>
    <w:rsid w:val="0141CFC4"/>
    <w:rsid w:val="0143472B"/>
    <w:rsid w:val="0143C206"/>
    <w:rsid w:val="0145F98F"/>
    <w:rsid w:val="01461ACE"/>
    <w:rsid w:val="0147A125"/>
    <w:rsid w:val="014FF0F8"/>
    <w:rsid w:val="0152A904"/>
    <w:rsid w:val="0152CDE3"/>
    <w:rsid w:val="0152D617"/>
    <w:rsid w:val="0154BF77"/>
    <w:rsid w:val="0154E43C"/>
    <w:rsid w:val="01589718"/>
    <w:rsid w:val="0158A86B"/>
    <w:rsid w:val="015906DA"/>
    <w:rsid w:val="015959A8"/>
    <w:rsid w:val="0159E346"/>
    <w:rsid w:val="015CBCAD"/>
    <w:rsid w:val="015D14EF"/>
    <w:rsid w:val="015E0162"/>
    <w:rsid w:val="015E2F31"/>
    <w:rsid w:val="015ED50C"/>
    <w:rsid w:val="015F563F"/>
    <w:rsid w:val="016070E2"/>
    <w:rsid w:val="0160A9E6"/>
    <w:rsid w:val="016114F4"/>
    <w:rsid w:val="0165AC12"/>
    <w:rsid w:val="0166917D"/>
    <w:rsid w:val="0168544C"/>
    <w:rsid w:val="01685DD4"/>
    <w:rsid w:val="01694969"/>
    <w:rsid w:val="016A86D1"/>
    <w:rsid w:val="016C6E99"/>
    <w:rsid w:val="016CB3DF"/>
    <w:rsid w:val="016DD81E"/>
    <w:rsid w:val="016E33D8"/>
    <w:rsid w:val="0170907D"/>
    <w:rsid w:val="0171B1D8"/>
    <w:rsid w:val="01728205"/>
    <w:rsid w:val="0172C771"/>
    <w:rsid w:val="017631E5"/>
    <w:rsid w:val="0177AE7C"/>
    <w:rsid w:val="017851E2"/>
    <w:rsid w:val="01785E1A"/>
    <w:rsid w:val="0178ED1D"/>
    <w:rsid w:val="0179577F"/>
    <w:rsid w:val="01798642"/>
    <w:rsid w:val="017A79BF"/>
    <w:rsid w:val="017A9DEE"/>
    <w:rsid w:val="017B0CC1"/>
    <w:rsid w:val="017B4523"/>
    <w:rsid w:val="017BD19B"/>
    <w:rsid w:val="017CF3F9"/>
    <w:rsid w:val="017D8BBD"/>
    <w:rsid w:val="017EAD18"/>
    <w:rsid w:val="017EE582"/>
    <w:rsid w:val="017F452A"/>
    <w:rsid w:val="017FAA6D"/>
    <w:rsid w:val="01805089"/>
    <w:rsid w:val="0180EEA0"/>
    <w:rsid w:val="01827662"/>
    <w:rsid w:val="0185283A"/>
    <w:rsid w:val="01853AC5"/>
    <w:rsid w:val="0185F07A"/>
    <w:rsid w:val="01861762"/>
    <w:rsid w:val="018733BF"/>
    <w:rsid w:val="018A195D"/>
    <w:rsid w:val="018FA1BA"/>
    <w:rsid w:val="018FA270"/>
    <w:rsid w:val="018FD776"/>
    <w:rsid w:val="0190D3EF"/>
    <w:rsid w:val="01978E35"/>
    <w:rsid w:val="01987D17"/>
    <w:rsid w:val="0198BE40"/>
    <w:rsid w:val="0199AD60"/>
    <w:rsid w:val="019B232B"/>
    <w:rsid w:val="019F0BA7"/>
    <w:rsid w:val="019F661A"/>
    <w:rsid w:val="019F7898"/>
    <w:rsid w:val="01A0415F"/>
    <w:rsid w:val="01A2BBE5"/>
    <w:rsid w:val="01A33931"/>
    <w:rsid w:val="01A569D3"/>
    <w:rsid w:val="01A6A7E5"/>
    <w:rsid w:val="01A83BC2"/>
    <w:rsid w:val="01A924CC"/>
    <w:rsid w:val="01A9E9FB"/>
    <w:rsid w:val="01AA8D5C"/>
    <w:rsid w:val="01AB3FA2"/>
    <w:rsid w:val="01ABE5C7"/>
    <w:rsid w:val="01AE9C44"/>
    <w:rsid w:val="01B0E359"/>
    <w:rsid w:val="01B109FB"/>
    <w:rsid w:val="01B16B43"/>
    <w:rsid w:val="01B1C083"/>
    <w:rsid w:val="01B1DDFD"/>
    <w:rsid w:val="01B2AD11"/>
    <w:rsid w:val="01B47050"/>
    <w:rsid w:val="01B4B8D7"/>
    <w:rsid w:val="01B669CF"/>
    <w:rsid w:val="01B76A4B"/>
    <w:rsid w:val="01BB6CFF"/>
    <w:rsid w:val="01BD1850"/>
    <w:rsid w:val="01BE7A37"/>
    <w:rsid w:val="01BF1146"/>
    <w:rsid w:val="01C0579D"/>
    <w:rsid w:val="01C3559C"/>
    <w:rsid w:val="01C58B00"/>
    <w:rsid w:val="01C6892A"/>
    <w:rsid w:val="01C698C0"/>
    <w:rsid w:val="01C6C3F9"/>
    <w:rsid w:val="01C6DCFB"/>
    <w:rsid w:val="01C7EC5D"/>
    <w:rsid w:val="01C89383"/>
    <w:rsid w:val="01C8B5AB"/>
    <w:rsid w:val="01C8F63D"/>
    <w:rsid w:val="01C9047A"/>
    <w:rsid w:val="01CB06FA"/>
    <w:rsid w:val="01CBDCD0"/>
    <w:rsid w:val="01CD06F5"/>
    <w:rsid w:val="01CEF15B"/>
    <w:rsid w:val="01CFAF66"/>
    <w:rsid w:val="01D06135"/>
    <w:rsid w:val="01D21326"/>
    <w:rsid w:val="01D2D5FD"/>
    <w:rsid w:val="01D38FEA"/>
    <w:rsid w:val="01D3CF38"/>
    <w:rsid w:val="01D682A1"/>
    <w:rsid w:val="01D7F4D8"/>
    <w:rsid w:val="01D8383B"/>
    <w:rsid w:val="01D9A471"/>
    <w:rsid w:val="01DB8911"/>
    <w:rsid w:val="01DBC03D"/>
    <w:rsid w:val="01DC2185"/>
    <w:rsid w:val="01DC79F2"/>
    <w:rsid w:val="01DE31B2"/>
    <w:rsid w:val="01E2071D"/>
    <w:rsid w:val="01E217C3"/>
    <w:rsid w:val="01E25305"/>
    <w:rsid w:val="01E6A9B5"/>
    <w:rsid w:val="01E70178"/>
    <w:rsid w:val="01E9C06B"/>
    <w:rsid w:val="01EB796B"/>
    <w:rsid w:val="01EDE34D"/>
    <w:rsid w:val="01F05A35"/>
    <w:rsid w:val="01F0D897"/>
    <w:rsid w:val="01F1A994"/>
    <w:rsid w:val="01F2407E"/>
    <w:rsid w:val="01F386D5"/>
    <w:rsid w:val="01F3B13A"/>
    <w:rsid w:val="01F3BDFE"/>
    <w:rsid w:val="01F3DD37"/>
    <w:rsid w:val="01F4228A"/>
    <w:rsid w:val="01F46C19"/>
    <w:rsid w:val="01F51E11"/>
    <w:rsid w:val="01F62E57"/>
    <w:rsid w:val="01F677AA"/>
    <w:rsid w:val="01F6CAE9"/>
    <w:rsid w:val="01F77688"/>
    <w:rsid w:val="01FE3112"/>
    <w:rsid w:val="0200238D"/>
    <w:rsid w:val="020065DD"/>
    <w:rsid w:val="02012FC6"/>
    <w:rsid w:val="0201ABA9"/>
    <w:rsid w:val="02025563"/>
    <w:rsid w:val="0202647E"/>
    <w:rsid w:val="02028204"/>
    <w:rsid w:val="0202ECFF"/>
    <w:rsid w:val="02033A76"/>
    <w:rsid w:val="02044724"/>
    <w:rsid w:val="02059672"/>
    <w:rsid w:val="0205F1AB"/>
    <w:rsid w:val="02065C41"/>
    <w:rsid w:val="0206623B"/>
    <w:rsid w:val="02067530"/>
    <w:rsid w:val="0207BF8B"/>
    <w:rsid w:val="0209EFFF"/>
    <w:rsid w:val="020AADA6"/>
    <w:rsid w:val="020CB8D3"/>
    <w:rsid w:val="020D5907"/>
    <w:rsid w:val="020EAD85"/>
    <w:rsid w:val="021012CE"/>
    <w:rsid w:val="02141A2D"/>
    <w:rsid w:val="0216A843"/>
    <w:rsid w:val="02182D07"/>
    <w:rsid w:val="021A2ACA"/>
    <w:rsid w:val="021BB953"/>
    <w:rsid w:val="021BE50E"/>
    <w:rsid w:val="021F1025"/>
    <w:rsid w:val="021F9B67"/>
    <w:rsid w:val="02205532"/>
    <w:rsid w:val="0221A4DD"/>
    <w:rsid w:val="0223777B"/>
    <w:rsid w:val="02269A03"/>
    <w:rsid w:val="0226F73D"/>
    <w:rsid w:val="022B5729"/>
    <w:rsid w:val="022C57EA"/>
    <w:rsid w:val="022CF97D"/>
    <w:rsid w:val="023235C5"/>
    <w:rsid w:val="0232E5CB"/>
    <w:rsid w:val="02335D0A"/>
    <w:rsid w:val="02349B31"/>
    <w:rsid w:val="0234D40C"/>
    <w:rsid w:val="0235F55D"/>
    <w:rsid w:val="0236ED99"/>
    <w:rsid w:val="02373C2F"/>
    <w:rsid w:val="0238B553"/>
    <w:rsid w:val="02393F5B"/>
    <w:rsid w:val="023A482D"/>
    <w:rsid w:val="023A6A2B"/>
    <w:rsid w:val="023AFBC5"/>
    <w:rsid w:val="023EC8FD"/>
    <w:rsid w:val="023FD575"/>
    <w:rsid w:val="0240375B"/>
    <w:rsid w:val="0240BA33"/>
    <w:rsid w:val="02417860"/>
    <w:rsid w:val="0244F223"/>
    <w:rsid w:val="02459CBA"/>
    <w:rsid w:val="0246066D"/>
    <w:rsid w:val="02496277"/>
    <w:rsid w:val="0249A7DF"/>
    <w:rsid w:val="024A54A1"/>
    <w:rsid w:val="024AD970"/>
    <w:rsid w:val="024CCF7D"/>
    <w:rsid w:val="024EBDA2"/>
    <w:rsid w:val="0252EEC9"/>
    <w:rsid w:val="025451FC"/>
    <w:rsid w:val="0257AA19"/>
    <w:rsid w:val="02582D1F"/>
    <w:rsid w:val="02590810"/>
    <w:rsid w:val="025B4CCE"/>
    <w:rsid w:val="025B9695"/>
    <w:rsid w:val="025C2262"/>
    <w:rsid w:val="025D6390"/>
    <w:rsid w:val="025D8745"/>
    <w:rsid w:val="025E8473"/>
    <w:rsid w:val="02604890"/>
    <w:rsid w:val="02634C9D"/>
    <w:rsid w:val="0264F24B"/>
    <w:rsid w:val="026539E0"/>
    <w:rsid w:val="0265620D"/>
    <w:rsid w:val="026666FC"/>
    <w:rsid w:val="02674E83"/>
    <w:rsid w:val="0267A0A6"/>
    <w:rsid w:val="026917C3"/>
    <w:rsid w:val="026A35AC"/>
    <w:rsid w:val="026B8304"/>
    <w:rsid w:val="026BBCEE"/>
    <w:rsid w:val="026CBFF9"/>
    <w:rsid w:val="026CC489"/>
    <w:rsid w:val="026CC6E6"/>
    <w:rsid w:val="026CED81"/>
    <w:rsid w:val="026E1D81"/>
    <w:rsid w:val="026E859C"/>
    <w:rsid w:val="0271B880"/>
    <w:rsid w:val="0272CEBD"/>
    <w:rsid w:val="02730F42"/>
    <w:rsid w:val="02766E89"/>
    <w:rsid w:val="0276A780"/>
    <w:rsid w:val="0277EB45"/>
    <w:rsid w:val="027832F7"/>
    <w:rsid w:val="02784AC3"/>
    <w:rsid w:val="02795293"/>
    <w:rsid w:val="027977DB"/>
    <w:rsid w:val="027B5585"/>
    <w:rsid w:val="028418A5"/>
    <w:rsid w:val="0284D540"/>
    <w:rsid w:val="0285A4C7"/>
    <w:rsid w:val="0285F113"/>
    <w:rsid w:val="0286068B"/>
    <w:rsid w:val="02886333"/>
    <w:rsid w:val="0288ADB0"/>
    <w:rsid w:val="028E22AA"/>
    <w:rsid w:val="02917496"/>
    <w:rsid w:val="029460BF"/>
    <w:rsid w:val="0294C70E"/>
    <w:rsid w:val="02955950"/>
    <w:rsid w:val="0296FDBF"/>
    <w:rsid w:val="0298D0A6"/>
    <w:rsid w:val="029913EA"/>
    <w:rsid w:val="02995FDC"/>
    <w:rsid w:val="029B6954"/>
    <w:rsid w:val="02A09BF8"/>
    <w:rsid w:val="02A1B6FE"/>
    <w:rsid w:val="02A27005"/>
    <w:rsid w:val="02A350FF"/>
    <w:rsid w:val="02A614D9"/>
    <w:rsid w:val="02A6EB03"/>
    <w:rsid w:val="02A9C624"/>
    <w:rsid w:val="02AB717B"/>
    <w:rsid w:val="02AEA9D5"/>
    <w:rsid w:val="02AF3280"/>
    <w:rsid w:val="02B2828F"/>
    <w:rsid w:val="02B288DF"/>
    <w:rsid w:val="02B3FD1F"/>
    <w:rsid w:val="02B48F9A"/>
    <w:rsid w:val="02B707EC"/>
    <w:rsid w:val="02B79823"/>
    <w:rsid w:val="02B7C328"/>
    <w:rsid w:val="02B83810"/>
    <w:rsid w:val="02B89F05"/>
    <w:rsid w:val="02B9F505"/>
    <w:rsid w:val="02BF19A0"/>
    <w:rsid w:val="02BF1DB8"/>
    <w:rsid w:val="02BF434C"/>
    <w:rsid w:val="02C2E834"/>
    <w:rsid w:val="02C3CB52"/>
    <w:rsid w:val="02C4037C"/>
    <w:rsid w:val="02C4B87A"/>
    <w:rsid w:val="02C57F5E"/>
    <w:rsid w:val="02C71663"/>
    <w:rsid w:val="02C7B8EE"/>
    <w:rsid w:val="02C85B76"/>
    <w:rsid w:val="02CAD4BE"/>
    <w:rsid w:val="02CBB41B"/>
    <w:rsid w:val="02CE5542"/>
    <w:rsid w:val="02D336B0"/>
    <w:rsid w:val="02D49790"/>
    <w:rsid w:val="02D4B409"/>
    <w:rsid w:val="02D6FBC0"/>
    <w:rsid w:val="02DC5D0A"/>
    <w:rsid w:val="02DCF605"/>
    <w:rsid w:val="02DE4E97"/>
    <w:rsid w:val="02E027A1"/>
    <w:rsid w:val="02E10893"/>
    <w:rsid w:val="02E1F5AB"/>
    <w:rsid w:val="02E4B35B"/>
    <w:rsid w:val="02E55C5A"/>
    <w:rsid w:val="02E863F6"/>
    <w:rsid w:val="02EA6958"/>
    <w:rsid w:val="02EB8335"/>
    <w:rsid w:val="02ED23F7"/>
    <w:rsid w:val="02EDA912"/>
    <w:rsid w:val="02EE28F2"/>
    <w:rsid w:val="02EE937A"/>
    <w:rsid w:val="02F44D24"/>
    <w:rsid w:val="02F45C38"/>
    <w:rsid w:val="02F5703B"/>
    <w:rsid w:val="02F5CB44"/>
    <w:rsid w:val="02F699E6"/>
    <w:rsid w:val="02F6D7CF"/>
    <w:rsid w:val="02F8E550"/>
    <w:rsid w:val="02FD8092"/>
    <w:rsid w:val="02FF5F97"/>
    <w:rsid w:val="03004338"/>
    <w:rsid w:val="030439D1"/>
    <w:rsid w:val="03053325"/>
    <w:rsid w:val="03062057"/>
    <w:rsid w:val="030B4875"/>
    <w:rsid w:val="030B9355"/>
    <w:rsid w:val="030D6A22"/>
    <w:rsid w:val="031023B7"/>
    <w:rsid w:val="0311AF02"/>
    <w:rsid w:val="0311E7A8"/>
    <w:rsid w:val="0315CF19"/>
    <w:rsid w:val="03178A55"/>
    <w:rsid w:val="031BAE4F"/>
    <w:rsid w:val="031C2A79"/>
    <w:rsid w:val="031D17EA"/>
    <w:rsid w:val="031D98EA"/>
    <w:rsid w:val="031EED98"/>
    <w:rsid w:val="0322875D"/>
    <w:rsid w:val="0323D472"/>
    <w:rsid w:val="0324121B"/>
    <w:rsid w:val="03244AC2"/>
    <w:rsid w:val="0327BB05"/>
    <w:rsid w:val="0327C6A7"/>
    <w:rsid w:val="032808D4"/>
    <w:rsid w:val="03285426"/>
    <w:rsid w:val="0328F768"/>
    <w:rsid w:val="03296FCE"/>
    <w:rsid w:val="032C3462"/>
    <w:rsid w:val="032EE587"/>
    <w:rsid w:val="0331D29F"/>
    <w:rsid w:val="03329BCC"/>
    <w:rsid w:val="0332B2A6"/>
    <w:rsid w:val="0332EDF2"/>
    <w:rsid w:val="0333ACFF"/>
    <w:rsid w:val="03363F13"/>
    <w:rsid w:val="0336CB75"/>
    <w:rsid w:val="03373512"/>
    <w:rsid w:val="0338BCC5"/>
    <w:rsid w:val="0338DE5A"/>
    <w:rsid w:val="033A1B77"/>
    <w:rsid w:val="033BD015"/>
    <w:rsid w:val="033BD84A"/>
    <w:rsid w:val="033C98AC"/>
    <w:rsid w:val="033D7322"/>
    <w:rsid w:val="033E076A"/>
    <w:rsid w:val="033E3F1F"/>
    <w:rsid w:val="03405153"/>
    <w:rsid w:val="0340C2F9"/>
    <w:rsid w:val="03429738"/>
    <w:rsid w:val="03459410"/>
    <w:rsid w:val="034762B7"/>
    <w:rsid w:val="0348F2C8"/>
    <w:rsid w:val="03496EA4"/>
    <w:rsid w:val="0349C95D"/>
    <w:rsid w:val="034A743A"/>
    <w:rsid w:val="034B19F2"/>
    <w:rsid w:val="034BF641"/>
    <w:rsid w:val="034C8EC0"/>
    <w:rsid w:val="0350A876"/>
    <w:rsid w:val="0350EBDF"/>
    <w:rsid w:val="035151FA"/>
    <w:rsid w:val="0356062F"/>
    <w:rsid w:val="0356D195"/>
    <w:rsid w:val="035A1D22"/>
    <w:rsid w:val="035BAA45"/>
    <w:rsid w:val="035CDC00"/>
    <w:rsid w:val="035E1885"/>
    <w:rsid w:val="035F82F3"/>
    <w:rsid w:val="0361E606"/>
    <w:rsid w:val="0363478E"/>
    <w:rsid w:val="03643A3A"/>
    <w:rsid w:val="0364485C"/>
    <w:rsid w:val="03650138"/>
    <w:rsid w:val="036510BE"/>
    <w:rsid w:val="03664AE8"/>
    <w:rsid w:val="03664D28"/>
    <w:rsid w:val="0368CC40"/>
    <w:rsid w:val="0369BA34"/>
    <w:rsid w:val="036BF567"/>
    <w:rsid w:val="036C5070"/>
    <w:rsid w:val="036C82A2"/>
    <w:rsid w:val="036CC96F"/>
    <w:rsid w:val="036D718A"/>
    <w:rsid w:val="036D813A"/>
    <w:rsid w:val="036EE24B"/>
    <w:rsid w:val="03705B74"/>
    <w:rsid w:val="0371EAF2"/>
    <w:rsid w:val="03729497"/>
    <w:rsid w:val="03761D4E"/>
    <w:rsid w:val="03764B57"/>
    <w:rsid w:val="037A24E5"/>
    <w:rsid w:val="037A3096"/>
    <w:rsid w:val="037C8831"/>
    <w:rsid w:val="037D6F42"/>
    <w:rsid w:val="037EAD70"/>
    <w:rsid w:val="03837DB7"/>
    <w:rsid w:val="03847970"/>
    <w:rsid w:val="03870C20"/>
    <w:rsid w:val="0387F72D"/>
    <w:rsid w:val="038E7EA8"/>
    <w:rsid w:val="038FEC7A"/>
    <w:rsid w:val="03938C91"/>
    <w:rsid w:val="0398D576"/>
    <w:rsid w:val="03995A0D"/>
    <w:rsid w:val="039A48F8"/>
    <w:rsid w:val="039C6C31"/>
    <w:rsid w:val="039D4738"/>
    <w:rsid w:val="039D6A48"/>
    <w:rsid w:val="039D81FD"/>
    <w:rsid w:val="039EDECD"/>
    <w:rsid w:val="039F338C"/>
    <w:rsid w:val="03A68E94"/>
    <w:rsid w:val="03A7C4B7"/>
    <w:rsid w:val="03A7E581"/>
    <w:rsid w:val="03A9864A"/>
    <w:rsid w:val="03AA7C22"/>
    <w:rsid w:val="03AB7D72"/>
    <w:rsid w:val="03ACBCA2"/>
    <w:rsid w:val="03AD46F2"/>
    <w:rsid w:val="03AE98AE"/>
    <w:rsid w:val="03B3C0AD"/>
    <w:rsid w:val="03B3D97A"/>
    <w:rsid w:val="03B65F74"/>
    <w:rsid w:val="03B8256B"/>
    <w:rsid w:val="03BA4211"/>
    <w:rsid w:val="03BA8DF2"/>
    <w:rsid w:val="03BA9649"/>
    <w:rsid w:val="03BAAD84"/>
    <w:rsid w:val="03BEF17B"/>
    <w:rsid w:val="03C26A64"/>
    <w:rsid w:val="03C29CF2"/>
    <w:rsid w:val="03C420B0"/>
    <w:rsid w:val="03C4E3FE"/>
    <w:rsid w:val="03C85D7E"/>
    <w:rsid w:val="03C9BBB9"/>
    <w:rsid w:val="03CD290F"/>
    <w:rsid w:val="03CE4B61"/>
    <w:rsid w:val="03CE7D5E"/>
    <w:rsid w:val="03CEFE5B"/>
    <w:rsid w:val="03CFD3A3"/>
    <w:rsid w:val="03D26835"/>
    <w:rsid w:val="03D31DF2"/>
    <w:rsid w:val="03D37124"/>
    <w:rsid w:val="03D51059"/>
    <w:rsid w:val="03D5DB41"/>
    <w:rsid w:val="03D5E7F4"/>
    <w:rsid w:val="03D5EF91"/>
    <w:rsid w:val="03D8E636"/>
    <w:rsid w:val="03D978F9"/>
    <w:rsid w:val="03DB07D0"/>
    <w:rsid w:val="03DC5103"/>
    <w:rsid w:val="03DF0738"/>
    <w:rsid w:val="03E24D35"/>
    <w:rsid w:val="03E3A65D"/>
    <w:rsid w:val="03E451B9"/>
    <w:rsid w:val="03E45810"/>
    <w:rsid w:val="03E4AE16"/>
    <w:rsid w:val="03E54935"/>
    <w:rsid w:val="03E821CA"/>
    <w:rsid w:val="03ED2113"/>
    <w:rsid w:val="03EEEC15"/>
    <w:rsid w:val="03F62A2C"/>
    <w:rsid w:val="03F6F99A"/>
    <w:rsid w:val="03F76F5A"/>
    <w:rsid w:val="03FB4FDF"/>
    <w:rsid w:val="03FD524D"/>
    <w:rsid w:val="03FDDD9A"/>
    <w:rsid w:val="03FDF26E"/>
    <w:rsid w:val="03FF1AFC"/>
    <w:rsid w:val="03FF5945"/>
    <w:rsid w:val="04008A1A"/>
    <w:rsid w:val="04018C2E"/>
    <w:rsid w:val="04024DFE"/>
    <w:rsid w:val="04030C5E"/>
    <w:rsid w:val="04037A5F"/>
    <w:rsid w:val="04043D74"/>
    <w:rsid w:val="040C40BA"/>
    <w:rsid w:val="040DC92E"/>
    <w:rsid w:val="04114EDF"/>
    <w:rsid w:val="0411F79B"/>
    <w:rsid w:val="0411F9B7"/>
    <w:rsid w:val="04189D53"/>
    <w:rsid w:val="041A3A49"/>
    <w:rsid w:val="041AB7E8"/>
    <w:rsid w:val="041C0318"/>
    <w:rsid w:val="041C6525"/>
    <w:rsid w:val="041E3698"/>
    <w:rsid w:val="041FC3B1"/>
    <w:rsid w:val="04205F49"/>
    <w:rsid w:val="04210360"/>
    <w:rsid w:val="0425321F"/>
    <w:rsid w:val="0426D337"/>
    <w:rsid w:val="0427B7CF"/>
    <w:rsid w:val="0428DAF1"/>
    <w:rsid w:val="0429E130"/>
    <w:rsid w:val="042AFB86"/>
    <w:rsid w:val="042B905D"/>
    <w:rsid w:val="042C1F9E"/>
    <w:rsid w:val="042D19DC"/>
    <w:rsid w:val="042D4B48"/>
    <w:rsid w:val="042DD87E"/>
    <w:rsid w:val="042F5BD3"/>
    <w:rsid w:val="042F768A"/>
    <w:rsid w:val="04319AE0"/>
    <w:rsid w:val="0432D054"/>
    <w:rsid w:val="043382DF"/>
    <w:rsid w:val="0434E359"/>
    <w:rsid w:val="043859A1"/>
    <w:rsid w:val="04386B31"/>
    <w:rsid w:val="0438B03A"/>
    <w:rsid w:val="0439ABFA"/>
    <w:rsid w:val="043B7D59"/>
    <w:rsid w:val="043CD86C"/>
    <w:rsid w:val="043E4B44"/>
    <w:rsid w:val="043F4FAC"/>
    <w:rsid w:val="043FA54A"/>
    <w:rsid w:val="0440DD55"/>
    <w:rsid w:val="0442109D"/>
    <w:rsid w:val="044234B6"/>
    <w:rsid w:val="0442998A"/>
    <w:rsid w:val="044410B5"/>
    <w:rsid w:val="044842A0"/>
    <w:rsid w:val="044A9061"/>
    <w:rsid w:val="044C42C9"/>
    <w:rsid w:val="044E5192"/>
    <w:rsid w:val="044EC970"/>
    <w:rsid w:val="0450FD66"/>
    <w:rsid w:val="04514230"/>
    <w:rsid w:val="045157E5"/>
    <w:rsid w:val="045204A7"/>
    <w:rsid w:val="045221A7"/>
    <w:rsid w:val="0452374A"/>
    <w:rsid w:val="0453274F"/>
    <w:rsid w:val="0458EF87"/>
    <w:rsid w:val="045916DC"/>
    <w:rsid w:val="045A018B"/>
    <w:rsid w:val="045B1FB6"/>
    <w:rsid w:val="045BBC22"/>
    <w:rsid w:val="045C8B7E"/>
    <w:rsid w:val="045C9105"/>
    <w:rsid w:val="045DA059"/>
    <w:rsid w:val="045F2989"/>
    <w:rsid w:val="045F2FCF"/>
    <w:rsid w:val="0462DC72"/>
    <w:rsid w:val="04632F75"/>
    <w:rsid w:val="0466EA25"/>
    <w:rsid w:val="04670976"/>
    <w:rsid w:val="0469B51B"/>
    <w:rsid w:val="046CE9F4"/>
    <w:rsid w:val="046E423B"/>
    <w:rsid w:val="046E552A"/>
    <w:rsid w:val="046E5759"/>
    <w:rsid w:val="046F1D1D"/>
    <w:rsid w:val="046FBF67"/>
    <w:rsid w:val="04705EE3"/>
    <w:rsid w:val="04707892"/>
    <w:rsid w:val="0470A7DC"/>
    <w:rsid w:val="0470DEDA"/>
    <w:rsid w:val="04715214"/>
    <w:rsid w:val="04722423"/>
    <w:rsid w:val="0473B812"/>
    <w:rsid w:val="04758511"/>
    <w:rsid w:val="0475CF61"/>
    <w:rsid w:val="04769398"/>
    <w:rsid w:val="0476A78C"/>
    <w:rsid w:val="0476E569"/>
    <w:rsid w:val="0478A21A"/>
    <w:rsid w:val="047B8A46"/>
    <w:rsid w:val="047C08DE"/>
    <w:rsid w:val="047F0FBC"/>
    <w:rsid w:val="047FE6D4"/>
    <w:rsid w:val="04806580"/>
    <w:rsid w:val="048699D5"/>
    <w:rsid w:val="0486A86F"/>
    <w:rsid w:val="0489366C"/>
    <w:rsid w:val="04894E99"/>
    <w:rsid w:val="048B263E"/>
    <w:rsid w:val="048DD7D1"/>
    <w:rsid w:val="048DE868"/>
    <w:rsid w:val="048F1750"/>
    <w:rsid w:val="0491C28D"/>
    <w:rsid w:val="0491FB6F"/>
    <w:rsid w:val="0493AEE1"/>
    <w:rsid w:val="04940D08"/>
    <w:rsid w:val="0494860B"/>
    <w:rsid w:val="0494B5B1"/>
    <w:rsid w:val="0494CAFB"/>
    <w:rsid w:val="0495F670"/>
    <w:rsid w:val="04963750"/>
    <w:rsid w:val="04985952"/>
    <w:rsid w:val="0498D6D2"/>
    <w:rsid w:val="049B3727"/>
    <w:rsid w:val="049C3E39"/>
    <w:rsid w:val="049DB7D2"/>
    <w:rsid w:val="049ECA2F"/>
    <w:rsid w:val="049FE5F7"/>
    <w:rsid w:val="04A02E5C"/>
    <w:rsid w:val="04A2D7C6"/>
    <w:rsid w:val="04A2F842"/>
    <w:rsid w:val="04A44CA7"/>
    <w:rsid w:val="04A4BC8B"/>
    <w:rsid w:val="04A57945"/>
    <w:rsid w:val="04A5EC90"/>
    <w:rsid w:val="04A5FFD6"/>
    <w:rsid w:val="04A69479"/>
    <w:rsid w:val="04A84DD9"/>
    <w:rsid w:val="04AA179E"/>
    <w:rsid w:val="04ABB730"/>
    <w:rsid w:val="04ADA816"/>
    <w:rsid w:val="04B00669"/>
    <w:rsid w:val="04B09913"/>
    <w:rsid w:val="04B21310"/>
    <w:rsid w:val="04B262F6"/>
    <w:rsid w:val="04B307C2"/>
    <w:rsid w:val="04B53B3B"/>
    <w:rsid w:val="04B54578"/>
    <w:rsid w:val="04B78AEC"/>
    <w:rsid w:val="04B95893"/>
    <w:rsid w:val="04BA2572"/>
    <w:rsid w:val="04BAA518"/>
    <w:rsid w:val="04BE5C93"/>
    <w:rsid w:val="04BE7F2B"/>
    <w:rsid w:val="04BF3E8F"/>
    <w:rsid w:val="04BF8D94"/>
    <w:rsid w:val="04C28486"/>
    <w:rsid w:val="04C35864"/>
    <w:rsid w:val="04C3CE94"/>
    <w:rsid w:val="04C4E858"/>
    <w:rsid w:val="04C5831D"/>
    <w:rsid w:val="04C71C74"/>
    <w:rsid w:val="04C79531"/>
    <w:rsid w:val="04CACCAC"/>
    <w:rsid w:val="04CB8F9C"/>
    <w:rsid w:val="04CEDD96"/>
    <w:rsid w:val="04D157EE"/>
    <w:rsid w:val="04D2E52C"/>
    <w:rsid w:val="04D4CC43"/>
    <w:rsid w:val="04D68ACF"/>
    <w:rsid w:val="04D98C86"/>
    <w:rsid w:val="04DD3ED1"/>
    <w:rsid w:val="04DEC34F"/>
    <w:rsid w:val="04E3BF2D"/>
    <w:rsid w:val="04E4C938"/>
    <w:rsid w:val="04E57761"/>
    <w:rsid w:val="04E5DCD0"/>
    <w:rsid w:val="04E78ADB"/>
    <w:rsid w:val="04EA26EB"/>
    <w:rsid w:val="04EB6899"/>
    <w:rsid w:val="04EECE35"/>
    <w:rsid w:val="04F0D21B"/>
    <w:rsid w:val="04F15748"/>
    <w:rsid w:val="04F16601"/>
    <w:rsid w:val="04F2CEB2"/>
    <w:rsid w:val="04F34B86"/>
    <w:rsid w:val="04F447E8"/>
    <w:rsid w:val="04F56889"/>
    <w:rsid w:val="04F6D774"/>
    <w:rsid w:val="04F6F8BD"/>
    <w:rsid w:val="04F7B2A3"/>
    <w:rsid w:val="04F7E4ED"/>
    <w:rsid w:val="04F8A471"/>
    <w:rsid w:val="04F8AB99"/>
    <w:rsid w:val="04F95F9D"/>
    <w:rsid w:val="04FA2C13"/>
    <w:rsid w:val="04FFFBBF"/>
    <w:rsid w:val="05000200"/>
    <w:rsid w:val="0501A964"/>
    <w:rsid w:val="0504F711"/>
    <w:rsid w:val="05064955"/>
    <w:rsid w:val="0508447D"/>
    <w:rsid w:val="050A96E0"/>
    <w:rsid w:val="050AEFAB"/>
    <w:rsid w:val="050AF6E6"/>
    <w:rsid w:val="050BE8A1"/>
    <w:rsid w:val="050C6D5B"/>
    <w:rsid w:val="050CA37C"/>
    <w:rsid w:val="050D4CD5"/>
    <w:rsid w:val="050DB37C"/>
    <w:rsid w:val="05150ED7"/>
    <w:rsid w:val="051580D5"/>
    <w:rsid w:val="051589D6"/>
    <w:rsid w:val="0516B9FF"/>
    <w:rsid w:val="0517B80F"/>
    <w:rsid w:val="0518A943"/>
    <w:rsid w:val="0518FC80"/>
    <w:rsid w:val="051A9B02"/>
    <w:rsid w:val="051B6DDC"/>
    <w:rsid w:val="051BB52A"/>
    <w:rsid w:val="051BCCC7"/>
    <w:rsid w:val="051C1915"/>
    <w:rsid w:val="051D49DB"/>
    <w:rsid w:val="051EABFE"/>
    <w:rsid w:val="051F460E"/>
    <w:rsid w:val="051FF025"/>
    <w:rsid w:val="0521961A"/>
    <w:rsid w:val="05261A14"/>
    <w:rsid w:val="05273833"/>
    <w:rsid w:val="052811FB"/>
    <w:rsid w:val="05286DA2"/>
    <w:rsid w:val="052B51B6"/>
    <w:rsid w:val="052C11F5"/>
    <w:rsid w:val="052CD94E"/>
    <w:rsid w:val="052EBA6A"/>
    <w:rsid w:val="052F0623"/>
    <w:rsid w:val="05310FAE"/>
    <w:rsid w:val="05335835"/>
    <w:rsid w:val="0534C853"/>
    <w:rsid w:val="05389A3F"/>
    <w:rsid w:val="0538B9D7"/>
    <w:rsid w:val="053B1787"/>
    <w:rsid w:val="053CEBCB"/>
    <w:rsid w:val="053F5CAF"/>
    <w:rsid w:val="054361B5"/>
    <w:rsid w:val="054397E3"/>
    <w:rsid w:val="05449E5C"/>
    <w:rsid w:val="0545307C"/>
    <w:rsid w:val="05458EAD"/>
    <w:rsid w:val="0546DD11"/>
    <w:rsid w:val="0547128F"/>
    <w:rsid w:val="05481B49"/>
    <w:rsid w:val="0548D6C0"/>
    <w:rsid w:val="0548FD04"/>
    <w:rsid w:val="05495332"/>
    <w:rsid w:val="054B6CC7"/>
    <w:rsid w:val="054E7C22"/>
    <w:rsid w:val="05516F0F"/>
    <w:rsid w:val="0552C1C9"/>
    <w:rsid w:val="0553FF6B"/>
    <w:rsid w:val="05552947"/>
    <w:rsid w:val="05554E1B"/>
    <w:rsid w:val="0556DF85"/>
    <w:rsid w:val="055756BE"/>
    <w:rsid w:val="055B62B5"/>
    <w:rsid w:val="0560E908"/>
    <w:rsid w:val="0561D953"/>
    <w:rsid w:val="05623177"/>
    <w:rsid w:val="05640AE8"/>
    <w:rsid w:val="05644ED1"/>
    <w:rsid w:val="056457DB"/>
    <w:rsid w:val="0564D70C"/>
    <w:rsid w:val="0568AE4E"/>
    <w:rsid w:val="0568C80B"/>
    <w:rsid w:val="0569B992"/>
    <w:rsid w:val="056C3556"/>
    <w:rsid w:val="056C5CF8"/>
    <w:rsid w:val="056C66A5"/>
    <w:rsid w:val="056DCA14"/>
    <w:rsid w:val="056E5F0D"/>
    <w:rsid w:val="056E7656"/>
    <w:rsid w:val="056E8AEF"/>
    <w:rsid w:val="056EEA02"/>
    <w:rsid w:val="05717BA3"/>
    <w:rsid w:val="057320B4"/>
    <w:rsid w:val="0574E6C9"/>
    <w:rsid w:val="0576B98D"/>
    <w:rsid w:val="05777637"/>
    <w:rsid w:val="05790A70"/>
    <w:rsid w:val="057C0409"/>
    <w:rsid w:val="057E3AEB"/>
    <w:rsid w:val="057E6781"/>
    <w:rsid w:val="058053F5"/>
    <w:rsid w:val="058136BB"/>
    <w:rsid w:val="0582ABB2"/>
    <w:rsid w:val="05854876"/>
    <w:rsid w:val="058549E1"/>
    <w:rsid w:val="0586731A"/>
    <w:rsid w:val="05872052"/>
    <w:rsid w:val="05889648"/>
    <w:rsid w:val="0588BC8A"/>
    <w:rsid w:val="058A4183"/>
    <w:rsid w:val="058A9469"/>
    <w:rsid w:val="058F0069"/>
    <w:rsid w:val="05903B79"/>
    <w:rsid w:val="05915768"/>
    <w:rsid w:val="05916B0F"/>
    <w:rsid w:val="0592D0EA"/>
    <w:rsid w:val="05976C7E"/>
    <w:rsid w:val="059A99B8"/>
    <w:rsid w:val="059AED9F"/>
    <w:rsid w:val="059CEA3C"/>
    <w:rsid w:val="059FF851"/>
    <w:rsid w:val="05A3AC4D"/>
    <w:rsid w:val="05A4747B"/>
    <w:rsid w:val="05A5D464"/>
    <w:rsid w:val="05A62E8F"/>
    <w:rsid w:val="05AA4EFC"/>
    <w:rsid w:val="05AA8968"/>
    <w:rsid w:val="05AC7BCD"/>
    <w:rsid w:val="05AC89FC"/>
    <w:rsid w:val="05AC9ED8"/>
    <w:rsid w:val="05AD0295"/>
    <w:rsid w:val="05AD5103"/>
    <w:rsid w:val="05AEA7E8"/>
    <w:rsid w:val="05AFDC43"/>
    <w:rsid w:val="05B2B434"/>
    <w:rsid w:val="05B50BB6"/>
    <w:rsid w:val="05B5B5F9"/>
    <w:rsid w:val="05B82BA1"/>
    <w:rsid w:val="05BA2DCF"/>
    <w:rsid w:val="05BB2E48"/>
    <w:rsid w:val="05BBC729"/>
    <w:rsid w:val="05BE289D"/>
    <w:rsid w:val="05BEA0E7"/>
    <w:rsid w:val="05C01E96"/>
    <w:rsid w:val="05C098D1"/>
    <w:rsid w:val="05C1F807"/>
    <w:rsid w:val="05C2FD67"/>
    <w:rsid w:val="05C36D6D"/>
    <w:rsid w:val="05C4AEFD"/>
    <w:rsid w:val="05C644B9"/>
    <w:rsid w:val="05C6C55B"/>
    <w:rsid w:val="05C6EF53"/>
    <w:rsid w:val="05C73632"/>
    <w:rsid w:val="05C765F6"/>
    <w:rsid w:val="05C99757"/>
    <w:rsid w:val="05C9FCE4"/>
    <w:rsid w:val="05CA91AB"/>
    <w:rsid w:val="05CCC108"/>
    <w:rsid w:val="05CE7358"/>
    <w:rsid w:val="05D0E699"/>
    <w:rsid w:val="05D14347"/>
    <w:rsid w:val="05D1A897"/>
    <w:rsid w:val="05D3A152"/>
    <w:rsid w:val="05D3D70B"/>
    <w:rsid w:val="05D44CAA"/>
    <w:rsid w:val="05D4BF46"/>
    <w:rsid w:val="05D51883"/>
    <w:rsid w:val="05DC541A"/>
    <w:rsid w:val="05DCFFE2"/>
    <w:rsid w:val="05E0095E"/>
    <w:rsid w:val="05E05298"/>
    <w:rsid w:val="05E08528"/>
    <w:rsid w:val="05E28C23"/>
    <w:rsid w:val="05E2AF82"/>
    <w:rsid w:val="05E2F230"/>
    <w:rsid w:val="05E486DF"/>
    <w:rsid w:val="05E64EF9"/>
    <w:rsid w:val="05E6610F"/>
    <w:rsid w:val="05E7826D"/>
    <w:rsid w:val="05E88511"/>
    <w:rsid w:val="05E8CE61"/>
    <w:rsid w:val="05E92A26"/>
    <w:rsid w:val="05EBD557"/>
    <w:rsid w:val="05ECB6FF"/>
    <w:rsid w:val="05ECEC9B"/>
    <w:rsid w:val="05ED698B"/>
    <w:rsid w:val="05EFA755"/>
    <w:rsid w:val="05F13FD2"/>
    <w:rsid w:val="05F1DDCF"/>
    <w:rsid w:val="05F3C1D1"/>
    <w:rsid w:val="05F4079F"/>
    <w:rsid w:val="05F43DA7"/>
    <w:rsid w:val="05F51D5E"/>
    <w:rsid w:val="05F9AD19"/>
    <w:rsid w:val="05FA132C"/>
    <w:rsid w:val="05FA4809"/>
    <w:rsid w:val="05FE2BD3"/>
    <w:rsid w:val="05FEE036"/>
    <w:rsid w:val="0600627F"/>
    <w:rsid w:val="06021D2F"/>
    <w:rsid w:val="0606D8D4"/>
    <w:rsid w:val="060B9F9C"/>
    <w:rsid w:val="060C8005"/>
    <w:rsid w:val="060EDD0A"/>
    <w:rsid w:val="060FAB45"/>
    <w:rsid w:val="0611350D"/>
    <w:rsid w:val="0611AA30"/>
    <w:rsid w:val="06129BCF"/>
    <w:rsid w:val="0615FB08"/>
    <w:rsid w:val="061AE01D"/>
    <w:rsid w:val="061E293B"/>
    <w:rsid w:val="061E937B"/>
    <w:rsid w:val="0620D20C"/>
    <w:rsid w:val="0620F6EC"/>
    <w:rsid w:val="0622651F"/>
    <w:rsid w:val="0623BFEA"/>
    <w:rsid w:val="0624087C"/>
    <w:rsid w:val="0625DF69"/>
    <w:rsid w:val="06286E5C"/>
    <w:rsid w:val="062934B4"/>
    <w:rsid w:val="062F9206"/>
    <w:rsid w:val="062FA725"/>
    <w:rsid w:val="0630A123"/>
    <w:rsid w:val="0631DC41"/>
    <w:rsid w:val="0637C85A"/>
    <w:rsid w:val="0637CD71"/>
    <w:rsid w:val="063AFE5F"/>
    <w:rsid w:val="063B901B"/>
    <w:rsid w:val="063D5B23"/>
    <w:rsid w:val="0640F4B7"/>
    <w:rsid w:val="0642253F"/>
    <w:rsid w:val="0643F0DF"/>
    <w:rsid w:val="0646F2A9"/>
    <w:rsid w:val="06489BED"/>
    <w:rsid w:val="0649AAE0"/>
    <w:rsid w:val="064D5904"/>
    <w:rsid w:val="064F395B"/>
    <w:rsid w:val="065013CF"/>
    <w:rsid w:val="06542C45"/>
    <w:rsid w:val="0654C515"/>
    <w:rsid w:val="0657C3A9"/>
    <w:rsid w:val="065941D4"/>
    <w:rsid w:val="065B5686"/>
    <w:rsid w:val="065B7816"/>
    <w:rsid w:val="065D87FB"/>
    <w:rsid w:val="065DAB86"/>
    <w:rsid w:val="0660B8A4"/>
    <w:rsid w:val="06612B7C"/>
    <w:rsid w:val="06616BD2"/>
    <w:rsid w:val="0664EA9C"/>
    <w:rsid w:val="06650439"/>
    <w:rsid w:val="06669589"/>
    <w:rsid w:val="0666FA04"/>
    <w:rsid w:val="066AC5E9"/>
    <w:rsid w:val="066C64F6"/>
    <w:rsid w:val="066E36F4"/>
    <w:rsid w:val="066E802B"/>
    <w:rsid w:val="066F8049"/>
    <w:rsid w:val="066FC9E7"/>
    <w:rsid w:val="0671305E"/>
    <w:rsid w:val="0671D8B1"/>
    <w:rsid w:val="0672C6E5"/>
    <w:rsid w:val="0672D26E"/>
    <w:rsid w:val="0673D491"/>
    <w:rsid w:val="0674562A"/>
    <w:rsid w:val="0675E465"/>
    <w:rsid w:val="06764EF5"/>
    <w:rsid w:val="067894D1"/>
    <w:rsid w:val="0678A113"/>
    <w:rsid w:val="067B5026"/>
    <w:rsid w:val="067B736B"/>
    <w:rsid w:val="067CD448"/>
    <w:rsid w:val="067F9BB4"/>
    <w:rsid w:val="0680DBFA"/>
    <w:rsid w:val="068104E3"/>
    <w:rsid w:val="0681866E"/>
    <w:rsid w:val="0683538A"/>
    <w:rsid w:val="0686808A"/>
    <w:rsid w:val="06880BF4"/>
    <w:rsid w:val="0688A262"/>
    <w:rsid w:val="0689C2EF"/>
    <w:rsid w:val="0689E7E5"/>
    <w:rsid w:val="0689ED14"/>
    <w:rsid w:val="068C3671"/>
    <w:rsid w:val="068C6815"/>
    <w:rsid w:val="068C98A0"/>
    <w:rsid w:val="068D3A7F"/>
    <w:rsid w:val="068F5993"/>
    <w:rsid w:val="0693726A"/>
    <w:rsid w:val="06939EC5"/>
    <w:rsid w:val="0693DD59"/>
    <w:rsid w:val="0695CCBB"/>
    <w:rsid w:val="06974F99"/>
    <w:rsid w:val="0698D9E7"/>
    <w:rsid w:val="069B20C7"/>
    <w:rsid w:val="069B62CA"/>
    <w:rsid w:val="069CAD84"/>
    <w:rsid w:val="069F381E"/>
    <w:rsid w:val="06A5E68C"/>
    <w:rsid w:val="06A67F56"/>
    <w:rsid w:val="06A6D3CE"/>
    <w:rsid w:val="06A9D5A5"/>
    <w:rsid w:val="06AA4C1E"/>
    <w:rsid w:val="06ACFBB5"/>
    <w:rsid w:val="06AD5FFD"/>
    <w:rsid w:val="06B0008D"/>
    <w:rsid w:val="06B0B0CA"/>
    <w:rsid w:val="06B0BE81"/>
    <w:rsid w:val="06B0E276"/>
    <w:rsid w:val="06B15BE5"/>
    <w:rsid w:val="06B177C2"/>
    <w:rsid w:val="06B7FEC8"/>
    <w:rsid w:val="06B873E8"/>
    <w:rsid w:val="06B9D253"/>
    <w:rsid w:val="06BB1225"/>
    <w:rsid w:val="06BB613B"/>
    <w:rsid w:val="06BC7F21"/>
    <w:rsid w:val="06BD30C5"/>
    <w:rsid w:val="06BDAB6C"/>
    <w:rsid w:val="06BE1AD9"/>
    <w:rsid w:val="06BE5201"/>
    <w:rsid w:val="06BE5E9D"/>
    <w:rsid w:val="06BF077F"/>
    <w:rsid w:val="06C4039B"/>
    <w:rsid w:val="06C646A3"/>
    <w:rsid w:val="06C70765"/>
    <w:rsid w:val="06C8B52D"/>
    <w:rsid w:val="06C9EB89"/>
    <w:rsid w:val="06CB4B83"/>
    <w:rsid w:val="06D14240"/>
    <w:rsid w:val="06D26184"/>
    <w:rsid w:val="06D33294"/>
    <w:rsid w:val="06D3BF20"/>
    <w:rsid w:val="06D5A555"/>
    <w:rsid w:val="06D5B45B"/>
    <w:rsid w:val="06D66414"/>
    <w:rsid w:val="06D8370B"/>
    <w:rsid w:val="06D85AF4"/>
    <w:rsid w:val="06D8ABC9"/>
    <w:rsid w:val="06D90882"/>
    <w:rsid w:val="06DB38C7"/>
    <w:rsid w:val="06DBA1E1"/>
    <w:rsid w:val="06DFE709"/>
    <w:rsid w:val="06E02039"/>
    <w:rsid w:val="06E09C2B"/>
    <w:rsid w:val="06E0D223"/>
    <w:rsid w:val="06E0E2C9"/>
    <w:rsid w:val="06E2AAFD"/>
    <w:rsid w:val="06E3B6C2"/>
    <w:rsid w:val="06E56A85"/>
    <w:rsid w:val="06E5C902"/>
    <w:rsid w:val="06E6B823"/>
    <w:rsid w:val="06E70ED3"/>
    <w:rsid w:val="06E816E1"/>
    <w:rsid w:val="06E8BE7D"/>
    <w:rsid w:val="06EB5B4C"/>
    <w:rsid w:val="06EB6F45"/>
    <w:rsid w:val="06EEF46C"/>
    <w:rsid w:val="06F004FE"/>
    <w:rsid w:val="06F05C4A"/>
    <w:rsid w:val="06F090E3"/>
    <w:rsid w:val="06F1C95A"/>
    <w:rsid w:val="06F2B39F"/>
    <w:rsid w:val="06F4ED20"/>
    <w:rsid w:val="06F56410"/>
    <w:rsid w:val="06F778EF"/>
    <w:rsid w:val="06F7902E"/>
    <w:rsid w:val="06F7B565"/>
    <w:rsid w:val="06F830EE"/>
    <w:rsid w:val="06F99BFE"/>
    <w:rsid w:val="06FA1134"/>
    <w:rsid w:val="06FB6CFE"/>
    <w:rsid w:val="06FBA1CE"/>
    <w:rsid w:val="06FC72EB"/>
    <w:rsid w:val="06FE60DF"/>
    <w:rsid w:val="06FEF28F"/>
    <w:rsid w:val="06FFA035"/>
    <w:rsid w:val="0700481C"/>
    <w:rsid w:val="070083C1"/>
    <w:rsid w:val="0701DB96"/>
    <w:rsid w:val="07052487"/>
    <w:rsid w:val="0705BD31"/>
    <w:rsid w:val="07099782"/>
    <w:rsid w:val="070D7E93"/>
    <w:rsid w:val="070F84BD"/>
    <w:rsid w:val="0712022F"/>
    <w:rsid w:val="071244AF"/>
    <w:rsid w:val="071251C5"/>
    <w:rsid w:val="0714E70D"/>
    <w:rsid w:val="0716DDA4"/>
    <w:rsid w:val="07198F47"/>
    <w:rsid w:val="0719A4DB"/>
    <w:rsid w:val="071B2FB7"/>
    <w:rsid w:val="071EE819"/>
    <w:rsid w:val="071FB121"/>
    <w:rsid w:val="07214FDF"/>
    <w:rsid w:val="07229AC3"/>
    <w:rsid w:val="0722A11E"/>
    <w:rsid w:val="0729BDFC"/>
    <w:rsid w:val="072AE44C"/>
    <w:rsid w:val="072D5785"/>
    <w:rsid w:val="072E3C2F"/>
    <w:rsid w:val="072E91BB"/>
    <w:rsid w:val="072EEF3E"/>
    <w:rsid w:val="072F0A7C"/>
    <w:rsid w:val="07307C9D"/>
    <w:rsid w:val="07309AF2"/>
    <w:rsid w:val="0730D560"/>
    <w:rsid w:val="07325DB6"/>
    <w:rsid w:val="0732C3CC"/>
    <w:rsid w:val="0733D9C7"/>
    <w:rsid w:val="07342756"/>
    <w:rsid w:val="073457A9"/>
    <w:rsid w:val="0734F4BC"/>
    <w:rsid w:val="0734F731"/>
    <w:rsid w:val="07360B61"/>
    <w:rsid w:val="073616F3"/>
    <w:rsid w:val="07375459"/>
    <w:rsid w:val="0737A1E0"/>
    <w:rsid w:val="07387329"/>
    <w:rsid w:val="07392882"/>
    <w:rsid w:val="073CE418"/>
    <w:rsid w:val="07415717"/>
    <w:rsid w:val="07415731"/>
    <w:rsid w:val="0741590F"/>
    <w:rsid w:val="07417E41"/>
    <w:rsid w:val="07441D64"/>
    <w:rsid w:val="07449550"/>
    <w:rsid w:val="074735B1"/>
    <w:rsid w:val="0748224F"/>
    <w:rsid w:val="074B4096"/>
    <w:rsid w:val="074C9F4E"/>
    <w:rsid w:val="074CD865"/>
    <w:rsid w:val="074D9E9C"/>
    <w:rsid w:val="074DF447"/>
    <w:rsid w:val="074E5635"/>
    <w:rsid w:val="074EFDDF"/>
    <w:rsid w:val="0750723B"/>
    <w:rsid w:val="0750CC72"/>
    <w:rsid w:val="0751A8A9"/>
    <w:rsid w:val="07540057"/>
    <w:rsid w:val="075644AD"/>
    <w:rsid w:val="0756A6BB"/>
    <w:rsid w:val="07572D10"/>
    <w:rsid w:val="0758DF16"/>
    <w:rsid w:val="0758E849"/>
    <w:rsid w:val="075BE6EA"/>
    <w:rsid w:val="075CF4AA"/>
    <w:rsid w:val="0761524B"/>
    <w:rsid w:val="07623B7E"/>
    <w:rsid w:val="07632D2C"/>
    <w:rsid w:val="07635C5B"/>
    <w:rsid w:val="07654C46"/>
    <w:rsid w:val="07660CA6"/>
    <w:rsid w:val="07697FA5"/>
    <w:rsid w:val="076A0F50"/>
    <w:rsid w:val="076A31F6"/>
    <w:rsid w:val="076BFFA0"/>
    <w:rsid w:val="076C8FAC"/>
    <w:rsid w:val="076D19D8"/>
    <w:rsid w:val="076E5944"/>
    <w:rsid w:val="0770FE00"/>
    <w:rsid w:val="077418D2"/>
    <w:rsid w:val="07747C9E"/>
    <w:rsid w:val="077582E6"/>
    <w:rsid w:val="077ABB93"/>
    <w:rsid w:val="077CA196"/>
    <w:rsid w:val="077CFC4D"/>
    <w:rsid w:val="077F76E5"/>
    <w:rsid w:val="0780D60A"/>
    <w:rsid w:val="07810659"/>
    <w:rsid w:val="07818DF7"/>
    <w:rsid w:val="0781F929"/>
    <w:rsid w:val="07840386"/>
    <w:rsid w:val="0785D9A4"/>
    <w:rsid w:val="07860F95"/>
    <w:rsid w:val="07873C95"/>
    <w:rsid w:val="078824EA"/>
    <w:rsid w:val="07883F43"/>
    <w:rsid w:val="078984E7"/>
    <w:rsid w:val="078B75DE"/>
    <w:rsid w:val="078ECD0F"/>
    <w:rsid w:val="078F8CD7"/>
    <w:rsid w:val="078FAAEB"/>
    <w:rsid w:val="0790A91B"/>
    <w:rsid w:val="07913313"/>
    <w:rsid w:val="0791BB4B"/>
    <w:rsid w:val="0791C9DF"/>
    <w:rsid w:val="0792C874"/>
    <w:rsid w:val="07932F73"/>
    <w:rsid w:val="0793B414"/>
    <w:rsid w:val="079422D7"/>
    <w:rsid w:val="07947DEF"/>
    <w:rsid w:val="0794F8D3"/>
    <w:rsid w:val="07961F03"/>
    <w:rsid w:val="0797D615"/>
    <w:rsid w:val="0797DF71"/>
    <w:rsid w:val="0798AD3D"/>
    <w:rsid w:val="07997C79"/>
    <w:rsid w:val="0799FAA1"/>
    <w:rsid w:val="0799FC01"/>
    <w:rsid w:val="079CAB95"/>
    <w:rsid w:val="079CC31E"/>
    <w:rsid w:val="079DDBF3"/>
    <w:rsid w:val="07A0EBDB"/>
    <w:rsid w:val="07A29438"/>
    <w:rsid w:val="07A39B34"/>
    <w:rsid w:val="07A53D72"/>
    <w:rsid w:val="07A541DD"/>
    <w:rsid w:val="07A654BB"/>
    <w:rsid w:val="07A86B93"/>
    <w:rsid w:val="07A95731"/>
    <w:rsid w:val="07AB54D0"/>
    <w:rsid w:val="07ABEC44"/>
    <w:rsid w:val="07ACE480"/>
    <w:rsid w:val="07AD3654"/>
    <w:rsid w:val="07AE483F"/>
    <w:rsid w:val="07AF126F"/>
    <w:rsid w:val="07B0BFA3"/>
    <w:rsid w:val="07B0E35D"/>
    <w:rsid w:val="07B3D238"/>
    <w:rsid w:val="07B48B60"/>
    <w:rsid w:val="07B4AE0E"/>
    <w:rsid w:val="07B5A1DE"/>
    <w:rsid w:val="07BA819F"/>
    <w:rsid w:val="07BB94AF"/>
    <w:rsid w:val="07BC35B3"/>
    <w:rsid w:val="07BEEFA0"/>
    <w:rsid w:val="07C20CF0"/>
    <w:rsid w:val="07C2C8B7"/>
    <w:rsid w:val="07C38AC3"/>
    <w:rsid w:val="07C421FE"/>
    <w:rsid w:val="07C5A181"/>
    <w:rsid w:val="07C5F72B"/>
    <w:rsid w:val="07C9AF2D"/>
    <w:rsid w:val="07CA4233"/>
    <w:rsid w:val="07CB434E"/>
    <w:rsid w:val="07CBD7D9"/>
    <w:rsid w:val="07CD30F4"/>
    <w:rsid w:val="07CE71A8"/>
    <w:rsid w:val="07D0AE1A"/>
    <w:rsid w:val="07D2C64A"/>
    <w:rsid w:val="07D37553"/>
    <w:rsid w:val="07D46B80"/>
    <w:rsid w:val="07D4D8BD"/>
    <w:rsid w:val="07D59D22"/>
    <w:rsid w:val="07DA3F9B"/>
    <w:rsid w:val="07DCF47B"/>
    <w:rsid w:val="07E4A17B"/>
    <w:rsid w:val="07E4E524"/>
    <w:rsid w:val="07E67543"/>
    <w:rsid w:val="07E6B792"/>
    <w:rsid w:val="07E7978E"/>
    <w:rsid w:val="07EA0C63"/>
    <w:rsid w:val="07EC624D"/>
    <w:rsid w:val="07EC7D3B"/>
    <w:rsid w:val="07EED500"/>
    <w:rsid w:val="07EF6EDA"/>
    <w:rsid w:val="07EFEAB7"/>
    <w:rsid w:val="07F012DD"/>
    <w:rsid w:val="07F2C86E"/>
    <w:rsid w:val="07F5C79D"/>
    <w:rsid w:val="07F66AC3"/>
    <w:rsid w:val="07F77698"/>
    <w:rsid w:val="07F96B0E"/>
    <w:rsid w:val="07FE19EF"/>
    <w:rsid w:val="08014BCE"/>
    <w:rsid w:val="0802A746"/>
    <w:rsid w:val="0802CB25"/>
    <w:rsid w:val="0805F533"/>
    <w:rsid w:val="080AB597"/>
    <w:rsid w:val="080CFAA0"/>
    <w:rsid w:val="080D8C5B"/>
    <w:rsid w:val="08103F6E"/>
    <w:rsid w:val="0811A186"/>
    <w:rsid w:val="0811CBCF"/>
    <w:rsid w:val="0814FF9E"/>
    <w:rsid w:val="0815F44B"/>
    <w:rsid w:val="08171A66"/>
    <w:rsid w:val="0818F968"/>
    <w:rsid w:val="081A718C"/>
    <w:rsid w:val="081BFD43"/>
    <w:rsid w:val="081D4F86"/>
    <w:rsid w:val="08206375"/>
    <w:rsid w:val="0820A95B"/>
    <w:rsid w:val="08222832"/>
    <w:rsid w:val="08244896"/>
    <w:rsid w:val="082514D3"/>
    <w:rsid w:val="0826F2AB"/>
    <w:rsid w:val="082817A1"/>
    <w:rsid w:val="0828768A"/>
    <w:rsid w:val="0828F384"/>
    <w:rsid w:val="0829BC5E"/>
    <w:rsid w:val="082BDAE6"/>
    <w:rsid w:val="082DF902"/>
    <w:rsid w:val="082F13D6"/>
    <w:rsid w:val="082FF109"/>
    <w:rsid w:val="0830500D"/>
    <w:rsid w:val="083311B6"/>
    <w:rsid w:val="08337A0B"/>
    <w:rsid w:val="0835FFDE"/>
    <w:rsid w:val="0836CE03"/>
    <w:rsid w:val="0838332E"/>
    <w:rsid w:val="0838ECA8"/>
    <w:rsid w:val="083D22E7"/>
    <w:rsid w:val="08400044"/>
    <w:rsid w:val="0842E78D"/>
    <w:rsid w:val="08441406"/>
    <w:rsid w:val="0844BE11"/>
    <w:rsid w:val="0844D424"/>
    <w:rsid w:val="084549DF"/>
    <w:rsid w:val="08454A04"/>
    <w:rsid w:val="08493902"/>
    <w:rsid w:val="084988FC"/>
    <w:rsid w:val="0849D898"/>
    <w:rsid w:val="084CCC92"/>
    <w:rsid w:val="084DD79C"/>
    <w:rsid w:val="084E3993"/>
    <w:rsid w:val="0850FA1B"/>
    <w:rsid w:val="08519701"/>
    <w:rsid w:val="0853731B"/>
    <w:rsid w:val="0856BFB1"/>
    <w:rsid w:val="0856C112"/>
    <w:rsid w:val="08570E10"/>
    <w:rsid w:val="085878F5"/>
    <w:rsid w:val="085ADA66"/>
    <w:rsid w:val="085DC3C2"/>
    <w:rsid w:val="085FA5F2"/>
    <w:rsid w:val="08601D60"/>
    <w:rsid w:val="0860EC22"/>
    <w:rsid w:val="08616D39"/>
    <w:rsid w:val="086257F0"/>
    <w:rsid w:val="0863B657"/>
    <w:rsid w:val="08665B2C"/>
    <w:rsid w:val="0866DF66"/>
    <w:rsid w:val="086B1CCB"/>
    <w:rsid w:val="086CD5EC"/>
    <w:rsid w:val="086F50E6"/>
    <w:rsid w:val="087038EB"/>
    <w:rsid w:val="087090CB"/>
    <w:rsid w:val="0871F9F2"/>
    <w:rsid w:val="0873A143"/>
    <w:rsid w:val="08746162"/>
    <w:rsid w:val="08755BE9"/>
    <w:rsid w:val="0875D4DC"/>
    <w:rsid w:val="0876D769"/>
    <w:rsid w:val="0877B590"/>
    <w:rsid w:val="087957A3"/>
    <w:rsid w:val="0879855A"/>
    <w:rsid w:val="0879D66B"/>
    <w:rsid w:val="087B7147"/>
    <w:rsid w:val="087CD324"/>
    <w:rsid w:val="0881BED0"/>
    <w:rsid w:val="08820AF2"/>
    <w:rsid w:val="08820F22"/>
    <w:rsid w:val="08831638"/>
    <w:rsid w:val="088346BF"/>
    <w:rsid w:val="0884CE8A"/>
    <w:rsid w:val="088904DF"/>
    <w:rsid w:val="088A4036"/>
    <w:rsid w:val="088C16E7"/>
    <w:rsid w:val="088CE535"/>
    <w:rsid w:val="088EFE8A"/>
    <w:rsid w:val="088FC96F"/>
    <w:rsid w:val="0892100F"/>
    <w:rsid w:val="089587B2"/>
    <w:rsid w:val="08973926"/>
    <w:rsid w:val="0897555C"/>
    <w:rsid w:val="0897DFFB"/>
    <w:rsid w:val="0899B5E8"/>
    <w:rsid w:val="089C2D21"/>
    <w:rsid w:val="089C442B"/>
    <w:rsid w:val="089DFE1F"/>
    <w:rsid w:val="08A18EDD"/>
    <w:rsid w:val="08A2B6F4"/>
    <w:rsid w:val="08A50E03"/>
    <w:rsid w:val="08A79844"/>
    <w:rsid w:val="08A9F458"/>
    <w:rsid w:val="08AA7113"/>
    <w:rsid w:val="08AC6BE8"/>
    <w:rsid w:val="08AF8D7F"/>
    <w:rsid w:val="08B08303"/>
    <w:rsid w:val="08B1E91D"/>
    <w:rsid w:val="08B20374"/>
    <w:rsid w:val="08B230F1"/>
    <w:rsid w:val="08B456DC"/>
    <w:rsid w:val="08B48C9A"/>
    <w:rsid w:val="08B7B85C"/>
    <w:rsid w:val="08B7C96D"/>
    <w:rsid w:val="08B81EA1"/>
    <w:rsid w:val="08B8E586"/>
    <w:rsid w:val="08B8E974"/>
    <w:rsid w:val="08BA6678"/>
    <w:rsid w:val="08BBFB72"/>
    <w:rsid w:val="08BD6B44"/>
    <w:rsid w:val="08BD7A29"/>
    <w:rsid w:val="08BF4169"/>
    <w:rsid w:val="08BFBA71"/>
    <w:rsid w:val="08C151E5"/>
    <w:rsid w:val="08C17E22"/>
    <w:rsid w:val="08C1B6CF"/>
    <w:rsid w:val="08C3D06D"/>
    <w:rsid w:val="08C6ED05"/>
    <w:rsid w:val="08C7A355"/>
    <w:rsid w:val="08C8A295"/>
    <w:rsid w:val="08CABAC3"/>
    <w:rsid w:val="08CB938D"/>
    <w:rsid w:val="08CB9C60"/>
    <w:rsid w:val="08CB9F88"/>
    <w:rsid w:val="08CCF1E6"/>
    <w:rsid w:val="08CD25A0"/>
    <w:rsid w:val="08D247B3"/>
    <w:rsid w:val="08D2B03A"/>
    <w:rsid w:val="08D2B830"/>
    <w:rsid w:val="08D366BD"/>
    <w:rsid w:val="08D3D3B4"/>
    <w:rsid w:val="08D9005D"/>
    <w:rsid w:val="08D99576"/>
    <w:rsid w:val="08D9D429"/>
    <w:rsid w:val="08DA72E5"/>
    <w:rsid w:val="08DCB257"/>
    <w:rsid w:val="08E019AC"/>
    <w:rsid w:val="08E3E9E5"/>
    <w:rsid w:val="08E606C8"/>
    <w:rsid w:val="08EA04F2"/>
    <w:rsid w:val="08EA4812"/>
    <w:rsid w:val="08EAB915"/>
    <w:rsid w:val="08EB4DFB"/>
    <w:rsid w:val="08EC12FF"/>
    <w:rsid w:val="08EC183D"/>
    <w:rsid w:val="08ED3C40"/>
    <w:rsid w:val="08EDDC75"/>
    <w:rsid w:val="08EF1253"/>
    <w:rsid w:val="08F019A6"/>
    <w:rsid w:val="08F309FF"/>
    <w:rsid w:val="08F3920A"/>
    <w:rsid w:val="08F5EF8D"/>
    <w:rsid w:val="08F70F85"/>
    <w:rsid w:val="08F84C1C"/>
    <w:rsid w:val="08FE3F5D"/>
    <w:rsid w:val="08FE56C4"/>
    <w:rsid w:val="08FFABE3"/>
    <w:rsid w:val="09028479"/>
    <w:rsid w:val="090411C2"/>
    <w:rsid w:val="0906E4B4"/>
    <w:rsid w:val="09076095"/>
    <w:rsid w:val="09076698"/>
    <w:rsid w:val="09094E2A"/>
    <w:rsid w:val="090A05FE"/>
    <w:rsid w:val="090A2579"/>
    <w:rsid w:val="090AFC67"/>
    <w:rsid w:val="090C4AE0"/>
    <w:rsid w:val="090CD1CE"/>
    <w:rsid w:val="090D0212"/>
    <w:rsid w:val="09107F66"/>
    <w:rsid w:val="09108A7C"/>
    <w:rsid w:val="0910F2F1"/>
    <w:rsid w:val="0911A52F"/>
    <w:rsid w:val="091319DA"/>
    <w:rsid w:val="0913B8F1"/>
    <w:rsid w:val="09151D69"/>
    <w:rsid w:val="09158E2E"/>
    <w:rsid w:val="0916C797"/>
    <w:rsid w:val="091755D9"/>
    <w:rsid w:val="091BC454"/>
    <w:rsid w:val="091C2A1A"/>
    <w:rsid w:val="091CDA82"/>
    <w:rsid w:val="091E6E7E"/>
    <w:rsid w:val="091E9E16"/>
    <w:rsid w:val="0920DCD2"/>
    <w:rsid w:val="09210C95"/>
    <w:rsid w:val="092162DB"/>
    <w:rsid w:val="0921CAA9"/>
    <w:rsid w:val="0923C4D8"/>
    <w:rsid w:val="09242FFA"/>
    <w:rsid w:val="0925BF87"/>
    <w:rsid w:val="0926303D"/>
    <w:rsid w:val="0926A855"/>
    <w:rsid w:val="0927A3BB"/>
    <w:rsid w:val="09280A60"/>
    <w:rsid w:val="09287176"/>
    <w:rsid w:val="09287F08"/>
    <w:rsid w:val="09291470"/>
    <w:rsid w:val="0929A3EF"/>
    <w:rsid w:val="0929F101"/>
    <w:rsid w:val="092BD3B8"/>
    <w:rsid w:val="092C49E7"/>
    <w:rsid w:val="092C87F2"/>
    <w:rsid w:val="092E1825"/>
    <w:rsid w:val="092EFFC3"/>
    <w:rsid w:val="09329655"/>
    <w:rsid w:val="0933B4B9"/>
    <w:rsid w:val="0935BFAE"/>
    <w:rsid w:val="093AB26A"/>
    <w:rsid w:val="093BC28E"/>
    <w:rsid w:val="093CD5BA"/>
    <w:rsid w:val="093D1D05"/>
    <w:rsid w:val="093EA679"/>
    <w:rsid w:val="09412B6C"/>
    <w:rsid w:val="09487A76"/>
    <w:rsid w:val="094ACCD1"/>
    <w:rsid w:val="094C14A4"/>
    <w:rsid w:val="094F9C40"/>
    <w:rsid w:val="09523070"/>
    <w:rsid w:val="0952A580"/>
    <w:rsid w:val="0952B8B5"/>
    <w:rsid w:val="0954E2D2"/>
    <w:rsid w:val="09569DF4"/>
    <w:rsid w:val="0957C8D9"/>
    <w:rsid w:val="0957FC7A"/>
    <w:rsid w:val="095B4FF6"/>
    <w:rsid w:val="095C36FC"/>
    <w:rsid w:val="095E7B2E"/>
    <w:rsid w:val="095F63AF"/>
    <w:rsid w:val="095F9078"/>
    <w:rsid w:val="095F9512"/>
    <w:rsid w:val="0962EAD7"/>
    <w:rsid w:val="096570B0"/>
    <w:rsid w:val="0965E20D"/>
    <w:rsid w:val="09662058"/>
    <w:rsid w:val="0969A340"/>
    <w:rsid w:val="096D2702"/>
    <w:rsid w:val="096D4130"/>
    <w:rsid w:val="096D5960"/>
    <w:rsid w:val="096DCBB2"/>
    <w:rsid w:val="097057FB"/>
    <w:rsid w:val="0970BFBD"/>
    <w:rsid w:val="09711483"/>
    <w:rsid w:val="0971D09A"/>
    <w:rsid w:val="0971F769"/>
    <w:rsid w:val="09727026"/>
    <w:rsid w:val="097329D2"/>
    <w:rsid w:val="0976498F"/>
    <w:rsid w:val="097840B6"/>
    <w:rsid w:val="097B3DBB"/>
    <w:rsid w:val="097F20C5"/>
    <w:rsid w:val="0982B116"/>
    <w:rsid w:val="0983A574"/>
    <w:rsid w:val="098473AB"/>
    <w:rsid w:val="0984F580"/>
    <w:rsid w:val="0985D054"/>
    <w:rsid w:val="0988F2D6"/>
    <w:rsid w:val="098D4A76"/>
    <w:rsid w:val="098D903D"/>
    <w:rsid w:val="098DAB00"/>
    <w:rsid w:val="098E1F59"/>
    <w:rsid w:val="099125C2"/>
    <w:rsid w:val="0992435C"/>
    <w:rsid w:val="09934A10"/>
    <w:rsid w:val="099591A2"/>
    <w:rsid w:val="09966354"/>
    <w:rsid w:val="0998B9AB"/>
    <w:rsid w:val="099A3FEE"/>
    <w:rsid w:val="099BE133"/>
    <w:rsid w:val="099DE85E"/>
    <w:rsid w:val="099DF221"/>
    <w:rsid w:val="099ED815"/>
    <w:rsid w:val="099F0E10"/>
    <w:rsid w:val="099F550A"/>
    <w:rsid w:val="099FE2E6"/>
    <w:rsid w:val="09A0D415"/>
    <w:rsid w:val="09A0FA15"/>
    <w:rsid w:val="09A27777"/>
    <w:rsid w:val="09A39038"/>
    <w:rsid w:val="09A41B52"/>
    <w:rsid w:val="09A50E18"/>
    <w:rsid w:val="09A839A8"/>
    <w:rsid w:val="09AA17DE"/>
    <w:rsid w:val="09AB29B1"/>
    <w:rsid w:val="09AD2A6F"/>
    <w:rsid w:val="09AD31B7"/>
    <w:rsid w:val="09AE838E"/>
    <w:rsid w:val="09B1C4AD"/>
    <w:rsid w:val="09B1C805"/>
    <w:rsid w:val="09B302BA"/>
    <w:rsid w:val="09B3696E"/>
    <w:rsid w:val="09B3D7FC"/>
    <w:rsid w:val="09B3D8EC"/>
    <w:rsid w:val="09B3E4E6"/>
    <w:rsid w:val="09B4858D"/>
    <w:rsid w:val="09B71271"/>
    <w:rsid w:val="09B72412"/>
    <w:rsid w:val="09B89265"/>
    <w:rsid w:val="09BB15E1"/>
    <w:rsid w:val="09BC9B18"/>
    <w:rsid w:val="09BE8844"/>
    <w:rsid w:val="09BF2335"/>
    <w:rsid w:val="09BF2415"/>
    <w:rsid w:val="09BFD358"/>
    <w:rsid w:val="09BFFA13"/>
    <w:rsid w:val="09C0E899"/>
    <w:rsid w:val="09C23232"/>
    <w:rsid w:val="09C36130"/>
    <w:rsid w:val="09C544EF"/>
    <w:rsid w:val="09C654FC"/>
    <w:rsid w:val="09C7E90B"/>
    <w:rsid w:val="09C8ABE4"/>
    <w:rsid w:val="09CD6950"/>
    <w:rsid w:val="09CFAE15"/>
    <w:rsid w:val="09CFD22A"/>
    <w:rsid w:val="09CFDAFF"/>
    <w:rsid w:val="09D27599"/>
    <w:rsid w:val="09D2C3BE"/>
    <w:rsid w:val="09D445CF"/>
    <w:rsid w:val="09D4869A"/>
    <w:rsid w:val="09D5C886"/>
    <w:rsid w:val="09D637CB"/>
    <w:rsid w:val="09D6DD15"/>
    <w:rsid w:val="09D77DEA"/>
    <w:rsid w:val="09D89278"/>
    <w:rsid w:val="09D972A5"/>
    <w:rsid w:val="09D97EC3"/>
    <w:rsid w:val="09DB5E8E"/>
    <w:rsid w:val="09DEADD7"/>
    <w:rsid w:val="09E0FC09"/>
    <w:rsid w:val="09E21191"/>
    <w:rsid w:val="09E2E028"/>
    <w:rsid w:val="09E3127D"/>
    <w:rsid w:val="09E37283"/>
    <w:rsid w:val="09E39330"/>
    <w:rsid w:val="09E43B5E"/>
    <w:rsid w:val="09E5DBBF"/>
    <w:rsid w:val="09E80DE7"/>
    <w:rsid w:val="09E95C68"/>
    <w:rsid w:val="09EA1916"/>
    <w:rsid w:val="09ECBF15"/>
    <w:rsid w:val="09EEF0E3"/>
    <w:rsid w:val="09F146A8"/>
    <w:rsid w:val="09F25611"/>
    <w:rsid w:val="09F3CE83"/>
    <w:rsid w:val="09F678FB"/>
    <w:rsid w:val="09FC5AA0"/>
    <w:rsid w:val="09FC7172"/>
    <w:rsid w:val="09FC9CAF"/>
    <w:rsid w:val="09FCD885"/>
    <w:rsid w:val="0A0019AC"/>
    <w:rsid w:val="0A01B3A2"/>
    <w:rsid w:val="0A079640"/>
    <w:rsid w:val="0A083B0F"/>
    <w:rsid w:val="0A086179"/>
    <w:rsid w:val="0A09A085"/>
    <w:rsid w:val="0A0A75F3"/>
    <w:rsid w:val="0A0B7D46"/>
    <w:rsid w:val="0A0C17CC"/>
    <w:rsid w:val="0A0C4B4D"/>
    <w:rsid w:val="0A0DA02F"/>
    <w:rsid w:val="0A13B75A"/>
    <w:rsid w:val="0A151E17"/>
    <w:rsid w:val="0A16FF8F"/>
    <w:rsid w:val="0A19A2CD"/>
    <w:rsid w:val="0A1A2490"/>
    <w:rsid w:val="0A1A6CA7"/>
    <w:rsid w:val="0A1A7C41"/>
    <w:rsid w:val="0A1AE5FA"/>
    <w:rsid w:val="0A1ED698"/>
    <w:rsid w:val="0A20F78A"/>
    <w:rsid w:val="0A214B7F"/>
    <w:rsid w:val="0A225D28"/>
    <w:rsid w:val="0A2409DE"/>
    <w:rsid w:val="0A242C90"/>
    <w:rsid w:val="0A275CC4"/>
    <w:rsid w:val="0A27F7E1"/>
    <w:rsid w:val="0A2872EE"/>
    <w:rsid w:val="0A294E09"/>
    <w:rsid w:val="0A2C1F99"/>
    <w:rsid w:val="0A2F3DEB"/>
    <w:rsid w:val="0A306930"/>
    <w:rsid w:val="0A331FD5"/>
    <w:rsid w:val="0A333B4C"/>
    <w:rsid w:val="0A3562C7"/>
    <w:rsid w:val="0A363D97"/>
    <w:rsid w:val="0A375C94"/>
    <w:rsid w:val="0A37AC40"/>
    <w:rsid w:val="0A37D886"/>
    <w:rsid w:val="0A3903D7"/>
    <w:rsid w:val="0A397A9F"/>
    <w:rsid w:val="0A39B577"/>
    <w:rsid w:val="0A3B2EF3"/>
    <w:rsid w:val="0A3BE612"/>
    <w:rsid w:val="0A3BEABE"/>
    <w:rsid w:val="0A3F0D2E"/>
    <w:rsid w:val="0A409A76"/>
    <w:rsid w:val="0A416BB4"/>
    <w:rsid w:val="0A41CA69"/>
    <w:rsid w:val="0A429966"/>
    <w:rsid w:val="0A42E6EF"/>
    <w:rsid w:val="0A44C206"/>
    <w:rsid w:val="0A45DDE6"/>
    <w:rsid w:val="0A48B916"/>
    <w:rsid w:val="0A49AA16"/>
    <w:rsid w:val="0A4E1B7B"/>
    <w:rsid w:val="0A4E327F"/>
    <w:rsid w:val="0A4FD10C"/>
    <w:rsid w:val="0A52A70F"/>
    <w:rsid w:val="0A575798"/>
    <w:rsid w:val="0A5A4AC9"/>
    <w:rsid w:val="0A5C716F"/>
    <w:rsid w:val="0A61A72C"/>
    <w:rsid w:val="0A61BC38"/>
    <w:rsid w:val="0A626005"/>
    <w:rsid w:val="0A6292A1"/>
    <w:rsid w:val="0A630848"/>
    <w:rsid w:val="0A6360DE"/>
    <w:rsid w:val="0A63FC8F"/>
    <w:rsid w:val="0A68F987"/>
    <w:rsid w:val="0A69CCD3"/>
    <w:rsid w:val="0A6A648E"/>
    <w:rsid w:val="0A6B0151"/>
    <w:rsid w:val="0A6B095E"/>
    <w:rsid w:val="0A6D82A3"/>
    <w:rsid w:val="0A6E2F78"/>
    <w:rsid w:val="0A7037F1"/>
    <w:rsid w:val="0A70D32C"/>
    <w:rsid w:val="0A74F3A9"/>
    <w:rsid w:val="0A750684"/>
    <w:rsid w:val="0A777D0B"/>
    <w:rsid w:val="0A781711"/>
    <w:rsid w:val="0A792A40"/>
    <w:rsid w:val="0A796F55"/>
    <w:rsid w:val="0A7A48EB"/>
    <w:rsid w:val="0A7C2461"/>
    <w:rsid w:val="0A8057B9"/>
    <w:rsid w:val="0A8114AD"/>
    <w:rsid w:val="0A8186EC"/>
    <w:rsid w:val="0A824714"/>
    <w:rsid w:val="0A86CBA8"/>
    <w:rsid w:val="0A871C84"/>
    <w:rsid w:val="0A87EAE5"/>
    <w:rsid w:val="0A88621E"/>
    <w:rsid w:val="0A88E896"/>
    <w:rsid w:val="0A89AA42"/>
    <w:rsid w:val="0A89FD1F"/>
    <w:rsid w:val="0A8D2AD9"/>
    <w:rsid w:val="0A8DF933"/>
    <w:rsid w:val="0A8F4669"/>
    <w:rsid w:val="0A900A15"/>
    <w:rsid w:val="0A906366"/>
    <w:rsid w:val="0A926A95"/>
    <w:rsid w:val="0A940256"/>
    <w:rsid w:val="0A95347C"/>
    <w:rsid w:val="0A978E4A"/>
    <w:rsid w:val="0A97B365"/>
    <w:rsid w:val="0A97BC01"/>
    <w:rsid w:val="0A996044"/>
    <w:rsid w:val="0A9B3526"/>
    <w:rsid w:val="0A9EDEE7"/>
    <w:rsid w:val="0A9F216B"/>
    <w:rsid w:val="0AA088EF"/>
    <w:rsid w:val="0AA1FCC6"/>
    <w:rsid w:val="0AA2F467"/>
    <w:rsid w:val="0AA3185B"/>
    <w:rsid w:val="0AA65B41"/>
    <w:rsid w:val="0AA6CD02"/>
    <w:rsid w:val="0AA9D7B0"/>
    <w:rsid w:val="0AAA987F"/>
    <w:rsid w:val="0AAB8480"/>
    <w:rsid w:val="0AAFAA0A"/>
    <w:rsid w:val="0AB24BF4"/>
    <w:rsid w:val="0AB8B91D"/>
    <w:rsid w:val="0ABB9A18"/>
    <w:rsid w:val="0ABCD0DA"/>
    <w:rsid w:val="0ABDDF51"/>
    <w:rsid w:val="0ABEFA29"/>
    <w:rsid w:val="0AC09614"/>
    <w:rsid w:val="0AC1E928"/>
    <w:rsid w:val="0AC24048"/>
    <w:rsid w:val="0AC27E24"/>
    <w:rsid w:val="0AC2E805"/>
    <w:rsid w:val="0AC6CF19"/>
    <w:rsid w:val="0AC761E3"/>
    <w:rsid w:val="0AC8D0F1"/>
    <w:rsid w:val="0AC91CE6"/>
    <w:rsid w:val="0ACA19BB"/>
    <w:rsid w:val="0ACA540E"/>
    <w:rsid w:val="0ACB409C"/>
    <w:rsid w:val="0ACC1D97"/>
    <w:rsid w:val="0ACC3680"/>
    <w:rsid w:val="0ACDA63C"/>
    <w:rsid w:val="0ACE2400"/>
    <w:rsid w:val="0ACF0244"/>
    <w:rsid w:val="0AD1BE18"/>
    <w:rsid w:val="0AD1C22F"/>
    <w:rsid w:val="0AD3DC0C"/>
    <w:rsid w:val="0AD429C8"/>
    <w:rsid w:val="0AD92998"/>
    <w:rsid w:val="0ADBB739"/>
    <w:rsid w:val="0ADDFEB3"/>
    <w:rsid w:val="0AE1B428"/>
    <w:rsid w:val="0AE34928"/>
    <w:rsid w:val="0AE52324"/>
    <w:rsid w:val="0AE56230"/>
    <w:rsid w:val="0AE608E6"/>
    <w:rsid w:val="0AE76F32"/>
    <w:rsid w:val="0AE95706"/>
    <w:rsid w:val="0AE9925E"/>
    <w:rsid w:val="0AEF5C82"/>
    <w:rsid w:val="0AF1EACF"/>
    <w:rsid w:val="0AF3248E"/>
    <w:rsid w:val="0AF38AB6"/>
    <w:rsid w:val="0AF456AA"/>
    <w:rsid w:val="0AF51FF0"/>
    <w:rsid w:val="0AF69C2E"/>
    <w:rsid w:val="0AFAB70F"/>
    <w:rsid w:val="0AFE1329"/>
    <w:rsid w:val="0AFF1C48"/>
    <w:rsid w:val="0B00A279"/>
    <w:rsid w:val="0B01AC72"/>
    <w:rsid w:val="0B034C68"/>
    <w:rsid w:val="0B04865D"/>
    <w:rsid w:val="0B05A4C9"/>
    <w:rsid w:val="0B06DEDD"/>
    <w:rsid w:val="0B0767FC"/>
    <w:rsid w:val="0B08320E"/>
    <w:rsid w:val="0B08F6E4"/>
    <w:rsid w:val="0B099757"/>
    <w:rsid w:val="0B0A58B1"/>
    <w:rsid w:val="0B0BA8D3"/>
    <w:rsid w:val="0B0C2EDA"/>
    <w:rsid w:val="0B0D2DE1"/>
    <w:rsid w:val="0B0DFBFD"/>
    <w:rsid w:val="0B0EBFEF"/>
    <w:rsid w:val="0B0F4849"/>
    <w:rsid w:val="0B0FA336"/>
    <w:rsid w:val="0B118F4B"/>
    <w:rsid w:val="0B193C9F"/>
    <w:rsid w:val="0B1B0A87"/>
    <w:rsid w:val="0B1BC792"/>
    <w:rsid w:val="0B1C2B9F"/>
    <w:rsid w:val="0B1EFA4C"/>
    <w:rsid w:val="0B1F1CD5"/>
    <w:rsid w:val="0B1F267E"/>
    <w:rsid w:val="0B209830"/>
    <w:rsid w:val="0B20ED75"/>
    <w:rsid w:val="0B215A3D"/>
    <w:rsid w:val="0B2368DD"/>
    <w:rsid w:val="0B23DD9B"/>
    <w:rsid w:val="0B25CBA0"/>
    <w:rsid w:val="0B28D0FE"/>
    <w:rsid w:val="0B290673"/>
    <w:rsid w:val="0B298330"/>
    <w:rsid w:val="0B2AB627"/>
    <w:rsid w:val="0B2D79EC"/>
    <w:rsid w:val="0B2F4EEB"/>
    <w:rsid w:val="0B2FB3C2"/>
    <w:rsid w:val="0B2FCDE8"/>
    <w:rsid w:val="0B322D4D"/>
    <w:rsid w:val="0B331E65"/>
    <w:rsid w:val="0B352FD2"/>
    <w:rsid w:val="0B3636AD"/>
    <w:rsid w:val="0B37BF3A"/>
    <w:rsid w:val="0B3891EE"/>
    <w:rsid w:val="0B38AC45"/>
    <w:rsid w:val="0B38DE98"/>
    <w:rsid w:val="0B38F5A0"/>
    <w:rsid w:val="0B3C2B6C"/>
    <w:rsid w:val="0B3C882E"/>
    <w:rsid w:val="0B3DDE61"/>
    <w:rsid w:val="0B3F424A"/>
    <w:rsid w:val="0B3F876B"/>
    <w:rsid w:val="0B40CBE4"/>
    <w:rsid w:val="0B44D221"/>
    <w:rsid w:val="0B44E937"/>
    <w:rsid w:val="0B466701"/>
    <w:rsid w:val="0B488F10"/>
    <w:rsid w:val="0B48EABD"/>
    <w:rsid w:val="0B4C787A"/>
    <w:rsid w:val="0B4D4A7D"/>
    <w:rsid w:val="0B4D8B7D"/>
    <w:rsid w:val="0B4F8877"/>
    <w:rsid w:val="0B50EF0D"/>
    <w:rsid w:val="0B52ADB5"/>
    <w:rsid w:val="0B57432C"/>
    <w:rsid w:val="0B579A1A"/>
    <w:rsid w:val="0B59D0A7"/>
    <w:rsid w:val="0B5AE538"/>
    <w:rsid w:val="0B5CEAC2"/>
    <w:rsid w:val="0B5E2F1F"/>
    <w:rsid w:val="0B5E3C13"/>
    <w:rsid w:val="0B5E4A8F"/>
    <w:rsid w:val="0B5F053B"/>
    <w:rsid w:val="0B6047DC"/>
    <w:rsid w:val="0B60B2D7"/>
    <w:rsid w:val="0B62BF50"/>
    <w:rsid w:val="0B6424EA"/>
    <w:rsid w:val="0B657B38"/>
    <w:rsid w:val="0B6CC606"/>
    <w:rsid w:val="0B6E7680"/>
    <w:rsid w:val="0B7236C1"/>
    <w:rsid w:val="0B72B0DD"/>
    <w:rsid w:val="0B73C0FF"/>
    <w:rsid w:val="0B73E53A"/>
    <w:rsid w:val="0B7570F8"/>
    <w:rsid w:val="0B75BCCB"/>
    <w:rsid w:val="0B764D5E"/>
    <w:rsid w:val="0B767D9D"/>
    <w:rsid w:val="0B7775B7"/>
    <w:rsid w:val="0B778BB4"/>
    <w:rsid w:val="0B77F36D"/>
    <w:rsid w:val="0B78CCFC"/>
    <w:rsid w:val="0B7A013F"/>
    <w:rsid w:val="0B7A7636"/>
    <w:rsid w:val="0B7B9134"/>
    <w:rsid w:val="0B7BBFC5"/>
    <w:rsid w:val="0B7C4153"/>
    <w:rsid w:val="0B7C5B77"/>
    <w:rsid w:val="0B80795A"/>
    <w:rsid w:val="0B809953"/>
    <w:rsid w:val="0B81BCB8"/>
    <w:rsid w:val="0B831DA2"/>
    <w:rsid w:val="0B834BE9"/>
    <w:rsid w:val="0B83E0A1"/>
    <w:rsid w:val="0B84E1CB"/>
    <w:rsid w:val="0B85BB92"/>
    <w:rsid w:val="0B8654A0"/>
    <w:rsid w:val="0B8967B7"/>
    <w:rsid w:val="0B897660"/>
    <w:rsid w:val="0B89AD7A"/>
    <w:rsid w:val="0B8A895B"/>
    <w:rsid w:val="0B8AAEFB"/>
    <w:rsid w:val="0B8AC1C3"/>
    <w:rsid w:val="0B8ACDB0"/>
    <w:rsid w:val="0B8B6E2B"/>
    <w:rsid w:val="0B8BFDA5"/>
    <w:rsid w:val="0B8CC4B1"/>
    <w:rsid w:val="0B8EEF0D"/>
    <w:rsid w:val="0B8F0C54"/>
    <w:rsid w:val="0B8F72BA"/>
    <w:rsid w:val="0B8FD032"/>
    <w:rsid w:val="0B8FD0A1"/>
    <w:rsid w:val="0B8FE256"/>
    <w:rsid w:val="0B91242C"/>
    <w:rsid w:val="0B927E59"/>
    <w:rsid w:val="0B95DDB5"/>
    <w:rsid w:val="0B973E9B"/>
    <w:rsid w:val="0B9A0FBB"/>
    <w:rsid w:val="0B9A99B8"/>
    <w:rsid w:val="0B9B82CB"/>
    <w:rsid w:val="0B9C5AC6"/>
    <w:rsid w:val="0B9CC3D4"/>
    <w:rsid w:val="0BA21B66"/>
    <w:rsid w:val="0BA24294"/>
    <w:rsid w:val="0BA2546D"/>
    <w:rsid w:val="0BA4F588"/>
    <w:rsid w:val="0BA856CA"/>
    <w:rsid w:val="0BAB0034"/>
    <w:rsid w:val="0BAC2137"/>
    <w:rsid w:val="0BAC5B66"/>
    <w:rsid w:val="0BAC78D3"/>
    <w:rsid w:val="0BAC8867"/>
    <w:rsid w:val="0BAECE6D"/>
    <w:rsid w:val="0BB17E97"/>
    <w:rsid w:val="0BB31A3B"/>
    <w:rsid w:val="0BB4EA81"/>
    <w:rsid w:val="0BB72D9A"/>
    <w:rsid w:val="0BB74A25"/>
    <w:rsid w:val="0BB95533"/>
    <w:rsid w:val="0BBA64A0"/>
    <w:rsid w:val="0BBC2350"/>
    <w:rsid w:val="0BBF3BE7"/>
    <w:rsid w:val="0BBF85F9"/>
    <w:rsid w:val="0BBFEDE3"/>
    <w:rsid w:val="0BC0658A"/>
    <w:rsid w:val="0BC1E36E"/>
    <w:rsid w:val="0BC2C929"/>
    <w:rsid w:val="0BC2D24A"/>
    <w:rsid w:val="0BC39119"/>
    <w:rsid w:val="0BC6C6D2"/>
    <w:rsid w:val="0BC70EE9"/>
    <w:rsid w:val="0BC95069"/>
    <w:rsid w:val="0BCAB281"/>
    <w:rsid w:val="0BCCF16D"/>
    <w:rsid w:val="0BCD613A"/>
    <w:rsid w:val="0BCF2A30"/>
    <w:rsid w:val="0BCFB24F"/>
    <w:rsid w:val="0BD03AE3"/>
    <w:rsid w:val="0BD1356D"/>
    <w:rsid w:val="0BD17117"/>
    <w:rsid w:val="0BD1A670"/>
    <w:rsid w:val="0BD2DF46"/>
    <w:rsid w:val="0BD2E490"/>
    <w:rsid w:val="0BD37225"/>
    <w:rsid w:val="0BD57649"/>
    <w:rsid w:val="0BD690F0"/>
    <w:rsid w:val="0BD94ADE"/>
    <w:rsid w:val="0BDB742D"/>
    <w:rsid w:val="0BDDECA4"/>
    <w:rsid w:val="0BDDEFF1"/>
    <w:rsid w:val="0BDFB66C"/>
    <w:rsid w:val="0BE2C09F"/>
    <w:rsid w:val="0BE3651C"/>
    <w:rsid w:val="0BE411F1"/>
    <w:rsid w:val="0BE490F9"/>
    <w:rsid w:val="0BE53B1E"/>
    <w:rsid w:val="0BE563D5"/>
    <w:rsid w:val="0BE5D3C0"/>
    <w:rsid w:val="0BE77ECF"/>
    <w:rsid w:val="0BEACF67"/>
    <w:rsid w:val="0BEDCF10"/>
    <w:rsid w:val="0BEE0A94"/>
    <w:rsid w:val="0BF02A38"/>
    <w:rsid w:val="0BF43825"/>
    <w:rsid w:val="0BF705F9"/>
    <w:rsid w:val="0BF81B0E"/>
    <w:rsid w:val="0BF8F70F"/>
    <w:rsid w:val="0BFAF254"/>
    <w:rsid w:val="0BFC5013"/>
    <w:rsid w:val="0BFF2403"/>
    <w:rsid w:val="0C01B700"/>
    <w:rsid w:val="0C0228C6"/>
    <w:rsid w:val="0C05376A"/>
    <w:rsid w:val="0C056B32"/>
    <w:rsid w:val="0C063794"/>
    <w:rsid w:val="0C0706D7"/>
    <w:rsid w:val="0C074919"/>
    <w:rsid w:val="0C07A38D"/>
    <w:rsid w:val="0C07D8D9"/>
    <w:rsid w:val="0C095453"/>
    <w:rsid w:val="0C0A04DA"/>
    <w:rsid w:val="0C0A349A"/>
    <w:rsid w:val="0C0B4052"/>
    <w:rsid w:val="0C0F7976"/>
    <w:rsid w:val="0C0FF93C"/>
    <w:rsid w:val="0C108F09"/>
    <w:rsid w:val="0C114A59"/>
    <w:rsid w:val="0C144468"/>
    <w:rsid w:val="0C148752"/>
    <w:rsid w:val="0C14C5E3"/>
    <w:rsid w:val="0C15122C"/>
    <w:rsid w:val="0C181925"/>
    <w:rsid w:val="0C195A0A"/>
    <w:rsid w:val="0C1D91E8"/>
    <w:rsid w:val="0C1F81D0"/>
    <w:rsid w:val="0C214FC9"/>
    <w:rsid w:val="0C229CDE"/>
    <w:rsid w:val="0C231C49"/>
    <w:rsid w:val="0C250839"/>
    <w:rsid w:val="0C27E65E"/>
    <w:rsid w:val="0C292B80"/>
    <w:rsid w:val="0C2A1C22"/>
    <w:rsid w:val="0C2AF96D"/>
    <w:rsid w:val="0C2C3F8E"/>
    <w:rsid w:val="0C2C53E8"/>
    <w:rsid w:val="0C2CE77D"/>
    <w:rsid w:val="0C2DB737"/>
    <w:rsid w:val="0C2DF930"/>
    <w:rsid w:val="0C2E6568"/>
    <w:rsid w:val="0C2E8780"/>
    <w:rsid w:val="0C32A6E3"/>
    <w:rsid w:val="0C330183"/>
    <w:rsid w:val="0C353124"/>
    <w:rsid w:val="0C362EC7"/>
    <w:rsid w:val="0C3633D1"/>
    <w:rsid w:val="0C36BF83"/>
    <w:rsid w:val="0C3C850A"/>
    <w:rsid w:val="0C3C88F1"/>
    <w:rsid w:val="0C3E6FE2"/>
    <w:rsid w:val="0C3ED8FF"/>
    <w:rsid w:val="0C3FB815"/>
    <w:rsid w:val="0C3FCF6C"/>
    <w:rsid w:val="0C401786"/>
    <w:rsid w:val="0C437873"/>
    <w:rsid w:val="0C459DBA"/>
    <w:rsid w:val="0C467C53"/>
    <w:rsid w:val="0C475A74"/>
    <w:rsid w:val="0C47D2C7"/>
    <w:rsid w:val="0C48ED53"/>
    <w:rsid w:val="0C49DE1A"/>
    <w:rsid w:val="0C4B37F5"/>
    <w:rsid w:val="0C4B5A90"/>
    <w:rsid w:val="0C4D6251"/>
    <w:rsid w:val="0C4FFB06"/>
    <w:rsid w:val="0C50706A"/>
    <w:rsid w:val="0C51CDE7"/>
    <w:rsid w:val="0C52A815"/>
    <w:rsid w:val="0C5775B0"/>
    <w:rsid w:val="0C57DB2D"/>
    <w:rsid w:val="0C5932C1"/>
    <w:rsid w:val="0C5EDA5D"/>
    <w:rsid w:val="0C5F5BA8"/>
    <w:rsid w:val="0C613FF0"/>
    <w:rsid w:val="0C621B5F"/>
    <w:rsid w:val="0C62C729"/>
    <w:rsid w:val="0C62EB63"/>
    <w:rsid w:val="0C63408C"/>
    <w:rsid w:val="0C63791A"/>
    <w:rsid w:val="0C63ABAE"/>
    <w:rsid w:val="0C64C337"/>
    <w:rsid w:val="0C67BC53"/>
    <w:rsid w:val="0C6A1DCC"/>
    <w:rsid w:val="0C6AE70C"/>
    <w:rsid w:val="0C6FE687"/>
    <w:rsid w:val="0C7045F6"/>
    <w:rsid w:val="0C723D99"/>
    <w:rsid w:val="0C727656"/>
    <w:rsid w:val="0C74E222"/>
    <w:rsid w:val="0C7563A6"/>
    <w:rsid w:val="0C7D8FE7"/>
    <w:rsid w:val="0C7DD8BD"/>
    <w:rsid w:val="0C7FB49D"/>
    <w:rsid w:val="0C7FF78C"/>
    <w:rsid w:val="0C8094AC"/>
    <w:rsid w:val="0C812C88"/>
    <w:rsid w:val="0C81500F"/>
    <w:rsid w:val="0C817BF9"/>
    <w:rsid w:val="0C8417E1"/>
    <w:rsid w:val="0C86EE9D"/>
    <w:rsid w:val="0C871D1A"/>
    <w:rsid w:val="0C8AEC54"/>
    <w:rsid w:val="0C8B4CB4"/>
    <w:rsid w:val="0C8B5479"/>
    <w:rsid w:val="0C8E4A46"/>
    <w:rsid w:val="0C8F19E8"/>
    <w:rsid w:val="0C8F5A36"/>
    <w:rsid w:val="0C93783D"/>
    <w:rsid w:val="0C943F5E"/>
    <w:rsid w:val="0C94D410"/>
    <w:rsid w:val="0C95C513"/>
    <w:rsid w:val="0C96E0F4"/>
    <w:rsid w:val="0C993EFB"/>
    <w:rsid w:val="0C9BD0D0"/>
    <w:rsid w:val="0C9BF05E"/>
    <w:rsid w:val="0C9EC5F2"/>
    <w:rsid w:val="0C9FEDA1"/>
    <w:rsid w:val="0CA50461"/>
    <w:rsid w:val="0CAD8214"/>
    <w:rsid w:val="0CAE5444"/>
    <w:rsid w:val="0CB052A8"/>
    <w:rsid w:val="0CB19A33"/>
    <w:rsid w:val="0CB40656"/>
    <w:rsid w:val="0CB510D3"/>
    <w:rsid w:val="0CB65804"/>
    <w:rsid w:val="0CB87FAD"/>
    <w:rsid w:val="0CB941B2"/>
    <w:rsid w:val="0CB9641D"/>
    <w:rsid w:val="0CBA28F8"/>
    <w:rsid w:val="0CBAAEBE"/>
    <w:rsid w:val="0CBD4C33"/>
    <w:rsid w:val="0CBFACE1"/>
    <w:rsid w:val="0CBFE455"/>
    <w:rsid w:val="0CC0823B"/>
    <w:rsid w:val="0CC15195"/>
    <w:rsid w:val="0CC162EA"/>
    <w:rsid w:val="0CC203F5"/>
    <w:rsid w:val="0CC4A30E"/>
    <w:rsid w:val="0CC67AC0"/>
    <w:rsid w:val="0CC73A06"/>
    <w:rsid w:val="0CC784AB"/>
    <w:rsid w:val="0CC81993"/>
    <w:rsid w:val="0CC87C46"/>
    <w:rsid w:val="0CC9456F"/>
    <w:rsid w:val="0CC95390"/>
    <w:rsid w:val="0CCA8E8F"/>
    <w:rsid w:val="0CCAC070"/>
    <w:rsid w:val="0CCADE0A"/>
    <w:rsid w:val="0CCBDAC4"/>
    <w:rsid w:val="0CCCE8BF"/>
    <w:rsid w:val="0CCCF3D2"/>
    <w:rsid w:val="0CCEBFB1"/>
    <w:rsid w:val="0CCED2FE"/>
    <w:rsid w:val="0CD21AB5"/>
    <w:rsid w:val="0CD23CBC"/>
    <w:rsid w:val="0CD460E2"/>
    <w:rsid w:val="0CD512A1"/>
    <w:rsid w:val="0CD72204"/>
    <w:rsid w:val="0CD8BFBB"/>
    <w:rsid w:val="0CD99333"/>
    <w:rsid w:val="0CDA656B"/>
    <w:rsid w:val="0CDACA45"/>
    <w:rsid w:val="0CDB8356"/>
    <w:rsid w:val="0CDC21C6"/>
    <w:rsid w:val="0CDC7EAF"/>
    <w:rsid w:val="0CDCB511"/>
    <w:rsid w:val="0CDF11B6"/>
    <w:rsid w:val="0CE0A472"/>
    <w:rsid w:val="0CE1033E"/>
    <w:rsid w:val="0CE19363"/>
    <w:rsid w:val="0CE1D6BD"/>
    <w:rsid w:val="0CE1FB82"/>
    <w:rsid w:val="0CE331E8"/>
    <w:rsid w:val="0CE35903"/>
    <w:rsid w:val="0CE4686C"/>
    <w:rsid w:val="0CE78F03"/>
    <w:rsid w:val="0CE9AC8E"/>
    <w:rsid w:val="0CE9E9BD"/>
    <w:rsid w:val="0CEE6F37"/>
    <w:rsid w:val="0CF05051"/>
    <w:rsid w:val="0CF534F1"/>
    <w:rsid w:val="0CF87B59"/>
    <w:rsid w:val="0CF9C124"/>
    <w:rsid w:val="0CF9EB46"/>
    <w:rsid w:val="0CFBACFA"/>
    <w:rsid w:val="0CFC7008"/>
    <w:rsid w:val="0CFD8FA1"/>
    <w:rsid w:val="0CFE574A"/>
    <w:rsid w:val="0CFEF714"/>
    <w:rsid w:val="0CFFB28A"/>
    <w:rsid w:val="0D026733"/>
    <w:rsid w:val="0D0287A0"/>
    <w:rsid w:val="0D030C0D"/>
    <w:rsid w:val="0D038259"/>
    <w:rsid w:val="0D051816"/>
    <w:rsid w:val="0D057DBC"/>
    <w:rsid w:val="0D064012"/>
    <w:rsid w:val="0D07A793"/>
    <w:rsid w:val="0D07D7A9"/>
    <w:rsid w:val="0D07F606"/>
    <w:rsid w:val="0D08FE16"/>
    <w:rsid w:val="0D09060E"/>
    <w:rsid w:val="0D0A24EB"/>
    <w:rsid w:val="0D0A5417"/>
    <w:rsid w:val="0D0AFBDF"/>
    <w:rsid w:val="0D0B2BBA"/>
    <w:rsid w:val="0D1058BC"/>
    <w:rsid w:val="0D115D12"/>
    <w:rsid w:val="0D13C858"/>
    <w:rsid w:val="0D157DD7"/>
    <w:rsid w:val="0D16C2DB"/>
    <w:rsid w:val="0D17360E"/>
    <w:rsid w:val="0D1738DA"/>
    <w:rsid w:val="0D19E95A"/>
    <w:rsid w:val="0D1A7299"/>
    <w:rsid w:val="0D1AAF2A"/>
    <w:rsid w:val="0D1CF2A1"/>
    <w:rsid w:val="0D1F05F4"/>
    <w:rsid w:val="0D28380C"/>
    <w:rsid w:val="0D2856B6"/>
    <w:rsid w:val="0D2AEB28"/>
    <w:rsid w:val="0D2C8689"/>
    <w:rsid w:val="0D2CE1D7"/>
    <w:rsid w:val="0D2D3F1D"/>
    <w:rsid w:val="0D2FAB34"/>
    <w:rsid w:val="0D312EA9"/>
    <w:rsid w:val="0D337E0F"/>
    <w:rsid w:val="0D33E7D8"/>
    <w:rsid w:val="0D38A83A"/>
    <w:rsid w:val="0D39DA1B"/>
    <w:rsid w:val="0D3A7882"/>
    <w:rsid w:val="0D3AEA61"/>
    <w:rsid w:val="0D3B39B0"/>
    <w:rsid w:val="0D3B73B5"/>
    <w:rsid w:val="0D3CCFAC"/>
    <w:rsid w:val="0D3E19C5"/>
    <w:rsid w:val="0D3F80AB"/>
    <w:rsid w:val="0D3FB3AC"/>
    <w:rsid w:val="0D4213E0"/>
    <w:rsid w:val="0D425109"/>
    <w:rsid w:val="0D42EED1"/>
    <w:rsid w:val="0D438A79"/>
    <w:rsid w:val="0D48C5C5"/>
    <w:rsid w:val="0D48D2FF"/>
    <w:rsid w:val="0D4AE59A"/>
    <w:rsid w:val="0D4B20A6"/>
    <w:rsid w:val="0D4B9EBA"/>
    <w:rsid w:val="0D4E83B4"/>
    <w:rsid w:val="0D4F8D60"/>
    <w:rsid w:val="0D501A16"/>
    <w:rsid w:val="0D51C4CB"/>
    <w:rsid w:val="0D570D58"/>
    <w:rsid w:val="0D585A1B"/>
    <w:rsid w:val="0D594332"/>
    <w:rsid w:val="0D59FAA4"/>
    <w:rsid w:val="0D5A0A4C"/>
    <w:rsid w:val="0D5AE920"/>
    <w:rsid w:val="0D5C0FA4"/>
    <w:rsid w:val="0D5D4836"/>
    <w:rsid w:val="0D5F17DC"/>
    <w:rsid w:val="0D5F3B67"/>
    <w:rsid w:val="0D5FD228"/>
    <w:rsid w:val="0D62080E"/>
    <w:rsid w:val="0D62298F"/>
    <w:rsid w:val="0D634840"/>
    <w:rsid w:val="0D640E7A"/>
    <w:rsid w:val="0D645D9B"/>
    <w:rsid w:val="0D6487CA"/>
    <w:rsid w:val="0D65C5C1"/>
    <w:rsid w:val="0D69A6F4"/>
    <w:rsid w:val="0D69E8B2"/>
    <w:rsid w:val="0D6AEEC3"/>
    <w:rsid w:val="0D6B092E"/>
    <w:rsid w:val="0D6CB68D"/>
    <w:rsid w:val="0D6DC606"/>
    <w:rsid w:val="0D6E5918"/>
    <w:rsid w:val="0D6F5256"/>
    <w:rsid w:val="0D72CC5E"/>
    <w:rsid w:val="0D72EEA6"/>
    <w:rsid w:val="0D7373A9"/>
    <w:rsid w:val="0D74709C"/>
    <w:rsid w:val="0D74DA39"/>
    <w:rsid w:val="0D790CF9"/>
    <w:rsid w:val="0D7A10A5"/>
    <w:rsid w:val="0D7EAC05"/>
    <w:rsid w:val="0D809FC0"/>
    <w:rsid w:val="0D814849"/>
    <w:rsid w:val="0D827F03"/>
    <w:rsid w:val="0D83D49A"/>
    <w:rsid w:val="0D880861"/>
    <w:rsid w:val="0D89D511"/>
    <w:rsid w:val="0D8A72EC"/>
    <w:rsid w:val="0D8BBABB"/>
    <w:rsid w:val="0D8F155E"/>
    <w:rsid w:val="0D8F9671"/>
    <w:rsid w:val="0D913994"/>
    <w:rsid w:val="0D91D678"/>
    <w:rsid w:val="0D92325D"/>
    <w:rsid w:val="0D929CF8"/>
    <w:rsid w:val="0D9434FA"/>
    <w:rsid w:val="0D956376"/>
    <w:rsid w:val="0D98233C"/>
    <w:rsid w:val="0D99A67E"/>
    <w:rsid w:val="0D9BF2CF"/>
    <w:rsid w:val="0D9D67FD"/>
    <w:rsid w:val="0D9E8198"/>
    <w:rsid w:val="0DA1E836"/>
    <w:rsid w:val="0DA2804E"/>
    <w:rsid w:val="0DA42C2F"/>
    <w:rsid w:val="0DA48965"/>
    <w:rsid w:val="0DA56D12"/>
    <w:rsid w:val="0DA6E934"/>
    <w:rsid w:val="0DA8358A"/>
    <w:rsid w:val="0DA9442D"/>
    <w:rsid w:val="0DA95097"/>
    <w:rsid w:val="0DAE4544"/>
    <w:rsid w:val="0DB08B87"/>
    <w:rsid w:val="0DB2D97A"/>
    <w:rsid w:val="0DB384D7"/>
    <w:rsid w:val="0DB8B56F"/>
    <w:rsid w:val="0DBC02E5"/>
    <w:rsid w:val="0DBC90AA"/>
    <w:rsid w:val="0DBCE20B"/>
    <w:rsid w:val="0DBE5577"/>
    <w:rsid w:val="0DC04905"/>
    <w:rsid w:val="0DC2B095"/>
    <w:rsid w:val="0DC362DB"/>
    <w:rsid w:val="0DC6B31F"/>
    <w:rsid w:val="0DC79EA2"/>
    <w:rsid w:val="0DC95357"/>
    <w:rsid w:val="0DCA251A"/>
    <w:rsid w:val="0DCA58A8"/>
    <w:rsid w:val="0DCB29C5"/>
    <w:rsid w:val="0DCC1EBE"/>
    <w:rsid w:val="0DCDE9B4"/>
    <w:rsid w:val="0DCEC9C9"/>
    <w:rsid w:val="0DCF28DD"/>
    <w:rsid w:val="0DD24587"/>
    <w:rsid w:val="0DD433F3"/>
    <w:rsid w:val="0DD7E263"/>
    <w:rsid w:val="0DD946EF"/>
    <w:rsid w:val="0DD9A08C"/>
    <w:rsid w:val="0DDC1F26"/>
    <w:rsid w:val="0DDCB820"/>
    <w:rsid w:val="0DDCF140"/>
    <w:rsid w:val="0DE039B9"/>
    <w:rsid w:val="0DE179AB"/>
    <w:rsid w:val="0DE39D44"/>
    <w:rsid w:val="0DEA4637"/>
    <w:rsid w:val="0DEB3D6E"/>
    <w:rsid w:val="0DEE6F31"/>
    <w:rsid w:val="0DF4BE02"/>
    <w:rsid w:val="0DF4E461"/>
    <w:rsid w:val="0DF4F901"/>
    <w:rsid w:val="0DF51EAD"/>
    <w:rsid w:val="0DF5F9E8"/>
    <w:rsid w:val="0DF99AA1"/>
    <w:rsid w:val="0DFD1978"/>
    <w:rsid w:val="0DFE4135"/>
    <w:rsid w:val="0E001519"/>
    <w:rsid w:val="0E00C27C"/>
    <w:rsid w:val="0E04D15D"/>
    <w:rsid w:val="0E08ADDE"/>
    <w:rsid w:val="0E09DAFC"/>
    <w:rsid w:val="0E0C38C1"/>
    <w:rsid w:val="0E149CB9"/>
    <w:rsid w:val="0E17D6DE"/>
    <w:rsid w:val="0E1AE359"/>
    <w:rsid w:val="0E1BBB7A"/>
    <w:rsid w:val="0E1E3BBD"/>
    <w:rsid w:val="0E1E8598"/>
    <w:rsid w:val="0E1E9803"/>
    <w:rsid w:val="0E21603E"/>
    <w:rsid w:val="0E219C27"/>
    <w:rsid w:val="0E223D9D"/>
    <w:rsid w:val="0E2310D3"/>
    <w:rsid w:val="0E2971A7"/>
    <w:rsid w:val="0E297EF9"/>
    <w:rsid w:val="0E29D48F"/>
    <w:rsid w:val="0E2DD103"/>
    <w:rsid w:val="0E2ECA1E"/>
    <w:rsid w:val="0E32E3E0"/>
    <w:rsid w:val="0E333816"/>
    <w:rsid w:val="0E368CC8"/>
    <w:rsid w:val="0E36DCAF"/>
    <w:rsid w:val="0E36E47C"/>
    <w:rsid w:val="0E379251"/>
    <w:rsid w:val="0E380CC3"/>
    <w:rsid w:val="0E382657"/>
    <w:rsid w:val="0E38CBEA"/>
    <w:rsid w:val="0E393C87"/>
    <w:rsid w:val="0E3A9E95"/>
    <w:rsid w:val="0E3BA9CC"/>
    <w:rsid w:val="0E3CFDC2"/>
    <w:rsid w:val="0E406447"/>
    <w:rsid w:val="0E423DA4"/>
    <w:rsid w:val="0E435AB7"/>
    <w:rsid w:val="0E43BC58"/>
    <w:rsid w:val="0E43D13C"/>
    <w:rsid w:val="0E43F2DA"/>
    <w:rsid w:val="0E44B34B"/>
    <w:rsid w:val="0E469941"/>
    <w:rsid w:val="0E471E8E"/>
    <w:rsid w:val="0E48D1AF"/>
    <w:rsid w:val="0E48FE59"/>
    <w:rsid w:val="0E49FC69"/>
    <w:rsid w:val="0E4B6600"/>
    <w:rsid w:val="0E4D1D8C"/>
    <w:rsid w:val="0E51032F"/>
    <w:rsid w:val="0E517E52"/>
    <w:rsid w:val="0E52305F"/>
    <w:rsid w:val="0E52B6F6"/>
    <w:rsid w:val="0E560030"/>
    <w:rsid w:val="0E585ECB"/>
    <w:rsid w:val="0E588271"/>
    <w:rsid w:val="0E5D5FDB"/>
    <w:rsid w:val="0E600979"/>
    <w:rsid w:val="0E6142A7"/>
    <w:rsid w:val="0E621293"/>
    <w:rsid w:val="0E63C356"/>
    <w:rsid w:val="0E64552C"/>
    <w:rsid w:val="0E655908"/>
    <w:rsid w:val="0E6633D8"/>
    <w:rsid w:val="0E67E02C"/>
    <w:rsid w:val="0E67FE19"/>
    <w:rsid w:val="0E686BB6"/>
    <w:rsid w:val="0E68B063"/>
    <w:rsid w:val="0E6B68B2"/>
    <w:rsid w:val="0E6B909D"/>
    <w:rsid w:val="0E6E0673"/>
    <w:rsid w:val="0E703B26"/>
    <w:rsid w:val="0E7124A5"/>
    <w:rsid w:val="0E76D1CE"/>
    <w:rsid w:val="0E798AAD"/>
    <w:rsid w:val="0E7A15DD"/>
    <w:rsid w:val="0E7A360C"/>
    <w:rsid w:val="0E7B5967"/>
    <w:rsid w:val="0E7E4C2D"/>
    <w:rsid w:val="0E7F3617"/>
    <w:rsid w:val="0E7F8E6A"/>
    <w:rsid w:val="0E812FBE"/>
    <w:rsid w:val="0E84EAAE"/>
    <w:rsid w:val="0E851AFE"/>
    <w:rsid w:val="0E85E936"/>
    <w:rsid w:val="0E881506"/>
    <w:rsid w:val="0E882545"/>
    <w:rsid w:val="0E88EB41"/>
    <w:rsid w:val="0E894DEA"/>
    <w:rsid w:val="0E896912"/>
    <w:rsid w:val="0E8C7D44"/>
    <w:rsid w:val="0E8F8C79"/>
    <w:rsid w:val="0E914870"/>
    <w:rsid w:val="0E950B55"/>
    <w:rsid w:val="0E9553D9"/>
    <w:rsid w:val="0E963A44"/>
    <w:rsid w:val="0E9760D2"/>
    <w:rsid w:val="0E98AECF"/>
    <w:rsid w:val="0E9A106F"/>
    <w:rsid w:val="0E9C09A7"/>
    <w:rsid w:val="0EA04878"/>
    <w:rsid w:val="0EA3B514"/>
    <w:rsid w:val="0EA72D29"/>
    <w:rsid w:val="0EA81C56"/>
    <w:rsid w:val="0EA8AB03"/>
    <w:rsid w:val="0EAA76FC"/>
    <w:rsid w:val="0EAE0098"/>
    <w:rsid w:val="0EB1D866"/>
    <w:rsid w:val="0EB2003E"/>
    <w:rsid w:val="0EB22BE6"/>
    <w:rsid w:val="0EB3B5DA"/>
    <w:rsid w:val="0EB68B54"/>
    <w:rsid w:val="0EB8C4A1"/>
    <w:rsid w:val="0EBAC6FB"/>
    <w:rsid w:val="0EBB4ECD"/>
    <w:rsid w:val="0EBBC8E3"/>
    <w:rsid w:val="0EBCE1E9"/>
    <w:rsid w:val="0EBCFD21"/>
    <w:rsid w:val="0EBD79C3"/>
    <w:rsid w:val="0EC0C673"/>
    <w:rsid w:val="0EC15334"/>
    <w:rsid w:val="0EC1C4AA"/>
    <w:rsid w:val="0EC20FE8"/>
    <w:rsid w:val="0EC2D1DC"/>
    <w:rsid w:val="0EC39BE1"/>
    <w:rsid w:val="0EC438D6"/>
    <w:rsid w:val="0EC4CB18"/>
    <w:rsid w:val="0EC522AF"/>
    <w:rsid w:val="0EC8AC6A"/>
    <w:rsid w:val="0ECC4F41"/>
    <w:rsid w:val="0ED03FF7"/>
    <w:rsid w:val="0ED1C8C7"/>
    <w:rsid w:val="0ED32210"/>
    <w:rsid w:val="0ED3C5B7"/>
    <w:rsid w:val="0ED407E6"/>
    <w:rsid w:val="0ED4777F"/>
    <w:rsid w:val="0ED608BA"/>
    <w:rsid w:val="0ED67127"/>
    <w:rsid w:val="0ED6BA0A"/>
    <w:rsid w:val="0ED76685"/>
    <w:rsid w:val="0ED7CEDF"/>
    <w:rsid w:val="0EDAFD12"/>
    <w:rsid w:val="0EDB5260"/>
    <w:rsid w:val="0EDD28E7"/>
    <w:rsid w:val="0EDD7EFD"/>
    <w:rsid w:val="0EDF623F"/>
    <w:rsid w:val="0EDFA401"/>
    <w:rsid w:val="0EE06467"/>
    <w:rsid w:val="0EE0739A"/>
    <w:rsid w:val="0EE1D024"/>
    <w:rsid w:val="0EE8997C"/>
    <w:rsid w:val="0EEA2D69"/>
    <w:rsid w:val="0EF00DD1"/>
    <w:rsid w:val="0EF0C53A"/>
    <w:rsid w:val="0EF25343"/>
    <w:rsid w:val="0EF33533"/>
    <w:rsid w:val="0EF4BFC2"/>
    <w:rsid w:val="0EF505E7"/>
    <w:rsid w:val="0EF58225"/>
    <w:rsid w:val="0EF68799"/>
    <w:rsid w:val="0EFB7AF3"/>
    <w:rsid w:val="0EFDA192"/>
    <w:rsid w:val="0EFE5E96"/>
    <w:rsid w:val="0EFEB5DA"/>
    <w:rsid w:val="0EFF8377"/>
    <w:rsid w:val="0F03BC8C"/>
    <w:rsid w:val="0F0421A8"/>
    <w:rsid w:val="0F0693E0"/>
    <w:rsid w:val="0F073132"/>
    <w:rsid w:val="0F087C36"/>
    <w:rsid w:val="0F0CD30B"/>
    <w:rsid w:val="0F0E9765"/>
    <w:rsid w:val="0F0F8ADA"/>
    <w:rsid w:val="0F0FA443"/>
    <w:rsid w:val="0F1051E6"/>
    <w:rsid w:val="0F130795"/>
    <w:rsid w:val="0F131FE4"/>
    <w:rsid w:val="0F1433F4"/>
    <w:rsid w:val="0F1451C3"/>
    <w:rsid w:val="0F14D2B4"/>
    <w:rsid w:val="0F15AA09"/>
    <w:rsid w:val="0F170E2A"/>
    <w:rsid w:val="0F173F98"/>
    <w:rsid w:val="0F1773D4"/>
    <w:rsid w:val="0F17AA5B"/>
    <w:rsid w:val="0F181CD4"/>
    <w:rsid w:val="0F1AD49B"/>
    <w:rsid w:val="0F1B8CDD"/>
    <w:rsid w:val="0F1BB319"/>
    <w:rsid w:val="0F1C17D4"/>
    <w:rsid w:val="0F1C4468"/>
    <w:rsid w:val="0F1CC7FA"/>
    <w:rsid w:val="0F1FBAEB"/>
    <w:rsid w:val="0F1FE2FB"/>
    <w:rsid w:val="0F20B5C1"/>
    <w:rsid w:val="0F23383F"/>
    <w:rsid w:val="0F25D43D"/>
    <w:rsid w:val="0F277725"/>
    <w:rsid w:val="0F2861CC"/>
    <w:rsid w:val="0F28C157"/>
    <w:rsid w:val="0F28D2B5"/>
    <w:rsid w:val="0F2A834A"/>
    <w:rsid w:val="0F2C9C83"/>
    <w:rsid w:val="0F2E722E"/>
    <w:rsid w:val="0F3054F1"/>
    <w:rsid w:val="0F30AB16"/>
    <w:rsid w:val="0F311E2B"/>
    <w:rsid w:val="0F313222"/>
    <w:rsid w:val="0F32E1DC"/>
    <w:rsid w:val="0F340E12"/>
    <w:rsid w:val="0F348DFE"/>
    <w:rsid w:val="0F34E2C6"/>
    <w:rsid w:val="0F369971"/>
    <w:rsid w:val="0F37682D"/>
    <w:rsid w:val="0F3A4BDA"/>
    <w:rsid w:val="0F3D2852"/>
    <w:rsid w:val="0F3E9C20"/>
    <w:rsid w:val="0F3F74AC"/>
    <w:rsid w:val="0F419E99"/>
    <w:rsid w:val="0F41A5B9"/>
    <w:rsid w:val="0F429693"/>
    <w:rsid w:val="0F445C7A"/>
    <w:rsid w:val="0F455FE2"/>
    <w:rsid w:val="0F4E1998"/>
    <w:rsid w:val="0F4F0B05"/>
    <w:rsid w:val="0F4F7C07"/>
    <w:rsid w:val="0F51BADA"/>
    <w:rsid w:val="0F5668AE"/>
    <w:rsid w:val="0F57B91C"/>
    <w:rsid w:val="0F58A732"/>
    <w:rsid w:val="0F5A0AAD"/>
    <w:rsid w:val="0F5BF957"/>
    <w:rsid w:val="0F5E6DAB"/>
    <w:rsid w:val="0F5E7A17"/>
    <w:rsid w:val="0F5E9DA7"/>
    <w:rsid w:val="0F5EC9C0"/>
    <w:rsid w:val="0F637F2F"/>
    <w:rsid w:val="0F64E630"/>
    <w:rsid w:val="0F6602A7"/>
    <w:rsid w:val="0F6745DD"/>
    <w:rsid w:val="0F69E46F"/>
    <w:rsid w:val="0F6AD445"/>
    <w:rsid w:val="0F6AF93A"/>
    <w:rsid w:val="0F6B1CCC"/>
    <w:rsid w:val="0F6D8966"/>
    <w:rsid w:val="0F6D9C35"/>
    <w:rsid w:val="0F6DC5F5"/>
    <w:rsid w:val="0F6E347C"/>
    <w:rsid w:val="0F6F6A8B"/>
    <w:rsid w:val="0F707A39"/>
    <w:rsid w:val="0F720650"/>
    <w:rsid w:val="0F760C66"/>
    <w:rsid w:val="0F77ACBE"/>
    <w:rsid w:val="0F77C66E"/>
    <w:rsid w:val="0F780BB0"/>
    <w:rsid w:val="0F7A0000"/>
    <w:rsid w:val="0F7EFDCF"/>
    <w:rsid w:val="0F7F0259"/>
    <w:rsid w:val="0F8094CB"/>
    <w:rsid w:val="0F813D7B"/>
    <w:rsid w:val="0F823982"/>
    <w:rsid w:val="0F82CF15"/>
    <w:rsid w:val="0F84A001"/>
    <w:rsid w:val="0F85B0E3"/>
    <w:rsid w:val="0F88F34F"/>
    <w:rsid w:val="0F8B78AD"/>
    <w:rsid w:val="0F8BA598"/>
    <w:rsid w:val="0F8BEAB3"/>
    <w:rsid w:val="0F8D5BBB"/>
    <w:rsid w:val="0F8F579C"/>
    <w:rsid w:val="0F8FB0ED"/>
    <w:rsid w:val="0F8FDF5F"/>
    <w:rsid w:val="0F9374B4"/>
    <w:rsid w:val="0F939C7D"/>
    <w:rsid w:val="0F93B0AB"/>
    <w:rsid w:val="0F95CA09"/>
    <w:rsid w:val="0F973E85"/>
    <w:rsid w:val="0F97F523"/>
    <w:rsid w:val="0F97FCB2"/>
    <w:rsid w:val="0F99CEC1"/>
    <w:rsid w:val="0F9A8D4A"/>
    <w:rsid w:val="0F9D61DA"/>
    <w:rsid w:val="0F9D6C2B"/>
    <w:rsid w:val="0F9F19B1"/>
    <w:rsid w:val="0FA1275C"/>
    <w:rsid w:val="0FA14641"/>
    <w:rsid w:val="0FA2CC1C"/>
    <w:rsid w:val="0FA51AA3"/>
    <w:rsid w:val="0FA7CEBD"/>
    <w:rsid w:val="0FA83F92"/>
    <w:rsid w:val="0FA90D37"/>
    <w:rsid w:val="0FA9C291"/>
    <w:rsid w:val="0FAB5200"/>
    <w:rsid w:val="0FAC1280"/>
    <w:rsid w:val="0FB1EADD"/>
    <w:rsid w:val="0FB2DD6D"/>
    <w:rsid w:val="0FB32034"/>
    <w:rsid w:val="0FB444AB"/>
    <w:rsid w:val="0FB4816D"/>
    <w:rsid w:val="0FB75D66"/>
    <w:rsid w:val="0FB892DD"/>
    <w:rsid w:val="0FBCB63F"/>
    <w:rsid w:val="0FC15661"/>
    <w:rsid w:val="0FC1EA3D"/>
    <w:rsid w:val="0FC3CFEA"/>
    <w:rsid w:val="0FC4674E"/>
    <w:rsid w:val="0FC52EDD"/>
    <w:rsid w:val="0FCBC912"/>
    <w:rsid w:val="0FCC12D9"/>
    <w:rsid w:val="0FCCD73E"/>
    <w:rsid w:val="0FCE243A"/>
    <w:rsid w:val="0FD03A70"/>
    <w:rsid w:val="0FD126A4"/>
    <w:rsid w:val="0FD385CB"/>
    <w:rsid w:val="0FD6974C"/>
    <w:rsid w:val="0FD7E30E"/>
    <w:rsid w:val="0FD882B3"/>
    <w:rsid w:val="0FD89A37"/>
    <w:rsid w:val="0FDBEA89"/>
    <w:rsid w:val="0FDD0507"/>
    <w:rsid w:val="0FDDFB6A"/>
    <w:rsid w:val="0FDE8703"/>
    <w:rsid w:val="0FE17972"/>
    <w:rsid w:val="0FE1BAD6"/>
    <w:rsid w:val="0FE1DD04"/>
    <w:rsid w:val="0FE27701"/>
    <w:rsid w:val="0FE53D65"/>
    <w:rsid w:val="0FE602AC"/>
    <w:rsid w:val="0FE74353"/>
    <w:rsid w:val="0FE89328"/>
    <w:rsid w:val="0FE8A1B9"/>
    <w:rsid w:val="0FEC5087"/>
    <w:rsid w:val="0FEC90AA"/>
    <w:rsid w:val="0FEFB665"/>
    <w:rsid w:val="0FF00CD2"/>
    <w:rsid w:val="0FF510E2"/>
    <w:rsid w:val="0FF5897D"/>
    <w:rsid w:val="0FF74830"/>
    <w:rsid w:val="0FF89FDE"/>
    <w:rsid w:val="0FF9CC4F"/>
    <w:rsid w:val="0FFB0633"/>
    <w:rsid w:val="0FFB8712"/>
    <w:rsid w:val="0FFBF991"/>
    <w:rsid w:val="0FFD231A"/>
    <w:rsid w:val="0FFEED5E"/>
    <w:rsid w:val="0FFF9966"/>
    <w:rsid w:val="1000D491"/>
    <w:rsid w:val="100185A2"/>
    <w:rsid w:val="1005B78F"/>
    <w:rsid w:val="1006AD6E"/>
    <w:rsid w:val="1009B860"/>
    <w:rsid w:val="100B3695"/>
    <w:rsid w:val="100B68F9"/>
    <w:rsid w:val="100BFB94"/>
    <w:rsid w:val="100D0DCE"/>
    <w:rsid w:val="100D4B68"/>
    <w:rsid w:val="100D5140"/>
    <w:rsid w:val="100E3D4C"/>
    <w:rsid w:val="10152AE7"/>
    <w:rsid w:val="1015BE20"/>
    <w:rsid w:val="1016703D"/>
    <w:rsid w:val="1016E5CC"/>
    <w:rsid w:val="101886FB"/>
    <w:rsid w:val="1019DBC9"/>
    <w:rsid w:val="101B724D"/>
    <w:rsid w:val="101C2F7C"/>
    <w:rsid w:val="101C6789"/>
    <w:rsid w:val="101C8D78"/>
    <w:rsid w:val="101CD84C"/>
    <w:rsid w:val="101D4CB7"/>
    <w:rsid w:val="101E539F"/>
    <w:rsid w:val="101FA9DF"/>
    <w:rsid w:val="10212589"/>
    <w:rsid w:val="10231932"/>
    <w:rsid w:val="102375BE"/>
    <w:rsid w:val="102493F1"/>
    <w:rsid w:val="1026F13B"/>
    <w:rsid w:val="10291865"/>
    <w:rsid w:val="1029B34A"/>
    <w:rsid w:val="1029E84E"/>
    <w:rsid w:val="102C33AE"/>
    <w:rsid w:val="102C7D85"/>
    <w:rsid w:val="102CC2E9"/>
    <w:rsid w:val="102DB39E"/>
    <w:rsid w:val="102F77E4"/>
    <w:rsid w:val="10335CE4"/>
    <w:rsid w:val="1034558D"/>
    <w:rsid w:val="1035BAE6"/>
    <w:rsid w:val="10371530"/>
    <w:rsid w:val="103A6BDB"/>
    <w:rsid w:val="103CE890"/>
    <w:rsid w:val="103D579A"/>
    <w:rsid w:val="103DECB3"/>
    <w:rsid w:val="103E981E"/>
    <w:rsid w:val="1041836C"/>
    <w:rsid w:val="1041C3DD"/>
    <w:rsid w:val="10435EF6"/>
    <w:rsid w:val="10441449"/>
    <w:rsid w:val="1045C8A4"/>
    <w:rsid w:val="1045EF27"/>
    <w:rsid w:val="104688C9"/>
    <w:rsid w:val="10477578"/>
    <w:rsid w:val="1049129A"/>
    <w:rsid w:val="104A12CD"/>
    <w:rsid w:val="104BDA74"/>
    <w:rsid w:val="104BF360"/>
    <w:rsid w:val="104F191B"/>
    <w:rsid w:val="104F3528"/>
    <w:rsid w:val="1054DB95"/>
    <w:rsid w:val="10553B9D"/>
    <w:rsid w:val="10556493"/>
    <w:rsid w:val="1056729A"/>
    <w:rsid w:val="1056EB51"/>
    <w:rsid w:val="105755E3"/>
    <w:rsid w:val="1057BD31"/>
    <w:rsid w:val="10583114"/>
    <w:rsid w:val="1059A774"/>
    <w:rsid w:val="105AC5B5"/>
    <w:rsid w:val="105BB9E0"/>
    <w:rsid w:val="105BD331"/>
    <w:rsid w:val="105D80E8"/>
    <w:rsid w:val="105DAFDE"/>
    <w:rsid w:val="105E05F8"/>
    <w:rsid w:val="105EE8AE"/>
    <w:rsid w:val="105EEC05"/>
    <w:rsid w:val="105FBB02"/>
    <w:rsid w:val="106060FB"/>
    <w:rsid w:val="1063F8FC"/>
    <w:rsid w:val="106442B5"/>
    <w:rsid w:val="10650101"/>
    <w:rsid w:val="1065F771"/>
    <w:rsid w:val="1066402E"/>
    <w:rsid w:val="1066E7E4"/>
    <w:rsid w:val="106753DF"/>
    <w:rsid w:val="10693E5D"/>
    <w:rsid w:val="10695BEB"/>
    <w:rsid w:val="106A7C3B"/>
    <w:rsid w:val="106CC45A"/>
    <w:rsid w:val="106DB65D"/>
    <w:rsid w:val="106FDE0F"/>
    <w:rsid w:val="106FE656"/>
    <w:rsid w:val="106FEF60"/>
    <w:rsid w:val="106FFC59"/>
    <w:rsid w:val="107114D8"/>
    <w:rsid w:val="10716192"/>
    <w:rsid w:val="10723D3F"/>
    <w:rsid w:val="10728834"/>
    <w:rsid w:val="1072B405"/>
    <w:rsid w:val="1073E038"/>
    <w:rsid w:val="1073FDE2"/>
    <w:rsid w:val="1074B7A9"/>
    <w:rsid w:val="10776C44"/>
    <w:rsid w:val="107A6B79"/>
    <w:rsid w:val="107EA81B"/>
    <w:rsid w:val="107EDD77"/>
    <w:rsid w:val="107EEDB0"/>
    <w:rsid w:val="107F7C61"/>
    <w:rsid w:val="1083496F"/>
    <w:rsid w:val="108390E0"/>
    <w:rsid w:val="1083BE36"/>
    <w:rsid w:val="108594E2"/>
    <w:rsid w:val="1085A41E"/>
    <w:rsid w:val="10895353"/>
    <w:rsid w:val="108D7DD4"/>
    <w:rsid w:val="108E2AA8"/>
    <w:rsid w:val="1090071F"/>
    <w:rsid w:val="10909A61"/>
    <w:rsid w:val="1090B5FF"/>
    <w:rsid w:val="1090BC6B"/>
    <w:rsid w:val="1092D69C"/>
    <w:rsid w:val="109482DF"/>
    <w:rsid w:val="10951F68"/>
    <w:rsid w:val="10973396"/>
    <w:rsid w:val="1097E947"/>
    <w:rsid w:val="1098D4EC"/>
    <w:rsid w:val="109AC804"/>
    <w:rsid w:val="109D8D94"/>
    <w:rsid w:val="109E31BD"/>
    <w:rsid w:val="109EB782"/>
    <w:rsid w:val="10A10D60"/>
    <w:rsid w:val="10A22656"/>
    <w:rsid w:val="10A475F0"/>
    <w:rsid w:val="10A4D1F5"/>
    <w:rsid w:val="10A63FD6"/>
    <w:rsid w:val="10A65289"/>
    <w:rsid w:val="10A7DB10"/>
    <w:rsid w:val="10AAE7F6"/>
    <w:rsid w:val="10AB72CC"/>
    <w:rsid w:val="10AB91E5"/>
    <w:rsid w:val="10ABD9E0"/>
    <w:rsid w:val="10B15A1B"/>
    <w:rsid w:val="10B15FB7"/>
    <w:rsid w:val="10B3B3FB"/>
    <w:rsid w:val="10B71322"/>
    <w:rsid w:val="10B91470"/>
    <w:rsid w:val="10BA7536"/>
    <w:rsid w:val="10BAE35D"/>
    <w:rsid w:val="10BB23F5"/>
    <w:rsid w:val="10BC525E"/>
    <w:rsid w:val="10BD5901"/>
    <w:rsid w:val="10C26F13"/>
    <w:rsid w:val="10C378A9"/>
    <w:rsid w:val="10C4C8BE"/>
    <w:rsid w:val="10C5C780"/>
    <w:rsid w:val="10C69D33"/>
    <w:rsid w:val="10C87239"/>
    <w:rsid w:val="10C9E3EE"/>
    <w:rsid w:val="10CA0E26"/>
    <w:rsid w:val="10CAE3D6"/>
    <w:rsid w:val="10CBF001"/>
    <w:rsid w:val="10CDA7C2"/>
    <w:rsid w:val="10CE7FF2"/>
    <w:rsid w:val="10CF48A3"/>
    <w:rsid w:val="10D105F1"/>
    <w:rsid w:val="10D12290"/>
    <w:rsid w:val="10D2E1A3"/>
    <w:rsid w:val="10D48F18"/>
    <w:rsid w:val="10D53E57"/>
    <w:rsid w:val="10D61015"/>
    <w:rsid w:val="10D6BB5C"/>
    <w:rsid w:val="10D725CE"/>
    <w:rsid w:val="10D7D956"/>
    <w:rsid w:val="10D7F9AD"/>
    <w:rsid w:val="10D86503"/>
    <w:rsid w:val="10D88D52"/>
    <w:rsid w:val="10DA51BE"/>
    <w:rsid w:val="10DD0C28"/>
    <w:rsid w:val="10DE18F8"/>
    <w:rsid w:val="10DE1A4D"/>
    <w:rsid w:val="10E1A658"/>
    <w:rsid w:val="10E22AB0"/>
    <w:rsid w:val="10E2F768"/>
    <w:rsid w:val="10E30664"/>
    <w:rsid w:val="10E4AC39"/>
    <w:rsid w:val="10EA58F4"/>
    <w:rsid w:val="10EC842D"/>
    <w:rsid w:val="10EE823E"/>
    <w:rsid w:val="10F0A88F"/>
    <w:rsid w:val="10F0AB6B"/>
    <w:rsid w:val="10F2F675"/>
    <w:rsid w:val="10F3E344"/>
    <w:rsid w:val="10F4E76D"/>
    <w:rsid w:val="10F64523"/>
    <w:rsid w:val="10F65A79"/>
    <w:rsid w:val="10F72289"/>
    <w:rsid w:val="10F79BB2"/>
    <w:rsid w:val="10F8F37B"/>
    <w:rsid w:val="10F9E26F"/>
    <w:rsid w:val="10FE2BA8"/>
    <w:rsid w:val="10FF8516"/>
    <w:rsid w:val="10FFEC48"/>
    <w:rsid w:val="1100A948"/>
    <w:rsid w:val="1101494D"/>
    <w:rsid w:val="11015223"/>
    <w:rsid w:val="11029134"/>
    <w:rsid w:val="1104CE07"/>
    <w:rsid w:val="110529C9"/>
    <w:rsid w:val="11052F1F"/>
    <w:rsid w:val="1105F8D8"/>
    <w:rsid w:val="1106D10A"/>
    <w:rsid w:val="1107674F"/>
    <w:rsid w:val="11078211"/>
    <w:rsid w:val="11090222"/>
    <w:rsid w:val="1109FE49"/>
    <w:rsid w:val="110B72A3"/>
    <w:rsid w:val="110D3041"/>
    <w:rsid w:val="110DCDD5"/>
    <w:rsid w:val="11112181"/>
    <w:rsid w:val="11142143"/>
    <w:rsid w:val="1115232E"/>
    <w:rsid w:val="1115C1B9"/>
    <w:rsid w:val="111B807F"/>
    <w:rsid w:val="111C0117"/>
    <w:rsid w:val="111CEC6B"/>
    <w:rsid w:val="111D673D"/>
    <w:rsid w:val="111E0FF5"/>
    <w:rsid w:val="111E5834"/>
    <w:rsid w:val="111FC653"/>
    <w:rsid w:val="11214AA6"/>
    <w:rsid w:val="11215AB9"/>
    <w:rsid w:val="1123B2DD"/>
    <w:rsid w:val="1124CD48"/>
    <w:rsid w:val="112665B6"/>
    <w:rsid w:val="11294585"/>
    <w:rsid w:val="112A9644"/>
    <w:rsid w:val="112BDB4F"/>
    <w:rsid w:val="112E06CD"/>
    <w:rsid w:val="112F1A0A"/>
    <w:rsid w:val="11303F82"/>
    <w:rsid w:val="11317EA0"/>
    <w:rsid w:val="113283F9"/>
    <w:rsid w:val="113317D2"/>
    <w:rsid w:val="1133B4F9"/>
    <w:rsid w:val="1137235A"/>
    <w:rsid w:val="11378EAA"/>
    <w:rsid w:val="113E9DEE"/>
    <w:rsid w:val="11412715"/>
    <w:rsid w:val="11414AD6"/>
    <w:rsid w:val="1144C55D"/>
    <w:rsid w:val="11455984"/>
    <w:rsid w:val="114ACA02"/>
    <w:rsid w:val="114BA603"/>
    <w:rsid w:val="114BED7B"/>
    <w:rsid w:val="114C65FE"/>
    <w:rsid w:val="114C9DEC"/>
    <w:rsid w:val="114CB958"/>
    <w:rsid w:val="114CF6A6"/>
    <w:rsid w:val="114D289A"/>
    <w:rsid w:val="11521982"/>
    <w:rsid w:val="115220FC"/>
    <w:rsid w:val="1153614F"/>
    <w:rsid w:val="11543DD3"/>
    <w:rsid w:val="1158DACA"/>
    <w:rsid w:val="115A6E79"/>
    <w:rsid w:val="115BEF4B"/>
    <w:rsid w:val="115D09AA"/>
    <w:rsid w:val="11617990"/>
    <w:rsid w:val="11624416"/>
    <w:rsid w:val="11637055"/>
    <w:rsid w:val="1166C3DE"/>
    <w:rsid w:val="1168B766"/>
    <w:rsid w:val="116A12EF"/>
    <w:rsid w:val="116A1CEA"/>
    <w:rsid w:val="116A2589"/>
    <w:rsid w:val="116E6F45"/>
    <w:rsid w:val="1172DA10"/>
    <w:rsid w:val="11732DD1"/>
    <w:rsid w:val="11748584"/>
    <w:rsid w:val="11778B6E"/>
    <w:rsid w:val="11788170"/>
    <w:rsid w:val="1178DB53"/>
    <w:rsid w:val="117A44D0"/>
    <w:rsid w:val="117B1F98"/>
    <w:rsid w:val="117B9987"/>
    <w:rsid w:val="117C4C6A"/>
    <w:rsid w:val="117D01AA"/>
    <w:rsid w:val="1181CEED"/>
    <w:rsid w:val="11826F33"/>
    <w:rsid w:val="11828E7C"/>
    <w:rsid w:val="11841C85"/>
    <w:rsid w:val="1184BABA"/>
    <w:rsid w:val="1184E16F"/>
    <w:rsid w:val="11877776"/>
    <w:rsid w:val="11884E99"/>
    <w:rsid w:val="11893572"/>
    <w:rsid w:val="118954E9"/>
    <w:rsid w:val="11895C86"/>
    <w:rsid w:val="11897A22"/>
    <w:rsid w:val="1189C95C"/>
    <w:rsid w:val="118AE510"/>
    <w:rsid w:val="118CAF66"/>
    <w:rsid w:val="118E4372"/>
    <w:rsid w:val="118E876C"/>
    <w:rsid w:val="119225BC"/>
    <w:rsid w:val="1192D485"/>
    <w:rsid w:val="1192FF41"/>
    <w:rsid w:val="11933E5E"/>
    <w:rsid w:val="11936977"/>
    <w:rsid w:val="11942E2C"/>
    <w:rsid w:val="119440DB"/>
    <w:rsid w:val="11980F56"/>
    <w:rsid w:val="11987A0D"/>
    <w:rsid w:val="1198D707"/>
    <w:rsid w:val="11993F84"/>
    <w:rsid w:val="119C4D6A"/>
    <w:rsid w:val="119D7B73"/>
    <w:rsid w:val="119DABCD"/>
    <w:rsid w:val="119DF523"/>
    <w:rsid w:val="119E285E"/>
    <w:rsid w:val="119EBE61"/>
    <w:rsid w:val="119EC15C"/>
    <w:rsid w:val="119EEE3F"/>
    <w:rsid w:val="119F4B68"/>
    <w:rsid w:val="119F5C1D"/>
    <w:rsid w:val="11A02197"/>
    <w:rsid w:val="11A221B5"/>
    <w:rsid w:val="11A4D78F"/>
    <w:rsid w:val="11A8D757"/>
    <w:rsid w:val="11A9E745"/>
    <w:rsid w:val="11AA1154"/>
    <w:rsid w:val="11AA836A"/>
    <w:rsid w:val="11ACB3C8"/>
    <w:rsid w:val="11AD045B"/>
    <w:rsid w:val="11AEDCFF"/>
    <w:rsid w:val="11B17F73"/>
    <w:rsid w:val="11B3D21F"/>
    <w:rsid w:val="11B3D705"/>
    <w:rsid w:val="11B452E6"/>
    <w:rsid w:val="11B6F2F9"/>
    <w:rsid w:val="11B870DA"/>
    <w:rsid w:val="11BABB01"/>
    <w:rsid w:val="11BAEDD2"/>
    <w:rsid w:val="11BC1804"/>
    <w:rsid w:val="11BD9FA3"/>
    <w:rsid w:val="11BE9E35"/>
    <w:rsid w:val="11C037D3"/>
    <w:rsid w:val="11C5F0FB"/>
    <w:rsid w:val="11C7A255"/>
    <w:rsid w:val="11C8D3D6"/>
    <w:rsid w:val="11C9064F"/>
    <w:rsid w:val="11CAE053"/>
    <w:rsid w:val="11CB1ACB"/>
    <w:rsid w:val="11CE6799"/>
    <w:rsid w:val="11CF9A8F"/>
    <w:rsid w:val="11D1F6BE"/>
    <w:rsid w:val="11D2594F"/>
    <w:rsid w:val="11D28FFD"/>
    <w:rsid w:val="11D2910A"/>
    <w:rsid w:val="11D467C4"/>
    <w:rsid w:val="11D516C2"/>
    <w:rsid w:val="11D99960"/>
    <w:rsid w:val="11DB382E"/>
    <w:rsid w:val="11DCBAF2"/>
    <w:rsid w:val="11DE5C36"/>
    <w:rsid w:val="11DFB197"/>
    <w:rsid w:val="11E227C8"/>
    <w:rsid w:val="11E2C4B8"/>
    <w:rsid w:val="11E41E28"/>
    <w:rsid w:val="11E45690"/>
    <w:rsid w:val="11E4CED6"/>
    <w:rsid w:val="11E509E2"/>
    <w:rsid w:val="11E577DE"/>
    <w:rsid w:val="11E66106"/>
    <w:rsid w:val="11E69BB8"/>
    <w:rsid w:val="11E6A22F"/>
    <w:rsid w:val="11E8E125"/>
    <w:rsid w:val="11E9BB18"/>
    <w:rsid w:val="11EA1BB3"/>
    <w:rsid w:val="11EA3A90"/>
    <w:rsid w:val="11EB57A7"/>
    <w:rsid w:val="11EBD0C1"/>
    <w:rsid w:val="11EC2324"/>
    <w:rsid w:val="11F0D3FB"/>
    <w:rsid w:val="11F13A69"/>
    <w:rsid w:val="11F149C5"/>
    <w:rsid w:val="11F4381B"/>
    <w:rsid w:val="11F7D340"/>
    <w:rsid w:val="11FCDD35"/>
    <w:rsid w:val="11FDB311"/>
    <w:rsid w:val="11FEAE7E"/>
    <w:rsid w:val="11FEFD2F"/>
    <w:rsid w:val="12013609"/>
    <w:rsid w:val="12019778"/>
    <w:rsid w:val="12037B8D"/>
    <w:rsid w:val="12055133"/>
    <w:rsid w:val="120A13A0"/>
    <w:rsid w:val="120A4055"/>
    <w:rsid w:val="120A40C8"/>
    <w:rsid w:val="120D5036"/>
    <w:rsid w:val="120D79A5"/>
    <w:rsid w:val="120E2C71"/>
    <w:rsid w:val="12102D3F"/>
    <w:rsid w:val="121174A8"/>
    <w:rsid w:val="121474B1"/>
    <w:rsid w:val="1214B239"/>
    <w:rsid w:val="12196247"/>
    <w:rsid w:val="121B05B3"/>
    <w:rsid w:val="121EFB1D"/>
    <w:rsid w:val="121F60B7"/>
    <w:rsid w:val="121FA642"/>
    <w:rsid w:val="121FF1EF"/>
    <w:rsid w:val="122013C9"/>
    <w:rsid w:val="1220D057"/>
    <w:rsid w:val="12219D91"/>
    <w:rsid w:val="1223D256"/>
    <w:rsid w:val="1224C198"/>
    <w:rsid w:val="12253082"/>
    <w:rsid w:val="12278EE1"/>
    <w:rsid w:val="12283286"/>
    <w:rsid w:val="12295DC6"/>
    <w:rsid w:val="122AB142"/>
    <w:rsid w:val="122CE243"/>
    <w:rsid w:val="122F317F"/>
    <w:rsid w:val="122F3913"/>
    <w:rsid w:val="12330E59"/>
    <w:rsid w:val="1233331A"/>
    <w:rsid w:val="12346C76"/>
    <w:rsid w:val="12366ED5"/>
    <w:rsid w:val="123708F6"/>
    <w:rsid w:val="12370C5C"/>
    <w:rsid w:val="1237A6FE"/>
    <w:rsid w:val="12387D6E"/>
    <w:rsid w:val="1238AACF"/>
    <w:rsid w:val="1238B0C7"/>
    <w:rsid w:val="123A6158"/>
    <w:rsid w:val="123BFA84"/>
    <w:rsid w:val="123D5777"/>
    <w:rsid w:val="123D6985"/>
    <w:rsid w:val="123EEB63"/>
    <w:rsid w:val="12412BF1"/>
    <w:rsid w:val="1241F5D5"/>
    <w:rsid w:val="12428DF0"/>
    <w:rsid w:val="12437E0F"/>
    <w:rsid w:val="1245B367"/>
    <w:rsid w:val="1245E581"/>
    <w:rsid w:val="12464ED8"/>
    <w:rsid w:val="1246D42A"/>
    <w:rsid w:val="1248B7CD"/>
    <w:rsid w:val="1249B345"/>
    <w:rsid w:val="124A4F20"/>
    <w:rsid w:val="124B9875"/>
    <w:rsid w:val="124E54C7"/>
    <w:rsid w:val="124EA172"/>
    <w:rsid w:val="1251BC36"/>
    <w:rsid w:val="1251F430"/>
    <w:rsid w:val="125253CF"/>
    <w:rsid w:val="125261DF"/>
    <w:rsid w:val="1255078A"/>
    <w:rsid w:val="1256F19E"/>
    <w:rsid w:val="1257C0B8"/>
    <w:rsid w:val="1259AD3A"/>
    <w:rsid w:val="125FAE90"/>
    <w:rsid w:val="125FE5A2"/>
    <w:rsid w:val="1261F88F"/>
    <w:rsid w:val="12621035"/>
    <w:rsid w:val="12626A10"/>
    <w:rsid w:val="1262994F"/>
    <w:rsid w:val="1263520F"/>
    <w:rsid w:val="12662F31"/>
    <w:rsid w:val="1266AD60"/>
    <w:rsid w:val="1267EF25"/>
    <w:rsid w:val="12696E3F"/>
    <w:rsid w:val="1269EE37"/>
    <w:rsid w:val="126A1680"/>
    <w:rsid w:val="126CC37C"/>
    <w:rsid w:val="126DF6E2"/>
    <w:rsid w:val="126E4F49"/>
    <w:rsid w:val="126ED419"/>
    <w:rsid w:val="127434E1"/>
    <w:rsid w:val="1276320D"/>
    <w:rsid w:val="12766015"/>
    <w:rsid w:val="1278374F"/>
    <w:rsid w:val="12786098"/>
    <w:rsid w:val="127A2ADC"/>
    <w:rsid w:val="127A7784"/>
    <w:rsid w:val="127B9641"/>
    <w:rsid w:val="127C5113"/>
    <w:rsid w:val="127C88CD"/>
    <w:rsid w:val="127E52A7"/>
    <w:rsid w:val="12828C9E"/>
    <w:rsid w:val="1284118E"/>
    <w:rsid w:val="12846D4E"/>
    <w:rsid w:val="12856CFB"/>
    <w:rsid w:val="128886AA"/>
    <w:rsid w:val="1288C6B7"/>
    <w:rsid w:val="12895D97"/>
    <w:rsid w:val="128EC4E2"/>
    <w:rsid w:val="128F1FD9"/>
    <w:rsid w:val="12903ECE"/>
    <w:rsid w:val="12906D1A"/>
    <w:rsid w:val="12916291"/>
    <w:rsid w:val="129187D8"/>
    <w:rsid w:val="12925054"/>
    <w:rsid w:val="1292B07C"/>
    <w:rsid w:val="1293EB1C"/>
    <w:rsid w:val="129DDDE8"/>
    <w:rsid w:val="129EE506"/>
    <w:rsid w:val="129F329D"/>
    <w:rsid w:val="129F5177"/>
    <w:rsid w:val="12A4D44A"/>
    <w:rsid w:val="12A60CAF"/>
    <w:rsid w:val="12A6B77F"/>
    <w:rsid w:val="12A88E77"/>
    <w:rsid w:val="12AA91A9"/>
    <w:rsid w:val="12AAA538"/>
    <w:rsid w:val="12AB2B55"/>
    <w:rsid w:val="12AC3F11"/>
    <w:rsid w:val="12AD4BC8"/>
    <w:rsid w:val="12AEA8DD"/>
    <w:rsid w:val="12AECD03"/>
    <w:rsid w:val="12AF2857"/>
    <w:rsid w:val="12B7A44F"/>
    <w:rsid w:val="12B96488"/>
    <w:rsid w:val="12BAA327"/>
    <w:rsid w:val="12BD5BEE"/>
    <w:rsid w:val="12BF4B1D"/>
    <w:rsid w:val="12C01768"/>
    <w:rsid w:val="12C1628D"/>
    <w:rsid w:val="12C1D146"/>
    <w:rsid w:val="12C527F4"/>
    <w:rsid w:val="12C5729B"/>
    <w:rsid w:val="12C656C5"/>
    <w:rsid w:val="12C76982"/>
    <w:rsid w:val="12C778E0"/>
    <w:rsid w:val="12C788D2"/>
    <w:rsid w:val="12C8C8FD"/>
    <w:rsid w:val="12CB7085"/>
    <w:rsid w:val="12D3B953"/>
    <w:rsid w:val="12D3D876"/>
    <w:rsid w:val="12D420C8"/>
    <w:rsid w:val="12D54CAC"/>
    <w:rsid w:val="12DAC7FC"/>
    <w:rsid w:val="12DBDA6F"/>
    <w:rsid w:val="12DC0088"/>
    <w:rsid w:val="12DEC858"/>
    <w:rsid w:val="12DF6E23"/>
    <w:rsid w:val="12E1D69B"/>
    <w:rsid w:val="12E32EA6"/>
    <w:rsid w:val="12E3E722"/>
    <w:rsid w:val="12E41C4C"/>
    <w:rsid w:val="12E5CDF3"/>
    <w:rsid w:val="12E63910"/>
    <w:rsid w:val="12E6F531"/>
    <w:rsid w:val="12E8E48E"/>
    <w:rsid w:val="12EB7CEF"/>
    <w:rsid w:val="12EBE35F"/>
    <w:rsid w:val="12EC8A65"/>
    <w:rsid w:val="12EDA4C3"/>
    <w:rsid w:val="12EDBFEB"/>
    <w:rsid w:val="12EE3D86"/>
    <w:rsid w:val="12F11161"/>
    <w:rsid w:val="12F17264"/>
    <w:rsid w:val="12F3A752"/>
    <w:rsid w:val="12F61717"/>
    <w:rsid w:val="12F6BAED"/>
    <w:rsid w:val="12F6D0D3"/>
    <w:rsid w:val="12F8B10D"/>
    <w:rsid w:val="12F94FE4"/>
    <w:rsid w:val="12F99A13"/>
    <w:rsid w:val="12FA4B89"/>
    <w:rsid w:val="12FA7058"/>
    <w:rsid w:val="12FB2FF3"/>
    <w:rsid w:val="12FB63D1"/>
    <w:rsid w:val="12FBD9FB"/>
    <w:rsid w:val="12FCDD1A"/>
    <w:rsid w:val="12FDEAFB"/>
    <w:rsid w:val="12FFEE3F"/>
    <w:rsid w:val="130061EA"/>
    <w:rsid w:val="1300F8E7"/>
    <w:rsid w:val="1301A112"/>
    <w:rsid w:val="13027607"/>
    <w:rsid w:val="130285EC"/>
    <w:rsid w:val="13029751"/>
    <w:rsid w:val="13049F64"/>
    <w:rsid w:val="13074E69"/>
    <w:rsid w:val="1307B71A"/>
    <w:rsid w:val="1307D3E6"/>
    <w:rsid w:val="130901F2"/>
    <w:rsid w:val="13092897"/>
    <w:rsid w:val="130A6F1B"/>
    <w:rsid w:val="130B9341"/>
    <w:rsid w:val="130C8EB0"/>
    <w:rsid w:val="130FAF12"/>
    <w:rsid w:val="1312A1A9"/>
    <w:rsid w:val="1312F241"/>
    <w:rsid w:val="1313A685"/>
    <w:rsid w:val="1313FEA6"/>
    <w:rsid w:val="13166E81"/>
    <w:rsid w:val="1318EC78"/>
    <w:rsid w:val="1319FC29"/>
    <w:rsid w:val="131A69A9"/>
    <w:rsid w:val="131CB3BF"/>
    <w:rsid w:val="131F7DCD"/>
    <w:rsid w:val="13207718"/>
    <w:rsid w:val="13220092"/>
    <w:rsid w:val="13238FFA"/>
    <w:rsid w:val="13251ED8"/>
    <w:rsid w:val="1325C45F"/>
    <w:rsid w:val="13270CFC"/>
    <w:rsid w:val="132803CF"/>
    <w:rsid w:val="1328A2C3"/>
    <w:rsid w:val="1328ABD7"/>
    <w:rsid w:val="1329B4C0"/>
    <w:rsid w:val="132B8A7C"/>
    <w:rsid w:val="132CD5FF"/>
    <w:rsid w:val="132E41E0"/>
    <w:rsid w:val="132EDA0D"/>
    <w:rsid w:val="13316E62"/>
    <w:rsid w:val="1331DE82"/>
    <w:rsid w:val="133527FB"/>
    <w:rsid w:val="133780DC"/>
    <w:rsid w:val="133A9C1C"/>
    <w:rsid w:val="133AFC19"/>
    <w:rsid w:val="133D0843"/>
    <w:rsid w:val="133ECF90"/>
    <w:rsid w:val="133F5AC7"/>
    <w:rsid w:val="133F663E"/>
    <w:rsid w:val="13426469"/>
    <w:rsid w:val="134401E2"/>
    <w:rsid w:val="1345C385"/>
    <w:rsid w:val="1346560C"/>
    <w:rsid w:val="13475C0F"/>
    <w:rsid w:val="1349012F"/>
    <w:rsid w:val="13493539"/>
    <w:rsid w:val="134ABFB4"/>
    <w:rsid w:val="134ACB0E"/>
    <w:rsid w:val="134ADD61"/>
    <w:rsid w:val="134B8982"/>
    <w:rsid w:val="134C28EE"/>
    <w:rsid w:val="134F9DC5"/>
    <w:rsid w:val="1352985C"/>
    <w:rsid w:val="13533259"/>
    <w:rsid w:val="13549C86"/>
    <w:rsid w:val="1356555A"/>
    <w:rsid w:val="1357016C"/>
    <w:rsid w:val="135718FF"/>
    <w:rsid w:val="13579E4B"/>
    <w:rsid w:val="13585670"/>
    <w:rsid w:val="1358B6AA"/>
    <w:rsid w:val="1358B70D"/>
    <w:rsid w:val="1358FA3F"/>
    <w:rsid w:val="135BAAF6"/>
    <w:rsid w:val="135C1B7F"/>
    <w:rsid w:val="135D2148"/>
    <w:rsid w:val="135E338B"/>
    <w:rsid w:val="136032ED"/>
    <w:rsid w:val="13604206"/>
    <w:rsid w:val="1363A61F"/>
    <w:rsid w:val="13646D53"/>
    <w:rsid w:val="136531DD"/>
    <w:rsid w:val="1367D6AB"/>
    <w:rsid w:val="13685E50"/>
    <w:rsid w:val="13695C82"/>
    <w:rsid w:val="136BDB85"/>
    <w:rsid w:val="136BE08F"/>
    <w:rsid w:val="136BF15F"/>
    <w:rsid w:val="136D74C2"/>
    <w:rsid w:val="13706E21"/>
    <w:rsid w:val="1372B9BF"/>
    <w:rsid w:val="1375AF96"/>
    <w:rsid w:val="13768ACF"/>
    <w:rsid w:val="1378C3F2"/>
    <w:rsid w:val="13799107"/>
    <w:rsid w:val="137BA182"/>
    <w:rsid w:val="137CF661"/>
    <w:rsid w:val="13848777"/>
    <w:rsid w:val="13849852"/>
    <w:rsid w:val="13882534"/>
    <w:rsid w:val="1388AE1B"/>
    <w:rsid w:val="1389E21E"/>
    <w:rsid w:val="138A4F04"/>
    <w:rsid w:val="138A80DA"/>
    <w:rsid w:val="138C5A40"/>
    <w:rsid w:val="138DC046"/>
    <w:rsid w:val="138E02E0"/>
    <w:rsid w:val="138EADFD"/>
    <w:rsid w:val="13906138"/>
    <w:rsid w:val="1390E1BA"/>
    <w:rsid w:val="1391979A"/>
    <w:rsid w:val="13943723"/>
    <w:rsid w:val="13945439"/>
    <w:rsid w:val="13952860"/>
    <w:rsid w:val="139614BD"/>
    <w:rsid w:val="13980D5B"/>
    <w:rsid w:val="1398D885"/>
    <w:rsid w:val="139B23D6"/>
    <w:rsid w:val="139B3197"/>
    <w:rsid w:val="139ED32A"/>
    <w:rsid w:val="13A04694"/>
    <w:rsid w:val="13A3F5CA"/>
    <w:rsid w:val="13A42499"/>
    <w:rsid w:val="13A42986"/>
    <w:rsid w:val="13AA8816"/>
    <w:rsid w:val="13AC028B"/>
    <w:rsid w:val="13AEE046"/>
    <w:rsid w:val="13AF3356"/>
    <w:rsid w:val="13B0FB59"/>
    <w:rsid w:val="13B360A8"/>
    <w:rsid w:val="13B4170B"/>
    <w:rsid w:val="13B585AE"/>
    <w:rsid w:val="13B5CA77"/>
    <w:rsid w:val="13B80EC4"/>
    <w:rsid w:val="13B88F15"/>
    <w:rsid w:val="13BC1983"/>
    <w:rsid w:val="13BD075A"/>
    <w:rsid w:val="13BE1D0D"/>
    <w:rsid w:val="13BE772F"/>
    <w:rsid w:val="13BFAA1F"/>
    <w:rsid w:val="13BFC9C8"/>
    <w:rsid w:val="13C0C4FE"/>
    <w:rsid w:val="13C0F930"/>
    <w:rsid w:val="13C32A3C"/>
    <w:rsid w:val="13C4F3FE"/>
    <w:rsid w:val="13C71069"/>
    <w:rsid w:val="13C801EE"/>
    <w:rsid w:val="13C945A0"/>
    <w:rsid w:val="13C9D255"/>
    <w:rsid w:val="13C9DFE6"/>
    <w:rsid w:val="13CAC88D"/>
    <w:rsid w:val="13CAF4E7"/>
    <w:rsid w:val="13CB2E53"/>
    <w:rsid w:val="13CDC647"/>
    <w:rsid w:val="13CE7C73"/>
    <w:rsid w:val="13CF450E"/>
    <w:rsid w:val="13D16704"/>
    <w:rsid w:val="13D55EB2"/>
    <w:rsid w:val="13D5CA74"/>
    <w:rsid w:val="13D70566"/>
    <w:rsid w:val="13D8203F"/>
    <w:rsid w:val="13D9526B"/>
    <w:rsid w:val="13D95B72"/>
    <w:rsid w:val="13DAD7C0"/>
    <w:rsid w:val="13DADF6A"/>
    <w:rsid w:val="13DBC17F"/>
    <w:rsid w:val="13DBD4A3"/>
    <w:rsid w:val="13DE0E67"/>
    <w:rsid w:val="13DEE727"/>
    <w:rsid w:val="13E1C2C4"/>
    <w:rsid w:val="13E300BF"/>
    <w:rsid w:val="13E30AF5"/>
    <w:rsid w:val="13E7CE3A"/>
    <w:rsid w:val="13E8891E"/>
    <w:rsid w:val="13EA7D48"/>
    <w:rsid w:val="13EAB1C4"/>
    <w:rsid w:val="13ED3433"/>
    <w:rsid w:val="13EE0458"/>
    <w:rsid w:val="13F1B1BE"/>
    <w:rsid w:val="13F1C040"/>
    <w:rsid w:val="13F3F6A3"/>
    <w:rsid w:val="13F407F5"/>
    <w:rsid w:val="13F65F5B"/>
    <w:rsid w:val="13F843D2"/>
    <w:rsid w:val="13F85C78"/>
    <w:rsid w:val="13F9A842"/>
    <w:rsid w:val="13FD75B3"/>
    <w:rsid w:val="13FF6E49"/>
    <w:rsid w:val="1403245C"/>
    <w:rsid w:val="140A4762"/>
    <w:rsid w:val="140B94AC"/>
    <w:rsid w:val="140E4DBE"/>
    <w:rsid w:val="140E8B97"/>
    <w:rsid w:val="140E9C06"/>
    <w:rsid w:val="140EEAD4"/>
    <w:rsid w:val="14100360"/>
    <w:rsid w:val="1410E31D"/>
    <w:rsid w:val="1411B1B3"/>
    <w:rsid w:val="1415ECB7"/>
    <w:rsid w:val="14178F69"/>
    <w:rsid w:val="14181457"/>
    <w:rsid w:val="141BDAAB"/>
    <w:rsid w:val="141CE93C"/>
    <w:rsid w:val="141DA70F"/>
    <w:rsid w:val="141EE6C8"/>
    <w:rsid w:val="142003DC"/>
    <w:rsid w:val="1420B22A"/>
    <w:rsid w:val="1421214D"/>
    <w:rsid w:val="1422D53E"/>
    <w:rsid w:val="1425A515"/>
    <w:rsid w:val="14261C94"/>
    <w:rsid w:val="1429EF10"/>
    <w:rsid w:val="142ACC9C"/>
    <w:rsid w:val="142C1E09"/>
    <w:rsid w:val="142C6825"/>
    <w:rsid w:val="142E06B0"/>
    <w:rsid w:val="142E29C8"/>
    <w:rsid w:val="142E56F9"/>
    <w:rsid w:val="142F8025"/>
    <w:rsid w:val="142FD5DD"/>
    <w:rsid w:val="142FE479"/>
    <w:rsid w:val="14316605"/>
    <w:rsid w:val="143419A2"/>
    <w:rsid w:val="14350827"/>
    <w:rsid w:val="14352AC5"/>
    <w:rsid w:val="14359CD6"/>
    <w:rsid w:val="14370A6A"/>
    <w:rsid w:val="1438B9D5"/>
    <w:rsid w:val="1438F748"/>
    <w:rsid w:val="143A9A8C"/>
    <w:rsid w:val="143AF28B"/>
    <w:rsid w:val="143DC5B2"/>
    <w:rsid w:val="143E5C43"/>
    <w:rsid w:val="143ED095"/>
    <w:rsid w:val="143F39AF"/>
    <w:rsid w:val="144118D2"/>
    <w:rsid w:val="144283DB"/>
    <w:rsid w:val="1443EB41"/>
    <w:rsid w:val="1444E6AD"/>
    <w:rsid w:val="1445C2F4"/>
    <w:rsid w:val="14464798"/>
    <w:rsid w:val="1447285B"/>
    <w:rsid w:val="14474D1A"/>
    <w:rsid w:val="1447ADD3"/>
    <w:rsid w:val="14482FEC"/>
    <w:rsid w:val="144DED29"/>
    <w:rsid w:val="144F3CB0"/>
    <w:rsid w:val="1453C9BB"/>
    <w:rsid w:val="145860AF"/>
    <w:rsid w:val="145865AE"/>
    <w:rsid w:val="1458862B"/>
    <w:rsid w:val="145A06B9"/>
    <w:rsid w:val="145A51E5"/>
    <w:rsid w:val="145BC54E"/>
    <w:rsid w:val="145C1631"/>
    <w:rsid w:val="145C254A"/>
    <w:rsid w:val="145C5DAE"/>
    <w:rsid w:val="14619DB6"/>
    <w:rsid w:val="1461C308"/>
    <w:rsid w:val="1463A911"/>
    <w:rsid w:val="1463B320"/>
    <w:rsid w:val="14664686"/>
    <w:rsid w:val="14672B46"/>
    <w:rsid w:val="146798C1"/>
    <w:rsid w:val="14695A4B"/>
    <w:rsid w:val="146B04FA"/>
    <w:rsid w:val="146B6383"/>
    <w:rsid w:val="146CE4C3"/>
    <w:rsid w:val="146F2539"/>
    <w:rsid w:val="146FA3C0"/>
    <w:rsid w:val="1470429F"/>
    <w:rsid w:val="14712963"/>
    <w:rsid w:val="1471829C"/>
    <w:rsid w:val="1471BB18"/>
    <w:rsid w:val="1471C8A1"/>
    <w:rsid w:val="14735D85"/>
    <w:rsid w:val="147618D6"/>
    <w:rsid w:val="14798A3A"/>
    <w:rsid w:val="1479C43F"/>
    <w:rsid w:val="147BCD4C"/>
    <w:rsid w:val="147C1B5D"/>
    <w:rsid w:val="147DFFB2"/>
    <w:rsid w:val="147EC804"/>
    <w:rsid w:val="14814B59"/>
    <w:rsid w:val="1481674B"/>
    <w:rsid w:val="14838FC1"/>
    <w:rsid w:val="148413AB"/>
    <w:rsid w:val="1486CC59"/>
    <w:rsid w:val="14876158"/>
    <w:rsid w:val="148763FF"/>
    <w:rsid w:val="1487CEDA"/>
    <w:rsid w:val="1487EFD5"/>
    <w:rsid w:val="1488539A"/>
    <w:rsid w:val="148A1EEB"/>
    <w:rsid w:val="148AC748"/>
    <w:rsid w:val="148C8359"/>
    <w:rsid w:val="148D4C51"/>
    <w:rsid w:val="14916309"/>
    <w:rsid w:val="1491A390"/>
    <w:rsid w:val="14924611"/>
    <w:rsid w:val="1493BF3B"/>
    <w:rsid w:val="1495D95C"/>
    <w:rsid w:val="1498523E"/>
    <w:rsid w:val="149A3397"/>
    <w:rsid w:val="149B1BF8"/>
    <w:rsid w:val="149B69F8"/>
    <w:rsid w:val="149BE680"/>
    <w:rsid w:val="149C3B09"/>
    <w:rsid w:val="149CF053"/>
    <w:rsid w:val="149DDFA9"/>
    <w:rsid w:val="14A14066"/>
    <w:rsid w:val="14A1A96E"/>
    <w:rsid w:val="14A3C71A"/>
    <w:rsid w:val="14A41E2B"/>
    <w:rsid w:val="14A928E8"/>
    <w:rsid w:val="14AB8F96"/>
    <w:rsid w:val="14AC6574"/>
    <w:rsid w:val="14AC786C"/>
    <w:rsid w:val="14ACF5BB"/>
    <w:rsid w:val="14AFF02A"/>
    <w:rsid w:val="14B13E75"/>
    <w:rsid w:val="14B18CF6"/>
    <w:rsid w:val="14B2F070"/>
    <w:rsid w:val="14B3B989"/>
    <w:rsid w:val="14B40ACE"/>
    <w:rsid w:val="14B44FF5"/>
    <w:rsid w:val="14B51B18"/>
    <w:rsid w:val="14B6EF93"/>
    <w:rsid w:val="14B9279B"/>
    <w:rsid w:val="14BAC432"/>
    <w:rsid w:val="14BBFBC5"/>
    <w:rsid w:val="14BF607C"/>
    <w:rsid w:val="14BFC9B2"/>
    <w:rsid w:val="14C1090B"/>
    <w:rsid w:val="14C1A2CF"/>
    <w:rsid w:val="14C20543"/>
    <w:rsid w:val="14C20F22"/>
    <w:rsid w:val="14C313B0"/>
    <w:rsid w:val="14C3DE82"/>
    <w:rsid w:val="14C433F7"/>
    <w:rsid w:val="14C5E5F6"/>
    <w:rsid w:val="14C626EB"/>
    <w:rsid w:val="14C933B6"/>
    <w:rsid w:val="14C945E7"/>
    <w:rsid w:val="14CD96C0"/>
    <w:rsid w:val="14CDB8E5"/>
    <w:rsid w:val="14CF5ECB"/>
    <w:rsid w:val="14D0E5CE"/>
    <w:rsid w:val="14D27A01"/>
    <w:rsid w:val="14D30B95"/>
    <w:rsid w:val="14D3414A"/>
    <w:rsid w:val="14D39336"/>
    <w:rsid w:val="14D44038"/>
    <w:rsid w:val="14D6E49F"/>
    <w:rsid w:val="14D767CA"/>
    <w:rsid w:val="14D78C9B"/>
    <w:rsid w:val="14D899A9"/>
    <w:rsid w:val="14DB2D68"/>
    <w:rsid w:val="14DCF6E2"/>
    <w:rsid w:val="14DE62E9"/>
    <w:rsid w:val="14E08E9D"/>
    <w:rsid w:val="14E387DD"/>
    <w:rsid w:val="14E4D7EF"/>
    <w:rsid w:val="14E6D606"/>
    <w:rsid w:val="14E7057A"/>
    <w:rsid w:val="14E72F44"/>
    <w:rsid w:val="14E77E38"/>
    <w:rsid w:val="14E8FA97"/>
    <w:rsid w:val="14EA3522"/>
    <w:rsid w:val="14EE21BB"/>
    <w:rsid w:val="14F1B3E3"/>
    <w:rsid w:val="14F1C879"/>
    <w:rsid w:val="14F2092F"/>
    <w:rsid w:val="14F20FD2"/>
    <w:rsid w:val="14F2961E"/>
    <w:rsid w:val="14F354DB"/>
    <w:rsid w:val="14F39245"/>
    <w:rsid w:val="14F4641F"/>
    <w:rsid w:val="14F4A980"/>
    <w:rsid w:val="14F4B33F"/>
    <w:rsid w:val="14F50628"/>
    <w:rsid w:val="14F71D17"/>
    <w:rsid w:val="14F821B9"/>
    <w:rsid w:val="14FB0582"/>
    <w:rsid w:val="14FCD945"/>
    <w:rsid w:val="15006DDC"/>
    <w:rsid w:val="1501B2FE"/>
    <w:rsid w:val="150236F3"/>
    <w:rsid w:val="15025AAC"/>
    <w:rsid w:val="15026846"/>
    <w:rsid w:val="1502D29D"/>
    <w:rsid w:val="1502EE98"/>
    <w:rsid w:val="1506870C"/>
    <w:rsid w:val="15072C1B"/>
    <w:rsid w:val="15088E7A"/>
    <w:rsid w:val="15090A23"/>
    <w:rsid w:val="150B3BD6"/>
    <w:rsid w:val="150F3C2D"/>
    <w:rsid w:val="15105065"/>
    <w:rsid w:val="15113A22"/>
    <w:rsid w:val="151264EC"/>
    <w:rsid w:val="1512F0D7"/>
    <w:rsid w:val="15134738"/>
    <w:rsid w:val="15148074"/>
    <w:rsid w:val="151691A9"/>
    <w:rsid w:val="15197DE2"/>
    <w:rsid w:val="1519CD31"/>
    <w:rsid w:val="151B59FA"/>
    <w:rsid w:val="151E6325"/>
    <w:rsid w:val="151F2730"/>
    <w:rsid w:val="151F51F7"/>
    <w:rsid w:val="151F5370"/>
    <w:rsid w:val="1521E013"/>
    <w:rsid w:val="1522A115"/>
    <w:rsid w:val="1524972F"/>
    <w:rsid w:val="152568E9"/>
    <w:rsid w:val="15260F72"/>
    <w:rsid w:val="1527139E"/>
    <w:rsid w:val="15294A13"/>
    <w:rsid w:val="152A9E44"/>
    <w:rsid w:val="152AC322"/>
    <w:rsid w:val="152B3985"/>
    <w:rsid w:val="152F545F"/>
    <w:rsid w:val="152F9F74"/>
    <w:rsid w:val="153008D3"/>
    <w:rsid w:val="15312341"/>
    <w:rsid w:val="1536EE0B"/>
    <w:rsid w:val="153783A9"/>
    <w:rsid w:val="1538BC90"/>
    <w:rsid w:val="1538E148"/>
    <w:rsid w:val="153D4F0D"/>
    <w:rsid w:val="153E5B21"/>
    <w:rsid w:val="153EE52E"/>
    <w:rsid w:val="1541D624"/>
    <w:rsid w:val="154386A5"/>
    <w:rsid w:val="1543F5D0"/>
    <w:rsid w:val="1544A905"/>
    <w:rsid w:val="1546047E"/>
    <w:rsid w:val="1548E537"/>
    <w:rsid w:val="154CCBBA"/>
    <w:rsid w:val="154D3D99"/>
    <w:rsid w:val="154FF682"/>
    <w:rsid w:val="15509892"/>
    <w:rsid w:val="15541906"/>
    <w:rsid w:val="15542D97"/>
    <w:rsid w:val="1554FDE5"/>
    <w:rsid w:val="1555E64C"/>
    <w:rsid w:val="15577021"/>
    <w:rsid w:val="1559FC72"/>
    <w:rsid w:val="155C0A9F"/>
    <w:rsid w:val="155CB35C"/>
    <w:rsid w:val="155D721C"/>
    <w:rsid w:val="155D89E4"/>
    <w:rsid w:val="156323B8"/>
    <w:rsid w:val="15637FE5"/>
    <w:rsid w:val="1563EBD3"/>
    <w:rsid w:val="1565A7A3"/>
    <w:rsid w:val="156650C5"/>
    <w:rsid w:val="1567BC3D"/>
    <w:rsid w:val="15687E6D"/>
    <w:rsid w:val="156C7BE2"/>
    <w:rsid w:val="156C8800"/>
    <w:rsid w:val="156CD1A2"/>
    <w:rsid w:val="156DC2E7"/>
    <w:rsid w:val="156F8AC7"/>
    <w:rsid w:val="156FC809"/>
    <w:rsid w:val="1571B40E"/>
    <w:rsid w:val="15720976"/>
    <w:rsid w:val="1572152F"/>
    <w:rsid w:val="157344A8"/>
    <w:rsid w:val="15746CF9"/>
    <w:rsid w:val="157615D6"/>
    <w:rsid w:val="1576C519"/>
    <w:rsid w:val="1577C812"/>
    <w:rsid w:val="15787682"/>
    <w:rsid w:val="15792557"/>
    <w:rsid w:val="157B70D5"/>
    <w:rsid w:val="157BD819"/>
    <w:rsid w:val="157CE170"/>
    <w:rsid w:val="157D5650"/>
    <w:rsid w:val="157FFC2D"/>
    <w:rsid w:val="15808091"/>
    <w:rsid w:val="1580FADA"/>
    <w:rsid w:val="15815E75"/>
    <w:rsid w:val="15823048"/>
    <w:rsid w:val="1582F9C1"/>
    <w:rsid w:val="1583105B"/>
    <w:rsid w:val="15848E39"/>
    <w:rsid w:val="1584C50F"/>
    <w:rsid w:val="1585228A"/>
    <w:rsid w:val="15882DA6"/>
    <w:rsid w:val="15890371"/>
    <w:rsid w:val="1589A548"/>
    <w:rsid w:val="1589D77C"/>
    <w:rsid w:val="158E599F"/>
    <w:rsid w:val="158FF652"/>
    <w:rsid w:val="1590FBFA"/>
    <w:rsid w:val="1593A305"/>
    <w:rsid w:val="15942B73"/>
    <w:rsid w:val="15959BFE"/>
    <w:rsid w:val="159690FF"/>
    <w:rsid w:val="1596C41F"/>
    <w:rsid w:val="1597D007"/>
    <w:rsid w:val="1598ACB6"/>
    <w:rsid w:val="15992137"/>
    <w:rsid w:val="1599A053"/>
    <w:rsid w:val="159AF36E"/>
    <w:rsid w:val="159B7314"/>
    <w:rsid w:val="159C1CA6"/>
    <w:rsid w:val="159D0059"/>
    <w:rsid w:val="159DDE3C"/>
    <w:rsid w:val="15A28FC3"/>
    <w:rsid w:val="15A416DB"/>
    <w:rsid w:val="15A43FA9"/>
    <w:rsid w:val="15A4B6FB"/>
    <w:rsid w:val="15A4E2EC"/>
    <w:rsid w:val="15A5AA68"/>
    <w:rsid w:val="15A5BB22"/>
    <w:rsid w:val="15A62DB4"/>
    <w:rsid w:val="15A8E27C"/>
    <w:rsid w:val="15AA2927"/>
    <w:rsid w:val="15ADC12E"/>
    <w:rsid w:val="15AEEB1F"/>
    <w:rsid w:val="15AF2455"/>
    <w:rsid w:val="15B04EDA"/>
    <w:rsid w:val="15B45001"/>
    <w:rsid w:val="15B5F575"/>
    <w:rsid w:val="15B6AA31"/>
    <w:rsid w:val="15B6B07C"/>
    <w:rsid w:val="15BCB168"/>
    <w:rsid w:val="15BDEF42"/>
    <w:rsid w:val="15BF8B94"/>
    <w:rsid w:val="15C0F86B"/>
    <w:rsid w:val="15C1CAE4"/>
    <w:rsid w:val="15C40DAF"/>
    <w:rsid w:val="15C70B17"/>
    <w:rsid w:val="15C87999"/>
    <w:rsid w:val="15CAD296"/>
    <w:rsid w:val="15CBEF3C"/>
    <w:rsid w:val="15CC04FD"/>
    <w:rsid w:val="15CC9939"/>
    <w:rsid w:val="15CEECD8"/>
    <w:rsid w:val="15CF5ECE"/>
    <w:rsid w:val="15D3508E"/>
    <w:rsid w:val="15D6FC2A"/>
    <w:rsid w:val="15D7420C"/>
    <w:rsid w:val="15D8AB73"/>
    <w:rsid w:val="15D8D03F"/>
    <w:rsid w:val="15DA4B6F"/>
    <w:rsid w:val="15DA7D81"/>
    <w:rsid w:val="15DAC8A3"/>
    <w:rsid w:val="15DAD6E4"/>
    <w:rsid w:val="15DD67E2"/>
    <w:rsid w:val="15E0B231"/>
    <w:rsid w:val="15E0EFFA"/>
    <w:rsid w:val="15E16DB1"/>
    <w:rsid w:val="15E1D9CD"/>
    <w:rsid w:val="15E3D20B"/>
    <w:rsid w:val="15E44A40"/>
    <w:rsid w:val="15E62F0C"/>
    <w:rsid w:val="15E8CFB8"/>
    <w:rsid w:val="15E9953E"/>
    <w:rsid w:val="15EAB4F2"/>
    <w:rsid w:val="15ECC595"/>
    <w:rsid w:val="15EEA4EA"/>
    <w:rsid w:val="15EF0776"/>
    <w:rsid w:val="15F0B836"/>
    <w:rsid w:val="15F4E016"/>
    <w:rsid w:val="15F6A725"/>
    <w:rsid w:val="15F74D09"/>
    <w:rsid w:val="15F82F16"/>
    <w:rsid w:val="15F88E1A"/>
    <w:rsid w:val="15F97D5F"/>
    <w:rsid w:val="15FAF95C"/>
    <w:rsid w:val="15FD25B9"/>
    <w:rsid w:val="15FE4946"/>
    <w:rsid w:val="15FEAF98"/>
    <w:rsid w:val="15FFB060"/>
    <w:rsid w:val="1600FD02"/>
    <w:rsid w:val="1602C8B4"/>
    <w:rsid w:val="16035FA6"/>
    <w:rsid w:val="160AABD9"/>
    <w:rsid w:val="160AB324"/>
    <w:rsid w:val="160B4389"/>
    <w:rsid w:val="160D1023"/>
    <w:rsid w:val="160EC61A"/>
    <w:rsid w:val="161059F7"/>
    <w:rsid w:val="16111B54"/>
    <w:rsid w:val="1611888A"/>
    <w:rsid w:val="161328A8"/>
    <w:rsid w:val="16134B60"/>
    <w:rsid w:val="1613D79E"/>
    <w:rsid w:val="16153B2D"/>
    <w:rsid w:val="1615C126"/>
    <w:rsid w:val="1617D6BA"/>
    <w:rsid w:val="161909DF"/>
    <w:rsid w:val="161BE318"/>
    <w:rsid w:val="161C6C62"/>
    <w:rsid w:val="161C71AF"/>
    <w:rsid w:val="161E1FD5"/>
    <w:rsid w:val="161FA3D4"/>
    <w:rsid w:val="16209B0D"/>
    <w:rsid w:val="16215748"/>
    <w:rsid w:val="16242F72"/>
    <w:rsid w:val="162443AC"/>
    <w:rsid w:val="1624A468"/>
    <w:rsid w:val="16257A3F"/>
    <w:rsid w:val="16263632"/>
    <w:rsid w:val="1626BB54"/>
    <w:rsid w:val="16277B2F"/>
    <w:rsid w:val="1627B7FB"/>
    <w:rsid w:val="16280162"/>
    <w:rsid w:val="162EAED2"/>
    <w:rsid w:val="162FD535"/>
    <w:rsid w:val="163359DE"/>
    <w:rsid w:val="16346B1C"/>
    <w:rsid w:val="1635CDD3"/>
    <w:rsid w:val="1635CF4F"/>
    <w:rsid w:val="1636EA20"/>
    <w:rsid w:val="16375DEE"/>
    <w:rsid w:val="1639C2F1"/>
    <w:rsid w:val="163A3497"/>
    <w:rsid w:val="163D2AA3"/>
    <w:rsid w:val="163EC486"/>
    <w:rsid w:val="163F57FB"/>
    <w:rsid w:val="163F80F3"/>
    <w:rsid w:val="163FD1B9"/>
    <w:rsid w:val="1640856D"/>
    <w:rsid w:val="1640CAF4"/>
    <w:rsid w:val="1640D441"/>
    <w:rsid w:val="1640EE24"/>
    <w:rsid w:val="164131A9"/>
    <w:rsid w:val="164321FD"/>
    <w:rsid w:val="1644087B"/>
    <w:rsid w:val="1644A433"/>
    <w:rsid w:val="1644E5E6"/>
    <w:rsid w:val="16460A14"/>
    <w:rsid w:val="16485D24"/>
    <w:rsid w:val="164ADC96"/>
    <w:rsid w:val="164ADCB2"/>
    <w:rsid w:val="164B36E2"/>
    <w:rsid w:val="164CAC8D"/>
    <w:rsid w:val="164ED103"/>
    <w:rsid w:val="164FEC21"/>
    <w:rsid w:val="165463AB"/>
    <w:rsid w:val="16547EE9"/>
    <w:rsid w:val="1655BBF5"/>
    <w:rsid w:val="1656B166"/>
    <w:rsid w:val="1658931B"/>
    <w:rsid w:val="165A1643"/>
    <w:rsid w:val="165CF051"/>
    <w:rsid w:val="165EDA08"/>
    <w:rsid w:val="1660851E"/>
    <w:rsid w:val="1662B286"/>
    <w:rsid w:val="16632546"/>
    <w:rsid w:val="166445A0"/>
    <w:rsid w:val="1664BDA1"/>
    <w:rsid w:val="1667A7FF"/>
    <w:rsid w:val="166B9E3B"/>
    <w:rsid w:val="166C4059"/>
    <w:rsid w:val="166C6672"/>
    <w:rsid w:val="166D4B08"/>
    <w:rsid w:val="166DD43D"/>
    <w:rsid w:val="166FC07A"/>
    <w:rsid w:val="16716A41"/>
    <w:rsid w:val="1672B484"/>
    <w:rsid w:val="16739ACC"/>
    <w:rsid w:val="1673B6E7"/>
    <w:rsid w:val="16748E51"/>
    <w:rsid w:val="16749600"/>
    <w:rsid w:val="16752354"/>
    <w:rsid w:val="1675E83B"/>
    <w:rsid w:val="167792CA"/>
    <w:rsid w:val="1677A03A"/>
    <w:rsid w:val="16789D07"/>
    <w:rsid w:val="167909AF"/>
    <w:rsid w:val="167A7138"/>
    <w:rsid w:val="167C3527"/>
    <w:rsid w:val="167E39A3"/>
    <w:rsid w:val="167E6C9B"/>
    <w:rsid w:val="167F0AF8"/>
    <w:rsid w:val="167F3DD2"/>
    <w:rsid w:val="167F7CDE"/>
    <w:rsid w:val="168073AD"/>
    <w:rsid w:val="16840A9F"/>
    <w:rsid w:val="16854E5B"/>
    <w:rsid w:val="16882C58"/>
    <w:rsid w:val="16889AA6"/>
    <w:rsid w:val="1688B55D"/>
    <w:rsid w:val="1689039E"/>
    <w:rsid w:val="1689E199"/>
    <w:rsid w:val="168A1507"/>
    <w:rsid w:val="168CC5F0"/>
    <w:rsid w:val="168D82AB"/>
    <w:rsid w:val="168F0CAC"/>
    <w:rsid w:val="1690555B"/>
    <w:rsid w:val="16909674"/>
    <w:rsid w:val="169201C1"/>
    <w:rsid w:val="16935A17"/>
    <w:rsid w:val="1695A6F0"/>
    <w:rsid w:val="1696206E"/>
    <w:rsid w:val="16967C70"/>
    <w:rsid w:val="169722AF"/>
    <w:rsid w:val="169B3FC4"/>
    <w:rsid w:val="169B4622"/>
    <w:rsid w:val="169E253C"/>
    <w:rsid w:val="169FEB35"/>
    <w:rsid w:val="16A073E5"/>
    <w:rsid w:val="16A0CB9D"/>
    <w:rsid w:val="16A0DA28"/>
    <w:rsid w:val="16A38265"/>
    <w:rsid w:val="16A95A3B"/>
    <w:rsid w:val="16AA6C2C"/>
    <w:rsid w:val="16AA93D1"/>
    <w:rsid w:val="16AAF3F9"/>
    <w:rsid w:val="16AD0A83"/>
    <w:rsid w:val="16AD90C4"/>
    <w:rsid w:val="16AF8119"/>
    <w:rsid w:val="16B03FCF"/>
    <w:rsid w:val="16B1C3E9"/>
    <w:rsid w:val="16B3535A"/>
    <w:rsid w:val="16B4F2C7"/>
    <w:rsid w:val="16B66060"/>
    <w:rsid w:val="16B7FA84"/>
    <w:rsid w:val="16B9F170"/>
    <w:rsid w:val="16BA17FD"/>
    <w:rsid w:val="16BB1E7B"/>
    <w:rsid w:val="16BC5B21"/>
    <w:rsid w:val="16BE338B"/>
    <w:rsid w:val="16BF7D91"/>
    <w:rsid w:val="16C0E46F"/>
    <w:rsid w:val="16C1416D"/>
    <w:rsid w:val="16C2BDA6"/>
    <w:rsid w:val="16C64A28"/>
    <w:rsid w:val="16C7E43A"/>
    <w:rsid w:val="16C9CC74"/>
    <w:rsid w:val="16CAA43C"/>
    <w:rsid w:val="16CB3016"/>
    <w:rsid w:val="16CDE6FE"/>
    <w:rsid w:val="16CEE5A8"/>
    <w:rsid w:val="16D36825"/>
    <w:rsid w:val="16D39256"/>
    <w:rsid w:val="16D3E4F3"/>
    <w:rsid w:val="16D645B1"/>
    <w:rsid w:val="16D6C5C8"/>
    <w:rsid w:val="16D74651"/>
    <w:rsid w:val="16DB221C"/>
    <w:rsid w:val="16DB3D86"/>
    <w:rsid w:val="16DF4A81"/>
    <w:rsid w:val="16E2AD6A"/>
    <w:rsid w:val="16E38AD0"/>
    <w:rsid w:val="16E3C62F"/>
    <w:rsid w:val="16E4AD8B"/>
    <w:rsid w:val="16E674A6"/>
    <w:rsid w:val="16E73032"/>
    <w:rsid w:val="16E7DB3C"/>
    <w:rsid w:val="16E8816A"/>
    <w:rsid w:val="16EA126D"/>
    <w:rsid w:val="16EAC41F"/>
    <w:rsid w:val="16EAC4F2"/>
    <w:rsid w:val="16EBFD08"/>
    <w:rsid w:val="16EF0270"/>
    <w:rsid w:val="16EF84BD"/>
    <w:rsid w:val="16EF9375"/>
    <w:rsid w:val="16F114A5"/>
    <w:rsid w:val="16F1F701"/>
    <w:rsid w:val="16F2626C"/>
    <w:rsid w:val="16F3258D"/>
    <w:rsid w:val="16F39803"/>
    <w:rsid w:val="16F4F239"/>
    <w:rsid w:val="16F655C4"/>
    <w:rsid w:val="16FAE0FB"/>
    <w:rsid w:val="17009DF2"/>
    <w:rsid w:val="17034FE9"/>
    <w:rsid w:val="17037F7B"/>
    <w:rsid w:val="17052225"/>
    <w:rsid w:val="17059DF2"/>
    <w:rsid w:val="17090814"/>
    <w:rsid w:val="17093EB4"/>
    <w:rsid w:val="170A83B6"/>
    <w:rsid w:val="170B2338"/>
    <w:rsid w:val="170B9C24"/>
    <w:rsid w:val="170C5F4B"/>
    <w:rsid w:val="170D9D0C"/>
    <w:rsid w:val="170DE2D4"/>
    <w:rsid w:val="170EEB40"/>
    <w:rsid w:val="17106C5E"/>
    <w:rsid w:val="1710D5A6"/>
    <w:rsid w:val="1711AFD4"/>
    <w:rsid w:val="1711E095"/>
    <w:rsid w:val="17149F13"/>
    <w:rsid w:val="17156086"/>
    <w:rsid w:val="1715EA19"/>
    <w:rsid w:val="1716683D"/>
    <w:rsid w:val="17170043"/>
    <w:rsid w:val="1718BC12"/>
    <w:rsid w:val="171A5181"/>
    <w:rsid w:val="171B33D9"/>
    <w:rsid w:val="171F829A"/>
    <w:rsid w:val="1720F626"/>
    <w:rsid w:val="17233658"/>
    <w:rsid w:val="1724FC94"/>
    <w:rsid w:val="172518C0"/>
    <w:rsid w:val="1726CB56"/>
    <w:rsid w:val="172799A5"/>
    <w:rsid w:val="1729AB3B"/>
    <w:rsid w:val="172A8BA0"/>
    <w:rsid w:val="172BDCD5"/>
    <w:rsid w:val="172BE549"/>
    <w:rsid w:val="172EA195"/>
    <w:rsid w:val="172F8265"/>
    <w:rsid w:val="172FBF39"/>
    <w:rsid w:val="172FEF4D"/>
    <w:rsid w:val="1732799D"/>
    <w:rsid w:val="17333D61"/>
    <w:rsid w:val="1735A22C"/>
    <w:rsid w:val="1737A0C2"/>
    <w:rsid w:val="1737FB9A"/>
    <w:rsid w:val="173A5DD9"/>
    <w:rsid w:val="173A7892"/>
    <w:rsid w:val="173EFFC3"/>
    <w:rsid w:val="17440E89"/>
    <w:rsid w:val="1744311E"/>
    <w:rsid w:val="1745288B"/>
    <w:rsid w:val="17454919"/>
    <w:rsid w:val="1746FB6F"/>
    <w:rsid w:val="1747C6D5"/>
    <w:rsid w:val="174A73A9"/>
    <w:rsid w:val="174C4615"/>
    <w:rsid w:val="174E37A5"/>
    <w:rsid w:val="174FD8B8"/>
    <w:rsid w:val="175025DC"/>
    <w:rsid w:val="1751FF64"/>
    <w:rsid w:val="1753D563"/>
    <w:rsid w:val="1755047B"/>
    <w:rsid w:val="17569D9C"/>
    <w:rsid w:val="17573B39"/>
    <w:rsid w:val="1757E37A"/>
    <w:rsid w:val="17589AE1"/>
    <w:rsid w:val="175B10A9"/>
    <w:rsid w:val="175E39B0"/>
    <w:rsid w:val="175F1624"/>
    <w:rsid w:val="175F1869"/>
    <w:rsid w:val="175F6E81"/>
    <w:rsid w:val="175F7169"/>
    <w:rsid w:val="176005B6"/>
    <w:rsid w:val="17621C73"/>
    <w:rsid w:val="176254FA"/>
    <w:rsid w:val="17628AB7"/>
    <w:rsid w:val="1762D0FF"/>
    <w:rsid w:val="17636DEA"/>
    <w:rsid w:val="1765EA93"/>
    <w:rsid w:val="17674F45"/>
    <w:rsid w:val="17677848"/>
    <w:rsid w:val="17694FA7"/>
    <w:rsid w:val="17699173"/>
    <w:rsid w:val="176B2C24"/>
    <w:rsid w:val="176BE4BE"/>
    <w:rsid w:val="176C7C09"/>
    <w:rsid w:val="176EC221"/>
    <w:rsid w:val="176FAD0A"/>
    <w:rsid w:val="17727768"/>
    <w:rsid w:val="1774B761"/>
    <w:rsid w:val="1775A21C"/>
    <w:rsid w:val="177C034C"/>
    <w:rsid w:val="177C4566"/>
    <w:rsid w:val="17804C10"/>
    <w:rsid w:val="1781F093"/>
    <w:rsid w:val="17822381"/>
    <w:rsid w:val="1782C5A1"/>
    <w:rsid w:val="1782C744"/>
    <w:rsid w:val="1782DE25"/>
    <w:rsid w:val="178378E2"/>
    <w:rsid w:val="1783ADC4"/>
    <w:rsid w:val="178437A9"/>
    <w:rsid w:val="1785C984"/>
    <w:rsid w:val="1786D945"/>
    <w:rsid w:val="1788C18A"/>
    <w:rsid w:val="1788F7C8"/>
    <w:rsid w:val="178BF9B8"/>
    <w:rsid w:val="178CD9BA"/>
    <w:rsid w:val="178EC012"/>
    <w:rsid w:val="178ED529"/>
    <w:rsid w:val="1794E37B"/>
    <w:rsid w:val="17955017"/>
    <w:rsid w:val="1798CC52"/>
    <w:rsid w:val="179C8D3C"/>
    <w:rsid w:val="179E0222"/>
    <w:rsid w:val="179E4980"/>
    <w:rsid w:val="179FE205"/>
    <w:rsid w:val="17A1A18B"/>
    <w:rsid w:val="17A22F77"/>
    <w:rsid w:val="17A3747D"/>
    <w:rsid w:val="17A3EE0D"/>
    <w:rsid w:val="17A41BDE"/>
    <w:rsid w:val="17A44166"/>
    <w:rsid w:val="17A48E7A"/>
    <w:rsid w:val="17A541B9"/>
    <w:rsid w:val="17A8166B"/>
    <w:rsid w:val="17AA704C"/>
    <w:rsid w:val="17AA9BC9"/>
    <w:rsid w:val="17AB57F1"/>
    <w:rsid w:val="17ABB962"/>
    <w:rsid w:val="17AC85FE"/>
    <w:rsid w:val="17ACCA84"/>
    <w:rsid w:val="17AD4EDE"/>
    <w:rsid w:val="17AE38C4"/>
    <w:rsid w:val="17AF0509"/>
    <w:rsid w:val="17AF1E1B"/>
    <w:rsid w:val="17B31FD9"/>
    <w:rsid w:val="17B3A023"/>
    <w:rsid w:val="17B673CD"/>
    <w:rsid w:val="17B6D6AB"/>
    <w:rsid w:val="17B70EF2"/>
    <w:rsid w:val="17B8900E"/>
    <w:rsid w:val="17B891FB"/>
    <w:rsid w:val="17B8DA15"/>
    <w:rsid w:val="17BBE38A"/>
    <w:rsid w:val="17BC99E0"/>
    <w:rsid w:val="17BCD87B"/>
    <w:rsid w:val="17BD4BC6"/>
    <w:rsid w:val="17BDE2A1"/>
    <w:rsid w:val="17BDE3B5"/>
    <w:rsid w:val="17BE7885"/>
    <w:rsid w:val="17C00708"/>
    <w:rsid w:val="17C0B46A"/>
    <w:rsid w:val="17C33CA1"/>
    <w:rsid w:val="17C712F3"/>
    <w:rsid w:val="17C8AC19"/>
    <w:rsid w:val="17C8D043"/>
    <w:rsid w:val="17C8F6FA"/>
    <w:rsid w:val="17C94F5B"/>
    <w:rsid w:val="17CB125F"/>
    <w:rsid w:val="17CB53C3"/>
    <w:rsid w:val="17CCD723"/>
    <w:rsid w:val="17CD2316"/>
    <w:rsid w:val="17CD5EDB"/>
    <w:rsid w:val="17CEBEE6"/>
    <w:rsid w:val="17CEC217"/>
    <w:rsid w:val="17D1086E"/>
    <w:rsid w:val="17D1C1C5"/>
    <w:rsid w:val="17D356A8"/>
    <w:rsid w:val="17D3DDAA"/>
    <w:rsid w:val="17D4D391"/>
    <w:rsid w:val="17D58F9F"/>
    <w:rsid w:val="17D94D94"/>
    <w:rsid w:val="17D98FB7"/>
    <w:rsid w:val="17E27917"/>
    <w:rsid w:val="17E4EDC5"/>
    <w:rsid w:val="17E6224B"/>
    <w:rsid w:val="17E8F535"/>
    <w:rsid w:val="17EBFD21"/>
    <w:rsid w:val="17EDFCBA"/>
    <w:rsid w:val="17EEFC31"/>
    <w:rsid w:val="17EFADB7"/>
    <w:rsid w:val="17EFD132"/>
    <w:rsid w:val="17F0224D"/>
    <w:rsid w:val="17F04F4A"/>
    <w:rsid w:val="17F05DDF"/>
    <w:rsid w:val="17F28E3D"/>
    <w:rsid w:val="17F3940A"/>
    <w:rsid w:val="17F52E5A"/>
    <w:rsid w:val="17F6B263"/>
    <w:rsid w:val="17F8A7DC"/>
    <w:rsid w:val="17F94D24"/>
    <w:rsid w:val="17F97486"/>
    <w:rsid w:val="17F9F048"/>
    <w:rsid w:val="17FAD668"/>
    <w:rsid w:val="17FB0EF5"/>
    <w:rsid w:val="17FDF490"/>
    <w:rsid w:val="17FE7559"/>
    <w:rsid w:val="18038AC8"/>
    <w:rsid w:val="1803DA3E"/>
    <w:rsid w:val="18048099"/>
    <w:rsid w:val="18058253"/>
    <w:rsid w:val="18080439"/>
    <w:rsid w:val="18093845"/>
    <w:rsid w:val="180952A8"/>
    <w:rsid w:val="180B4436"/>
    <w:rsid w:val="180BA337"/>
    <w:rsid w:val="180BED74"/>
    <w:rsid w:val="180D3B83"/>
    <w:rsid w:val="180F7F65"/>
    <w:rsid w:val="180FD747"/>
    <w:rsid w:val="18109175"/>
    <w:rsid w:val="1810EC86"/>
    <w:rsid w:val="181838A8"/>
    <w:rsid w:val="181954F3"/>
    <w:rsid w:val="1819C1F9"/>
    <w:rsid w:val="1819C72F"/>
    <w:rsid w:val="181B2BFE"/>
    <w:rsid w:val="181BFEA0"/>
    <w:rsid w:val="181DBBB4"/>
    <w:rsid w:val="181F1940"/>
    <w:rsid w:val="182013C9"/>
    <w:rsid w:val="18224B64"/>
    <w:rsid w:val="1823359C"/>
    <w:rsid w:val="18242F76"/>
    <w:rsid w:val="1827FC69"/>
    <w:rsid w:val="182C2629"/>
    <w:rsid w:val="182DEBFA"/>
    <w:rsid w:val="182E17DE"/>
    <w:rsid w:val="182F3219"/>
    <w:rsid w:val="183052C7"/>
    <w:rsid w:val="1830CDF0"/>
    <w:rsid w:val="1831EA7B"/>
    <w:rsid w:val="18329AA1"/>
    <w:rsid w:val="1834CCDF"/>
    <w:rsid w:val="1834E50D"/>
    <w:rsid w:val="18359C08"/>
    <w:rsid w:val="18369AE2"/>
    <w:rsid w:val="183770A9"/>
    <w:rsid w:val="1837E5DF"/>
    <w:rsid w:val="1838AA5E"/>
    <w:rsid w:val="1838C1AB"/>
    <w:rsid w:val="183ADA70"/>
    <w:rsid w:val="183B750B"/>
    <w:rsid w:val="184040B2"/>
    <w:rsid w:val="1841304F"/>
    <w:rsid w:val="184198D5"/>
    <w:rsid w:val="1842734F"/>
    <w:rsid w:val="1843898A"/>
    <w:rsid w:val="1845CD4E"/>
    <w:rsid w:val="1848DAE4"/>
    <w:rsid w:val="18495C97"/>
    <w:rsid w:val="1849EFFC"/>
    <w:rsid w:val="184A8665"/>
    <w:rsid w:val="184D1436"/>
    <w:rsid w:val="184D7CD1"/>
    <w:rsid w:val="184EE2F0"/>
    <w:rsid w:val="1852E9A5"/>
    <w:rsid w:val="18542FCF"/>
    <w:rsid w:val="18550265"/>
    <w:rsid w:val="18561FFD"/>
    <w:rsid w:val="1856DCFB"/>
    <w:rsid w:val="1858F9C1"/>
    <w:rsid w:val="185C709E"/>
    <w:rsid w:val="185C8AC5"/>
    <w:rsid w:val="185CB31C"/>
    <w:rsid w:val="186039B8"/>
    <w:rsid w:val="18603D51"/>
    <w:rsid w:val="1860778F"/>
    <w:rsid w:val="1861ED0B"/>
    <w:rsid w:val="18637CFD"/>
    <w:rsid w:val="1864EA4C"/>
    <w:rsid w:val="18675A0B"/>
    <w:rsid w:val="1867A886"/>
    <w:rsid w:val="1867B188"/>
    <w:rsid w:val="18686849"/>
    <w:rsid w:val="186C3CBC"/>
    <w:rsid w:val="186D0678"/>
    <w:rsid w:val="186D186F"/>
    <w:rsid w:val="186D71F6"/>
    <w:rsid w:val="186DF79B"/>
    <w:rsid w:val="186F3522"/>
    <w:rsid w:val="186FC527"/>
    <w:rsid w:val="18718379"/>
    <w:rsid w:val="187227F1"/>
    <w:rsid w:val="187319A6"/>
    <w:rsid w:val="187370D0"/>
    <w:rsid w:val="18749193"/>
    <w:rsid w:val="1874F42C"/>
    <w:rsid w:val="18750EBC"/>
    <w:rsid w:val="18753EB6"/>
    <w:rsid w:val="18760064"/>
    <w:rsid w:val="18761655"/>
    <w:rsid w:val="18765F3B"/>
    <w:rsid w:val="1876E729"/>
    <w:rsid w:val="18782456"/>
    <w:rsid w:val="1878EA14"/>
    <w:rsid w:val="18799EE5"/>
    <w:rsid w:val="187CCB2D"/>
    <w:rsid w:val="1880A9E9"/>
    <w:rsid w:val="18831EE4"/>
    <w:rsid w:val="18843EBF"/>
    <w:rsid w:val="18846C7C"/>
    <w:rsid w:val="1884CADD"/>
    <w:rsid w:val="18861605"/>
    <w:rsid w:val="1886367E"/>
    <w:rsid w:val="1886E9DC"/>
    <w:rsid w:val="1887E3EF"/>
    <w:rsid w:val="1889EF86"/>
    <w:rsid w:val="188A2B88"/>
    <w:rsid w:val="188BD8A5"/>
    <w:rsid w:val="188D9E4C"/>
    <w:rsid w:val="188F5C3D"/>
    <w:rsid w:val="1892358A"/>
    <w:rsid w:val="1895BDDF"/>
    <w:rsid w:val="1896D7EF"/>
    <w:rsid w:val="1897CFBC"/>
    <w:rsid w:val="18985543"/>
    <w:rsid w:val="1898626D"/>
    <w:rsid w:val="18990E3E"/>
    <w:rsid w:val="1899B81B"/>
    <w:rsid w:val="1899E422"/>
    <w:rsid w:val="189A1615"/>
    <w:rsid w:val="189BF4FC"/>
    <w:rsid w:val="189CA987"/>
    <w:rsid w:val="189E4A6E"/>
    <w:rsid w:val="18A24ED9"/>
    <w:rsid w:val="18A27CBB"/>
    <w:rsid w:val="18A318F4"/>
    <w:rsid w:val="18A3328D"/>
    <w:rsid w:val="18A60A68"/>
    <w:rsid w:val="18A8E535"/>
    <w:rsid w:val="18A921EC"/>
    <w:rsid w:val="18AB19ED"/>
    <w:rsid w:val="18AB1F1E"/>
    <w:rsid w:val="18ABE694"/>
    <w:rsid w:val="18AC3454"/>
    <w:rsid w:val="18AC4F88"/>
    <w:rsid w:val="18ACC553"/>
    <w:rsid w:val="18AF232E"/>
    <w:rsid w:val="18B17D9F"/>
    <w:rsid w:val="18B3F5C1"/>
    <w:rsid w:val="18B980A8"/>
    <w:rsid w:val="18B9B947"/>
    <w:rsid w:val="18BB6297"/>
    <w:rsid w:val="18BBCDA9"/>
    <w:rsid w:val="18BEAEAE"/>
    <w:rsid w:val="18BF4DBD"/>
    <w:rsid w:val="18C0B1B0"/>
    <w:rsid w:val="18C1FEA8"/>
    <w:rsid w:val="18C25689"/>
    <w:rsid w:val="18C4F04D"/>
    <w:rsid w:val="18C67006"/>
    <w:rsid w:val="18C6AA3E"/>
    <w:rsid w:val="18C869E3"/>
    <w:rsid w:val="18CA49BB"/>
    <w:rsid w:val="18CBC96F"/>
    <w:rsid w:val="18CC6B20"/>
    <w:rsid w:val="18CC7B31"/>
    <w:rsid w:val="18CCA41B"/>
    <w:rsid w:val="18D1C979"/>
    <w:rsid w:val="18D6AEA3"/>
    <w:rsid w:val="18D71D38"/>
    <w:rsid w:val="18D83A73"/>
    <w:rsid w:val="18D93720"/>
    <w:rsid w:val="18DB16FC"/>
    <w:rsid w:val="18DBB224"/>
    <w:rsid w:val="18DDCDF3"/>
    <w:rsid w:val="18E0C897"/>
    <w:rsid w:val="18E1BAE1"/>
    <w:rsid w:val="18E1F979"/>
    <w:rsid w:val="18E227F2"/>
    <w:rsid w:val="18E2CD13"/>
    <w:rsid w:val="18E326BE"/>
    <w:rsid w:val="18E85EE1"/>
    <w:rsid w:val="18E9E779"/>
    <w:rsid w:val="18EDCF30"/>
    <w:rsid w:val="18EFC1A4"/>
    <w:rsid w:val="18F30F5D"/>
    <w:rsid w:val="18F3A7B2"/>
    <w:rsid w:val="18F48C2A"/>
    <w:rsid w:val="18F71D06"/>
    <w:rsid w:val="18F8564A"/>
    <w:rsid w:val="18FB3C40"/>
    <w:rsid w:val="18FCB4EE"/>
    <w:rsid w:val="18FD32D4"/>
    <w:rsid w:val="18FEBF18"/>
    <w:rsid w:val="1900FD7C"/>
    <w:rsid w:val="190192F9"/>
    <w:rsid w:val="19032E5C"/>
    <w:rsid w:val="1903E54C"/>
    <w:rsid w:val="19047B6D"/>
    <w:rsid w:val="1904A481"/>
    <w:rsid w:val="1905D88C"/>
    <w:rsid w:val="19082475"/>
    <w:rsid w:val="190A0119"/>
    <w:rsid w:val="190A082F"/>
    <w:rsid w:val="190C4C24"/>
    <w:rsid w:val="190D172D"/>
    <w:rsid w:val="190D3607"/>
    <w:rsid w:val="190F5F98"/>
    <w:rsid w:val="1911BF8F"/>
    <w:rsid w:val="19125871"/>
    <w:rsid w:val="19136395"/>
    <w:rsid w:val="1913682E"/>
    <w:rsid w:val="191409CD"/>
    <w:rsid w:val="1917D867"/>
    <w:rsid w:val="19198D8A"/>
    <w:rsid w:val="191C6238"/>
    <w:rsid w:val="191EC940"/>
    <w:rsid w:val="191F958F"/>
    <w:rsid w:val="19220610"/>
    <w:rsid w:val="1922B878"/>
    <w:rsid w:val="1923265C"/>
    <w:rsid w:val="1924CC8A"/>
    <w:rsid w:val="1925370E"/>
    <w:rsid w:val="1925B873"/>
    <w:rsid w:val="1926DF99"/>
    <w:rsid w:val="192783D7"/>
    <w:rsid w:val="1927D2F2"/>
    <w:rsid w:val="192853C7"/>
    <w:rsid w:val="192B8B74"/>
    <w:rsid w:val="192BED26"/>
    <w:rsid w:val="192D3379"/>
    <w:rsid w:val="192E0B29"/>
    <w:rsid w:val="192F9C5F"/>
    <w:rsid w:val="192FE4E9"/>
    <w:rsid w:val="193178EF"/>
    <w:rsid w:val="19318E1F"/>
    <w:rsid w:val="193254B1"/>
    <w:rsid w:val="1932CA3A"/>
    <w:rsid w:val="1932ED9E"/>
    <w:rsid w:val="19334719"/>
    <w:rsid w:val="19353458"/>
    <w:rsid w:val="1936804F"/>
    <w:rsid w:val="1936D135"/>
    <w:rsid w:val="19390C7A"/>
    <w:rsid w:val="19393330"/>
    <w:rsid w:val="1939D84D"/>
    <w:rsid w:val="193CEF0D"/>
    <w:rsid w:val="193FB6EA"/>
    <w:rsid w:val="194068DC"/>
    <w:rsid w:val="19413A6C"/>
    <w:rsid w:val="194269DA"/>
    <w:rsid w:val="1944698E"/>
    <w:rsid w:val="1947310C"/>
    <w:rsid w:val="19479E2F"/>
    <w:rsid w:val="19485CED"/>
    <w:rsid w:val="194A264B"/>
    <w:rsid w:val="194A7D5B"/>
    <w:rsid w:val="194B5265"/>
    <w:rsid w:val="194C4E4C"/>
    <w:rsid w:val="194C8B40"/>
    <w:rsid w:val="194EC794"/>
    <w:rsid w:val="19522BBB"/>
    <w:rsid w:val="1953686A"/>
    <w:rsid w:val="1954254B"/>
    <w:rsid w:val="1955251A"/>
    <w:rsid w:val="19556B59"/>
    <w:rsid w:val="195655A3"/>
    <w:rsid w:val="1959AB83"/>
    <w:rsid w:val="195A2DE8"/>
    <w:rsid w:val="195B6059"/>
    <w:rsid w:val="195BEE4F"/>
    <w:rsid w:val="195D40E2"/>
    <w:rsid w:val="195EC3B8"/>
    <w:rsid w:val="19600271"/>
    <w:rsid w:val="196128EC"/>
    <w:rsid w:val="1961F871"/>
    <w:rsid w:val="196319E7"/>
    <w:rsid w:val="1963FA87"/>
    <w:rsid w:val="196463E1"/>
    <w:rsid w:val="19662CB1"/>
    <w:rsid w:val="19665842"/>
    <w:rsid w:val="196699EA"/>
    <w:rsid w:val="196769E7"/>
    <w:rsid w:val="196789E2"/>
    <w:rsid w:val="1967E637"/>
    <w:rsid w:val="196856DF"/>
    <w:rsid w:val="1968696B"/>
    <w:rsid w:val="196872DF"/>
    <w:rsid w:val="196B5691"/>
    <w:rsid w:val="196BF01D"/>
    <w:rsid w:val="196D176D"/>
    <w:rsid w:val="196DAEF5"/>
    <w:rsid w:val="196E5746"/>
    <w:rsid w:val="1970BDD9"/>
    <w:rsid w:val="197205F6"/>
    <w:rsid w:val="19739167"/>
    <w:rsid w:val="1975F1CF"/>
    <w:rsid w:val="1976136A"/>
    <w:rsid w:val="19771B1D"/>
    <w:rsid w:val="19775F3F"/>
    <w:rsid w:val="1978C26E"/>
    <w:rsid w:val="1979D7C3"/>
    <w:rsid w:val="197AECDE"/>
    <w:rsid w:val="197F27CE"/>
    <w:rsid w:val="19818767"/>
    <w:rsid w:val="19827AA6"/>
    <w:rsid w:val="19834036"/>
    <w:rsid w:val="19848A05"/>
    <w:rsid w:val="19854DE6"/>
    <w:rsid w:val="1986461B"/>
    <w:rsid w:val="19880091"/>
    <w:rsid w:val="198A5683"/>
    <w:rsid w:val="198AC602"/>
    <w:rsid w:val="198EEB38"/>
    <w:rsid w:val="198EFCEF"/>
    <w:rsid w:val="19903318"/>
    <w:rsid w:val="19923C8F"/>
    <w:rsid w:val="19925E4F"/>
    <w:rsid w:val="199369C7"/>
    <w:rsid w:val="1993B288"/>
    <w:rsid w:val="199404A1"/>
    <w:rsid w:val="19940A5E"/>
    <w:rsid w:val="1995A984"/>
    <w:rsid w:val="19961DE3"/>
    <w:rsid w:val="19978EE9"/>
    <w:rsid w:val="1998E1C9"/>
    <w:rsid w:val="199A4222"/>
    <w:rsid w:val="199BD57B"/>
    <w:rsid w:val="199F0479"/>
    <w:rsid w:val="199F6798"/>
    <w:rsid w:val="199FF0F3"/>
    <w:rsid w:val="19A03E39"/>
    <w:rsid w:val="19A1655A"/>
    <w:rsid w:val="19A5569F"/>
    <w:rsid w:val="19A8C751"/>
    <w:rsid w:val="19A8E0C5"/>
    <w:rsid w:val="19A97B28"/>
    <w:rsid w:val="19AA524B"/>
    <w:rsid w:val="19AAB67D"/>
    <w:rsid w:val="19AD11DD"/>
    <w:rsid w:val="19AE3E2C"/>
    <w:rsid w:val="19AEDFBC"/>
    <w:rsid w:val="19B0E4AD"/>
    <w:rsid w:val="19B34434"/>
    <w:rsid w:val="19B37CEA"/>
    <w:rsid w:val="19B3820A"/>
    <w:rsid w:val="19B3D3D7"/>
    <w:rsid w:val="19B66215"/>
    <w:rsid w:val="19B7F72F"/>
    <w:rsid w:val="19BAAB19"/>
    <w:rsid w:val="19C03446"/>
    <w:rsid w:val="19C05481"/>
    <w:rsid w:val="19C2B3D6"/>
    <w:rsid w:val="19C2BEC1"/>
    <w:rsid w:val="19C33860"/>
    <w:rsid w:val="19C6CBBB"/>
    <w:rsid w:val="19C79FBE"/>
    <w:rsid w:val="19C99315"/>
    <w:rsid w:val="19CA10B7"/>
    <w:rsid w:val="19CAFCEF"/>
    <w:rsid w:val="19CB59E1"/>
    <w:rsid w:val="19CC4F35"/>
    <w:rsid w:val="19CDFEE5"/>
    <w:rsid w:val="19CE7235"/>
    <w:rsid w:val="19CEB9DE"/>
    <w:rsid w:val="19D01F77"/>
    <w:rsid w:val="19D3D31D"/>
    <w:rsid w:val="19D3E837"/>
    <w:rsid w:val="19D3ED06"/>
    <w:rsid w:val="19D4F91A"/>
    <w:rsid w:val="19D59D01"/>
    <w:rsid w:val="19D5D54C"/>
    <w:rsid w:val="19D6B9AD"/>
    <w:rsid w:val="19D7D0C0"/>
    <w:rsid w:val="19D869D5"/>
    <w:rsid w:val="19D92A7E"/>
    <w:rsid w:val="19DA3364"/>
    <w:rsid w:val="19DCAA0D"/>
    <w:rsid w:val="19DFC374"/>
    <w:rsid w:val="19E1408A"/>
    <w:rsid w:val="19E2FC84"/>
    <w:rsid w:val="19E3A2B4"/>
    <w:rsid w:val="19E3B85B"/>
    <w:rsid w:val="19E3DF7D"/>
    <w:rsid w:val="19E410A4"/>
    <w:rsid w:val="19E48477"/>
    <w:rsid w:val="19E838BC"/>
    <w:rsid w:val="19E8C522"/>
    <w:rsid w:val="19E95649"/>
    <w:rsid w:val="19E9DE25"/>
    <w:rsid w:val="19EA8DF4"/>
    <w:rsid w:val="19EAAD55"/>
    <w:rsid w:val="19EADE23"/>
    <w:rsid w:val="19EAE0AB"/>
    <w:rsid w:val="19EB7786"/>
    <w:rsid w:val="19ECBD23"/>
    <w:rsid w:val="19ECC95D"/>
    <w:rsid w:val="19ED8175"/>
    <w:rsid w:val="19ED84CD"/>
    <w:rsid w:val="19EE2AEE"/>
    <w:rsid w:val="19EE4518"/>
    <w:rsid w:val="19F2C9ED"/>
    <w:rsid w:val="19F410FC"/>
    <w:rsid w:val="19F42B1F"/>
    <w:rsid w:val="19F73480"/>
    <w:rsid w:val="19F75DF8"/>
    <w:rsid w:val="19F7E1EE"/>
    <w:rsid w:val="19F94D17"/>
    <w:rsid w:val="19FA9F22"/>
    <w:rsid w:val="19FABFC3"/>
    <w:rsid w:val="19FB6251"/>
    <w:rsid w:val="19FBDE2A"/>
    <w:rsid w:val="19FBFBCB"/>
    <w:rsid w:val="19FD0C80"/>
    <w:rsid w:val="19FDD5C6"/>
    <w:rsid w:val="1A008768"/>
    <w:rsid w:val="1A0244FE"/>
    <w:rsid w:val="1A02B8CE"/>
    <w:rsid w:val="1A063797"/>
    <w:rsid w:val="1A07183B"/>
    <w:rsid w:val="1A09514B"/>
    <w:rsid w:val="1A09AF6D"/>
    <w:rsid w:val="1A0AF7A1"/>
    <w:rsid w:val="1A0B5224"/>
    <w:rsid w:val="1A0DC5B0"/>
    <w:rsid w:val="1A0E6CEE"/>
    <w:rsid w:val="1A0F6CBB"/>
    <w:rsid w:val="1A0FF04F"/>
    <w:rsid w:val="1A104077"/>
    <w:rsid w:val="1A106F7F"/>
    <w:rsid w:val="1A12D154"/>
    <w:rsid w:val="1A139ABC"/>
    <w:rsid w:val="1A140415"/>
    <w:rsid w:val="1A15066C"/>
    <w:rsid w:val="1A15ED72"/>
    <w:rsid w:val="1A167A99"/>
    <w:rsid w:val="1A1AE0D5"/>
    <w:rsid w:val="1A2161A5"/>
    <w:rsid w:val="1A22CFB8"/>
    <w:rsid w:val="1A234335"/>
    <w:rsid w:val="1A24ECF7"/>
    <w:rsid w:val="1A250D2E"/>
    <w:rsid w:val="1A25AE3F"/>
    <w:rsid w:val="1A268032"/>
    <w:rsid w:val="1A2942FC"/>
    <w:rsid w:val="1A2994A3"/>
    <w:rsid w:val="1A29E3FD"/>
    <w:rsid w:val="1A2A1234"/>
    <w:rsid w:val="1A2CA76E"/>
    <w:rsid w:val="1A31F212"/>
    <w:rsid w:val="1A3285CE"/>
    <w:rsid w:val="1A32CD00"/>
    <w:rsid w:val="1A32EF53"/>
    <w:rsid w:val="1A35227D"/>
    <w:rsid w:val="1A354C29"/>
    <w:rsid w:val="1A356CD9"/>
    <w:rsid w:val="1A35775D"/>
    <w:rsid w:val="1A376C93"/>
    <w:rsid w:val="1A37E58E"/>
    <w:rsid w:val="1A37F3CC"/>
    <w:rsid w:val="1A3823EF"/>
    <w:rsid w:val="1A389562"/>
    <w:rsid w:val="1A389E8B"/>
    <w:rsid w:val="1A3A4CAD"/>
    <w:rsid w:val="1A3B9C54"/>
    <w:rsid w:val="1A403270"/>
    <w:rsid w:val="1A404A00"/>
    <w:rsid w:val="1A413A74"/>
    <w:rsid w:val="1A43C4DF"/>
    <w:rsid w:val="1A44E990"/>
    <w:rsid w:val="1A450E96"/>
    <w:rsid w:val="1A470F6C"/>
    <w:rsid w:val="1A474D00"/>
    <w:rsid w:val="1A4B2C03"/>
    <w:rsid w:val="1A4CE331"/>
    <w:rsid w:val="1A4D6C8D"/>
    <w:rsid w:val="1A4DDE2A"/>
    <w:rsid w:val="1A4E751F"/>
    <w:rsid w:val="1A50BB12"/>
    <w:rsid w:val="1A51B8CD"/>
    <w:rsid w:val="1A52790D"/>
    <w:rsid w:val="1A533BBE"/>
    <w:rsid w:val="1A544E4B"/>
    <w:rsid w:val="1A57A0C0"/>
    <w:rsid w:val="1A57E3B7"/>
    <w:rsid w:val="1A58A4CD"/>
    <w:rsid w:val="1A58AEA2"/>
    <w:rsid w:val="1A58CA72"/>
    <w:rsid w:val="1A598AA3"/>
    <w:rsid w:val="1A5BDF91"/>
    <w:rsid w:val="1A5C02F4"/>
    <w:rsid w:val="1A5E6437"/>
    <w:rsid w:val="1A604BBE"/>
    <w:rsid w:val="1A60B485"/>
    <w:rsid w:val="1A61FB57"/>
    <w:rsid w:val="1A62BC5A"/>
    <w:rsid w:val="1A669917"/>
    <w:rsid w:val="1A66CE95"/>
    <w:rsid w:val="1A66EDE5"/>
    <w:rsid w:val="1A67D2B2"/>
    <w:rsid w:val="1A69C23C"/>
    <w:rsid w:val="1A6A1221"/>
    <w:rsid w:val="1A6C4A43"/>
    <w:rsid w:val="1A74DDF8"/>
    <w:rsid w:val="1A74EDD0"/>
    <w:rsid w:val="1A75C366"/>
    <w:rsid w:val="1A764599"/>
    <w:rsid w:val="1A799F36"/>
    <w:rsid w:val="1A7A1A9C"/>
    <w:rsid w:val="1A7A4A54"/>
    <w:rsid w:val="1A7BBA99"/>
    <w:rsid w:val="1A7E0C13"/>
    <w:rsid w:val="1A7E4505"/>
    <w:rsid w:val="1A7F0C6C"/>
    <w:rsid w:val="1A7FACC4"/>
    <w:rsid w:val="1A842EA5"/>
    <w:rsid w:val="1A8540EF"/>
    <w:rsid w:val="1A85D600"/>
    <w:rsid w:val="1A86AFA6"/>
    <w:rsid w:val="1A87047B"/>
    <w:rsid w:val="1A895AB9"/>
    <w:rsid w:val="1A8B41CC"/>
    <w:rsid w:val="1A8E7DDF"/>
    <w:rsid w:val="1A8EEA53"/>
    <w:rsid w:val="1A93F3D9"/>
    <w:rsid w:val="1A94FC3F"/>
    <w:rsid w:val="1A9680A2"/>
    <w:rsid w:val="1A974BF0"/>
    <w:rsid w:val="1A98EBC7"/>
    <w:rsid w:val="1A9AD455"/>
    <w:rsid w:val="1A9C2C9C"/>
    <w:rsid w:val="1A9D36C7"/>
    <w:rsid w:val="1A9D4ED9"/>
    <w:rsid w:val="1A9F25FD"/>
    <w:rsid w:val="1AA13076"/>
    <w:rsid w:val="1AA294BC"/>
    <w:rsid w:val="1AA2EEDF"/>
    <w:rsid w:val="1AA325C6"/>
    <w:rsid w:val="1AA47192"/>
    <w:rsid w:val="1AA513CC"/>
    <w:rsid w:val="1AA5D9C9"/>
    <w:rsid w:val="1AA630B3"/>
    <w:rsid w:val="1AA73866"/>
    <w:rsid w:val="1AA950C2"/>
    <w:rsid w:val="1AA9B4E5"/>
    <w:rsid w:val="1AAA8081"/>
    <w:rsid w:val="1AAA8A90"/>
    <w:rsid w:val="1AAB74BD"/>
    <w:rsid w:val="1AABDBEE"/>
    <w:rsid w:val="1AACE7A9"/>
    <w:rsid w:val="1AAD4FE6"/>
    <w:rsid w:val="1AAE6D8F"/>
    <w:rsid w:val="1AAEF3B2"/>
    <w:rsid w:val="1AAF71DB"/>
    <w:rsid w:val="1AB04D33"/>
    <w:rsid w:val="1AB1C517"/>
    <w:rsid w:val="1AB21157"/>
    <w:rsid w:val="1AB22D3B"/>
    <w:rsid w:val="1AB419A6"/>
    <w:rsid w:val="1AB543E1"/>
    <w:rsid w:val="1AB7B4E2"/>
    <w:rsid w:val="1AB7C3F2"/>
    <w:rsid w:val="1ABB6650"/>
    <w:rsid w:val="1ABBA322"/>
    <w:rsid w:val="1ABC73AC"/>
    <w:rsid w:val="1ABD6587"/>
    <w:rsid w:val="1ABE617D"/>
    <w:rsid w:val="1ABE869D"/>
    <w:rsid w:val="1AC24AD1"/>
    <w:rsid w:val="1AC268C2"/>
    <w:rsid w:val="1AC2A1CC"/>
    <w:rsid w:val="1AC47351"/>
    <w:rsid w:val="1AC74C2A"/>
    <w:rsid w:val="1ACA76B9"/>
    <w:rsid w:val="1ACB1ECD"/>
    <w:rsid w:val="1ACC1FD4"/>
    <w:rsid w:val="1ACC2CB7"/>
    <w:rsid w:val="1ACF923E"/>
    <w:rsid w:val="1AD024A1"/>
    <w:rsid w:val="1AD341BA"/>
    <w:rsid w:val="1AD448AE"/>
    <w:rsid w:val="1AD50233"/>
    <w:rsid w:val="1AD53293"/>
    <w:rsid w:val="1AD71781"/>
    <w:rsid w:val="1AD94133"/>
    <w:rsid w:val="1ADB0076"/>
    <w:rsid w:val="1ADB0790"/>
    <w:rsid w:val="1ADCE384"/>
    <w:rsid w:val="1ADFC511"/>
    <w:rsid w:val="1AE09E69"/>
    <w:rsid w:val="1AE1DF89"/>
    <w:rsid w:val="1AE583B8"/>
    <w:rsid w:val="1AE65F30"/>
    <w:rsid w:val="1AE9324E"/>
    <w:rsid w:val="1AE9CB24"/>
    <w:rsid w:val="1AF02049"/>
    <w:rsid w:val="1AF0D2DD"/>
    <w:rsid w:val="1AF18ED8"/>
    <w:rsid w:val="1AF1ACA7"/>
    <w:rsid w:val="1AF4FB5F"/>
    <w:rsid w:val="1AF8BA55"/>
    <w:rsid w:val="1AF97303"/>
    <w:rsid w:val="1AFD0970"/>
    <w:rsid w:val="1AFD9254"/>
    <w:rsid w:val="1AFE1C3D"/>
    <w:rsid w:val="1B013C47"/>
    <w:rsid w:val="1B03B5B3"/>
    <w:rsid w:val="1B052DE4"/>
    <w:rsid w:val="1B0B693C"/>
    <w:rsid w:val="1B0B9FCD"/>
    <w:rsid w:val="1B0CF074"/>
    <w:rsid w:val="1B0D7277"/>
    <w:rsid w:val="1B0DC961"/>
    <w:rsid w:val="1B0EEEC7"/>
    <w:rsid w:val="1B0F8762"/>
    <w:rsid w:val="1B1000E0"/>
    <w:rsid w:val="1B12139F"/>
    <w:rsid w:val="1B126522"/>
    <w:rsid w:val="1B15DB25"/>
    <w:rsid w:val="1B189BC1"/>
    <w:rsid w:val="1B18D831"/>
    <w:rsid w:val="1B1EE584"/>
    <w:rsid w:val="1B1F8ED4"/>
    <w:rsid w:val="1B1FF1B6"/>
    <w:rsid w:val="1B214328"/>
    <w:rsid w:val="1B228142"/>
    <w:rsid w:val="1B26CEB3"/>
    <w:rsid w:val="1B270015"/>
    <w:rsid w:val="1B28D877"/>
    <w:rsid w:val="1B2F34D2"/>
    <w:rsid w:val="1B30BE31"/>
    <w:rsid w:val="1B318521"/>
    <w:rsid w:val="1B31DA58"/>
    <w:rsid w:val="1B323EF7"/>
    <w:rsid w:val="1B3322A0"/>
    <w:rsid w:val="1B336687"/>
    <w:rsid w:val="1B363E3A"/>
    <w:rsid w:val="1B386E9A"/>
    <w:rsid w:val="1B38CA68"/>
    <w:rsid w:val="1B39CAB0"/>
    <w:rsid w:val="1B3E389D"/>
    <w:rsid w:val="1B3E9F0C"/>
    <w:rsid w:val="1B3F8ECB"/>
    <w:rsid w:val="1B3FC846"/>
    <w:rsid w:val="1B4070CE"/>
    <w:rsid w:val="1B416A0D"/>
    <w:rsid w:val="1B42BC3D"/>
    <w:rsid w:val="1B435A10"/>
    <w:rsid w:val="1B446C2B"/>
    <w:rsid w:val="1B44972C"/>
    <w:rsid w:val="1B45FBFF"/>
    <w:rsid w:val="1B46272F"/>
    <w:rsid w:val="1B475D88"/>
    <w:rsid w:val="1B47B045"/>
    <w:rsid w:val="1B4A4ADD"/>
    <w:rsid w:val="1B4A62C2"/>
    <w:rsid w:val="1B4ECD2E"/>
    <w:rsid w:val="1B4F0DBB"/>
    <w:rsid w:val="1B51A4E0"/>
    <w:rsid w:val="1B54FB71"/>
    <w:rsid w:val="1B5558BA"/>
    <w:rsid w:val="1B578F0F"/>
    <w:rsid w:val="1B57B405"/>
    <w:rsid w:val="1B57E57E"/>
    <w:rsid w:val="1B584152"/>
    <w:rsid w:val="1B58490D"/>
    <w:rsid w:val="1B5A980E"/>
    <w:rsid w:val="1B5BF830"/>
    <w:rsid w:val="1B5CD28A"/>
    <w:rsid w:val="1B5DD954"/>
    <w:rsid w:val="1B5F8AA8"/>
    <w:rsid w:val="1B61C081"/>
    <w:rsid w:val="1B61EEE4"/>
    <w:rsid w:val="1B64FA92"/>
    <w:rsid w:val="1B65832B"/>
    <w:rsid w:val="1B65B51F"/>
    <w:rsid w:val="1B675A91"/>
    <w:rsid w:val="1B68665E"/>
    <w:rsid w:val="1B6B3C35"/>
    <w:rsid w:val="1B6C1602"/>
    <w:rsid w:val="1B6CD0AD"/>
    <w:rsid w:val="1B6DAE2F"/>
    <w:rsid w:val="1B6E2864"/>
    <w:rsid w:val="1B6E772B"/>
    <w:rsid w:val="1B71C5C6"/>
    <w:rsid w:val="1B7357E8"/>
    <w:rsid w:val="1B735E73"/>
    <w:rsid w:val="1B73C3B3"/>
    <w:rsid w:val="1B757CBE"/>
    <w:rsid w:val="1B76C3BE"/>
    <w:rsid w:val="1B77D5C7"/>
    <w:rsid w:val="1B7848D9"/>
    <w:rsid w:val="1B7CE08E"/>
    <w:rsid w:val="1B7CEEDB"/>
    <w:rsid w:val="1B7DC8FE"/>
    <w:rsid w:val="1B7E920B"/>
    <w:rsid w:val="1B7EB66E"/>
    <w:rsid w:val="1B806FBA"/>
    <w:rsid w:val="1B85D07A"/>
    <w:rsid w:val="1B864EC0"/>
    <w:rsid w:val="1B88E622"/>
    <w:rsid w:val="1B893C35"/>
    <w:rsid w:val="1B8B7EBC"/>
    <w:rsid w:val="1B8F3475"/>
    <w:rsid w:val="1B8F9AE6"/>
    <w:rsid w:val="1B908D24"/>
    <w:rsid w:val="1B955F5F"/>
    <w:rsid w:val="1B979F7D"/>
    <w:rsid w:val="1B990887"/>
    <w:rsid w:val="1B996CB2"/>
    <w:rsid w:val="1B9B55FF"/>
    <w:rsid w:val="1B9B9A74"/>
    <w:rsid w:val="1B9BE8D4"/>
    <w:rsid w:val="1B9C46CD"/>
    <w:rsid w:val="1B9D751E"/>
    <w:rsid w:val="1B9D79CE"/>
    <w:rsid w:val="1B9F39C8"/>
    <w:rsid w:val="1B9F48F5"/>
    <w:rsid w:val="1BA21045"/>
    <w:rsid w:val="1BA240FC"/>
    <w:rsid w:val="1BA258F0"/>
    <w:rsid w:val="1BA398D3"/>
    <w:rsid w:val="1BA7307E"/>
    <w:rsid w:val="1BA8E76A"/>
    <w:rsid w:val="1BA96681"/>
    <w:rsid w:val="1BAA417F"/>
    <w:rsid w:val="1BAB0950"/>
    <w:rsid w:val="1BAB9525"/>
    <w:rsid w:val="1BAC8A01"/>
    <w:rsid w:val="1BAD8BFE"/>
    <w:rsid w:val="1BAE0C9C"/>
    <w:rsid w:val="1BAE3C0A"/>
    <w:rsid w:val="1BB1C560"/>
    <w:rsid w:val="1BB1E02F"/>
    <w:rsid w:val="1BB32D3C"/>
    <w:rsid w:val="1BB3EFBA"/>
    <w:rsid w:val="1BB41067"/>
    <w:rsid w:val="1BB6C0B3"/>
    <w:rsid w:val="1BB87345"/>
    <w:rsid w:val="1BBB4C5A"/>
    <w:rsid w:val="1BBBAAA8"/>
    <w:rsid w:val="1BBBBC91"/>
    <w:rsid w:val="1BBDA04A"/>
    <w:rsid w:val="1BBED947"/>
    <w:rsid w:val="1BC29C06"/>
    <w:rsid w:val="1BC369B4"/>
    <w:rsid w:val="1BC3AE5A"/>
    <w:rsid w:val="1BC3DBD4"/>
    <w:rsid w:val="1BC40166"/>
    <w:rsid w:val="1BC43388"/>
    <w:rsid w:val="1BC484CE"/>
    <w:rsid w:val="1BC4F12F"/>
    <w:rsid w:val="1BC4F3D3"/>
    <w:rsid w:val="1BC51596"/>
    <w:rsid w:val="1BC8C0FE"/>
    <w:rsid w:val="1BCA4CCE"/>
    <w:rsid w:val="1BCB3CF5"/>
    <w:rsid w:val="1BCB9D92"/>
    <w:rsid w:val="1BCC4E28"/>
    <w:rsid w:val="1BCD5496"/>
    <w:rsid w:val="1BCD6D3E"/>
    <w:rsid w:val="1BCFE1A1"/>
    <w:rsid w:val="1BD0AB56"/>
    <w:rsid w:val="1BDC3707"/>
    <w:rsid w:val="1BDDBD38"/>
    <w:rsid w:val="1BE087F2"/>
    <w:rsid w:val="1BE282CF"/>
    <w:rsid w:val="1BE38664"/>
    <w:rsid w:val="1BE8AF97"/>
    <w:rsid w:val="1BE9120C"/>
    <w:rsid w:val="1BE94E91"/>
    <w:rsid w:val="1BEA4312"/>
    <w:rsid w:val="1BEA6FE7"/>
    <w:rsid w:val="1BEBFD8C"/>
    <w:rsid w:val="1BEC024A"/>
    <w:rsid w:val="1BEC4386"/>
    <w:rsid w:val="1BF00E8E"/>
    <w:rsid w:val="1BF10B9F"/>
    <w:rsid w:val="1BF17FB8"/>
    <w:rsid w:val="1BF1AE9A"/>
    <w:rsid w:val="1BF20628"/>
    <w:rsid w:val="1BF21E74"/>
    <w:rsid w:val="1BF398C4"/>
    <w:rsid w:val="1BF5FF12"/>
    <w:rsid w:val="1BF6CD6A"/>
    <w:rsid w:val="1BF943A0"/>
    <w:rsid w:val="1C008397"/>
    <w:rsid w:val="1C019B23"/>
    <w:rsid w:val="1C02A2F1"/>
    <w:rsid w:val="1C0431C3"/>
    <w:rsid w:val="1C0460DA"/>
    <w:rsid w:val="1C052EC4"/>
    <w:rsid w:val="1C07C98A"/>
    <w:rsid w:val="1C08B4A2"/>
    <w:rsid w:val="1C0AE5FD"/>
    <w:rsid w:val="1C0BE7EB"/>
    <w:rsid w:val="1C0ED75B"/>
    <w:rsid w:val="1C13A84D"/>
    <w:rsid w:val="1C19C544"/>
    <w:rsid w:val="1C1C3D3F"/>
    <w:rsid w:val="1C1D854D"/>
    <w:rsid w:val="1C1E4C97"/>
    <w:rsid w:val="1C1F1227"/>
    <w:rsid w:val="1C1FA596"/>
    <w:rsid w:val="1C20054E"/>
    <w:rsid w:val="1C2123E4"/>
    <w:rsid w:val="1C21AEBA"/>
    <w:rsid w:val="1C245994"/>
    <w:rsid w:val="1C250C4D"/>
    <w:rsid w:val="1C2525B1"/>
    <w:rsid w:val="1C2681C4"/>
    <w:rsid w:val="1C2746B3"/>
    <w:rsid w:val="1C28085D"/>
    <w:rsid w:val="1C283E60"/>
    <w:rsid w:val="1C287D40"/>
    <w:rsid w:val="1C29D45F"/>
    <w:rsid w:val="1C2A5CFD"/>
    <w:rsid w:val="1C2AADF3"/>
    <w:rsid w:val="1C2ABE28"/>
    <w:rsid w:val="1C2BE592"/>
    <w:rsid w:val="1C2D626D"/>
    <w:rsid w:val="1C2D89C4"/>
    <w:rsid w:val="1C2FC43B"/>
    <w:rsid w:val="1C31F631"/>
    <w:rsid w:val="1C339A88"/>
    <w:rsid w:val="1C340F2A"/>
    <w:rsid w:val="1C3465DA"/>
    <w:rsid w:val="1C358505"/>
    <w:rsid w:val="1C36AB69"/>
    <w:rsid w:val="1C3A9C52"/>
    <w:rsid w:val="1C3B4AE8"/>
    <w:rsid w:val="1C3C1C5E"/>
    <w:rsid w:val="1C3C8763"/>
    <w:rsid w:val="1C3D618A"/>
    <w:rsid w:val="1C3D84EC"/>
    <w:rsid w:val="1C3DAAD5"/>
    <w:rsid w:val="1C3EB195"/>
    <w:rsid w:val="1C40845D"/>
    <w:rsid w:val="1C40BB22"/>
    <w:rsid w:val="1C43B218"/>
    <w:rsid w:val="1C43F1BE"/>
    <w:rsid w:val="1C44D829"/>
    <w:rsid w:val="1C46215A"/>
    <w:rsid w:val="1C483066"/>
    <w:rsid w:val="1C49B8EC"/>
    <w:rsid w:val="1C4A9E6A"/>
    <w:rsid w:val="1C4BE827"/>
    <w:rsid w:val="1C538EF7"/>
    <w:rsid w:val="1C53D7A8"/>
    <w:rsid w:val="1C553CCB"/>
    <w:rsid w:val="1C55F4FD"/>
    <w:rsid w:val="1C560CE2"/>
    <w:rsid w:val="1C56F39D"/>
    <w:rsid w:val="1C5B46E3"/>
    <w:rsid w:val="1C5B7167"/>
    <w:rsid w:val="1C5D63FF"/>
    <w:rsid w:val="1C5EFE2E"/>
    <w:rsid w:val="1C5F9DAC"/>
    <w:rsid w:val="1C62DBBB"/>
    <w:rsid w:val="1C62FFBE"/>
    <w:rsid w:val="1C6441EE"/>
    <w:rsid w:val="1C6588E1"/>
    <w:rsid w:val="1C66A84D"/>
    <w:rsid w:val="1C66F861"/>
    <w:rsid w:val="1C682FE9"/>
    <w:rsid w:val="1C688AD2"/>
    <w:rsid w:val="1C6935A8"/>
    <w:rsid w:val="1C69C5ED"/>
    <w:rsid w:val="1C6C1056"/>
    <w:rsid w:val="1C6D8772"/>
    <w:rsid w:val="1C6ED323"/>
    <w:rsid w:val="1C70CBE5"/>
    <w:rsid w:val="1C71E63D"/>
    <w:rsid w:val="1C71F77B"/>
    <w:rsid w:val="1C7415EB"/>
    <w:rsid w:val="1C74ACFB"/>
    <w:rsid w:val="1C75CC87"/>
    <w:rsid w:val="1C7674DF"/>
    <w:rsid w:val="1C785591"/>
    <w:rsid w:val="1C7AEC17"/>
    <w:rsid w:val="1C7C4F0E"/>
    <w:rsid w:val="1C7E0442"/>
    <w:rsid w:val="1C7F0E86"/>
    <w:rsid w:val="1C7F301E"/>
    <w:rsid w:val="1C8042CD"/>
    <w:rsid w:val="1C80A275"/>
    <w:rsid w:val="1C82A9B1"/>
    <w:rsid w:val="1C830617"/>
    <w:rsid w:val="1C86A8AA"/>
    <w:rsid w:val="1C8726B8"/>
    <w:rsid w:val="1C8841B9"/>
    <w:rsid w:val="1C8902E2"/>
    <w:rsid w:val="1C893A6D"/>
    <w:rsid w:val="1C894A03"/>
    <w:rsid w:val="1C8BCC76"/>
    <w:rsid w:val="1C8EE4E8"/>
    <w:rsid w:val="1C91F767"/>
    <w:rsid w:val="1C93BBAE"/>
    <w:rsid w:val="1C9578BD"/>
    <w:rsid w:val="1C96D65E"/>
    <w:rsid w:val="1C993E70"/>
    <w:rsid w:val="1C9981E4"/>
    <w:rsid w:val="1C9A23A5"/>
    <w:rsid w:val="1C9AC6AD"/>
    <w:rsid w:val="1C9C741D"/>
    <w:rsid w:val="1C9CBCC1"/>
    <w:rsid w:val="1C9CD65A"/>
    <w:rsid w:val="1CA07A14"/>
    <w:rsid w:val="1CA17BA7"/>
    <w:rsid w:val="1CA2315E"/>
    <w:rsid w:val="1CA42C71"/>
    <w:rsid w:val="1CA6A69B"/>
    <w:rsid w:val="1CA959C8"/>
    <w:rsid w:val="1CA95DAF"/>
    <w:rsid w:val="1CAAA3B4"/>
    <w:rsid w:val="1CAB75CA"/>
    <w:rsid w:val="1CAC027C"/>
    <w:rsid w:val="1CAC3EE6"/>
    <w:rsid w:val="1CAEA5D4"/>
    <w:rsid w:val="1CB08A29"/>
    <w:rsid w:val="1CB2D39C"/>
    <w:rsid w:val="1CB5F9DC"/>
    <w:rsid w:val="1CB72C32"/>
    <w:rsid w:val="1CBA4E4A"/>
    <w:rsid w:val="1CBE46A6"/>
    <w:rsid w:val="1CBEB13C"/>
    <w:rsid w:val="1CBF0940"/>
    <w:rsid w:val="1CC0DE38"/>
    <w:rsid w:val="1CC231D2"/>
    <w:rsid w:val="1CC36F37"/>
    <w:rsid w:val="1CC470E8"/>
    <w:rsid w:val="1CC586D5"/>
    <w:rsid w:val="1CC60F0D"/>
    <w:rsid w:val="1CC77BA6"/>
    <w:rsid w:val="1CC81E95"/>
    <w:rsid w:val="1CC85E06"/>
    <w:rsid w:val="1CD02344"/>
    <w:rsid w:val="1CD57A7A"/>
    <w:rsid w:val="1CD65DEE"/>
    <w:rsid w:val="1CD71D37"/>
    <w:rsid w:val="1CDA4579"/>
    <w:rsid w:val="1CDA5819"/>
    <w:rsid w:val="1CDAE20C"/>
    <w:rsid w:val="1CDB8F72"/>
    <w:rsid w:val="1CDC60D5"/>
    <w:rsid w:val="1CDCDEB3"/>
    <w:rsid w:val="1CDD4D2B"/>
    <w:rsid w:val="1CE0510F"/>
    <w:rsid w:val="1CE06E15"/>
    <w:rsid w:val="1CE0D716"/>
    <w:rsid w:val="1CE29319"/>
    <w:rsid w:val="1CE2E567"/>
    <w:rsid w:val="1CE6D2F8"/>
    <w:rsid w:val="1CE8783E"/>
    <w:rsid w:val="1CE912BD"/>
    <w:rsid w:val="1CEA212F"/>
    <w:rsid w:val="1CEC4832"/>
    <w:rsid w:val="1CEEC1D4"/>
    <w:rsid w:val="1CF1FEDE"/>
    <w:rsid w:val="1CF3B268"/>
    <w:rsid w:val="1CF7DDBF"/>
    <w:rsid w:val="1CF9E3AB"/>
    <w:rsid w:val="1D000690"/>
    <w:rsid w:val="1D00A41E"/>
    <w:rsid w:val="1D014133"/>
    <w:rsid w:val="1D01C133"/>
    <w:rsid w:val="1D021699"/>
    <w:rsid w:val="1D02B15A"/>
    <w:rsid w:val="1D033789"/>
    <w:rsid w:val="1D03F906"/>
    <w:rsid w:val="1D047FEA"/>
    <w:rsid w:val="1D06AF98"/>
    <w:rsid w:val="1D07F742"/>
    <w:rsid w:val="1D08F482"/>
    <w:rsid w:val="1D10625C"/>
    <w:rsid w:val="1D1293D2"/>
    <w:rsid w:val="1D12EA1D"/>
    <w:rsid w:val="1D13D8C4"/>
    <w:rsid w:val="1D150017"/>
    <w:rsid w:val="1D159B8F"/>
    <w:rsid w:val="1D191032"/>
    <w:rsid w:val="1D1A6AF0"/>
    <w:rsid w:val="1D1AE599"/>
    <w:rsid w:val="1D1C6EFE"/>
    <w:rsid w:val="1D215D0D"/>
    <w:rsid w:val="1D225358"/>
    <w:rsid w:val="1D22536E"/>
    <w:rsid w:val="1D269467"/>
    <w:rsid w:val="1D29D2C9"/>
    <w:rsid w:val="1D2C02B1"/>
    <w:rsid w:val="1D2E7E88"/>
    <w:rsid w:val="1D2EEFA5"/>
    <w:rsid w:val="1D2F84E8"/>
    <w:rsid w:val="1D32E4C8"/>
    <w:rsid w:val="1D34864A"/>
    <w:rsid w:val="1D34E823"/>
    <w:rsid w:val="1D350FA4"/>
    <w:rsid w:val="1D35AF5A"/>
    <w:rsid w:val="1D3A9CE9"/>
    <w:rsid w:val="1D3D14FE"/>
    <w:rsid w:val="1D3DA714"/>
    <w:rsid w:val="1D3EA6E7"/>
    <w:rsid w:val="1D3EBA8D"/>
    <w:rsid w:val="1D3F7087"/>
    <w:rsid w:val="1D4010FB"/>
    <w:rsid w:val="1D425312"/>
    <w:rsid w:val="1D425E49"/>
    <w:rsid w:val="1D42AA53"/>
    <w:rsid w:val="1D484CD3"/>
    <w:rsid w:val="1D4A55ED"/>
    <w:rsid w:val="1D4BBC05"/>
    <w:rsid w:val="1D4D582C"/>
    <w:rsid w:val="1D4DF004"/>
    <w:rsid w:val="1D4FFB50"/>
    <w:rsid w:val="1D5150A5"/>
    <w:rsid w:val="1D51F66E"/>
    <w:rsid w:val="1D52EBDD"/>
    <w:rsid w:val="1D568C85"/>
    <w:rsid w:val="1D59B7D4"/>
    <w:rsid w:val="1D5C0216"/>
    <w:rsid w:val="1D5E5C9E"/>
    <w:rsid w:val="1D6059F6"/>
    <w:rsid w:val="1D63EC5B"/>
    <w:rsid w:val="1D64778D"/>
    <w:rsid w:val="1D67F7FD"/>
    <w:rsid w:val="1D680B7D"/>
    <w:rsid w:val="1D6C12C4"/>
    <w:rsid w:val="1D6C9317"/>
    <w:rsid w:val="1D6D4DCD"/>
    <w:rsid w:val="1D6F1E2B"/>
    <w:rsid w:val="1D7636D2"/>
    <w:rsid w:val="1D77EC90"/>
    <w:rsid w:val="1D7AAFB0"/>
    <w:rsid w:val="1D7E4D81"/>
    <w:rsid w:val="1D7EE76A"/>
    <w:rsid w:val="1D7F5AB3"/>
    <w:rsid w:val="1D7FD814"/>
    <w:rsid w:val="1D80C649"/>
    <w:rsid w:val="1D819363"/>
    <w:rsid w:val="1D81A453"/>
    <w:rsid w:val="1D825212"/>
    <w:rsid w:val="1D82AE60"/>
    <w:rsid w:val="1D878809"/>
    <w:rsid w:val="1D87E380"/>
    <w:rsid w:val="1D88911B"/>
    <w:rsid w:val="1D88F770"/>
    <w:rsid w:val="1D8AC18B"/>
    <w:rsid w:val="1D8BB713"/>
    <w:rsid w:val="1D8C8345"/>
    <w:rsid w:val="1D8F0E08"/>
    <w:rsid w:val="1D901ECA"/>
    <w:rsid w:val="1D919A66"/>
    <w:rsid w:val="1D943FD5"/>
    <w:rsid w:val="1D94D6C4"/>
    <w:rsid w:val="1D950574"/>
    <w:rsid w:val="1D95EF4E"/>
    <w:rsid w:val="1D9751AE"/>
    <w:rsid w:val="1D978C46"/>
    <w:rsid w:val="1D98D40C"/>
    <w:rsid w:val="1D98F798"/>
    <w:rsid w:val="1D992242"/>
    <w:rsid w:val="1D99FEDB"/>
    <w:rsid w:val="1D9F32A8"/>
    <w:rsid w:val="1DA10576"/>
    <w:rsid w:val="1DA43B3D"/>
    <w:rsid w:val="1DA4697A"/>
    <w:rsid w:val="1DA4FE6C"/>
    <w:rsid w:val="1DA6ADB7"/>
    <w:rsid w:val="1DA83DF8"/>
    <w:rsid w:val="1DA88A74"/>
    <w:rsid w:val="1DA95FAE"/>
    <w:rsid w:val="1DAC4208"/>
    <w:rsid w:val="1DAC594F"/>
    <w:rsid w:val="1DAD591E"/>
    <w:rsid w:val="1DAD921F"/>
    <w:rsid w:val="1DAE4A96"/>
    <w:rsid w:val="1DAFD301"/>
    <w:rsid w:val="1DB2AB0F"/>
    <w:rsid w:val="1DB4DE45"/>
    <w:rsid w:val="1DB5CF1E"/>
    <w:rsid w:val="1DB64D53"/>
    <w:rsid w:val="1DB709C2"/>
    <w:rsid w:val="1DB7F880"/>
    <w:rsid w:val="1DB8E03B"/>
    <w:rsid w:val="1DB96588"/>
    <w:rsid w:val="1DB9B4F7"/>
    <w:rsid w:val="1DBD71A9"/>
    <w:rsid w:val="1DBE3F12"/>
    <w:rsid w:val="1DBF2B6D"/>
    <w:rsid w:val="1DC0C9FA"/>
    <w:rsid w:val="1DC33116"/>
    <w:rsid w:val="1DC49824"/>
    <w:rsid w:val="1DC5624F"/>
    <w:rsid w:val="1DC63823"/>
    <w:rsid w:val="1DC65CDE"/>
    <w:rsid w:val="1DC879CF"/>
    <w:rsid w:val="1DCCC296"/>
    <w:rsid w:val="1DCD59C8"/>
    <w:rsid w:val="1DCE8EDD"/>
    <w:rsid w:val="1DD11842"/>
    <w:rsid w:val="1DD29917"/>
    <w:rsid w:val="1DD2F0BD"/>
    <w:rsid w:val="1DD46AA6"/>
    <w:rsid w:val="1DD4E027"/>
    <w:rsid w:val="1DD4FA80"/>
    <w:rsid w:val="1DD670E9"/>
    <w:rsid w:val="1DD6CB4C"/>
    <w:rsid w:val="1DD7B076"/>
    <w:rsid w:val="1DD9406E"/>
    <w:rsid w:val="1DD9554D"/>
    <w:rsid w:val="1DDB8389"/>
    <w:rsid w:val="1DDC0C09"/>
    <w:rsid w:val="1DDC4C9D"/>
    <w:rsid w:val="1DDCABC7"/>
    <w:rsid w:val="1DDE8BC9"/>
    <w:rsid w:val="1DDF780D"/>
    <w:rsid w:val="1DDF8626"/>
    <w:rsid w:val="1DE2E538"/>
    <w:rsid w:val="1DE56066"/>
    <w:rsid w:val="1DE61BBA"/>
    <w:rsid w:val="1DE73E7A"/>
    <w:rsid w:val="1DE7E599"/>
    <w:rsid w:val="1DECCA88"/>
    <w:rsid w:val="1DF16B7A"/>
    <w:rsid w:val="1DF34193"/>
    <w:rsid w:val="1DF5660A"/>
    <w:rsid w:val="1DF61963"/>
    <w:rsid w:val="1DFA6747"/>
    <w:rsid w:val="1DFB8C10"/>
    <w:rsid w:val="1DFBC3E9"/>
    <w:rsid w:val="1DFDBB45"/>
    <w:rsid w:val="1DFECC5A"/>
    <w:rsid w:val="1E004B17"/>
    <w:rsid w:val="1E00C2FC"/>
    <w:rsid w:val="1E0150D7"/>
    <w:rsid w:val="1E02FDF8"/>
    <w:rsid w:val="1E0398EC"/>
    <w:rsid w:val="1E05933C"/>
    <w:rsid w:val="1E086FBD"/>
    <w:rsid w:val="1E0AB034"/>
    <w:rsid w:val="1E0AE681"/>
    <w:rsid w:val="1E0B1656"/>
    <w:rsid w:val="1E12F2B2"/>
    <w:rsid w:val="1E135839"/>
    <w:rsid w:val="1E153AA0"/>
    <w:rsid w:val="1E164AC8"/>
    <w:rsid w:val="1E18EC6A"/>
    <w:rsid w:val="1E192671"/>
    <w:rsid w:val="1E19E207"/>
    <w:rsid w:val="1E19ECED"/>
    <w:rsid w:val="1E19FE71"/>
    <w:rsid w:val="1E1A29C4"/>
    <w:rsid w:val="1E1AAFCE"/>
    <w:rsid w:val="1E1C132E"/>
    <w:rsid w:val="1E1CDBDC"/>
    <w:rsid w:val="1E219C21"/>
    <w:rsid w:val="1E22647B"/>
    <w:rsid w:val="1E246564"/>
    <w:rsid w:val="1E252457"/>
    <w:rsid w:val="1E26BD8E"/>
    <w:rsid w:val="1E27364F"/>
    <w:rsid w:val="1E276CC3"/>
    <w:rsid w:val="1E28BDA7"/>
    <w:rsid w:val="1E28E1F6"/>
    <w:rsid w:val="1E296846"/>
    <w:rsid w:val="1E2A3F47"/>
    <w:rsid w:val="1E2DD4DE"/>
    <w:rsid w:val="1E2E889A"/>
    <w:rsid w:val="1E309080"/>
    <w:rsid w:val="1E33442F"/>
    <w:rsid w:val="1E33B8C6"/>
    <w:rsid w:val="1E341D98"/>
    <w:rsid w:val="1E3472BF"/>
    <w:rsid w:val="1E35174B"/>
    <w:rsid w:val="1E356C6B"/>
    <w:rsid w:val="1E36FAAF"/>
    <w:rsid w:val="1E3900AC"/>
    <w:rsid w:val="1E3BD274"/>
    <w:rsid w:val="1E3D31D0"/>
    <w:rsid w:val="1E3EEBDD"/>
    <w:rsid w:val="1E413825"/>
    <w:rsid w:val="1E41F578"/>
    <w:rsid w:val="1E45D808"/>
    <w:rsid w:val="1E469640"/>
    <w:rsid w:val="1E46C5CA"/>
    <w:rsid w:val="1E46C5D1"/>
    <w:rsid w:val="1E48B593"/>
    <w:rsid w:val="1E4A2A57"/>
    <w:rsid w:val="1E4AFF25"/>
    <w:rsid w:val="1E4D4A29"/>
    <w:rsid w:val="1E4F13C2"/>
    <w:rsid w:val="1E4F520A"/>
    <w:rsid w:val="1E501B7B"/>
    <w:rsid w:val="1E518D15"/>
    <w:rsid w:val="1E52A37C"/>
    <w:rsid w:val="1E53166B"/>
    <w:rsid w:val="1E53E412"/>
    <w:rsid w:val="1E559095"/>
    <w:rsid w:val="1E57BE05"/>
    <w:rsid w:val="1E58765A"/>
    <w:rsid w:val="1E59027B"/>
    <w:rsid w:val="1E5C21D1"/>
    <w:rsid w:val="1E5C5B06"/>
    <w:rsid w:val="1E5CA097"/>
    <w:rsid w:val="1E5E97AE"/>
    <w:rsid w:val="1E614C69"/>
    <w:rsid w:val="1E61BB97"/>
    <w:rsid w:val="1E61E428"/>
    <w:rsid w:val="1E6224BA"/>
    <w:rsid w:val="1E648251"/>
    <w:rsid w:val="1E651D07"/>
    <w:rsid w:val="1E6562B3"/>
    <w:rsid w:val="1E6879F4"/>
    <w:rsid w:val="1E6D7466"/>
    <w:rsid w:val="1E71B840"/>
    <w:rsid w:val="1E741F69"/>
    <w:rsid w:val="1E765045"/>
    <w:rsid w:val="1E76A7C2"/>
    <w:rsid w:val="1E76E5F6"/>
    <w:rsid w:val="1E7BB89F"/>
    <w:rsid w:val="1E7F4ED5"/>
    <w:rsid w:val="1E7FDA0E"/>
    <w:rsid w:val="1E8291BC"/>
    <w:rsid w:val="1E87A3E6"/>
    <w:rsid w:val="1E88B0CE"/>
    <w:rsid w:val="1E8B1AE2"/>
    <w:rsid w:val="1E8B9C86"/>
    <w:rsid w:val="1E8D32BD"/>
    <w:rsid w:val="1E8E9D15"/>
    <w:rsid w:val="1E8EDD03"/>
    <w:rsid w:val="1E8FF499"/>
    <w:rsid w:val="1E91517E"/>
    <w:rsid w:val="1E9308E3"/>
    <w:rsid w:val="1E93395F"/>
    <w:rsid w:val="1E9553F6"/>
    <w:rsid w:val="1E960A32"/>
    <w:rsid w:val="1E9694AF"/>
    <w:rsid w:val="1E999CDB"/>
    <w:rsid w:val="1E9A8C64"/>
    <w:rsid w:val="1E9C3E3F"/>
    <w:rsid w:val="1E9CB0BE"/>
    <w:rsid w:val="1E9F656A"/>
    <w:rsid w:val="1EA0AB61"/>
    <w:rsid w:val="1EA0E07C"/>
    <w:rsid w:val="1EA0E74B"/>
    <w:rsid w:val="1EA11346"/>
    <w:rsid w:val="1EA227B4"/>
    <w:rsid w:val="1EA47040"/>
    <w:rsid w:val="1EA66C62"/>
    <w:rsid w:val="1EA935F6"/>
    <w:rsid w:val="1EAA9C33"/>
    <w:rsid w:val="1EAD6506"/>
    <w:rsid w:val="1EB329F2"/>
    <w:rsid w:val="1EB3F7B7"/>
    <w:rsid w:val="1EB72C84"/>
    <w:rsid w:val="1EB7E550"/>
    <w:rsid w:val="1EB99AA0"/>
    <w:rsid w:val="1EBC1B74"/>
    <w:rsid w:val="1EBCDA5F"/>
    <w:rsid w:val="1EBCE3F9"/>
    <w:rsid w:val="1EBDBFCB"/>
    <w:rsid w:val="1EBE06BE"/>
    <w:rsid w:val="1EBE998C"/>
    <w:rsid w:val="1EBF69A8"/>
    <w:rsid w:val="1EC009EE"/>
    <w:rsid w:val="1EC1A945"/>
    <w:rsid w:val="1EC3DFF1"/>
    <w:rsid w:val="1EC4423F"/>
    <w:rsid w:val="1EC4D649"/>
    <w:rsid w:val="1EC71F96"/>
    <w:rsid w:val="1EC80699"/>
    <w:rsid w:val="1EC8FF53"/>
    <w:rsid w:val="1EC971AA"/>
    <w:rsid w:val="1ECA178A"/>
    <w:rsid w:val="1ECBE3B7"/>
    <w:rsid w:val="1ECCA2B6"/>
    <w:rsid w:val="1ED044A2"/>
    <w:rsid w:val="1ED0948A"/>
    <w:rsid w:val="1ED0B950"/>
    <w:rsid w:val="1ED1AEF0"/>
    <w:rsid w:val="1ED2E412"/>
    <w:rsid w:val="1ED314C0"/>
    <w:rsid w:val="1ED5EED8"/>
    <w:rsid w:val="1ED6DF89"/>
    <w:rsid w:val="1ED8C11B"/>
    <w:rsid w:val="1ED960E1"/>
    <w:rsid w:val="1EDE14A5"/>
    <w:rsid w:val="1EDE8A8B"/>
    <w:rsid w:val="1EDEAF39"/>
    <w:rsid w:val="1EDF01CC"/>
    <w:rsid w:val="1EE18449"/>
    <w:rsid w:val="1EE41C95"/>
    <w:rsid w:val="1EE4D8BD"/>
    <w:rsid w:val="1EE798D0"/>
    <w:rsid w:val="1EE86654"/>
    <w:rsid w:val="1EE8F6D8"/>
    <w:rsid w:val="1EECAAA0"/>
    <w:rsid w:val="1EF0D636"/>
    <w:rsid w:val="1EF16A84"/>
    <w:rsid w:val="1EF26971"/>
    <w:rsid w:val="1EF47807"/>
    <w:rsid w:val="1EF8FD21"/>
    <w:rsid w:val="1EFB3528"/>
    <w:rsid w:val="1EFC75D4"/>
    <w:rsid w:val="1EFE1A3D"/>
    <w:rsid w:val="1EFF4B16"/>
    <w:rsid w:val="1F027CE7"/>
    <w:rsid w:val="1F03DDF1"/>
    <w:rsid w:val="1F0635EC"/>
    <w:rsid w:val="1F09BCE4"/>
    <w:rsid w:val="1F0C576C"/>
    <w:rsid w:val="1F0EDF9B"/>
    <w:rsid w:val="1F0F293B"/>
    <w:rsid w:val="1F101B2A"/>
    <w:rsid w:val="1F14F02C"/>
    <w:rsid w:val="1F152999"/>
    <w:rsid w:val="1F1569E6"/>
    <w:rsid w:val="1F1608CA"/>
    <w:rsid w:val="1F17394C"/>
    <w:rsid w:val="1F19373F"/>
    <w:rsid w:val="1F19DBB8"/>
    <w:rsid w:val="1F1A8767"/>
    <w:rsid w:val="1F1BB41F"/>
    <w:rsid w:val="1F1FD264"/>
    <w:rsid w:val="1F21476F"/>
    <w:rsid w:val="1F2256AE"/>
    <w:rsid w:val="1F23B7CC"/>
    <w:rsid w:val="1F262185"/>
    <w:rsid w:val="1F266B28"/>
    <w:rsid w:val="1F268E90"/>
    <w:rsid w:val="1F285034"/>
    <w:rsid w:val="1F29D8F8"/>
    <w:rsid w:val="1F2AB871"/>
    <w:rsid w:val="1F2CBDBB"/>
    <w:rsid w:val="1F2EDF6B"/>
    <w:rsid w:val="1F306AB4"/>
    <w:rsid w:val="1F319A5B"/>
    <w:rsid w:val="1F337537"/>
    <w:rsid w:val="1F3504DB"/>
    <w:rsid w:val="1F353D77"/>
    <w:rsid w:val="1F35A3FB"/>
    <w:rsid w:val="1F36B44F"/>
    <w:rsid w:val="1F391B7D"/>
    <w:rsid w:val="1F391C5A"/>
    <w:rsid w:val="1F3994ED"/>
    <w:rsid w:val="1F3EF861"/>
    <w:rsid w:val="1F3F2C84"/>
    <w:rsid w:val="1F3FB4BB"/>
    <w:rsid w:val="1F41212B"/>
    <w:rsid w:val="1F41E956"/>
    <w:rsid w:val="1F44FF6F"/>
    <w:rsid w:val="1F462C57"/>
    <w:rsid w:val="1F48DCA5"/>
    <w:rsid w:val="1F49F552"/>
    <w:rsid w:val="1F4C1DAA"/>
    <w:rsid w:val="1F4E5CAA"/>
    <w:rsid w:val="1F4FBF67"/>
    <w:rsid w:val="1F500C80"/>
    <w:rsid w:val="1F511021"/>
    <w:rsid w:val="1F513C23"/>
    <w:rsid w:val="1F52710C"/>
    <w:rsid w:val="1F534386"/>
    <w:rsid w:val="1F5AC7D9"/>
    <w:rsid w:val="1F60B44F"/>
    <w:rsid w:val="1F613953"/>
    <w:rsid w:val="1F62A918"/>
    <w:rsid w:val="1F658EED"/>
    <w:rsid w:val="1F6887E1"/>
    <w:rsid w:val="1F6AD1B2"/>
    <w:rsid w:val="1F6B249C"/>
    <w:rsid w:val="1F6D19B5"/>
    <w:rsid w:val="1F6E573B"/>
    <w:rsid w:val="1F74CC31"/>
    <w:rsid w:val="1F768BA8"/>
    <w:rsid w:val="1F7AAEAE"/>
    <w:rsid w:val="1F7AD26D"/>
    <w:rsid w:val="1F7ADBFF"/>
    <w:rsid w:val="1F809A4E"/>
    <w:rsid w:val="1F8108E4"/>
    <w:rsid w:val="1F827A67"/>
    <w:rsid w:val="1F829374"/>
    <w:rsid w:val="1F859B88"/>
    <w:rsid w:val="1F86C59B"/>
    <w:rsid w:val="1F87D131"/>
    <w:rsid w:val="1F89B474"/>
    <w:rsid w:val="1F8A9818"/>
    <w:rsid w:val="1F8C0061"/>
    <w:rsid w:val="1F8D4484"/>
    <w:rsid w:val="1F8E74B8"/>
    <w:rsid w:val="1F8E8515"/>
    <w:rsid w:val="1F90D6AA"/>
    <w:rsid w:val="1F927087"/>
    <w:rsid w:val="1F93CAD3"/>
    <w:rsid w:val="1F957DAF"/>
    <w:rsid w:val="1F972631"/>
    <w:rsid w:val="1F975EE5"/>
    <w:rsid w:val="1F9799BE"/>
    <w:rsid w:val="1F9C87E9"/>
    <w:rsid w:val="1F9EA8BA"/>
    <w:rsid w:val="1FA20557"/>
    <w:rsid w:val="1FA21F70"/>
    <w:rsid w:val="1FA2DBCA"/>
    <w:rsid w:val="1FA512BE"/>
    <w:rsid w:val="1FA67323"/>
    <w:rsid w:val="1FA8E651"/>
    <w:rsid w:val="1FA8ED16"/>
    <w:rsid w:val="1FA98CF5"/>
    <w:rsid w:val="1FAA594A"/>
    <w:rsid w:val="1FAC220A"/>
    <w:rsid w:val="1FAC2594"/>
    <w:rsid w:val="1FACF5F0"/>
    <w:rsid w:val="1FB04982"/>
    <w:rsid w:val="1FB17AA9"/>
    <w:rsid w:val="1FB29340"/>
    <w:rsid w:val="1FB36260"/>
    <w:rsid w:val="1FB3680D"/>
    <w:rsid w:val="1FB422E7"/>
    <w:rsid w:val="1FB479B6"/>
    <w:rsid w:val="1FB4CAF3"/>
    <w:rsid w:val="1FB58192"/>
    <w:rsid w:val="1FB6D8F7"/>
    <w:rsid w:val="1FB76F57"/>
    <w:rsid w:val="1FB79930"/>
    <w:rsid w:val="1FBA16B4"/>
    <w:rsid w:val="1FBAE462"/>
    <w:rsid w:val="1FC14AD9"/>
    <w:rsid w:val="1FC4E002"/>
    <w:rsid w:val="1FC57796"/>
    <w:rsid w:val="1FC63A34"/>
    <w:rsid w:val="1FC728BC"/>
    <w:rsid w:val="1FC880A9"/>
    <w:rsid w:val="1FC8EA91"/>
    <w:rsid w:val="1FC8FDE6"/>
    <w:rsid w:val="1FCF0E44"/>
    <w:rsid w:val="1FCF7EEC"/>
    <w:rsid w:val="1FCFD353"/>
    <w:rsid w:val="1FD0B4E8"/>
    <w:rsid w:val="1FD23944"/>
    <w:rsid w:val="1FD26EE6"/>
    <w:rsid w:val="1FD2E711"/>
    <w:rsid w:val="1FD2F149"/>
    <w:rsid w:val="1FD48E69"/>
    <w:rsid w:val="1FD4F7C2"/>
    <w:rsid w:val="1FD5B486"/>
    <w:rsid w:val="1FD7F3D2"/>
    <w:rsid w:val="1FD99805"/>
    <w:rsid w:val="1FDAD101"/>
    <w:rsid w:val="1FDC6299"/>
    <w:rsid w:val="1FDC81A8"/>
    <w:rsid w:val="1FDD5071"/>
    <w:rsid w:val="1FDDA9AC"/>
    <w:rsid w:val="1FDE01F6"/>
    <w:rsid w:val="1FDEC3D8"/>
    <w:rsid w:val="1FE0F1F3"/>
    <w:rsid w:val="1FE1CE5B"/>
    <w:rsid w:val="1FE20AD6"/>
    <w:rsid w:val="1FE7AFDD"/>
    <w:rsid w:val="1FE824A2"/>
    <w:rsid w:val="1FE9B3E8"/>
    <w:rsid w:val="1FEB30FF"/>
    <w:rsid w:val="1FEC9903"/>
    <w:rsid w:val="1FF0C642"/>
    <w:rsid w:val="1FF340FA"/>
    <w:rsid w:val="1FF429EF"/>
    <w:rsid w:val="1FF4BBEA"/>
    <w:rsid w:val="1FF4C57F"/>
    <w:rsid w:val="1FF5EAD5"/>
    <w:rsid w:val="1FF60451"/>
    <w:rsid w:val="1FF86AE9"/>
    <w:rsid w:val="1FFB0492"/>
    <w:rsid w:val="1FFB612F"/>
    <w:rsid w:val="1FFD722F"/>
    <w:rsid w:val="1FFDD92D"/>
    <w:rsid w:val="1FFE18CE"/>
    <w:rsid w:val="1FFE905B"/>
    <w:rsid w:val="1FFFEAD4"/>
    <w:rsid w:val="20004CD4"/>
    <w:rsid w:val="200A8979"/>
    <w:rsid w:val="200B5010"/>
    <w:rsid w:val="200C09A4"/>
    <w:rsid w:val="2013111D"/>
    <w:rsid w:val="2013938C"/>
    <w:rsid w:val="2013A6AF"/>
    <w:rsid w:val="20141B97"/>
    <w:rsid w:val="201465B3"/>
    <w:rsid w:val="2017DE00"/>
    <w:rsid w:val="201839CD"/>
    <w:rsid w:val="201BCEA6"/>
    <w:rsid w:val="201D99A5"/>
    <w:rsid w:val="201F4AA2"/>
    <w:rsid w:val="2024AA73"/>
    <w:rsid w:val="202631B9"/>
    <w:rsid w:val="2029334C"/>
    <w:rsid w:val="202A67CC"/>
    <w:rsid w:val="202CE53F"/>
    <w:rsid w:val="20304A89"/>
    <w:rsid w:val="2034E00E"/>
    <w:rsid w:val="2036154D"/>
    <w:rsid w:val="20386473"/>
    <w:rsid w:val="2039AD57"/>
    <w:rsid w:val="2039BAA4"/>
    <w:rsid w:val="203D5FAD"/>
    <w:rsid w:val="203E8C47"/>
    <w:rsid w:val="20400245"/>
    <w:rsid w:val="2041B0DC"/>
    <w:rsid w:val="204286DB"/>
    <w:rsid w:val="2043B8B9"/>
    <w:rsid w:val="20460169"/>
    <w:rsid w:val="2047547C"/>
    <w:rsid w:val="20480C69"/>
    <w:rsid w:val="2048274D"/>
    <w:rsid w:val="204828B3"/>
    <w:rsid w:val="2049FC5E"/>
    <w:rsid w:val="204A2D9D"/>
    <w:rsid w:val="204B09B5"/>
    <w:rsid w:val="2050A0A7"/>
    <w:rsid w:val="2052370E"/>
    <w:rsid w:val="20572C3A"/>
    <w:rsid w:val="205824E7"/>
    <w:rsid w:val="205BCCAC"/>
    <w:rsid w:val="205CCFF3"/>
    <w:rsid w:val="205E0760"/>
    <w:rsid w:val="205EFB78"/>
    <w:rsid w:val="20611757"/>
    <w:rsid w:val="20645F5D"/>
    <w:rsid w:val="2065051E"/>
    <w:rsid w:val="2065B56E"/>
    <w:rsid w:val="2066BA4F"/>
    <w:rsid w:val="20698AAC"/>
    <w:rsid w:val="206B3A0C"/>
    <w:rsid w:val="206EC005"/>
    <w:rsid w:val="20721720"/>
    <w:rsid w:val="2072B771"/>
    <w:rsid w:val="2073E1DA"/>
    <w:rsid w:val="20753D9B"/>
    <w:rsid w:val="20773028"/>
    <w:rsid w:val="207FC4BA"/>
    <w:rsid w:val="208215D6"/>
    <w:rsid w:val="20825A88"/>
    <w:rsid w:val="20856C06"/>
    <w:rsid w:val="20866DC9"/>
    <w:rsid w:val="208A449A"/>
    <w:rsid w:val="208E7110"/>
    <w:rsid w:val="208F33B6"/>
    <w:rsid w:val="20917FBE"/>
    <w:rsid w:val="2092216D"/>
    <w:rsid w:val="2094AA3D"/>
    <w:rsid w:val="2095E53D"/>
    <w:rsid w:val="20960A05"/>
    <w:rsid w:val="2096360D"/>
    <w:rsid w:val="2096CE86"/>
    <w:rsid w:val="209A2A92"/>
    <w:rsid w:val="209D8FEC"/>
    <w:rsid w:val="209DFA4B"/>
    <w:rsid w:val="209F9EC9"/>
    <w:rsid w:val="20A0AB55"/>
    <w:rsid w:val="20A24FE9"/>
    <w:rsid w:val="20A26023"/>
    <w:rsid w:val="20A4C26E"/>
    <w:rsid w:val="20A856C6"/>
    <w:rsid w:val="20A91837"/>
    <w:rsid w:val="20A9D5DE"/>
    <w:rsid w:val="20ABC5F3"/>
    <w:rsid w:val="20AC4309"/>
    <w:rsid w:val="20AE3203"/>
    <w:rsid w:val="20AF5F4F"/>
    <w:rsid w:val="20B0B66D"/>
    <w:rsid w:val="20B12954"/>
    <w:rsid w:val="20B30428"/>
    <w:rsid w:val="20B38CE4"/>
    <w:rsid w:val="20B459DF"/>
    <w:rsid w:val="20B5BABB"/>
    <w:rsid w:val="20B6CADB"/>
    <w:rsid w:val="20BDC13F"/>
    <w:rsid w:val="20BDD476"/>
    <w:rsid w:val="20BE34B6"/>
    <w:rsid w:val="20BE5AE7"/>
    <w:rsid w:val="20BF6C23"/>
    <w:rsid w:val="20C2C7C4"/>
    <w:rsid w:val="20C31600"/>
    <w:rsid w:val="20C322EB"/>
    <w:rsid w:val="20C38726"/>
    <w:rsid w:val="20C534D1"/>
    <w:rsid w:val="20C5DDF5"/>
    <w:rsid w:val="20C7F276"/>
    <w:rsid w:val="20C82A34"/>
    <w:rsid w:val="20C9F866"/>
    <w:rsid w:val="20CB6CEF"/>
    <w:rsid w:val="20CCA5EF"/>
    <w:rsid w:val="20CCBF8E"/>
    <w:rsid w:val="20CCE052"/>
    <w:rsid w:val="20CD0761"/>
    <w:rsid w:val="20CE0811"/>
    <w:rsid w:val="20CF2BEC"/>
    <w:rsid w:val="20CF67AD"/>
    <w:rsid w:val="20D10C00"/>
    <w:rsid w:val="20D17E78"/>
    <w:rsid w:val="20D2A721"/>
    <w:rsid w:val="20D486CA"/>
    <w:rsid w:val="20D60459"/>
    <w:rsid w:val="20D6A9AB"/>
    <w:rsid w:val="20DAED35"/>
    <w:rsid w:val="20DC43E6"/>
    <w:rsid w:val="20DCC69E"/>
    <w:rsid w:val="20DCC7ED"/>
    <w:rsid w:val="20DCE4A7"/>
    <w:rsid w:val="20DD97B9"/>
    <w:rsid w:val="20DDE053"/>
    <w:rsid w:val="20DF8DB3"/>
    <w:rsid w:val="20E146C5"/>
    <w:rsid w:val="20E3E3D0"/>
    <w:rsid w:val="20E479DD"/>
    <w:rsid w:val="20E7723D"/>
    <w:rsid w:val="20E8E187"/>
    <w:rsid w:val="20E8EBE4"/>
    <w:rsid w:val="20E91A9A"/>
    <w:rsid w:val="20E96866"/>
    <w:rsid w:val="20ED9F13"/>
    <w:rsid w:val="20EE426B"/>
    <w:rsid w:val="20EF7B2E"/>
    <w:rsid w:val="20EF8DF2"/>
    <w:rsid w:val="20EFDFAE"/>
    <w:rsid w:val="20F24346"/>
    <w:rsid w:val="20F6BB9D"/>
    <w:rsid w:val="20F70DEF"/>
    <w:rsid w:val="20F7A597"/>
    <w:rsid w:val="20F8982E"/>
    <w:rsid w:val="20FA441A"/>
    <w:rsid w:val="20FAEAA7"/>
    <w:rsid w:val="20FC05F7"/>
    <w:rsid w:val="20FEA81B"/>
    <w:rsid w:val="20FFD7D2"/>
    <w:rsid w:val="20FFF869"/>
    <w:rsid w:val="21002BCC"/>
    <w:rsid w:val="2102A681"/>
    <w:rsid w:val="210484CB"/>
    <w:rsid w:val="2105F608"/>
    <w:rsid w:val="2106E723"/>
    <w:rsid w:val="21089D70"/>
    <w:rsid w:val="210D075F"/>
    <w:rsid w:val="211012AD"/>
    <w:rsid w:val="21129256"/>
    <w:rsid w:val="21136CC7"/>
    <w:rsid w:val="21144F72"/>
    <w:rsid w:val="21170D3D"/>
    <w:rsid w:val="211733D5"/>
    <w:rsid w:val="211B66F0"/>
    <w:rsid w:val="211D8F21"/>
    <w:rsid w:val="211E107E"/>
    <w:rsid w:val="211F4363"/>
    <w:rsid w:val="212049D4"/>
    <w:rsid w:val="21204AD2"/>
    <w:rsid w:val="2120D8F5"/>
    <w:rsid w:val="21218C78"/>
    <w:rsid w:val="2121DA84"/>
    <w:rsid w:val="21223C7A"/>
    <w:rsid w:val="21238B0A"/>
    <w:rsid w:val="2123CC36"/>
    <w:rsid w:val="21255413"/>
    <w:rsid w:val="212853A7"/>
    <w:rsid w:val="212B4DB3"/>
    <w:rsid w:val="212B920C"/>
    <w:rsid w:val="212B932A"/>
    <w:rsid w:val="212C3841"/>
    <w:rsid w:val="212C9D7F"/>
    <w:rsid w:val="212EE8FD"/>
    <w:rsid w:val="2130BBC0"/>
    <w:rsid w:val="2130E13B"/>
    <w:rsid w:val="21365C75"/>
    <w:rsid w:val="2137B5F3"/>
    <w:rsid w:val="2137EA3C"/>
    <w:rsid w:val="21386046"/>
    <w:rsid w:val="21393717"/>
    <w:rsid w:val="213ABC62"/>
    <w:rsid w:val="213B63BB"/>
    <w:rsid w:val="213C3CB2"/>
    <w:rsid w:val="213CD517"/>
    <w:rsid w:val="213DEC49"/>
    <w:rsid w:val="213EAC2B"/>
    <w:rsid w:val="213EC83A"/>
    <w:rsid w:val="2140A024"/>
    <w:rsid w:val="21424495"/>
    <w:rsid w:val="21427FB5"/>
    <w:rsid w:val="2142D4BA"/>
    <w:rsid w:val="21436118"/>
    <w:rsid w:val="21450EF1"/>
    <w:rsid w:val="21452CB6"/>
    <w:rsid w:val="214597AE"/>
    <w:rsid w:val="21479AB9"/>
    <w:rsid w:val="2147F2D9"/>
    <w:rsid w:val="2148C7CE"/>
    <w:rsid w:val="2148D0BE"/>
    <w:rsid w:val="215087AE"/>
    <w:rsid w:val="2150D917"/>
    <w:rsid w:val="2152DBFB"/>
    <w:rsid w:val="21531D81"/>
    <w:rsid w:val="21535E58"/>
    <w:rsid w:val="21543903"/>
    <w:rsid w:val="2154AFF7"/>
    <w:rsid w:val="2154E445"/>
    <w:rsid w:val="215934B2"/>
    <w:rsid w:val="2159A4BD"/>
    <w:rsid w:val="215B03E6"/>
    <w:rsid w:val="21612A04"/>
    <w:rsid w:val="2161EEC8"/>
    <w:rsid w:val="21631216"/>
    <w:rsid w:val="2165558D"/>
    <w:rsid w:val="2165908A"/>
    <w:rsid w:val="21674405"/>
    <w:rsid w:val="216B1869"/>
    <w:rsid w:val="216C5DFB"/>
    <w:rsid w:val="21713B8F"/>
    <w:rsid w:val="21719604"/>
    <w:rsid w:val="21719732"/>
    <w:rsid w:val="21765ECD"/>
    <w:rsid w:val="217708CA"/>
    <w:rsid w:val="21780113"/>
    <w:rsid w:val="2179CBE9"/>
    <w:rsid w:val="2179EF68"/>
    <w:rsid w:val="217A0BDC"/>
    <w:rsid w:val="217CE7D8"/>
    <w:rsid w:val="217E3D80"/>
    <w:rsid w:val="217EFA5D"/>
    <w:rsid w:val="217F7AB5"/>
    <w:rsid w:val="217F88AC"/>
    <w:rsid w:val="217FE275"/>
    <w:rsid w:val="21820B68"/>
    <w:rsid w:val="21823885"/>
    <w:rsid w:val="21826CE3"/>
    <w:rsid w:val="21833057"/>
    <w:rsid w:val="21838A1B"/>
    <w:rsid w:val="218610F2"/>
    <w:rsid w:val="218657F3"/>
    <w:rsid w:val="2186A56A"/>
    <w:rsid w:val="2188A1DC"/>
    <w:rsid w:val="218970D9"/>
    <w:rsid w:val="218B376A"/>
    <w:rsid w:val="218BBA3E"/>
    <w:rsid w:val="218C536A"/>
    <w:rsid w:val="218E1B11"/>
    <w:rsid w:val="218E3866"/>
    <w:rsid w:val="218F5876"/>
    <w:rsid w:val="218F797C"/>
    <w:rsid w:val="218F9FDA"/>
    <w:rsid w:val="218FB6D0"/>
    <w:rsid w:val="21917D83"/>
    <w:rsid w:val="2191ABE0"/>
    <w:rsid w:val="2191D39A"/>
    <w:rsid w:val="2191EF78"/>
    <w:rsid w:val="21931126"/>
    <w:rsid w:val="21935AD3"/>
    <w:rsid w:val="2196095E"/>
    <w:rsid w:val="2196A02B"/>
    <w:rsid w:val="219C2733"/>
    <w:rsid w:val="219C48D1"/>
    <w:rsid w:val="219C5317"/>
    <w:rsid w:val="219F33C0"/>
    <w:rsid w:val="219F75C8"/>
    <w:rsid w:val="21A00AB7"/>
    <w:rsid w:val="21A0B8CC"/>
    <w:rsid w:val="21A13B68"/>
    <w:rsid w:val="21ACB9FA"/>
    <w:rsid w:val="21ADE7CD"/>
    <w:rsid w:val="21AEFB7B"/>
    <w:rsid w:val="21AF31B4"/>
    <w:rsid w:val="21AF5FCD"/>
    <w:rsid w:val="21AF6D54"/>
    <w:rsid w:val="21AFFD09"/>
    <w:rsid w:val="21B1A336"/>
    <w:rsid w:val="21B1E8A3"/>
    <w:rsid w:val="21B2D18F"/>
    <w:rsid w:val="21B2D9C3"/>
    <w:rsid w:val="21B339CA"/>
    <w:rsid w:val="21B3BA30"/>
    <w:rsid w:val="21B655EE"/>
    <w:rsid w:val="21B94AA1"/>
    <w:rsid w:val="21BA5DA1"/>
    <w:rsid w:val="21BA8F13"/>
    <w:rsid w:val="21BB55BC"/>
    <w:rsid w:val="21BD94E0"/>
    <w:rsid w:val="21BE00ED"/>
    <w:rsid w:val="21BEC25D"/>
    <w:rsid w:val="21C16A0B"/>
    <w:rsid w:val="21C2CD3E"/>
    <w:rsid w:val="21C2EBE2"/>
    <w:rsid w:val="21C321D6"/>
    <w:rsid w:val="21C98B61"/>
    <w:rsid w:val="21C9BF68"/>
    <w:rsid w:val="21CCB78B"/>
    <w:rsid w:val="21CEC6BA"/>
    <w:rsid w:val="21CED9AE"/>
    <w:rsid w:val="21CF78EC"/>
    <w:rsid w:val="21D245FB"/>
    <w:rsid w:val="21D30E53"/>
    <w:rsid w:val="21D48A6B"/>
    <w:rsid w:val="21D4F71B"/>
    <w:rsid w:val="21D5BA77"/>
    <w:rsid w:val="21D5FA73"/>
    <w:rsid w:val="21D88008"/>
    <w:rsid w:val="21D94149"/>
    <w:rsid w:val="21D95020"/>
    <w:rsid w:val="21DADDB2"/>
    <w:rsid w:val="21DD16FA"/>
    <w:rsid w:val="21DDF3C4"/>
    <w:rsid w:val="21E1C27A"/>
    <w:rsid w:val="21E23820"/>
    <w:rsid w:val="21E271CA"/>
    <w:rsid w:val="21E28521"/>
    <w:rsid w:val="21E2DFDF"/>
    <w:rsid w:val="21E3F435"/>
    <w:rsid w:val="21E52BE6"/>
    <w:rsid w:val="21E6A2BB"/>
    <w:rsid w:val="21E6E2C4"/>
    <w:rsid w:val="21E82DDA"/>
    <w:rsid w:val="21E87F24"/>
    <w:rsid w:val="21E97456"/>
    <w:rsid w:val="21EBB375"/>
    <w:rsid w:val="21EBBFBD"/>
    <w:rsid w:val="21ED057B"/>
    <w:rsid w:val="21EE8E6C"/>
    <w:rsid w:val="21EFD89C"/>
    <w:rsid w:val="21F00045"/>
    <w:rsid w:val="21F1E895"/>
    <w:rsid w:val="21F2733D"/>
    <w:rsid w:val="21F3615C"/>
    <w:rsid w:val="21F40035"/>
    <w:rsid w:val="21F64E1B"/>
    <w:rsid w:val="21F690EB"/>
    <w:rsid w:val="21FA373F"/>
    <w:rsid w:val="21FECB73"/>
    <w:rsid w:val="21FED694"/>
    <w:rsid w:val="22017FB8"/>
    <w:rsid w:val="2202225E"/>
    <w:rsid w:val="2202566B"/>
    <w:rsid w:val="22035F84"/>
    <w:rsid w:val="220377C6"/>
    <w:rsid w:val="22045B78"/>
    <w:rsid w:val="22048C58"/>
    <w:rsid w:val="2205ADDB"/>
    <w:rsid w:val="2205D121"/>
    <w:rsid w:val="22094B67"/>
    <w:rsid w:val="2209881A"/>
    <w:rsid w:val="220A1543"/>
    <w:rsid w:val="220BFE79"/>
    <w:rsid w:val="220C25C2"/>
    <w:rsid w:val="220E2D5F"/>
    <w:rsid w:val="220F23A8"/>
    <w:rsid w:val="220FB467"/>
    <w:rsid w:val="22114C7D"/>
    <w:rsid w:val="22114EFC"/>
    <w:rsid w:val="2212A9C6"/>
    <w:rsid w:val="2214272A"/>
    <w:rsid w:val="22144895"/>
    <w:rsid w:val="22152558"/>
    <w:rsid w:val="221550A7"/>
    <w:rsid w:val="22166E68"/>
    <w:rsid w:val="2218F20D"/>
    <w:rsid w:val="2219DB2B"/>
    <w:rsid w:val="221E3F24"/>
    <w:rsid w:val="221EBB0A"/>
    <w:rsid w:val="221ED016"/>
    <w:rsid w:val="221FAC6A"/>
    <w:rsid w:val="2221F023"/>
    <w:rsid w:val="22236CD8"/>
    <w:rsid w:val="22243B5A"/>
    <w:rsid w:val="222452B0"/>
    <w:rsid w:val="2226699C"/>
    <w:rsid w:val="222673E8"/>
    <w:rsid w:val="222B07E1"/>
    <w:rsid w:val="222C658C"/>
    <w:rsid w:val="222FB312"/>
    <w:rsid w:val="2230A982"/>
    <w:rsid w:val="223395CC"/>
    <w:rsid w:val="2233D691"/>
    <w:rsid w:val="2236A6B9"/>
    <w:rsid w:val="2237EF71"/>
    <w:rsid w:val="2239B008"/>
    <w:rsid w:val="223A53A0"/>
    <w:rsid w:val="223C6837"/>
    <w:rsid w:val="223C72FE"/>
    <w:rsid w:val="223ECC0E"/>
    <w:rsid w:val="223FE841"/>
    <w:rsid w:val="2240574A"/>
    <w:rsid w:val="2243CD83"/>
    <w:rsid w:val="224DF3DA"/>
    <w:rsid w:val="224E46EC"/>
    <w:rsid w:val="2252013F"/>
    <w:rsid w:val="22534518"/>
    <w:rsid w:val="22534576"/>
    <w:rsid w:val="22578001"/>
    <w:rsid w:val="225817E7"/>
    <w:rsid w:val="22582383"/>
    <w:rsid w:val="22591F5E"/>
    <w:rsid w:val="2259F1D6"/>
    <w:rsid w:val="225C1AE6"/>
    <w:rsid w:val="225F4DEA"/>
    <w:rsid w:val="225FE754"/>
    <w:rsid w:val="2262EBB9"/>
    <w:rsid w:val="2264B0EC"/>
    <w:rsid w:val="2264F0B1"/>
    <w:rsid w:val="226588F7"/>
    <w:rsid w:val="226683B3"/>
    <w:rsid w:val="22671122"/>
    <w:rsid w:val="226BCA19"/>
    <w:rsid w:val="226CEEB5"/>
    <w:rsid w:val="2270FC33"/>
    <w:rsid w:val="2276AA61"/>
    <w:rsid w:val="2277BAC5"/>
    <w:rsid w:val="2277C5E4"/>
    <w:rsid w:val="2279A471"/>
    <w:rsid w:val="227AC93C"/>
    <w:rsid w:val="227E12BC"/>
    <w:rsid w:val="227F52A8"/>
    <w:rsid w:val="2280F65E"/>
    <w:rsid w:val="2283B9B3"/>
    <w:rsid w:val="2283F909"/>
    <w:rsid w:val="2284E0F5"/>
    <w:rsid w:val="2285F32B"/>
    <w:rsid w:val="228647CE"/>
    <w:rsid w:val="22868C91"/>
    <w:rsid w:val="228855E8"/>
    <w:rsid w:val="2288D2BA"/>
    <w:rsid w:val="228D8E1B"/>
    <w:rsid w:val="228E9A44"/>
    <w:rsid w:val="228EA827"/>
    <w:rsid w:val="228EB321"/>
    <w:rsid w:val="228F5169"/>
    <w:rsid w:val="228F63C6"/>
    <w:rsid w:val="22918544"/>
    <w:rsid w:val="2294488C"/>
    <w:rsid w:val="22946D70"/>
    <w:rsid w:val="2295B6E8"/>
    <w:rsid w:val="2295F311"/>
    <w:rsid w:val="2296A1F9"/>
    <w:rsid w:val="22990C5A"/>
    <w:rsid w:val="22994307"/>
    <w:rsid w:val="229A4BD9"/>
    <w:rsid w:val="229AFF71"/>
    <w:rsid w:val="229BDEE8"/>
    <w:rsid w:val="229C2A9E"/>
    <w:rsid w:val="229E1079"/>
    <w:rsid w:val="229E7851"/>
    <w:rsid w:val="229EB747"/>
    <w:rsid w:val="22A0B538"/>
    <w:rsid w:val="22A1685D"/>
    <w:rsid w:val="22A1E98E"/>
    <w:rsid w:val="22A2548F"/>
    <w:rsid w:val="22A2897E"/>
    <w:rsid w:val="22A4F2B9"/>
    <w:rsid w:val="22A5ED84"/>
    <w:rsid w:val="22A79DD2"/>
    <w:rsid w:val="22A7E79A"/>
    <w:rsid w:val="22A9AB8B"/>
    <w:rsid w:val="22AC434B"/>
    <w:rsid w:val="22ACFFFF"/>
    <w:rsid w:val="22B37810"/>
    <w:rsid w:val="22B4631C"/>
    <w:rsid w:val="22B491A4"/>
    <w:rsid w:val="22B4E6A9"/>
    <w:rsid w:val="22B7B172"/>
    <w:rsid w:val="22B82251"/>
    <w:rsid w:val="22BB1DA9"/>
    <w:rsid w:val="22BCF6B5"/>
    <w:rsid w:val="22BDF09A"/>
    <w:rsid w:val="22C0202F"/>
    <w:rsid w:val="22C22D16"/>
    <w:rsid w:val="22C3529C"/>
    <w:rsid w:val="22C3D4A8"/>
    <w:rsid w:val="22C48141"/>
    <w:rsid w:val="22C5ACE4"/>
    <w:rsid w:val="22C601D1"/>
    <w:rsid w:val="22C782DD"/>
    <w:rsid w:val="22C7C938"/>
    <w:rsid w:val="22C9C066"/>
    <w:rsid w:val="22CA21A8"/>
    <w:rsid w:val="22CC9E59"/>
    <w:rsid w:val="22D07C10"/>
    <w:rsid w:val="22D09281"/>
    <w:rsid w:val="22D092A8"/>
    <w:rsid w:val="22D15597"/>
    <w:rsid w:val="22D25EDC"/>
    <w:rsid w:val="22D373F5"/>
    <w:rsid w:val="22D3AC9D"/>
    <w:rsid w:val="22D3F4A6"/>
    <w:rsid w:val="22D436C3"/>
    <w:rsid w:val="22D580E1"/>
    <w:rsid w:val="22D6B1BC"/>
    <w:rsid w:val="22D7B339"/>
    <w:rsid w:val="22D96DE9"/>
    <w:rsid w:val="22D9F362"/>
    <w:rsid w:val="22DAD4B8"/>
    <w:rsid w:val="22DD435A"/>
    <w:rsid w:val="22DF6890"/>
    <w:rsid w:val="22E1E744"/>
    <w:rsid w:val="22E2B45C"/>
    <w:rsid w:val="22E32613"/>
    <w:rsid w:val="22E41C51"/>
    <w:rsid w:val="22E42355"/>
    <w:rsid w:val="22E54140"/>
    <w:rsid w:val="22E59C38"/>
    <w:rsid w:val="22E8E565"/>
    <w:rsid w:val="22E8FEF6"/>
    <w:rsid w:val="22E95B74"/>
    <w:rsid w:val="22E9F0FB"/>
    <w:rsid w:val="22EC3695"/>
    <w:rsid w:val="22ECAA3A"/>
    <w:rsid w:val="22EE7E91"/>
    <w:rsid w:val="22EF36CE"/>
    <w:rsid w:val="22EF3C50"/>
    <w:rsid w:val="22EF7AEB"/>
    <w:rsid w:val="22F88A3F"/>
    <w:rsid w:val="22F9617F"/>
    <w:rsid w:val="22FA99EC"/>
    <w:rsid w:val="22FB4F0B"/>
    <w:rsid w:val="22FBB27A"/>
    <w:rsid w:val="22FDA4B2"/>
    <w:rsid w:val="22FDE374"/>
    <w:rsid w:val="22FE10AE"/>
    <w:rsid w:val="22FF1253"/>
    <w:rsid w:val="22FFF71D"/>
    <w:rsid w:val="23010725"/>
    <w:rsid w:val="23017086"/>
    <w:rsid w:val="2301BAAA"/>
    <w:rsid w:val="2301BD82"/>
    <w:rsid w:val="2301D3FA"/>
    <w:rsid w:val="2302F1FE"/>
    <w:rsid w:val="23038945"/>
    <w:rsid w:val="2303C5FE"/>
    <w:rsid w:val="23067463"/>
    <w:rsid w:val="230A307A"/>
    <w:rsid w:val="230B70A9"/>
    <w:rsid w:val="230BF579"/>
    <w:rsid w:val="230C6870"/>
    <w:rsid w:val="230C9AA5"/>
    <w:rsid w:val="230ED912"/>
    <w:rsid w:val="2314F156"/>
    <w:rsid w:val="2315CA7C"/>
    <w:rsid w:val="23173AE6"/>
    <w:rsid w:val="23190DA5"/>
    <w:rsid w:val="2319BB2F"/>
    <w:rsid w:val="231C8A6E"/>
    <w:rsid w:val="2322D8C1"/>
    <w:rsid w:val="23237EC5"/>
    <w:rsid w:val="23238EFE"/>
    <w:rsid w:val="2323B198"/>
    <w:rsid w:val="232670DD"/>
    <w:rsid w:val="2326EFB8"/>
    <w:rsid w:val="232B61F9"/>
    <w:rsid w:val="232C3A5E"/>
    <w:rsid w:val="232DC23C"/>
    <w:rsid w:val="232DD6F6"/>
    <w:rsid w:val="233B17EC"/>
    <w:rsid w:val="2340D5C7"/>
    <w:rsid w:val="2342B372"/>
    <w:rsid w:val="23466197"/>
    <w:rsid w:val="2348641E"/>
    <w:rsid w:val="2348CAA7"/>
    <w:rsid w:val="234987F0"/>
    <w:rsid w:val="234AD1EC"/>
    <w:rsid w:val="234F9239"/>
    <w:rsid w:val="235019BB"/>
    <w:rsid w:val="23510F57"/>
    <w:rsid w:val="2352A366"/>
    <w:rsid w:val="2352F953"/>
    <w:rsid w:val="23575E2B"/>
    <w:rsid w:val="2357766E"/>
    <w:rsid w:val="235959B1"/>
    <w:rsid w:val="235AEC2E"/>
    <w:rsid w:val="235C33B7"/>
    <w:rsid w:val="235DDAE3"/>
    <w:rsid w:val="2363DAD2"/>
    <w:rsid w:val="23643D7D"/>
    <w:rsid w:val="2364A70A"/>
    <w:rsid w:val="23655435"/>
    <w:rsid w:val="2367D9A0"/>
    <w:rsid w:val="23686685"/>
    <w:rsid w:val="236BF05D"/>
    <w:rsid w:val="236DF5BC"/>
    <w:rsid w:val="236E9E31"/>
    <w:rsid w:val="236ECACE"/>
    <w:rsid w:val="2371EB54"/>
    <w:rsid w:val="23720C01"/>
    <w:rsid w:val="2373458D"/>
    <w:rsid w:val="2375C3EC"/>
    <w:rsid w:val="23767400"/>
    <w:rsid w:val="23768572"/>
    <w:rsid w:val="23783606"/>
    <w:rsid w:val="23797F76"/>
    <w:rsid w:val="2379EC86"/>
    <w:rsid w:val="237AEF9A"/>
    <w:rsid w:val="2380183C"/>
    <w:rsid w:val="23817706"/>
    <w:rsid w:val="2383DD9D"/>
    <w:rsid w:val="2383DE35"/>
    <w:rsid w:val="2385A84C"/>
    <w:rsid w:val="23862AAB"/>
    <w:rsid w:val="23865A44"/>
    <w:rsid w:val="23867286"/>
    <w:rsid w:val="238921BF"/>
    <w:rsid w:val="238C46AC"/>
    <w:rsid w:val="238E1E23"/>
    <w:rsid w:val="238E53CE"/>
    <w:rsid w:val="23921DFB"/>
    <w:rsid w:val="2392F19E"/>
    <w:rsid w:val="23941BF0"/>
    <w:rsid w:val="23945D58"/>
    <w:rsid w:val="2397EECB"/>
    <w:rsid w:val="2399DB8D"/>
    <w:rsid w:val="239B924A"/>
    <w:rsid w:val="239DBE1C"/>
    <w:rsid w:val="239E4888"/>
    <w:rsid w:val="239E71D3"/>
    <w:rsid w:val="239EB021"/>
    <w:rsid w:val="239EBB90"/>
    <w:rsid w:val="23A3D647"/>
    <w:rsid w:val="23A53371"/>
    <w:rsid w:val="23A66718"/>
    <w:rsid w:val="23AA50F5"/>
    <w:rsid w:val="23AB92F7"/>
    <w:rsid w:val="23ABD33E"/>
    <w:rsid w:val="23AC176A"/>
    <w:rsid w:val="23AC999A"/>
    <w:rsid w:val="23AD71AA"/>
    <w:rsid w:val="23AE79E7"/>
    <w:rsid w:val="23AF25DF"/>
    <w:rsid w:val="23B1EB40"/>
    <w:rsid w:val="23B31E5E"/>
    <w:rsid w:val="23B3EAEB"/>
    <w:rsid w:val="23B3ECC7"/>
    <w:rsid w:val="23B4C568"/>
    <w:rsid w:val="23B57A12"/>
    <w:rsid w:val="23B737EC"/>
    <w:rsid w:val="23B83066"/>
    <w:rsid w:val="23B8F38A"/>
    <w:rsid w:val="23B94EE5"/>
    <w:rsid w:val="23B9D6A0"/>
    <w:rsid w:val="23BA5E22"/>
    <w:rsid w:val="23BB3BAD"/>
    <w:rsid w:val="23BD42C1"/>
    <w:rsid w:val="23BFFBC6"/>
    <w:rsid w:val="23C0A11A"/>
    <w:rsid w:val="23C0F473"/>
    <w:rsid w:val="23C26B2C"/>
    <w:rsid w:val="23C379AB"/>
    <w:rsid w:val="23C3839E"/>
    <w:rsid w:val="23C38A62"/>
    <w:rsid w:val="23C47F67"/>
    <w:rsid w:val="23C5B6FD"/>
    <w:rsid w:val="23C5DED0"/>
    <w:rsid w:val="23C5EAA8"/>
    <w:rsid w:val="23C63B37"/>
    <w:rsid w:val="23C9A6FA"/>
    <w:rsid w:val="23CAD910"/>
    <w:rsid w:val="23CB3368"/>
    <w:rsid w:val="23CDF345"/>
    <w:rsid w:val="23CF374D"/>
    <w:rsid w:val="23CF79BA"/>
    <w:rsid w:val="23D13D81"/>
    <w:rsid w:val="23D19595"/>
    <w:rsid w:val="23D1AC35"/>
    <w:rsid w:val="23D81757"/>
    <w:rsid w:val="23DA72E9"/>
    <w:rsid w:val="23DAFC77"/>
    <w:rsid w:val="23DCC314"/>
    <w:rsid w:val="23DCC4DE"/>
    <w:rsid w:val="23DCD50D"/>
    <w:rsid w:val="23DFE4E1"/>
    <w:rsid w:val="23E0831F"/>
    <w:rsid w:val="23E13D3B"/>
    <w:rsid w:val="23E1BCF5"/>
    <w:rsid w:val="23E2FF1B"/>
    <w:rsid w:val="23E60E6B"/>
    <w:rsid w:val="23E77BBD"/>
    <w:rsid w:val="23EA7C1A"/>
    <w:rsid w:val="23ECA99D"/>
    <w:rsid w:val="23EF7A56"/>
    <w:rsid w:val="23EF830E"/>
    <w:rsid w:val="23EFCEF6"/>
    <w:rsid w:val="23F197EC"/>
    <w:rsid w:val="23F1D143"/>
    <w:rsid w:val="23F4BFDA"/>
    <w:rsid w:val="23F4DB8C"/>
    <w:rsid w:val="23F8A6FA"/>
    <w:rsid w:val="23FB1782"/>
    <w:rsid w:val="23FBA53A"/>
    <w:rsid w:val="23FFAEE3"/>
    <w:rsid w:val="24014229"/>
    <w:rsid w:val="24017AE1"/>
    <w:rsid w:val="240196D4"/>
    <w:rsid w:val="2403935F"/>
    <w:rsid w:val="24050599"/>
    <w:rsid w:val="2405644E"/>
    <w:rsid w:val="24057E22"/>
    <w:rsid w:val="240AAA30"/>
    <w:rsid w:val="240F19D4"/>
    <w:rsid w:val="240F8ECB"/>
    <w:rsid w:val="24106975"/>
    <w:rsid w:val="24113BCF"/>
    <w:rsid w:val="24118DFE"/>
    <w:rsid w:val="24136F3B"/>
    <w:rsid w:val="2413F392"/>
    <w:rsid w:val="2414CA19"/>
    <w:rsid w:val="24152424"/>
    <w:rsid w:val="2416298F"/>
    <w:rsid w:val="241AAF95"/>
    <w:rsid w:val="241ABE2A"/>
    <w:rsid w:val="241AE1A7"/>
    <w:rsid w:val="241BA8A6"/>
    <w:rsid w:val="241BDDAD"/>
    <w:rsid w:val="242051FE"/>
    <w:rsid w:val="24220A0F"/>
    <w:rsid w:val="2424D347"/>
    <w:rsid w:val="2424E095"/>
    <w:rsid w:val="2426C769"/>
    <w:rsid w:val="2426E6DA"/>
    <w:rsid w:val="242893E6"/>
    <w:rsid w:val="242A4DA8"/>
    <w:rsid w:val="242AEFE4"/>
    <w:rsid w:val="242DB473"/>
    <w:rsid w:val="242E2B3C"/>
    <w:rsid w:val="242E4F0D"/>
    <w:rsid w:val="242EECC5"/>
    <w:rsid w:val="242F2896"/>
    <w:rsid w:val="24303359"/>
    <w:rsid w:val="2430D327"/>
    <w:rsid w:val="24310F09"/>
    <w:rsid w:val="2431C8D9"/>
    <w:rsid w:val="24330E55"/>
    <w:rsid w:val="2435453E"/>
    <w:rsid w:val="24358F46"/>
    <w:rsid w:val="2435A340"/>
    <w:rsid w:val="2436C1BD"/>
    <w:rsid w:val="24375863"/>
    <w:rsid w:val="2437A362"/>
    <w:rsid w:val="24380FBF"/>
    <w:rsid w:val="243C1634"/>
    <w:rsid w:val="243F9EDF"/>
    <w:rsid w:val="244010B6"/>
    <w:rsid w:val="24404AB2"/>
    <w:rsid w:val="24429457"/>
    <w:rsid w:val="2443D71F"/>
    <w:rsid w:val="24454712"/>
    <w:rsid w:val="24459E89"/>
    <w:rsid w:val="2445FA8A"/>
    <w:rsid w:val="244625DC"/>
    <w:rsid w:val="2447407C"/>
    <w:rsid w:val="2449098D"/>
    <w:rsid w:val="244C77E8"/>
    <w:rsid w:val="244D5870"/>
    <w:rsid w:val="244EBF04"/>
    <w:rsid w:val="245095C9"/>
    <w:rsid w:val="2450E0C0"/>
    <w:rsid w:val="24512D91"/>
    <w:rsid w:val="245360D5"/>
    <w:rsid w:val="24548569"/>
    <w:rsid w:val="245914F1"/>
    <w:rsid w:val="24595816"/>
    <w:rsid w:val="245B96DD"/>
    <w:rsid w:val="245C740D"/>
    <w:rsid w:val="245F5CF1"/>
    <w:rsid w:val="2461EA38"/>
    <w:rsid w:val="2462C227"/>
    <w:rsid w:val="24651AD3"/>
    <w:rsid w:val="24685AD3"/>
    <w:rsid w:val="2468F624"/>
    <w:rsid w:val="246FF1C2"/>
    <w:rsid w:val="247051C6"/>
    <w:rsid w:val="2471429B"/>
    <w:rsid w:val="2472FCA6"/>
    <w:rsid w:val="24758BA0"/>
    <w:rsid w:val="2477335F"/>
    <w:rsid w:val="24773453"/>
    <w:rsid w:val="2477CB7D"/>
    <w:rsid w:val="24791ABF"/>
    <w:rsid w:val="247A433B"/>
    <w:rsid w:val="247A6A6F"/>
    <w:rsid w:val="247B8334"/>
    <w:rsid w:val="247BAB70"/>
    <w:rsid w:val="247C7ABB"/>
    <w:rsid w:val="247CA890"/>
    <w:rsid w:val="247F3436"/>
    <w:rsid w:val="247FAD2D"/>
    <w:rsid w:val="247FAFE9"/>
    <w:rsid w:val="2480F53B"/>
    <w:rsid w:val="24853E18"/>
    <w:rsid w:val="2488F401"/>
    <w:rsid w:val="248B089A"/>
    <w:rsid w:val="248B265E"/>
    <w:rsid w:val="248C89A3"/>
    <w:rsid w:val="248D1025"/>
    <w:rsid w:val="248D8844"/>
    <w:rsid w:val="248F88BB"/>
    <w:rsid w:val="24908D6B"/>
    <w:rsid w:val="2492CBC6"/>
    <w:rsid w:val="2492DB39"/>
    <w:rsid w:val="2492EF12"/>
    <w:rsid w:val="2495A040"/>
    <w:rsid w:val="24991B4F"/>
    <w:rsid w:val="249A2921"/>
    <w:rsid w:val="249DDF53"/>
    <w:rsid w:val="24A0654D"/>
    <w:rsid w:val="24A08E63"/>
    <w:rsid w:val="24A0A281"/>
    <w:rsid w:val="24A3B591"/>
    <w:rsid w:val="24A4E3EA"/>
    <w:rsid w:val="24A4EC1E"/>
    <w:rsid w:val="24A6599A"/>
    <w:rsid w:val="24A820A9"/>
    <w:rsid w:val="24AB7235"/>
    <w:rsid w:val="24AC121C"/>
    <w:rsid w:val="24ADD1E7"/>
    <w:rsid w:val="24AE7E63"/>
    <w:rsid w:val="24B06B36"/>
    <w:rsid w:val="24B06BEE"/>
    <w:rsid w:val="24B0EB13"/>
    <w:rsid w:val="24B18D98"/>
    <w:rsid w:val="24B26D50"/>
    <w:rsid w:val="24B2D25D"/>
    <w:rsid w:val="24B3499A"/>
    <w:rsid w:val="24B5A36B"/>
    <w:rsid w:val="24B5CCE4"/>
    <w:rsid w:val="24B6A8A3"/>
    <w:rsid w:val="24B85B9C"/>
    <w:rsid w:val="24B9021C"/>
    <w:rsid w:val="24BEDC46"/>
    <w:rsid w:val="24BF0159"/>
    <w:rsid w:val="24BFEE25"/>
    <w:rsid w:val="24C0669C"/>
    <w:rsid w:val="24C15BD0"/>
    <w:rsid w:val="24C1B569"/>
    <w:rsid w:val="24C35871"/>
    <w:rsid w:val="24C5DA89"/>
    <w:rsid w:val="24C5E4F7"/>
    <w:rsid w:val="24C94C8E"/>
    <w:rsid w:val="24CA7421"/>
    <w:rsid w:val="24CB245C"/>
    <w:rsid w:val="24CBB7AF"/>
    <w:rsid w:val="24CEDD30"/>
    <w:rsid w:val="24D07566"/>
    <w:rsid w:val="24D0A5E2"/>
    <w:rsid w:val="24D1C074"/>
    <w:rsid w:val="24D2B8AF"/>
    <w:rsid w:val="24D38345"/>
    <w:rsid w:val="24D4DBFE"/>
    <w:rsid w:val="24D73E41"/>
    <w:rsid w:val="24D7E792"/>
    <w:rsid w:val="24D9D2DD"/>
    <w:rsid w:val="24DA64F9"/>
    <w:rsid w:val="24DD56A3"/>
    <w:rsid w:val="24DD81EE"/>
    <w:rsid w:val="24DE37C0"/>
    <w:rsid w:val="24DE4E7A"/>
    <w:rsid w:val="24DF55F7"/>
    <w:rsid w:val="24E02053"/>
    <w:rsid w:val="24E0872F"/>
    <w:rsid w:val="24E0D35D"/>
    <w:rsid w:val="24E31487"/>
    <w:rsid w:val="24E34919"/>
    <w:rsid w:val="24E4FAB7"/>
    <w:rsid w:val="24E62038"/>
    <w:rsid w:val="24E65CF9"/>
    <w:rsid w:val="24E9AF29"/>
    <w:rsid w:val="24EA752D"/>
    <w:rsid w:val="24F0920C"/>
    <w:rsid w:val="24F25766"/>
    <w:rsid w:val="24F527C5"/>
    <w:rsid w:val="24F57794"/>
    <w:rsid w:val="24F8BDEC"/>
    <w:rsid w:val="24F9D294"/>
    <w:rsid w:val="24FAFEDD"/>
    <w:rsid w:val="24FCA363"/>
    <w:rsid w:val="24FCBC7F"/>
    <w:rsid w:val="24FD55A9"/>
    <w:rsid w:val="24FF7C27"/>
    <w:rsid w:val="24FFD6F6"/>
    <w:rsid w:val="25016113"/>
    <w:rsid w:val="25027057"/>
    <w:rsid w:val="250483F5"/>
    <w:rsid w:val="2509D194"/>
    <w:rsid w:val="250A9B2F"/>
    <w:rsid w:val="250BED86"/>
    <w:rsid w:val="250DE742"/>
    <w:rsid w:val="250F26B2"/>
    <w:rsid w:val="250F7704"/>
    <w:rsid w:val="2510D363"/>
    <w:rsid w:val="2515A96B"/>
    <w:rsid w:val="25164956"/>
    <w:rsid w:val="2516B97E"/>
    <w:rsid w:val="2518D289"/>
    <w:rsid w:val="2518F0AA"/>
    <w:rsid w:val="251CE9EA"/>
    <w:rsid w:val="251E0467"/>
    <w:rsid w:val="251F1D05"/>
    <w:rsid w:val="25209905"/>
    <w:rsid w:val="252316F8"/>
    <w:rsid w:val="2524EC04"/>
    <w:rsid w:val="25278D34"/>
    <w:rsid w:val="25289190"/>
    <w:rsid w:val="25297D78"/>
    <w:rsid w:val="252A66D1"/>
    <w:rsid w:val="252BD8EC"/>
    <w:rsid w:val="252FB5A8"/>
    <w:rsid w:val="25302034"/>
    <w:rsid w:val="25314089"/>
    <w:rsid w:val="2532B82D"/>
    <w:rsid w:val="2532FCA4"/>
    <w:rsid w:val="2534D54E"/>
    <w:rsid w:val="2534F4C1"/>
    <w:rsid w:val="25377EFC"/>
    <w:rsid w:val="253BDF65"/>
    <w:rsid w:val="253BE0EA"/>
    <w:rsid w:val="253C773E"/>
    <w:rsid w:val="253EA45A"/>
    <w:rsid w:val="2540473B"/>
    <w:rsid w:val="25409ABB"/>
    <w:rsid w:val="2543024B"/>
    <w:rsid w:val="2543E1A2"/>
    <w:rsid w:val="254404CC"/>
    <w:rsid w:val="2545C741"/>
    <w:rsid w:val="25465BB0"/>
    <w:rsid w:val="2546626D"/>
    <w:rsid w:val="254A3063"/>
    <w:rsid w:val="254CD998"/>
    <w:rsid w:val="254E1A64"/>
    <w:rsid w:val="254EC9D1"/>
    <w:rsid w:val="255142D5"/>
    <w:rsid w:val="255176B0"/>
    <w:rsid w:val="255426CF"/>
    <w:rsid w:val="255461FF"/>
    <w:rsid w:val="25567B35"/>
    <w:rsid w:val="255C06D1"/>
    <w:rsid w:val="255C440B"/>
    <w:rsid w:val="255DF88C"/>
    <w:rsid w:val="255FAB11"/>
    <w:rsid w:val="25601CD7"/>
    <w:rsid w:val="256199F0"/>
    <w:rsid w:val="2562470D"/>
    <w:rsid w:val="25632C71"/>
    <w:rsid w:val="25646114"/>
    <w:rsid w:val="2564C70D"/>
    <w:rsid w:val="2565BF39"/>
    <w:rsid w:val="25663034"/>
    <w:rsid w:val="25663CF2"/>
    <w:rsid w:val="256841E7"/>
    <w:rsid w:val="25689354"/>
    <w:rsid w:val="2569FD68"/>
    <w:rsid w:val="256AA5F9"/>
    <w:rsid w:val="256DF9E7"/>
    <w:rsid w:val="256E0F7F"/>
    <w:rsid w:val="256F3AB0"/>
    <w:rsid w:val="256FC2BC"/>
    <w:rsid w:val="2570CBA8"/>
    <w:rsid w:val="25718814"/>
    <w:rsid w:val="25727E0E"/>
    <w:rsid w:val="257401DA"/>
    <w:rsid w:val="2576B917"/>
    <w:rsid w:val="257971AC"/>
    <w:rsid w:val="257982E4"/>
    <w:rsid w:val="257BA649"/>
    <w:rsid w:val="257DF083"/>
    <w:rsid w:val="257E6FEC"/>
    <w:rsid w:val="257F1E8D"/>
    <w:rsid w:val="2580AF1C"/>
    <w:rsid w:val="2582050B"/>
    <w:rsid w:val="25830B50"/>
    <w:rsid w:val="2583227F"/>
    <w:rsid w:val="258349C2"/>
    <w:rsid w:val="2584FBD2"/>
    <w:rsid w:val="25868214"/>
    <w:rsid w:val="2586E0CC"/>
    <w:rsid w:val="25878675"/>
    <w:rsid w:val="258818AE"/>
    <w:rsid w:val="2589E4EC"/>
    <w:rsid w:val="2589F5D8"/>
    <w:rsid w:val="258B5562"/>
    <w:rsid w:val="258B9E4B"/>
    <w:rsid w:val="258BC961"/>
    <w:rsid w:val="2590D9D4"/>
    <w:rsid w:val="25922B1C"/>
    <w:rsid w:val="25938196"/>
    <w:rsid w:val="25939CB3"/>
    <w:rsid w:val="25939EA1"/>
    <w:rsid w:val="2594C754"/>
    <w:rsid w:val="25965AD6"/>
    <w:rsid w:val="25995A5E"/>
    <w:rsid w:val="259A1469"/>
    <w:rsid w:val="259A5A04"/>
    <w:rsid w:val="259B78D0"/>
    <w:rsid w:val="259C3963"/>
    <w:rsid w:val="259C7B62"/>
    <w:rsid w:val="259E9060"/>
    <w:rsid w:val="259F125A"/>
    <w:rsid w:val="259F97B3"/>
    <w:rsid w:val="259FF612"/>
    <w:rsid w:val="25A1BA9C"/>
    <w:rsid w:val="25A3CD62"/>
    <w:rsid w:val="25A3F7FF"/>
    <w:rsid w:val="25A52F0F"/>
    <w:rsid w:val="25A78CF0"/>
    <w:rsid w:val="25A8CDE6"/>
    <w:rsid w:val="25AACE56"/>
    <w:rsid w:val="25ACAA6B"/>
    <w:rsid w:val="25ACAC4C"/>
    <w:rsid w:val="25AE3869"/>
    <w:rsid w:val="25AE3939"/>
    <w:rsid w:val="25AF1283"/>
    <w:rsid w:val="25B38FCF"/>
    <w:rsid w:val="25B5539C"/>
    <w:rsid w:val="25B65FAE"/>
    <w:rsid w:val="25B7BF82"/>
    <w:rsid w:val="25BA8303"/>
    <w:rsid w:val="25BC7FD9"/>
    <w:rsid w:val="25BE0879"/>
    <w:rsid w:val="25C03A06"/>
    <w:rsid w:val="25C0E9F3"/>
    <w:rsid w:val="25C23419"/>
    <w:rsid w:val="25C4A76D"/>
    <w:rsid w:val="25C6189D"/>
    <w:rsid w:val="25C744C5"/>
    <w:rsid w:val="25C8B97F"/>
    <w:rsid w:val="25C8CBB7"/>
    <w:rsid w:val="25CB911F"/>
    <w:rsid w:val="25CE33A3"/>
    <w:rsid w:val="25D44B0D"/>
    <w:rsid w:val="25DCD016"/>
    <w:rsid w:val="25DD5FD2"/>
    <w:rsid w:val="25DE1881"/>
    <w:rsid w:val="25DF1511"/>
    <w:rsid w:val="25DF7B64"/>
    <w:rsid w:val="25E2F395"/>
    <w:rsid w:val="25E43C60"/>
    <w:rsid w:val="25E676C6"/>
    <w:rsid w:val="25E6B886"/>
    <w:rsid w:val="25E91223"/>
    <w:rsid w:val="25E953FF"/>
    <w:rsid w:val="25E9D7B8"/>
    <w:rsid w:val="25EA2451"/>
    <w:rsid w:val="25EB73DA"/>
    <w:rsid w:val="25EBA545"/>
    <w:rsid w:val="25EE3CB4"/>
    <w:rsid w:val="25EF063B"/>
    <w:rsid w:val="25F14480"/>
    <w:rsid w:val="25F1B61F"/>
    <w:rsid w:val="25F2EE2A"/>
    <w:rsid w:val="25F39A44"/>
    <w:rsid w:val="25F418E1"/>
    <w:rsid w:val="25F41BCF"/>
    <w:rsid w:val="25F5CED7"/>
    <w:rsid w:val="25F5D807"/>
    <w:rsid w:val="25F5EE0A"/>
    <w:rsid w:val="25FAD175"/>
    <w:rsid w:val="25FC9191"/>
    <w:rsid w:val="25FD28A3"/>
    <w:rsid w:val="25FD97DF"/>
    <w:rsid w:val="25FE7827"/>
    <w:rsid w:val="2601F20E"/>
    <w:rsid w:val="26084F47"/>
    <w:rsid w:val="2608C576"/>
    <w:rsid w:val="260B1EC4"/>
    <w:rsid w:val="260D268B"/>
    <w:rsid w:val="260D790C"/>
    <w:rsid w:val="260E8F49"/>
    <w:rsid w:val="260EE951"/>
    <w:rsid w:val="260F28B0"/>
    <w:rsid w:val="26109864"/>
    <w:rsid w:val="2612D028"/>
    <w:rsid w:val="26171818"/>
    <w:rsid w:val="26175985"/>
    <w:rsid w:val="26192450"/>
    <w:rsid w:val="261F081D"/>
    <w:rsid w:val="26209290"/>
    <w:rsid w:val="26223D4E"/>
    <w:rsid w:val="26262610"/>
    <w:rsid w:val="26290AF9"/>
    <w:rsid w:val="262AFECD"/>
    <w:rsid w:val="262C4487"/>
    <w:rsid w:val="262C6256"/>
    <w:rsid w:val="262CC8F4"/>
    <w:rsid w:val="262D33A8"/>
    <w:rsid w:val="262D75EE"/>
    <w:rsid w:val="262E7311"/>
    <w:rsid w:val="26306AC9"/>
    <w:rsid w:val="26325A41"/>
    <w:rsid w:val="263290BE"/>
    <w:rsid w:val="26330958"/>
    <w:rsid w:val="2633F373"/>
    <w:rsid w:val="26355068"/>
    <w:rsid w:val="26359B3A"/>
    <w:rsid w:val="26396DBF"/>
    <w:rsid w:val="26397CFB"/>
    <w:rsid w:val="2639CD37"/>
    <w:rsid w:val="263AADF0"/>
    <w:rsid w:val="263ABC7E"/>
    <w:rsid w:val="263BBC47"/>
    <w:rsid w:val="263D0056"/>
    <w:rsid w:val="263D3D6E"/>
    <w:rsid w:val="263DC287"/>
    <w:rsid w:val="263E1377"/>
    <w:rsid w:val="263F47A4"/>
    <w:rsid w:val="26409E1D"/>
    <w:rsid w:val="2642DF8F"/>
    <w:rsid w:val="2645A8F3"/>
    <w:rsid w:val="26476D97"/>
    <w:rsid w:val="2649C8A6"/>
    <w:rsid w:val="264D706E"/>
    <w:rsid w:val="2650CC5A"/>
    <w:rsid w:val="26516138"/>
    <w:rsid w:val="2654C543"/>
    <w:rsid w:val="26566E63"/>
    <w:rsid w:val="2656890B"/>
    <w:rsid w:val="26580DBE"/>
    <w:rsid w:val="265B8D5A"/>
    <w:rsid w:val="265BD8CB"/>
    <w:rsid w:val="265F4AD4"/>
    <w:rsid w:val="26603084"/>
    <w:rsid w:val="2662F0AD"/>
    <w:rsid w:val="266771AC"/>
    <w:rsid w:val="26693C28"/>
    <w:rsid w:val="266AE9E0"/>
    <w:rsid w:val="266C0190"/>
    <w:rsid w:val="266C044C"/>
    <w:rsid w:val="266E009F"/>
    <w:rsid w:val="266F0F0F"/>
    <w:rsid w:val="267075CA"/>
    <w:rsid w:val="26712B6D"/>
    <w:rsid w:val="2673AA4F"/>
    <w:rsid w:val="2676C4B3"/>
    <w:rsid w:val="267773B8"/>
    <w:rsid w:val="267C1584"/>
    <w:rsid w:val="267FEBBE"/>
    <w:rsid w:val="26812EB9"/>
    <w:rsid w:val="26823F2D"/>
    <w:rsid w:val="26824CB7"/>
    <w:rsid w:val="268503F9"/>
    <w:rsid w:val="26856E57"/>
    <w:rsid w:val="26867CB4"/>
    <w:rsid w:val="268818D3"/>
    <w:rsid w:val="268B84DB"/>
    <w:rsid w:val="268B920B"/>
    <w:rsid w:val="268CAA31"/>
    <w:rsid w:val="268D0F45"/>
    <w:rsid w:val="2691027B"/>
    <w:rsid w:val="26914A56"/>
    <w:rsid w:val="269178C2"/>
    <w:rsid w:val="2695BF2E"/>
    <w:rsid w:val="269634A1"/>
    <w:rsid w:val="269869F7"/>
    <w:rsid w:val="26986B90"/>
    <w:rsid w:val="2698BAAE"/>
    <w:rsid w:val="2698D2F1"/>
    <w:rsid w:val="26999FB4"/>
    <w:rsid w:val="2699F7DA"/>
    <w:rsid w:val="269A01BB"/>
    <w:rsid w:val="269B88EE"/>
    <w:rsid w:val="269E7FF1"/>
    <w:rsid w:val="26A157E6"/>
    <w:rsid w:val="26A266A2"/>
    <w:rsid w:val="26A30550"/>
    <w:rsid w:val="26A558EE"/>
    <w:rsid w:val="26A7CE6E"/>
    <w:rsid w:val="26A7E51A"/>
    <w:rsid w:val="26A7E8CF"/>
    <w:rsid w:val="26A91D82"/>
    <w:rsid w:val="26AB1C30"/>
    <w:rsid w:val="26AB3122"/>
    <w:rsid w:val="26AC52A4"/>
    <w:rsid w:val="26AC8CF0"/>
    <w:rsid w:val="26AE32DC"/>
    <w:rsid w:val="26AF303B"/>
    <w:rsid w:val="26B05DB1"/>
    <w:rsid w:val="26B1F0B6"/>
    <w:rsid w:val="26B1F376"/>
    <w:rsid w:val="26B42DA1"/>
    <w:rsid w:val="26B4A868"/>
    <w:rsid w:val="26B55D95"/>
    <w:rsid w:val="26B581C2"/>
    <w:rsid w:val="26B65746"/>
    <w:rsid w:val="26B81836"/>
    <w:rsid w:val="26B99912"/>
    <w:rsid w:val="26B9CD35"/>
    <w:rsid w:val="26BA36E0"/>
    <w:rsid w:val="26BA483A"/>
    <w:rsid w:val="26BA5A0A"/>
    <w:rsid w:val="26BA82B5"/>
    <w:rsid w:val="26BD46B0"/>
    <w:rsid w:val="26BD7611"/>
    <w:rsid w:val="26BDB6BD"/>
    <w:rsid w:val="26BF503A"/>
    <w:rsid w:val="26C01F09"/>
    <w:rsid w:val="26C1BD9B"/>
    <w:rsid w:val="26C24AD7"/>
    <w:rsid w:val="26C56636"/>
    <w:rsid w:val="26C6018F"/>
    <w:rsid w:val="26C8B8ED"/>
    <w:rsid w:val="26C8E021"/>
    <w:rsid w:val="26CC2E4A"/>
    <w:rsid w:val="26CC6C39"/>
    <w:rsid w:val="26CF9DEA"/>
    <w:rsid w:val="26D2D146"/>
    <w:rsid w:val="26D4BDF6"/>
    <w:rsid w:val="26D52D89"/>
    <w:rsid w:val="26D547C6"/>
    <w:rsid w:val="26D5C3A0"/>
    <w:rsid w:val="26D672C9"/>
    <w:rsid w:val="26D85035"/>
    <w:rsid w:val="26D94755"/>
    <w:rsid w:val="26D99AB4"/>
    <w:rsid w:val="26D9B352"/>
    <w:rsid w:val="26DA03A7"/>
    <w:rsid w:val="26DACB4D"/>
    <w:rsid w:val="26DD9B02"/>
    <w:rsid w:val="26DF6FD5"/>
    <w:rsid w:val="26E16796"/>
    <w:rsid w:val="26E17457"/>
    <w:rsid w:val="26E20281"/>
    <w:rsid w:val="26E41D1F"/>
    <w:rsid w:val="26E5097A"/>
    <w:rsid w:val="26E8FD4C"/>
    <w:rsid w:val="26EA63C3"/>
    <w:rsid w:val="26EA9DD1"/>
    <w:rsid w:val="26EB5D99"/>
    <w:rsid w:val="26EBA3E2"/>
    <w:rsid w:val="26ECD4EC"/>
    <w:rsid w:val="26ED7412"/>
    <w:rsid w:val="26EDA014"/>
    <w:rsid w:val="26EF25B1"/>
    <w:rsid w:val="26EF5880"/>
    <w:rsid w:val="26EF6A7A"/>
    <w:rsid w:val="26EF7B54"/>
    <w:rsid w:val="26F156B7"/>
    <w:rsid w:val="26F264FC"/>
    <w:rsid w:val="26F60C14"/>
    <w:rsid w:val="26F6E2C4"/>
    <w:rsid w:val="26F717F4"/>
    <w:rsid w:val="26F7A7BE"/>
    <w:rsid w:val="26F8F53A"/>
    <w:rsid w:val="26F99C9A"/>
    <w:rsid w:val="26FAD136"/>
    <w:rsid w:val="26FB8A85"/>
    <w:rsid w:val="26FC46E4"/>
    <w:rsid w:val="26FCA509"/>
    <w:rsid w:val="26FEB23D"/>
    <w:rsid w:val="26FF34A4"/>
    <w:rsid w:val="27028E51"/>
    <w:rsid w:val="270B100D"/>
    <w:rsid w:val="270CAB2E"/>
    <w:rsid w:val="270F0709"/>
    <w:rsid w:val="270F3527"/>
    <w:rsid w:val="270FB6C2"/>
    <w:rsid w:val="2711C1D2"/>
    <w:rsid w:val="2712D545"/>
    <w:rsid w:val="271A7385"/>
    <w:rsid w:val="271BD1C0"/>
    <w:rsid w:val="271CCE40"/>
    <w:rsid w:val="271E2D69"/>
    <w:rsid w:val="27206168"/>
    <w:rsid w:val="2720DF1E"/>
    <w:rsid w:val="2721A187"/>
    <w:rsid w:val="272270F3"/>
    <w:rsid w:val="2724635E"/>
    <w:rsid w:val="27250685"/>
    <w:rsid w:val="27256523"/>
    <w:rsid w:val="272ADF6D"/>
    <w:rsid w:val="272B550F"/>
    <w:rsid w:val="272E2649"/>
    <w:rsid w:val="273001AA"/>
    <w:rsid w:val="27311C2E"/>
    <w:rsid w:val="27311D3F"/>
    <w:rsid w:val="273335FA"/>
    <w:rsid w:val="273374AB"/>
    <w:rsid w:val="27385DB9"/>
    <w:rsid w:val="2739AB24"/>
    <w:rsid w:val="273D2E12"/>
    <w:rsid w:val="273EE98F"/>
    <w:rsid w:val="273F047E"/>
    <w:rsid w:val="273FCE7A"/>
    <w:rsid w:val="273FD5E4"/>
    <w:rsid w:val="27405418"/>
    <w:rsid w:val="2743BA6E"/>
    <w:rsid w:val="2745326E"/>
    <w:rsid w:val="2746B27B"/>
    <w:rsid w:val="27491EE0"/>
    <w:rsid w:val="274AC922"/>
    <w:rsid w:val="274C4314"/>
    <w:rsid w:val="274E0B21"/>
    <w:rsid w:val="274E7EC0"/>
    <w:rsid w:val="274FE1F8"/>
    <w:rsid w:val="2750948F"/>
    <w:rsid w:val="275268E3"/>
    <w:rsid w:val="275406A9"/>
    <w:rsid w:val="27558329"/>
    <w:rsid w:val="27560736"/>
    <w:rsid w:val="2757CC9D"/>
    <w:rsid w:val="27584DB2"/>
    <w:rsid w:val="2759B88D"/>
    <w:rsid w:val="275A8383"/>
    <w:rsid w:val="275C1AC3"/>
    <w:rsid w:val="275DC61B"/>
    <w:rsid w:val="275EBF2C"/>
    <w:rsid w:val="275F40C9"/>
    <w:rsid w:val="2760A435"/>
    <w:rsid w:val="2760E0AD"/>
    <w:rsid w:val="27637ACF"/>
    <w:rsid w:val="27655530"/>
    <w:rsid w:val="2766882A"/>
    <w:rsid w:val="2769B217"/>
    <w:rsid w:val="276BFA98"/>
    <w:rsid w:val="276F1D77"/>
    <w:rsid w:val="27708719"/>
    <w:rsid w:val="2775542E"/>
    <w:rsid w:val="2778BA00"/>
    <w:rsid w:val="277A37A5"/>
    <w:rsid w:val="277D514B"/>
    <w:rsid w:val="277DA664"/>
    <w:rsid w:val="277DCEE3"/>
    <w:rsid w:val="277F1BE4"/>
    <w:rsid w:val="277F42EA"/>
    <w:rsid w:val="277F838B"/>
    <w:rsid w:val="2780F382"/>
    <w:rsid w:val="27848AC9"/>
    <w:rsid w:val="2789C51B"/>
    <w:rsid w:val="2792F35C"/>
    <w:rsid w:val="2793092E"/>
    <w:rsid w:val="27931B01"/>
    <w:rsid w:val="2796FE79"/>
    <w:rsid w:val="279B9D3B"/>
    <w:rsid w:val="279BE3A6"/>
    <w:rsid w:val="279C665A"/>
    <w:rsid w:val="279CE091"/>
    <w:rsid w:val="279D62BF"/>
    <w:rsid w:val="279E822C"/>
    <w:rsid w:val="279EC585"/>
    <w:rsid w:val="279EF1C8"/>
    <w:rsid w:val="27A0C094"/>
    <w:rsid w:val="27A24F5F"/>
    <w:rsid w:val="27A2E713"/>
    <w:rsid w:val="27A3E8BE"/>
    <w:rsid w:val="27A7099A"/>
    <w:rsid w:val="27A70A37"/>
    <w:rsid w:val="27A7718C"/>
    <w:rsid w:val="27A9E358"/>
    <w:rsid w:val="27AA86C6"/>
    <w:rsid w:val="27AAAC4A"/>
    <w:rsid w:val="27AB2801"/>
    <w:rsid w:val="27AC530A"/>
    <w:rsid w:val="27AD495E"/>
    <w:rsid w:val="27ADD4B6"/>
    <w:rsid w:val="27AE5FA8"/>
    <w:rsid w:val="27B00C94"/>
    <w:rsid w:val="27B0C044"/>
    <w:rsid w:val="27B19D37"/>
    <w:rsid w:val="27B2BF4F"/>
    <w:rsid w:val="27B60336"/>
    <w:rsid w:val="27B6B252"/>
    <w:rsid w:val="27B76C3F"/>
    <w:rsid w:val="27B89ACC"/>
    <w:rsid w:val="27B906F0"/>
    <w:rsid w:val="27B940F4"/>
    <w:rsid w:val="27BBE65D"/>
    <w:rsid w:val="27BEDC52"/>
    <w:rsid w:val="27BEDFEE"/>
    <w:rsid w:val="27BF53B7"/>
    <w:rsid w:val="27BF558C"/>
    <w:rsid w:val="27BFF07A"/>
    <w:rsid w:val="27C011D9"/>
    <w:rsid w:val="27C29B35"/>
    <w:rsid w:val="27C51EA6"/>
    <w:rsid w:val="27C81D76"/>
    <w:rsid w:val="27C88329"/>
    <w:rsid w:val="27CA5B72"/>
    <w:rsid w:val="27CAD569"/>
    <w:rsid w:val="27CBB24E"/>
    <w:rsid w:val="27CF987D"/>
    <w:rsid w:val="27D0A71B"/>
    <w:rsid w:val="27D2998A"/>
    <w:rsid w:val="27D40342"/>
    <w:rsid w:val="27D625A8"/>
    <w:rsid w:val="27D6E682"/>
    <w:rsid w:val="27D764A8"/>
    <w:rsid w:val="27DA74C2"/>
    <w:rsid w:val="27DAE245"/>
    <w:rsid w:val="27DCE01E"/>
    <w:rsid w:val="27DD545C"/>
    <w:rsid w:val="27DF860C"/>
    <w:rsid w:val="27DFC7C6"/>
    <w:rsid w:val="27E2774B"/>
    <w:rsid w:val="27E3F03E"/>
    <w:rsid w:val="27E41203"/>
    <w:rsid w:val="27E4F618"/>
    <w:rsid w:val="27E7A867"/>
    <w:rsid w:val="27E96F81"/>
    <w:rsid w:val="27EC6DB5"/>
    <w:rsid w:val="27ED4D2E"/>
    <w:rsid w:val="27F136BF"/>
    <w:rsid w:val="27F2E2AD"/>
    <w:rsid w:val="27F3AD91"/>
    <w:rsid w:val="27F51161"/>
    <w:rsid w:val="27F70D41"/>
    <w:rsid w:val="27F81411"/>
    <w:rsid w:val="27FD34DD"/>
    <w:rsid w:val="28010233"/>
    <w:rsid w:val="28022FF3"/>
    <w:rsid w:val="2804F43A"/>
    <w:rsid w:val="280523FA"/>
    <w:rsid w:val="280849F5"/>
    <w:rsid w:val="28085822"/>
    <w:rsid w:val="280BB4AB"/>
    <w:rsid w:val="280CB461"/>
    <w:rsid w:val="280D433C"/>
    <w:rsid w:val="280F88B3"/>
    <w:rsid w:val="281109AE"/>
    <w:rsid w:val="281131FD"/>
    <w:rsid w:val="28137307"/>
    <w:rsid w:val="28153153"/>
    <w:rsid w:val="2816F683"/>
    <w:rsid w:val="2817254A"/>
    <w:rsid w:val="2817BDAC"/>
    <w:rsid w:val="28195578"/>
    <w:rsid w:val="281976D8"/>
    <w:rsid w:val="2819BD2E"/>
    <w:rsid w:val="281B149A"/>
    <w:rsid w:val="281BA811"/>
    <w:rsid w:val="281C200B"/>
    <w:rsid w:val="281C9BBA"/>
    <w:rsid w:val="281FB9BF"/>
    <w:rsid w:val="28217E77"/>
    <w:rsid w:val="2822F21C"/>
    <w:rsid w:val="2823C934"/>
    <w:rsid w:val="28253AD8"/>
    <w:rsid w:val="2827BFF6"/>
    <w:rsid w:val="28295C93"/>
    <w:rsid w:val="2829809A"/>
    <w:rsid w:val="282A19F4"/>
    <w:rsid w:val="282B5747"/>
    <w:rsid w:val="282C08EC"/>
    <w:rsid w:val="282D3652"/>
    <w:rsid w:val="282FD39F"/>
    <w:rsid w:val="2830AF5E"/>
    <w:rsid w:val="2831CAB9"/>
    <w:rsid w:val="2831E161"/>
    <w:rsid w:val="28323C71"/>
    <w:rsid w:val="2833BF2E"/>
    <w:rsid w:val="2834080E"/>
    <w:rsid w:val="2834BA13"/>
    <w:rsid w:val="283585E9"/>
    <w:rsid w:val="2836DF3F"/>
    <w:rsid w:val="2838F001"/>
    <w:rsid w:val="2839420B"/>
    <w:rsid w:val="283C42BE"/>
    <w:rsid w:val="284134B0"/>
    <w:rsid w:val="28423BF1"/>
    <w:rsid w:val="28434D71"/>
    <w:rsid w:val="2843754B"/>
    <w:rsid w:val="2844E4B9"/>
    <w:rsid w:val="284552D5"/>
    <w:rsid w:val="28464E20"/>
    <w:rsid w:val="284960FC"/>
    <w:rsid w:val="284A17C5"/>
    <w:rsid w:val="284A1AC8"/>
    <w:rsid w:val="284B71B7"/>
    <w:rsid w:val="284BE383"/>
    <w:rsid w:val="284D169D"/>
    <w:rsid w:val="284DEE88"/>
    <w:rsid w:val="284F5E23"/>
    <w:rsid w:val="284F7B58"/>
    <w:rsid w:val="284FA6EA"/>
    <w:rsid w:val="28506BB7"/>
    <w:rsid w:val="285177A2"/>
    <w:rsid w:val="28554891"/>
    <w:rsid w:val="2855A8B0"/>
    <w:rsid w:val="2856CB9A"/>
    <w:rsid w:val="28572028"/>
    <w:rsid w:val="28579697"/>
    <w:rsid w:val="285BF5E5"/>
    <w:rsid w:val="285C03B3"/>
    <w:rsid w:val="285CB5E2"/>
    <w:rsid w:val="2860500B"/>
    <w:rsid w:val="286103F3"/>
    <w:rsid w:val="2862161B"/>
    <w:rsid w:val="286398C8"/>
    <w:rsid w:val="28639A6F"/>
    <w:rsid w:val="28664248"/>
    <w:rsid w:val="28696E2F"/>
    <w:rsid w:val="286A2796"/>
    <w:rsid w:val="286C8E43"/>
    <w:rsid w:val="286D0CF4"/>
    <w:rsid w:val="286D2AF7"/>
    <w:rsid w:val="286F4501"/>
    <w:rsid w:val="286F9DC3"/>
    <w:rsid w:val="286FEBA1"/>
    <w:rsid w:val="286FF250"/>
    <w:rsid w:val="28702F7F"/>
    <w:rsid w:val="28727877"/>
    <w:rsid w:val="28730F26"/>
    <w:rsid w:val="28744D7E"/>
    <w:rsid w:val="28765EF6"/>
    <w:rsid w:val="287E0DFE"/>
    <w:rsid w:val="287FAD90"/>
    <w:rsid w:val="288098DF"/>
    <w:rsid w:val="28836C1C"/>
    <w:rsid w:val="288414D1"/>
    <w:rsid w:val="28860EFD"/>
    <w:rsid w:val="288959B6"/>
    <w:rsid w:val="28897F2F"/>
    <w:rsid w:val="2889D48E"/>
    <w:rsid w:val="288AF037"/>
    <w:rsid w:val="288B0AE9"/>
    <w:rsid w:val="288B0C23"/>
    <w:rsid w:val="288BA1BE"/>
    <w:rsid w:val="288C9229"/>
    <w:rsid w:val="288CD1F7"/>
    <w:rsid w:val="288DA8BD"/>
    <w:rsid w:val="288DBEFE"/>
    <w:rsid w:val="288F0EB4"/>
    <w:rsid w:val="288F34A8"/>
    <w:rsid w:val="288F6DFD"/>
    <w:rsid w:val="288F74F1"/>
    <w:rsid w:val="288FCE03"/>
    <w:rsid w:val="2891A9A4"/>
    <w:rsid w:val="28924494"/>
    <w:rsid w:val="28943E43"/>
    <w:rsid w:val="28944852"/>
    <w:rsid w:val="289A0918"/>
    <w:rsid w:val="289A4388"/>
    <w:rsid w:val="289A7B92"/>
    <w:rsid w:val="28A13524"/>
    <w:rsid w:val="28A3513F"/>
    <w:rsid w:val="28A3695C"/>
    <w:rsid w:val="28A3BA96"/>
    <w:rsid w:val="28A3DDEA"/>
    <w:rsid w:val="28A465BB"/>
    <w:rsid w:val="28A4C9A7"/>
    <w:rsid w:val="28A4D7D0"/>
    <w:rsid w:val="28A8CFE4"/>
    <w:rsid w:val="28A9DCDA"/>
    <w:rsid w:val="28ABDB34"/>
    <w:rsid w:val="28AD78BC"/>
    <w:rsid w:val="28AF1971"/>
    <w:rsid w:val="28B0A708"/>
    <w:rsid w:val="28B13A0C"/>
    <w:rsid w:val="28B1711A"/>
    <w:rsid w:val="28B2EE66"/>
    <w:rsid w:val="28B3CF52"/>
    <w:rsid w:val="28B57A4D"/>
    <w:rsid w:val="28B6A97D"/>
    <w:rsid w:val="28B8E641"/>
    <w:rsid w:val="28BA245E"/>
    <w:rsid w:val="28BA46A8"/>
    <w:rsid w:val="28BADE12"/>
    <w:rsid w:val="28BB2ABB"/>
    <w:rsid w:val="28BC7325"/>
    <w:rsid w:val="28C2320C"/>
    <w:rsid w:val="28C32DC3"/>
    <w:rsid w:val="28C49046"/>
    <w:rsid w:val="28C6BE5F"/>
    <w:rsid w:val="28C70479"/>
    <w:rsid w:val="28C78B76"/>
    <w:rsid w:val="28C8D8EF"/>
    <w:rsid w:val="28CB2077"/>
    <w:rsid w:val="28CD7B90"/>
    <w:rsid w:val="28CDC6AF"/>
    <w:rsid w:val="28CDF62B"/>
    <w:rsid w:val="28CFDD71"/>
    <w:rsid w:val="28D1C2AC"/>
    <w:rsid w:val="28D2607D"/>
    <w:rsid w:val="28D45FC0"/>
    <w:rsid w:val="28D49647"/>
    <w:rsid w:val="28D582CD"/>
    <w:rsid w:val="28D6FCFB"/>
    <w:rsid w:val="28D7D752"/>
    <w:rsid w:val="28D85C2E"/>
    <w:rsid w:val="28D8C26D"/>
    <w:rsid w:val="28D8FCF0"/>
    <w:rsid w:val="28D96315"/>
    <w:rsid w:val="28DA8F26"/>
    <w:rsid w:val="28DC1483"/>
    <w:rsid w:val="28DD773D"/>
    <w:rsid w:val="28DDD245"/>
    <w:rsid w:val="28DE0DFE"/>
    <w:rsid w:val="28DE5845"/>
    <w:rsid w:val="28E28C4A"/>
    <w:rsid w:val="28E38116"/>
    <w:rsid w:val="28E3AC9C"/>
    <w:rsid w:val="28E5DAE7"/>
    <w:rsid w:val="28E7619A"/>
    <w:rsid w:val="28E7CA85"/>
    <w:rsid w:val="28E7D3F4"/>
    <w:rsid w:val="28E98285"/>
    <w:rsid w:val="28E9D2C0"/>
    <w:rsid w:val="28EAA732"/>
    <w:rsid w:val="28EB31B0"/>
    <w:rsid w:val="28EB9485"/>
    <w:rsid w:val="28EC345A"/>
    <w:rsid w:val="28EE2FBE"/>
    <w:rsid w:val="28EF4609"/>
    <w:rsid w:val="28EF8D2D"/>
    <w:rsid w:val="28F0C50F"/>
    <w:rsid w:val="28F18453"/>
    <w:rsid w:val="28F2881E"/>
    <w:rsid w:val="28F33C4F"/>
    <w:rsid w:val="28F762AD"/>
    <w:rsid w:val="28F81249"/>
    <w:rsid w:val="28F86F9E"/>
    <w:rsid w:val="28F8D5FD"/>
    <w:rsid w:val="28FAEF51"/>
    <w:rsid w:val="28FB304E"/>
    <w:rsid w:val="28FBD418"/>
    <w:rsid w:val="28FCBA40"/>
    <w:rsid w:val="28FD8F73"/>
    <w:rsid w:val="28FE40E9"/>
    <w:rsid w:val="28FE91D4"/>
    <w:rsid w:val="28FF7BB8"/>
    <w:rsid w:val="290007B9"/>
    <w:rsid w:val="29004D7C"/>
    <w:rsid w:val="290414AE"/>
    <w:rsid w:val="2905EDEB"/>
    <w:rsid w:val="29088B1E"/>
    <w:rsid w:val="29095569"/>
    <w:rsid w:val="290BD1E1"/>
    <w:rsid w:val="290C6FC1"/>
    <w:rsid w:val="290DA3E4"/>
    <w:rsid w:val="290DC299"/>
    <w:rsid w:val="29100902"/>
    <w:rsid w:val="291380BD"/>
    <w:rsid w:val="29143E8D"/>
    <w:rsid w:val="2914B845"/>
    <w:rsid w:val="29163A79"/>
    <w:rsid w:val="2916FB03"/>
    <w:rsid w:val="291761E1"/>
    <w:rsid w:val="2918386B"/>
    <w:rsid w:val="2919C1CA"/>
    <w:rsid w:val="291A2CC6"/>
    <w:rsid w:val="291B634B"/>
    <w:rsid w:val="291C88AA"/>
    <w:rsid w:val="291FAAC0"/>
    <w:rsid w:val="2920740E"/>
    <w:rsid w:val="2921202F"/>
    <w:rsid w:val="29215591"/>
    <w:rsid w:val="292184EF"/>
    <w:rsid w:val="2923DB67"/>
    <w:rsid w:val="2925344F"/>
    <w:rsid w:val="2925810C"/>
    <w:rsid w:val="2925E7B3"/>
    <w:rsid w:val="292600BC"/>
    <w:rsid w:val="2927DFBE"/>
    <w:rsid w:val="292CEE01"/>
    <w:rsid w:val="292E3068"/>
    <w:rsid w:val="292E5E9A"/>
    <w:rsid w:val="29332538"/>
    <w:rsid w:val="29339159"/>
    <w:rsid w:val="29340CC5"/>
    <w:rsid w:val="2935337E"/>
    <w:rsid w:val="29365655"/>
    <w:rsid w:val="29384012"/>
    <w:rsid w:val="293A0A60"/>
    <w:rsid w:val="293AF18A"/>
    <w:rsid w:val="293BCF1A"/>
    <w:rsid w:val="293BE7E1"/>
    <w:rsid w:val="293BF465"/>
    <w:rsid w:val="293C8823"/>
    <w:rsid w:val="293CC295"/>
    <w:rsid w:val="293E4774"/>
    <w:rsid w:val="2941AA4A"/>
    <w:rsid w:val="2942564D"/>
    <w:rsid w:val="294472A7"/>
    <w:rsid w:val="29451AE1"/>
    <w:rsid w:val="29457DD4"/>
    <w:rsid w:val="2945D8E4"/>
    <w:rsid w:val="294860DC"/>
    <w:rsid w:val="294A882A"/>
    <w:rsid w:val="294AA8C5"/>
    <w:rsid w:val="294B13E4"/>
    <w:rsid w:val="294D9808"/>
    <w:rsid w:val="29505023"/>
    <w:rsid w:val="295091A8"/>
    <w:rsid w:val="295251E1"/>
    <w:rsid w:val="29550308"/>
    <w:rsid w:val="295778BA"/>
    <w:rsid w:val="295ACD8C"/>
    <w:rsid w:val="295B71FA"/>
    <w:rsid w:val="295B905F"/>
    <w:rsid w:val="295BB7C3"/>
    <w:rsid w:val="295CADD2"/>
    <w:rsid w:val="295CC4A2"/>
    <w:rsid w:val="295EB466"/>
    <w:rsid w:val="2962DE34"/>
    <w:rsid w:val="2963834E"/>
    <w:rsid w:val="2968F95B"/>
    <w:rsid w:val="296A0DF1"/>
    <w:rsid w:val="296B0C44"/>
    <w:rsid w:val="296BE3FC"/>
    <w:rsid w:val="296C3136"/>
    <w:rsid w:val="296CCA40"/>
    <w:rsid w:val="296CD532"/>
    <w:rsid w:val="296E5CF5"/>
    <w:rsid w:val="29706965"/>
    <w:rsid w:val="297119AB"/>
    <w:rsid w:val="29712A14"/>
    <w:rsid w:val="29745188"/>
    <w:rsid w:val="2974C778"/>
    <w:rsid w:val="29768A2E"/>
    <w:rsid w:val="2976EE63"/>
    <w:rsid w:val="297741A1"/>
    <w:rsid w:val="2977F11D"/>
    <w:rsid w:val="29796839"/>
    <w:rsid w:val="2979FA8F"/>
    <w:rsid w:val="297A3948"/>
    <w:rsid w:val="297BF2A5"/>
    <w:rsid w:val="297C07D8"/>
    <w:rsid w:val="297F6D80"/>
    <w:rsid w:val="297FB293"/>
    <w:rsid w:val="2980A67A"/>
    <w:rsid w:val="2981BFE1"/>
    <w:rsid w:val="2981ED8B"/>
    <w:rsid w:val="2983A305"/>
    <w:rsid w:val="298433A6"/>
    <w:rsid w:val="29849CC3"/>
    <w:rsid w:val="2985252D"/>
    <w:rsid w:val="2985CBD2"/>
    <w:rsid w:val="29869CB2"/>
    <w:rsid w:val="2987E8CD"/>
    <w:rsid w:val="2988B68F"/>
    <w:rsid w:val="2988E4FC"/>
    <w:rsid w:val="29893FE0"/>
    <w:rsid w:val="298A6B6A"/>
    <w:rsid w:val="298B5B15"/>
    <w:rsid w:val="298B62C9"/>
    <w:rsid w:val="298DA622"/>
    <w:rsid w:val="298E9B1B"/>
    <w:rsid w:val="298FC8B1"/>
    <w:rsid w:val="29900710"/>
    <w:rsid w:val="2990326A"/>
    <w:rsid w:val="29904896"/>
    <w:rsid w:val="2990539B"/>
    <w:rsid w:val="299056E8"/>
    <w:rsid w:val="29955972"/>
    <w:rsid w:val="299660D9"/>
    <w:rsid w:val="2997118E"/>
    <w:rsid w:val="29976BD3"/>
    <w:rsid w:val="2997A7E4"/>
    <w:rsid w:val="29991002"/>
    <w:rsid w:val="299AD382"/>
    <w:rsid w:val="299AF874"/>
    <w:rsid w:val="29A1D5D7"/>
    <w:rsid w:val="29A255ED"/>
    <w:rsid w:val="29A28998"/>
    <w:rsid w:val="29A470A5"/>
    <w:rsid w:val="29A63C5A"/>
    <w:rsid w:val="29A69341"/>
    <w:rsid w:val="29A6F4A3"/>
    <w:rsid w:val="29A78BCC"/>
    <w:rsid w:val="29A7941D"/>
    <w:rsid w:val="29A7A071"/>
    <w:rsid w:val="29A7FF4A"/>
    <w:rsid w:val="29A9A951"/>
    <w:rsid w:val="29AA1C4C"/>
    <w:rsid w:val="29AB14BD"/>
    <w:rsid w:val="29AB1DBE"/>
    <w:rsid w:val="29AD7FAA"/>
    <w:rsid w:val="29AEC1DC"/>
    <w:rsid w:val="29B0BBC5"/>
    <w:rsid w:val="29B106CB"/>
    <w:rsid w:val="29B1457B"/>
    <w:rsid w:val="29B1649A"/>
    <w:rsid w:val="29B296F1"/>
    <w:rsid w:val="29B441D1"/>
    <w:rsid w:val="29B45CB8"/>
    <w:rsid w:val="29B463F5"/>
    <w:rsid w:val="29B6D222"/>
    <w:rsid w:val="29B7A28E"/>
    <w:rsid w:val="29BDA6E2"/>
    <w:rsid w:val="29BE7AFD"/>
    <w:rsid w:val="29BF63B3"/>
    <w:rsid w:val="29BFFB60"/>
    <w:rsid w:val="29C105CA"/>
    <w:rsid w:val="29C40B29"/>
    <w:rsid w:val="29C463E9"/>
    <w:rsid w:val="29C4E3A1"/>
    <w:rsid w:val="29C6C544"/>
    <w:rsid w:val="29C783B4"/>
    <w:rsid w:val="29C7CB31"/>
    <w:rsid w:val="29C9855A"/>
    <w:rsid w:val="29CB4173"/>
    <w:rsid w:val="29CF2FA0"/>
    <w:rsid w:val="29CFE9D6"/>
    <w:rsid w:val="29CFF98E"/>
    <w:rsid w:val="29D03CD0"/>
    <w:rsid w:val="29D1182F"/>
    <w:rsid w:val="29D2B2FF"/>
    <w:rsid w:val="29D3038A"/>
    <w:rsid w:val="29D46E5A"/>
    <w:rsid w:val="29D4E5B5"/>
    <w:rsid w:val="29D56991"/>
    <w:rsid w:val="29D98F4F"/>
    <w:rsid w:val="29D9D6C2"/>
    <w:rsid w:val="29DB8A32"/>
    <w:rsid w:val="29DC2299"/>
    <w:rsid w:val="29DCC82D"/>
    <w:rsid w:val="29DE0BC9"/>
    <w:rsid w:val="29DF113D"/>
    <w:rsid w:val="29DFE930"/>
    <w:rsid w:val="29E170A5"/>
    <w:rsid w:val="29E51938"/>
    <w:rsid w:val="29E55BEE"/>
    <w:rsid w:val="29E6531A"/>
    <w:rsid w:val="29E657D7"/>
    <w:rsid w:val="29E6E254"/>
    <w:rsid w:val="29E7059C"/>
    <w:rsid w:val="29EA0F35"/>
    <w:rsid w:val="29EBBC4E"/>
    <w:rsid w:val="29ECFD6A"/>
    <w:rsid w:val="29EDFF43"/>
    <w:rsid w:val="29EEA5FE"/>
    <w:rsid w:val="29EEFEB8"/>
    <w:rsid w:val="29F098DD"/>
    <w:rsid w:val="29F1708F"/>
    <w:rsid w:val="29F24708"/>
    <w:rsid w:val="29F4148D"/>
    <w:rsid w:val="29F43D26"/>
    <w:rsid w:val="29F5AFEA"/>
    <w:rsid w:val="29F75EE5"/>
    <w:rsid w:val="29F8405A"/>
    <w:rsid w:val="29F8E9D5"/>
    <w:rsid w:val="29F92D6F"/>
    <w:rsid w:val="29FA03C9"/>
    <w:rsid w:val="29FC08AA"/>
    <w:rsid w:val="29FE2035"/>
    <w:rsid w:val="2A000A6A"/>
    <w:rsid w:val="2A0435C2"/>
    <w:rsid w:val="2A0484C2"/>
    <w:rsid w:val="2A05893A"/>
    <w:rsid w:val="2A06C554"/>
    <w:rsid w:val="2A06FC56"/>
    <w:rsid w:val="2A083D54"/>
    <w:rsid w:val="2A088EFA"/>
    <w:rsid w:val="2A08E430"/>
    <w:rsid w:val="2A0A0181"/>
    <w:rsid w:val="2A0D4EE8"/>
    <w:rsid w:val="2A0E5E56"/>
    <w:rsid w:val="2A0E873A"/>
    <w:rsid w:val="2A0E9345"/>
    <w:rsid w:val="2A0F5CE7"/>
    <w:rsid w:val="2A12172C"/>
    <w:rsid w:val="2A15BFE7"/>
    <w:rsid w:val="2A15E453"/>
    <w:rsid w:val="2A166A04"/>
    <w:rsid w:val="2A17613C"/>
    <w:rsid w:val="2A1ADDED"/>
    <w:rsid w:val="2A1D1FB0"/>
    <w:rsid w:val="2A1D3E42"/>
    <w:rsid w:val="2A1DFAEC"/>
    <w:rsid w:val="2A1F0BD1"/>
    <w:rsid w:val="2A2056A7"/>
    <w:rsid w:val="2A232F9A"/>
    <w:rsid w:val="2A238E60"/>
    <w:rsid w:val="2A243420"/>
    <w:rsid w:val="2A28BC0A"/>
    <w:rsid w:val="2A29381F"/>
    <w:rsid w:val="2A2A858C"/>
    <w:rsid w:val="2A2AEAE6"/>
    <w:rsid w:val="2A2DA7CC"/>
    <w:rsid w:val="2A2DB0B1"/>
    <w:rsid w:val="2A2E881B"/>
    <w:rsid w:val="2A2F406D"/>
    <w:rsid w:val="2A2FFB38"/>
    <w:rsid w:val="2A32DD76"/>
    <w:rsid w:val="2A33C1B6"/>
    <w:rsid w:val="2A3481BB"/>
    <w:rsid w:val="2A3634FF"/>
    <w:rsid w:val="2A39CB0B"/>
    <w:rsid w:val="2A3A2CE8"/>
    <w:rsid w:val="2A3AD780"/>
    <w:rsid w:val="2A3B313B"/>
    <w:rsid w:val="2A3BC9B9"/>
    <w:rsid w:val="2A3E361E"/>
    <w:rsid w:val="2A3E50CC"/>
    <w:rsid w:val="2A3E75D5"/>
    <w:rsid w:val="2A42355F"/>
    <w:rsid w:val="2A42EBF6"/>
    <w:rsid w:val="2A43086A"/>
    <w:rsid w:val="2A441C5F"/>
    <w:rsid w:val="2A479804"/>
    <w:rsid w:val="2A48E6D8"/>
    <w:rsid w:val="2A4AC638"/>
    <w:rsid w:val="2A4CAC89"/>
    <w:rsid w:val="2A4D8305"/>
    <w:rsid w:val="2A4D9928"/>
    <w:rsid w:val="2A4DB6AF"/>
    <w:rsid w:val="2A4F3589"/>
    <w:rsid w:val="2A503D89"/>
    <w:rsid w:val="2A52134C"/>
    <w:rsid w:val="2A575DB6"/>
    <w:rsid w:val="2A58D82F"/>
    <w:rsid w:val="2A596E40"/>
    <w:rsid w:val="2A5BB665"/>
    <w:rsid w:val="2A5C4173"/>
    <w:rsid w:val="2A5ECD08"/>
    <w:rsid w:val="2A64BCF5"/>
    <w:rsid w:val="2A65BD0A"/>
    <w:rsid w:val="2A696EF3"/>
    <w:rsid w:val="2A698B4F"/>
    <w:rsid w:val="2A6B1EB1"/>
    <w:rsid w:val="2A6B80F2"/>
    <w:rsid w:val="2A6D589B"/>
    <w:rsid w:val="2A6E38D9"/>
    <w:rsid w:val="2A70FE20"/>
    <w:rsid w:val="2A750FA2"/>
    <w:rsid w:val="2A75D9EB"/>
    <w:rsid w:val="2A76A2AD"/>
    <w:rsid w:val="2A76EFFE"/>
    <w:rsid w:val="2A76FABF"/>
    <w:rsid w:val="2A77EB06"/>
    <w:rsid w:val="2A78A257"/>
    <w:rsid w:val="2A793AC5"/>
    <w:rsid w:val="2A7B868B"/>
    <w:rsid w:val="2A7C14D1"/>
    <w:rsid w:val="2A7DB05E"/>
    <w:rsid w:val="2A7DD252"/>
    <w:rsid w:val="2A7F9080"/>
    <w:rsid w:val="2A85A0F4"/>
    <w:rsid w:val="2A85D665"/>
    <w:rsid w:val="2A8A7959"/>
    <w:rsid w:val="2A8B2535"/>
    <w:rsid w:val="2A8C2345"/>
    <w:rsid w:val="2A8CBD46"/>
    <w:rsid w:val="2A8DD399"/>
    <w:rsid w:val="2A9107F8"/>
    <w:rsid w:val="2A920868"/>
    <w:rsid w:val="2A931B51"/>
    <w:rsid w:val="2A933EF8"/>
    <w:rsid w:val="2A94221F"/>
    <w:rsid w:val="2A944ED8"/>
    <w:rsid w:val="2A94A2BE"/>
    <w:rsid w:val="2A94EDC7"/>
    <w:rsid w:val="2A9AD489"/>
    <w:rsid w:val="2A9C1ADD"/>
    <w:rsid w:val="2AA00A4E"/>
    <w:rsid w:val="2AA0295C"/>
    <w:rsid w:val="2AA0833C"/>
    <w:rsid w:val="2AA3B5FD"/>
    <w:rsid w:val="2AA40D61"/>
    <w:rsid w:val="2AA4FF3E"/>
    <w:rsid w:val="2AAAFE50"/>
    <w:rsid w:val="2AAB194B"/>
    <w:rsid w:val="2AAC173E"/>
    <w:rsid w:val="2AADA828"/>
    <w:rsid w:val="2AAF2C93"/>
    <w:rsid w:val="2AB077E1"/>
    <w:rsid w:val="2AB08CC6"/>
    <w:rsid w:val="2AB29ACA"/>
    <w:rsid w:val="2AB48790"/>
    <w:rsid w:val="2AB4AD90"/>
    <w:rsid w:val="2AB5D407"/>
    <w:rsid w:val="2AB5F439"/>
    <w:rsid w:val="2ABB9192"/>
    <w:rsid w:val="2ABCBC73"/>
    <w:rsid w:val="2ABD9B1E"/>
    <w:rsid w:val="2ABDF793"/>
    <w:rsid w:val="2ABE0F90"/>
    <w:rsid w:val="2ABE76E8"/>
    <w:rsid w:val="2ABE7D2C"/>
    <w:rsid w:val="2AC02CC2"/>
    <w:rsid w:val="2AC1EA86"/>
    <w:rsid w:val="2AC2421C"/>
    <w:rsid w:val="2AC28A2B"/>
    <w:rsid w:val="2AC2E585"/>
    <w:rsid w:val="2AC67065"/>
    <w:rsid w:val="2AC6DD6E"/>
    <w:rsid w:val="2AC7724A"/>
    <w:rsid w:val="2AC782D9"/>
    <w:rsid w:val="2ACA51E8"/>
    <w:rsid w:val="2ACA7853"/>
    <w:rsid w:val="2ACB47CC"/>
    <w:rsid w:val="2ACB6CE0"/>
    <w:rsid w:val="2ACC575F"/>
    <w:rsid w:val="2ACCD19A"/>
    <w:rsid w:val="2ACE4707"/>
    <w:rsid w:val="2ACE7278"/>
    <w:rsid w:val="2AD03B9D"/>
    <w:rsid w:val="2AD37562"/>
    <w:rsid w:val="2AD3E498"/>
    <w:rsid w:val="2AD40F30"/>
    <w:rsid w:val="2AD5278F"/>
    <w:rsid w:val="2AD7E28A"/>
    <w:rsid w:val="2AD83C63"/>
    <w:rsid w:val="2ADDD2FB"/>
    <w:rsid w:val="2AE315B4"/>
    <w:rsid w:val="2AE63940"/>
    <w:rsid w:val="2AE8ED56"/>
    <w:rsid w:val="2AE9F578"/>
    <w:rsid w:val="2AEA2E92"/>
    <w:rsid w:val="2AEB1939"/>
    <w:rsid w:val="2AED370B"/>
    <w:rsid w:val="2AEDE528"/>
    <w:rsid w:val="2AEF363A"/>
    <w:rsid w:val="2AEFBD86"/>
    <w:rsid w:val="2AF23621"/>
    <w:rsid w:val="2AF393FC"/>
    <w:rsid w:val="2AF40B6C"/>
    <w:rsid w:val="2AF42994"/>
    <w:rsid w:val="2AF91CE7"/>
    <w:rsid w:val="2AFA4189"/>
    <w:rsid w:val="2AFA759E"/>
    <w:rsid w:val="2AFABFC5"/>
    <w:rsid w:val="2B004FA2"/>
    <w:rsid w:val="2B005E46"/>
    <w:rsid w:val="2B0259C7"/>
    <w:rsid w:val="2B02C8B7"/>
    <w:rsid w:val="2B02D645"/>
    <w:rsid w:val="2B03BDEE"/>
    <w:rsid w:val="2B048DEF"/>
    <w:rsid w:val="2B0CAC82"/>
    <w:rsid w:val="2B0DF591"/>
    <w:rsid w:val="2B0F3187"/>
    <w:rsid w:val="2B107031"/>
    <w:rsid w:val="2B1093FB"/>
    <w:rsid w:val="2B1136A2"/>
    <w:rsid w:val="2B14BD3F"/>
    <w:rsid w:val="2B173893"/>
    <w:rsid w:val="2B1BDF81"/>
    <w:rsid w:val="2B1C7BAE"/>
    <w:rsid w:val="2B1E412A"/>
    <w:rsid w:val="2B204D40"/>
    <w:rsid w:val="2B20C95D"/>
    <w:rsid w:val="2B2145B5"/>
    <w:rsid w:val="2B21E035"/>
    <w:rsid w:val="2B2386D6"/>
    <w:rsid w:val="2B25E6AA"/>
    <w:rsid w:val="2B282399"/>
    <w:rsid w:val="2B2AC233"/>
    <w:rsid w:val="2B2E1A17"/>
    <w:rsid w:val="2B2E5519"/>
    <w:rsid w:val="2B2E82BB"/>
    <w:rsid w:val="2B2ED9EC"/>
    <w:rsid w:val="2B2FA93D"/>
    <w:rsid w:val="2B2FCFD7"/>
    <w:rsid w:val="2B2FFAFD"/>
    <w:rsid w:val="2B34210A"/>
    <w:rsid w:val="2B34C2E2"/>
    <w:rsid w:val="2B36476C"/>
    <w:rsid w:val="2B378C20"/>
    <w:rsid w:val="2B39AD95"/>
    <w:rsid w:val="2B3A1AF8"/>
    <w:rsid w:val="2B3E609B"/>
    <w:rsid w:val="2B434CD4"/>
    <w:rsid w:val="2B4378FB"/>
    <w:rsid w:val="2B462687"/>
    <w:rsid w:val="2B468763"/>
    <w:rsid w:val="2B471EAB"/>
    <w:rsid w:val="2B4B41D5"/>
    <w:rsid w:val="2B4C72E7"/>
    <w:rsid w:val="2B4C909C"/>
    <w:rsid w:val="2B500D2B"/>
    <w:rsid w:val="2B50F189"/>
    <w:rsid w:val="2B51FF46"/>
    <w:rsid w:val="2B52CC0F"/>
    <w:rsid w:val="2B5342A9"/>
    <w:rsid w:val="2B578499"/>
    <w:rsid w:val="2B5845A2"/>
    <w:rsid w:val="2B595119"/>
    <w:rsid w:val="2B59A35F"/>
    <w:rsid w:val="2B5A0607"/>
    <w:rsid w:val="2B5A567C"/>
    <w:rsid w:val="2B5BB016"/>
    <w:rsid w:val="2B5CE298"/>
    <w:rsid w:val="2B5E5622"/>
    <w:rsid w:val="2B6054EB"/>
    <w:rsid w:val="2B625353"/>
    <w:rsid w:val="2B63FCD5"/>
    <w:rsid w:val="2B6433AF"/>
    <w:rsid w:val="2B6667DA"/>
    <w:rsid w:val="2B692088"/>
    <w:rsid w:val="2B697A09"/>
    <w:rsid w:val="2B69D10A"/>
    <w:rsid w:val="2B6B9994"/>
    <w:rsid w:val="2B6BD8B1"/>
    <w:rsid w:val="2B6E1A8E"/>
    <w:rsid w:val="2B6EA689"/>
    <w:rsid w:val="2B71D18B"/>
    <w:rsid w:val="2B73E2E9"/>
    <w:rsid w:val="2B74B7E6"/>
    <w:rsid w:val="2B75E399"/>
    <w:rsid w:val="2B77A4A3"/>
    <w:rsid w:val="2B77BADE"/>
    <w:rsid w:val="2B78FAE7"/>
    <w:rsid w:val="2B7B712C"/>
    <w:rsid w:val="2B7C8044"/>
    <w:rsid w:val="2B7C9CF4"/>
    <w:rsid w:val="2B7DAE63"/>
    <w:rsid w:val="2B7E8733"/>
    <w:rsid w:val="2B7F716F"/>
    <w:rsid w:val="2B80C6F9"/>
    <w:rsid w:val="2B8185FC"/>
    <w:rsid w:val="2B82E341"/>
    <w:rsid w:val="2B82F6D1"/>
    <w:rsid w:val="2B83379C"/>
    <w:rsid w:val="2B83557F"/>
    <w:rsid w:val="2B84A517"/>
    <w:rsid w:val="2B856499"/>
    <w:rsid w:val="2B8616C8"/>
    <w:rsid w:val="2B865F39"/>
    <w:rsid w:val="2B8774C1"/>
    <w:rsid w:val="2B878D6A"/>
    <w:rsid w:val="2B88DBC4"/>
    <w:rsid w:val="2B8AD666"/>
    <w:rsid w:val="2B8AE1FC"/>
    <w:rsid w:val="2B8B0B97"/>
    <w:rsid w:val="2B8F5099"/>
    <w:rsid w:val="2B8F526A"/>
    <w:rsid w:val="2B8FBB07"/>
    <w:rsid w:val="2B901BA3"/>
    <w:rsid w:val="2B91F84E"/>
    <w:rsid w:val="2B93ED09"/>
    <w:rsid w:val="2B962758"/>
    <w:rsid w:val="2B962A0D"/>
    <w:rsid w:val="2B96EA2B"/>
    <w:rsid w:val="2B999DF3"/>
    <w:rsid w:val="2B9A0E32"/>
    <w:rsid w:val="2B9F48AF"/>
    <w:rsid w:val="2BA058EE"/>
    <w:rsid w:val="2BA1E030"/>
    <w:rsid w:val="2BA30179"/>
    <w:rsid w:val="2BA3EE29"/>
    <w:rsid w:val="2BA449FE"/>
    <w:rsid w:val="2BA58D82"/>
    <w:rsid w:val="2BA59374"/>
    <w:rsid w:val="2BA5D8A0"/>
    <w:rsid w:val="2BA742F3"/>
    <w:rsid w:val="2BA83FD4"/>
    <w:rsid w:val="2BA859EC"/>
    <w:rsid w:val="2BA8FB03"/>
    <w:rsid w:val="2BAA7CD7"/>
    <w:rsid w:val="2BACAA82"/>
    <w:rsid w:val="2BAD1566"/>
    <w:rsid w:val="2BAFC48D"/>
    <w:rsid w:val="2BAFC923"/>
    <w:rsid w:val="2BB4C16C"/>
    <w:rsid w:val="2BB73494"/>
    <w:rsid w:val="2BB7AAB2"/>
    <w:rsid w:val="2BB7AEBC"/>
    <w:rsid w:val="2BB826CC"/>
    <w:rsid w:val="2BB8B82B"/>
    <w:rsid w:val="2BBAD4CE"/>
    <w:rsid w:val="2BBBCE27"/>
    <w:rsid w:val="2BBD3649"/>
    <w:rsid w:val="2BBD833F"/>
    <w:rsid w:val="2BC0251E"/>
    <w:rsid w:val="2BC10DE5"/>
    <w:rsid w:val="2BC2EEC9"/>
    <w:rsid w:val="2BC39B4D"/>
    <w:rsid w:val="2BC50921"/>
    <w:rsid w:val="2BC59222"/>
    <w:rsid w:val="2BC6C397"/>
    <w:rsid w:val="2BC6E5A0"/>
    <w:rsid w:val="2BC79855"/>
    <w:rsid w:val="2BC9519B"/>
    <w:rsid w:val="2BCC8899"/>
    <w:rsid w:val="2BCD2FBD"/>
    <w:rsid w:val="2BD1B13A"/>
    <w:rsid w:val="2BD35A95"/>
    <w:rsid w:val="2BD3E54C"/>
    <w:rsid w:val="2BD4CA90"/>
    <w:rsid w:val="2BD520F2"/>
    <w:rsid w:val="2BD55CC6"/>
    <w:rsid w:val="2BD5FD49"/>
    <w:rsid w:val="2BD6BD4E"/>
    <w:rsid w:val="2BDB710B"/>
    <w:rsid w:val="2BDBA001"/>
    <w:rsid w:val="2BDC5207"/>
    <w:rsid w:val="2BDEEDA4"/>
    <w:rsid w:val="2BE1EF86"/>
    <w:rsid w:val="2BE20A52"/>
    <w:rsid w:val="2BE27AA3"/>
    <w:rsid w:val="2BE374FE"/>
    <w:rsid w:val="2BE73042"/>
    <w:rsid w:val="2BE81B9D"/>
    <w:rsid w:val="2BE85096"/>
    <w:rsid w:val="2BE955AB"/>
    <w:rsid w:val="2BEC43E7"/>
    <w:rsid w:val="2BEC4AA7"/>
    <w:rsid w:val="2BEF1A69"/>
    <w:rsid w:val="2BF1476A"/>
    <w:rsid w:val="2BF3D650"/>
    <w:rsid w:val="2BF57982"/>
    <w:rsid w:val="2BF5AD46"/>
    <w:rsid w:val="2BF5B410"/>
    <w:rsid w:val="2BF87DF9"/>
    <w:rsid w:val="2BFBC753"/>
    <w:rsid w:val="2BFBEA65"/>
    <w:rsid w:val="2BFC61F5"/>
    <w:rsid w:val="2BFC871A"/>
    <w:rsid w:val="2BFEE42D"/>
    <w:rsid w:val="2BFF232B"/>
    <w:rsid w:val="2BFF39C1"/>
    <w:rsid w:val="2BFFA705"/>
    <w:rsid w:val="2C04B746"/>
    <w:rsid w:val="2C08DB45"/>
    <w:rsid w:val="2C0D8620"/>
    <w:rsid w:val="2C0DB7BD"/>
    <w:rsid w:val="2C0DC3C3"/>
    <w:rsid w:val="2C103B86"/>
    <w:rsid w:val="2C10632F"/>
    <w:rsid w:val="2C1111CF"/>
    <w:rsid w:val="2C122E86"/>
    <w:rsid w:val="2C151B77"/>
    <w:rsid w:val="2C183BE8"/>
    <w:rsid w:val="2C19238B"/>
    <w:rsid w:val="2C19AC60"/>
    <w:rsid w:val="2C1B2219"/>
    <w:rsid w:val="2C1C8F01"/>
    <w:rsid w:val="2C1CDAEB"/>
    <w:rsid w:val="2C1DBCFF"/>
    <w:rsid w:val="2C23B64E"/>
    <w:rsid w:val="2C24C95D"/>
    <w:rsid w:val="2C24CE37"/>
    <w:rsid w:val="2C26354C"/>
    <w:rsid w:val="2C29BA0E"/>
    <w:rsid w:val="2C2DED5C"/>
    <w:rsid w:val="2C31444D"/>
    <w:rsid w:val="2C31B99D"/>
    <w:rsid w:val="2C33DC26"/>
    <w:rsid w:val="2C358356"/>
    <w:rsid w:val="2C35A94D"/>
    <w:rsid w:val="2C38DD76"/>
    <w:rsid w:val="2C398ECB"/>
    <w:rsid w:val="2C3CE36B"/>
    <w:rsid w:val="2C3D3D6E"/>
    <w:rsid w:val="2C3F8B1A"/>
    <w:rsid w:val="2C3FF27C"/>
    <w:rsid w:val="2C402884"/>
    <w:rsid w:val="2C42A5D2"/>
    <w:rsid w:val="2C46A0F5"/>
    <w:rsid w:val="2C46A53B"/>
    <w:rsid w:val="2C4747EE"/>
    <w:rsid w:val="2C481394"/>
    <w:rsid w:val="2C48DD5D"/>
    <w:rsid w:val="2C4904A8"/>
    <w:rsid w:val="2C4A70E5"/>
    <w:rsid w:val="2C4A88DE"/>
    <w:rsid w:val="2C4AD313"/>
    <w:rsid w:val="2C4C3528"/>
    <w:rsid w:val="2C4E4F0E"/>
    <w:rsid w:val="2C4EC843"/>
    <w:rsid w:val="2C519317"/>
    <w:rsid w:val="2C522555"/>
    <w:rsid w:val="2C532F7C"/>
    <w:rsid w:val="2C555D6F"/>
    <w:rsid w:val="2C5F1119"/>
    <w:rsid w:val="2C602F75"/>
    <w:rsid w:val="2C604A0E"/>
    <w:rsid w:val="2C617A99"/>
    <w:rsid w:val="2C6395CB"/>
    <w:rsid w:val="2C65FF0C"/>
    <w:rsid w:val="2C660548"/>
    <w:rsid w:val="2C6670DF"/>
    <w:rsid w:val="2C69DFA8"/>
    <w:rsid w:val="2C6C82C7"/>
    <w:rsid w:val="2C6E2136"/>
    <w:rsid w:val="2C705B29"/>
    <w:rsid w:val="2C708485"/>
    <w:rsid w:val="2C739897"/>
    <w:rsid w:val="2C73FD76"/>
    <w:rsid w:val="2C75AC30"/>
    <w:rsid w:val="2C75DADF"/>
    <w:rsid w:val="2C764601"/>
    <w:rsid w:val="2C79DCD2"/>
    <w:rsid w:val="2C7A0DCA"/>
    <w:rsid w:val="2C7BB6CF"/>
    <w:rsid w:val="2C7BCE57"/>
    <w:rsid w:val="2C7C293B"/>
    <w:rsid w:val="2C7CC17F"/>
    <w:rsid w:val="2C7EDC2B"/>
    <w:rsid w:val="2C817477"/>
    <w:rsid w:val="2C81B83F"/>
    <w:rsid w:val="2C8365B4"/>
    <w:rsid w:val="2C85F8D4"/>
    <w:rsid w:val="2C862332"/>
    <w:rsid w:val="2C88B4B5"/>
    <w:rsid w:val="2C8A0130"/>
    <w:rsid w:val="2C8B3CF6"/>
    <w:rsid w:val="2C8BFA0D"/>
    <w:rsid w:val="2C8C0C2B"/>
    <w:rsid w:val="2C8D70BD"/>
    <w:rsid w:val="2C8F7CE1"/>
    <w:rsid w:val="2C924615"/>
    <w:rsid w:val="2C92F686"/>
    <w:rsid w:val="2C932026"/>
    <w:rsid w:val="2C93E72B"/>
    <w:rsid w:val="2C9406B5"/>
    <w:rsid w:val="2C98B952"/>
    <w:rsid w:val="2C999440"/>
    <w:rsid w:val="2C9B1C04"/>
    <w:rsid w:val="2C9BA87E"/>
    <w:rsid w:val="2C9F7EE8"/>
    <w:rsid w:val="2C9FD318"/>
    <w:rsid w:val="2CA43282"/>
    <w:rsid w:val="2CA4DEFF"/>
    <w:rsid w:val="2CA5E69E"/>
    <w:rsid w:val="2CA778AD"/>
    <w:rsid w:val="2CA7D673"/>
    <w:rsid w:val="2CA7F542"/>
    <w:rsid w:val="2CA9256D"/>
    <w:rsid w:val="2CA93D9B"/>
    <w:rsid w:val="2CA94AD4"/>
    <w:rsid w:val="2CAABDEB"/>
    <w:rsid w:val="2CAC709B"/>
    <w:rsid w:val="2CB13773"/>
    <w:rsid w:val="2CB1AB19"/>
    <w:rsid w:val="2CB23AF5"/>
    <w:rsid w:val="2CB61D84"/>
    <w:rsid w:val="2CB6F812"/>
    <w:rsid w:val="2CB72DD0"/>
    <w:rsid w:val="2CB7FEA1"/>
    <w:rsid w:val="2CB8B8EA"/>
    <w:rsid w:val="2CB961CF"/>
    <w:rsid w:val="2CB97393"/>
    <w:rsid w:val="2CBB381D"/>
    <w:rsid w:val="2CBBCF59"/>
    <w:rsid w:val="2CBD496A"/>
    <w:rsid w:val="2CC12E11"/>
    <w:rsid w:val="2CC19268"/>
    <w:rsid w:val="2CC248E2"/>
    <w:rsid w:val="2CC3AF5A"/>
    <w:rsid w:val="2CC69879"/>
    <w:rsid w:val="2CC78A95"/>
    <w:rsid w:val="2CC7955C"/>
    <w:rsid w:val="2CCAA925"/>
    <w:rsid w:val="2CCBF9B5"/>
    <w:rsid w:val="2CCC0A6E"/>
    <w:rsid w:val="2CCD47FC"/>
    <w:rsid w:val="2CCE05AF"/>
    <w:rsid w:val="2CD16E76"/>
    <w:rsid w:val="2CD1B1ED"/>
    <w:rsid w:val="2CD1FCEA"/>
    <w:rsid w:val="2CD32366"/>
    <w:rsid w:val="2CD39B8C"/>
    <w:rsid w:val="2CD41D1F"/>
    <w:rsid w:val="2CD72FCD"/>
    <w:rsid w:val="2CD78C17"/>
    <w:rsid w:val="2CD97842"/>
    <w:rsid w:val="2CDD3FFC"/>
    <w:rsid w:val="2CDD4112"/>
    <w:rsid w:val="2CE233CE"/>
    <w:rsid w:val="2CE3417B"/>
    <w:rsid w:val="2CE57C3A"/>
    <w:rsid w:val="2CE61DC4"/>
    <w:rsid w:val="2CE8A64C"/>
    <w:rsid w:val="2CECE0B6"/>
    <w:rsid w:val="2CED36D6"/>
    <w:rsid w:val="2CED80DB"/>
    <w:rsid w:val="2CEEC977"/>
    <w:rsid w:val="2CEF30A9"/>
    <w:rsid w:val="2CF03512"/>
    <w:rsid w:val="2CF0C32E"/>
    <w:rsid w:val="2CF0C5A8"/>
    <w:rsid w:val="2CF19926"/>
    <w:rsid w:val="2CF5726A"/>
    <w:rsid w:val="2CF5ED2C"/>
    <w:rsid w:val="2CF66535"/>
    <w:rsid w:val="2CF75436"/>
    <w:rsid w:val="2CF81A4E"/>
    <w:rsid w:val="2CF8332F"/>
    <w:rsid w:val="2CF8D7AF"/>
    <w:rsid w:val="2CF90C5D"/>
    <w:rsid w:val="2CFA05A9"/>
    <w:rsid w:val="2CFE796A"/>
    <w:rsid w:val="2CFE8CC1"/>
    <w:rsid w:val="2CFFDD64"/>
    <w:rsid w:val="2CFFF3A4"/>
    <w:rsid w:val="2D007416"/>
    <w:rsid w:val="2D00836D"/>
    <w:rsid w:val="2D009264"/>
    <w:rsid w:val="2D01DC0C"/>
    <w:rsid w:val="2D020F12"/>
    <w:rsid w:val="2D02D17C"/>
    <w:rsid w:val="2D05C531"/>
    <w:rsid w:val="2D06AE79"/>
    <w:rsid w:val="2D07461A"/>
    <w:rsid w:val="2D082BFD"/>
    <w:rsid w:val="2D08AEA3"/>
    <w:rsid w:val="2D098ABF"/>
    <w:rsid w:val="2D099763"/>
    <w:rsid w:val="2D0C15FE"/>
    <w:rsid w:val="2D106DED"/>
    <w:rsid w:val="2D153FC6"/>
    <w:rsid w:val="2D15BD6C"/>
    <w:rsid w:val="2D186506"/>
    <w:rsid w:val="2D194F6D"/>
    <w:rsid w:val="2D1C6906"/>
    <w:rsid w:val="2D1CD42B"/>
    <w:rsid w:val="2D1EC222"/>
    <w:rsid w:val="2D2279FC"/>
    <w:rsid w:val="2D229E16"/>
    <w:rsid w:val="2D240F6B"/>
    <w:rsid w:val="2D2427F4"/>
    <w:rsid w:val="2D27DF24"/>
    <w:rsid w:val="2D2DE08F"/>
    <w:rsid w:val="2D2FA06D"/>
    <w:rsid w:val="2D309AD1"/>
    <w:rsid w:val="2D30B804"/>
    <w:rsid w:val="2D338246"/>
    <w:rsid w:val="2D342D60"/>
    <w:rsid w:val="2D3719D1"/>
    <w:rsid w:val="2D3725B0"/>
    <w:rsid w:val="2D3AE0E3"/>
    <w:rsid w:val="2D3BDB8F"/>
    <w:rsid w:val="2D3CB8BD"/>
    <w:rsid w:val="2D3D99FC"/>
    <w:rsid w:val="2D3DC460"/>
    <w:rsid w:val="2D3E80C1"/>
    <w:rsid w:val="2D3E90CB"/>
    <w:rsid w:val="2D3F1562"/>
    <w:rsid w:val="2D40B4CB"/>
    <w:rsid w:val="2D417BBF"/>
    <w:rsid w:val="2D418A13"/>
    <w:rsid w:val="2D418F8C"/>
    <w:rsid w:val="2D43CED4"/>
    <w:rsid w:val="2D4599E0"/>
    <w:rsid w:val="2D4792AF"/>
    <w:rsid w:val="2D47C9D8"/>
    <w:rsid w:val="2D4969EF"/>
    <w:rsid w:val="2D49E593"/>
    <w:rsid w:val="2D4F22CE"/>
    <w:rsid w:val="2D4FA7BD"/>
    <w:rsid w:val="2D505846"/>
    <w:rsid w:val="2D5058A5"/>
    <w:rsid w:val="2D5641BB"/>
    <w:rsid w:val="2D593A27"/>
    <w:rsid w:val="2D5C2173"/>
    <w:rsid w:val="2D5C8BFA"/>
    <w:rsid w:val="2D5CE07F"/>
    <w:rsid w:val="2D5CE6D2"/>
    <w:rsid w:val="2D5D7C59"/>
    <w:rsid w:val="2D5F8D1B"/>
    <w:rsid w:val="2D604DF5"/>
    <w:rsid w:val="2D658895"/>
    <w:rsid w:val="2D663BF8"/>
    <w:rsid w:val="2D665719"/>
    <w:rsid w:val="2D6B7981"/>
    <w:rsid w:val="2D6B8255"/>
    <w:rsid w:val="2D6B966A"/>
    <w:rsid w:val="2D6E252F"/>
    <w:rsid w:val="2D6E8217"/>
    <w:rsid w:val="2D6EB349"/>
    <w:rsid w:val="2D71133E"/>
    <w:rsid w:val="2D717D1C"/>
    <w:rsid w:val="2D718392"/>
    <w:rsid w:val="2D720A32"/>
    <w:rsid w:val="2D72E746"/>
    <w:rsid w:val="2D759DBB"/>
    <w:rsid w:val="2D776A04"/>
    <w:rsid w:val="2D77C91E"/>
    <w:rsid w:val="2D784845"/>
    <w:rsid w:val="2D7927E6"/>
    <w:rsid w:val="2D7BA460"/>
    <w:rsid w:val="2D7D3521"/>
    <w:rsid w:val="2D7D36A2"/>
    <w:rsid w:val="2D7E1BD5"/>
    <w:rsid w:val="2D7E24B6"/>
    <w:rsid w:val="2D7E43A1"/>
    <w:rsid w:val="2D7F805F"/>
    <w:rsid w:val="2D8348A1"/>
    <w:rsid w:val="2D83E29B"/>
    <w:rsid w:val="2D83EEA2"/>
    <w:rsid w:val="2D841602"/>
    <w:rsid w:val="2D848D76"/>
    <w:rsid w:val="2D84DEAA"/>
    <w:rsid w:val="2D8753F8"/>
    <w:rsid w:val="2D885C64"/>
    <w:rsid w:val="2D896307"/>
    <w:rsid w:val="2D896EF1"/>
    <w:rsid w:val="2D8BF17B"/>
    <w:rsid w:val="2D8E080E"/>
    <w:rsid w:val="2D918AFF"/>
    <w:rsid w:val="2D9214CF"/>
    <w:rsid w:val="2D996456"/>
    <w:rsid w:val="2D9AD76C"/>
    <w:rsid w:val="2D9D47CF"/>
    <w:rsid w:val="2D9E344B"/>
    <w:rsid w:val="2D9F2ABB"/>
    <w:rsid w:val="2D9FE200"/>
    <w:rsid w:val="2DA6BFEB"/>
    <w:rsid w:val="2DA79E08"/>
    <w:rsid w:val="2DAA3085"/>
    <w:rsid w:val="2DAE9746"/>
    <w:rsid w:val="2DAEA11B"/>
    <w:rsid w:val="2DAF6A55"/>
    <w:rsid w:val="2DB02E07"/>
    <w:rsid w:val="2DB17710"/>
    <w:rsid w:val="2DB42E36"/>
    <w:rsid w:val="2DB4481E"/>
    <w:rsid w:val="2DB46D99"/>
    <w:rsid w:val="2DB47ECD"/>
    <w:rsid w:val="2DB49EF6"/>
    <w:rsid w:val="2DB504A6"/>
    <w:rsid w:val="2DB77527"/>
    <w:rsid w:val="2DB9DE3A"/>
    <w:rsid w:val="2DBA7286"/>
    <w:rsid w:val="2DBE24BB"/>
    <w:rsid w:val="2DBEFDFE"/>
    <w:rsid w:val="2DBF4466"/>
    <w:rsid w:val="2DBF8145"/>
    <w:rsid w:val="2DC18106"/>
    <w:rsid w:val="2DC19D72"/>
    <w:rsid w:val="2DC24DF8"/>
    <w:rsid w:val="2DC36368"/>
    <w:rsid w:val="2DC46147"/>
    <w:rsid w:val="2DC6C39C"/>
    <w:rsid w:val="2DCCB31F"/>
    <w:rsid w:val="2DCD1A42"/>
    <w:rsid w:val="2DCF0861"/>
    <w:rsid w:val="2DCF5CB7"/>
    <w:rsid w:val="2DD39CF3"/>
    <w:rsid w:val="2DD44660"/>
    <w:rsid w:val="2DD4F476"/>
    <w:rsid w:val="2DD5170B"/>
    <w:rsid w:val="2DD66F3E"/>
    <w:rsid w:val="2DDA1646"/>
    <w:rsid w:val="2DDAA674"/>
    <w:rsid w:val="2DDB721E"/>
    <w:rsid w:val="2DDDE5AF"/>
    <w:rsid w:val="2DE04211"/>
    <w:rsid w:val="2DE24D4E"/>
    <w:rsid w:val="2DE34D09"/>
    <w:rsid w:val="2DE42FAB"/>
    <w:rsid w:val="2DE79CCF"/>
    <w:rsid w:val="2DE88514"/>
    <w:rsid w:val="2DEB7E77"/>
    <w:rsid w:val="2DED5EE0"/>
    <w:rsid w:val="2DEE3502"/>
    <w:rsid w:val="2DEF4403"/>
    <w:rsid w:val="2DF1C343"/>
    <w:rsid w:val="2DF3121A"/>
    <w:rsid w:val="2DF32C89"/>
    <w:rsid w:val="2DF3BAB2"/>
    <w:rsid w:val="2DF415C8"/>
    <w:rsid w:val="2DF476BD"/>
    <w:rsid w:val="2DF822F5"/>
    <w:rsid w:val="2DF89447"/>
    <w:rsid w:val="2DF8A31C"/>
    <w:rsid w:val="2DF90BEE"/>
    <w:rsid w:val="2DF9E8C6"/>
    <w:rsid w:val="2DFB27E2"/>
    <w:rsid w:val="2DFB6B88"/>
    <w:rsid w:val="2DFEF043"/>
    <w:rsid w:val="2E016AB0"/>
    <w:rsid w:val="2E01A491"/>
    <w:rsid w:val="2E03151A"/>
    <w:rsid w:val="2E03A36C"/>
    <w:rsid w:val="2E050D99"/>
    <w:rsid w:val="2E057EE5"/>
    <w:rsid w:val="2E062974"/>
    <w:rsid w:val="2E0A8F8D"/>
    <w:rsid w:val="2E0BB226"/>
    <w:rsid w:val="2E0E1F6B"/>
    <w:rsid w:val="2E0E3A2C"/>
    <w:rsid w:val="2E0EC6E5"/>
    <w:rsid w:val="2E0F65E9"/>
    <w:rsid w:val="2E139F92"/>
    <w:rsid w:val="2E140B8D"/>
    <w:rsid w:val="2E1643AF"/>
    <w:rsid w:val="2E19045E"/>
    <w:rsid w:val="2E19D024"/>
    <w:rsid w:val="2E1E0CAC"/>
    <w:rsid w:val="2E1F2634"/>
    <w:rsid w:val="2E1F42EE"/>
    <w:rsid w:val="2E236801"/>
    <w:rsid w:val="2E238EA2"/>
    <w:rsid w:val="2E254317"/>
    <w:rsid w:val="2E26765D"/>
    <w:rsid w:val="2E299EE2"/>
    <w:rsid w:val="2E29B3FE"/>
    <w:rsid w:val="2E2FA47C"/>
    <w:rsid w:val="2E31494C"/>
    <w:rsid w:val="2E3268DD"/>
    <w:rsid w:val="2E327000"/>
    <w:rsid w:val="2E34A2D1"/>
    <w:rsid w:val="2E35E514"/>
    <w:rsid w:val="2E364610"/>
    <w:rsid w:val="2E386D36"/>
    <w:rsid w:val="2E38784B"/>
    <w:rsid w:val="2E38DB2D"/>
    <w:rsid w:val="2E396CD5"/>
    <w:rsid w:val="2E39EFFF"/>
    <w:rsid w:val="2E3A3C13"/>
    <w:rsid w:val="2E3A4634"/>
    <w:rsid w:val="2E3AB04A"/>
    <w:rsid w:val="2E3AC575"/>
    <w:rsid w:val="2E3C928F"/>
    <w:rsid w:val="2E3CCED3"/>
    <w:rsid w:val="2E3D19FA"/>
    <w:rsid w:val="2E3E9EF6"/>
    <w:rsid w:val="2E413769"/>
    <w:rsid w:val="2E46CFA8"/>
    <w:rsid w:val="2E47E5DF"/>
    <w:rsid w:val="2E48A909"/>
    <w:rsid w:val="2E50D49A"/>
    <w:rsid w:val="2E517912"/>
    <w:rsid w:val="2E529D8A"/>
    <w:rsid w:val="2E54E8F4"/>
    <w:rsid w:val="2E56F7F5"/>
    <w:rsid w:val="2E59F4F8"/>
    <w:rsid w:val="2E5A6439"/>
    <w:rsid w:val="2E5C16EC"/>
    <w:rsid w:val="2E5D922B"/>
    <w:rsid w:val="2E5EC04F"/>
    <w:rsid w:val="2E5F3695"/>
    <w:rsid w:val="2E622411"/>
    <w:rsid w:val="2E65148E"/>
    <w:rsid w:val="2E6636D6"/>
    <w:rsid w:val="2E68208F"/>
    <w:rsid w:val="2E6AA1E1"/>
    <w:rsid w:val="2E6B5AB1"/>
    <w:rsid w:val="2E6C0302"/>
    <w:rsid w:val="2E6C2F74"/>
    <w:rsid w:val="2E6C4A77"/>
    <w:rsid w:val="2E6C76E6"/>
    <w:rsid w:val="2E6DDD99"/>
    <w:rsid w:val="2E6E4B81"/>
    <w:rsid w:val="2E7132DC"/>
    <w:rsid w:val="2E71B5E1"/>
    <w:rsid w:val="2E71E2C8"/>
    <w:rsid w:val="2E7266F5"/>
    <w:rsid w:val="2E783828"/>
    <w:rsid w:val="2E789475"/>
    <w:rsid w:val="2E78F683"/>
    <w:rsid w:val="2E78F6ED"/>
    <w:rsid w:val="2E794BBB"/>
    <w:rsid w:val="2E79CBC6"/>
    <w:rsid w:val="2E7CA504"/>
    <w:rsid w:val="2E7CB412"/>
    <w:rsid w:val="2E7CCC2E"/>
    <w:rsid w:val="2E7DAE4F"/>
    <w:rsid w:val="2E801DD8"/>
    <w:rsid w:val="2E80AAE2"/>
    <w:rsid w:val="2E80CF3B"/>
    <w:rsid w:val="2E82640E"/>
    <w:rsid w:val="2E83147F"/>
    <w:rsid w:val="2E8399E6"/>
    <w:rsid w:val="2E8408B8"/>
    <w:rsid w:val="2E869D7F"/>
    <w:rsid w:val="2E8E88C7"/>
    <w:rsid w:val="2E8EEF87"/>
    <w:rsid w:val="2E8F57B9"/>
    <w:rsid w:val="2E8F7622"/>
    <w:rsid w:val="2E8FF468"/>
    <w:rsid w:val="2E91950D"/>
    <w:rsid w:val="2E93996D"/>
    <w:rsid w:val="2E9504C6"/>
    <w:rsid w:val="2E961E5C"/>
    <w:rsid w:val="2E9914B3"/>
    <w:rsid w:val="2E9B48F3"/>
    <w:rsid w:val="2E9B5A70"/>
    <w:rsid w:val="2E9B9486"/>
    <w:rsid w:val="2E9CAAC5"/>
    <w:rsid w:val="2E9F5A92"/>
    <w:rsid w:val="2EA047E8"/>
    <w:rsid w:val="2EA30514"/>
    <w:rsid w:val="2EA33089"/>
    <w:rsid w:val="2EA7D58F"/>
    <w:rsid w:val="2EA7DC93"/>
    <w:rsid w:val="2EA83BD6"/>
    <w:rsid w:val="2EA85BAD"/>
    <w:rsid w:val="2EA93C50"/>
    <w:rsid w:val="2EAA774A"/>
    <w:rsid w:val="2EABDB55"/>
    <w:rsid w:val="2EAD4D78"/>
    <w:rsid w:val="2EAFD498"/>
    <w:rsid w:val="2EB17BCC"/>
    <w:rsid w:val="2EB475F6"/>
    <w:rsid w:val="2EB5A2B3"/>
    <w:rsid w:val="2EB5F02B"/>
    <w:rsid w:val="2EB8E118"/>
    <w:rsid w:val="2EBC3F0B"/>
    <w:rsid w:val="2EBFAF7D"/>
    <w:rsid w:val="2EC043CB"/>
    <w:rsid w:val="2EC20B1B"/>
    <w:rsid w:val="2EC25D86"/>
    <w:rsid w:val="2EC46F4D"/>
    <w:rsid w:val="2EC628A3"/>
    <w:rsid w:val="2EC63784"/>
    <w:rsid w:val="2EC67F11"/>
    <w:rsid w:val="2EC6A446"/>
    <w:rsid w:val="2EC98BBE"/>
    <w:rsid w:val="2ECC18DA"/>
    <w:rsid w:val="2ECDB25C"/>
    <w:rsid w:val="2ECDC8A3"/>
    <w:rsid w:val="2ED0666B"/>
    <w:rsid w:val="2ED1E91C"/>
    <w:rsid w:val="2ED2C882"/>
    <w:rsid w:val="2ED3271A"/>
    <w:rsid w:val="2ED32843"/>
    <w:rsid w:val="2ED6FD59"/>
    <w:rsid w:val="2ED712B3"/>
    <w:rsid w:val="2ED8E938"/>
    <w:rsid w:val="2EDE617B"/>
    <w:rsid w:val="2EDEDAB8"/>
    <w:rsid w:val="2EE11CFE"/>
    <w:rsid w:val="2EE13B19"/>
    <w:rsid w:val="2EE3A06E"/>
    <w:rsid w:val="2EE59D5D"/>
    <w:rsid w:val="2EE7E4A4"/>
    <w:rsid w:val="2EE8D215"/>
    <w:rsid w:val="2EEC928C"/>
    <w:rsid w:val="2EECD382"/>
    <w:rsid w:val="2EECEEDA"/>
    <w:rsid w:val="2EED5C9F"/>
    <w:rsid w:val="2EF02A8B"/>
    <w:rsid w:val="2EF380D0"/>
    <w:rsid w:val="2EF46A74"/>
    <w:rsid w:val="2EF5296C"/>
    <w:rsid w:val="2EF6D425"/>
    <w:rsid w:val="2EF7C51B"/>
    <w:rsid w:val="2EF94AE0"/>
    <w:rsid w:val="2EFCA665"/>
    <w:rsid w:val="2EFCE35D"/>
    <w:rsid w:val="2EFE3DDC"/>
    <w:rsid w:val="2EFE8EDA"/>
    <w:rsid w:val="2EFF020E"/>
    <w:rsid w:val="2F011CB8"/>
    <w:rsid w:val="2F027111"/>
    <w:rsid w:val="2F0271E1"/>
    <w:rsid w:val="2F02A4C3"/>
    <w:rsid w:val="2F03C3FE"/>
    <w:rsid w:val="2F04A92C"/>
    <w:rsid w:val="2F066B03"/>
    <w:rsid w:val="2F0B06A4"/>
    <w:rsid w:val="2F0B8C8C"/>
    <w:rsid w:val="2F0D45EF"/>
    <w:rsid w:val="2F0DD9BC"/>
    <w:rsid w:val="2F0DFE47"/>
    <w:rsid w:val="2F0E8F78"/>
    <w:rsid w:val="2F122BE4"/>
    <w:rsid w:val="2F125BEB"/>
    <w:rsid w:val="2F141CEB"/>
    <w:rsid w:val="2F14E851"/>
    <w:rsid w:val="2F16BFE5"/>
    <w:rsid w:val="2F179648"/>
    <w:rsid w:val="2F1B7727"/>
    <w:rsid w:val="2F1B9FA6"/>
    <w:rsid w:val="2F1C4233"/>
    <w:rsid w:val="2F1CBCAE"/>
    <w:rsid w:val="2F1D3393"/>
    <w:rsid w:val="2F1D79F6"/>
    <w:rsid w:val="2F1FEB2C"/>
    <w:rsid w:val="2F218C0B"/>
    <w:rsid w:val="2F21C856"/>
    <w:rsid w:val="2F22236A"/>
    <w:rsid w:val="2F2330D3"/>
    <w:rsid w:val="2F236011"/>
    <w:rsid w:val="2F248759"/>
    <w:rsid w:val="2F2805D8"/>
    <w:rsid w:val="2F292F34"/>
    <w:rsid w:val="2F293848"/>
    <w:rsid w:val="2F298016"/>
    <w:rsid w:val="2F29F183"/>
    <w:rsid w:val="2F2A263B"/>
    <w:rsid w:val="2F2A78EC"/>
    <w:rsid w:val="2F2C0F2E"/>
    <w:rsid w:val="2F2FD189"/>
    <w:rsid w:val="2F323241"/>
    <w:rsid w:val="2F33B0F4"/>
    <w:rsid w:val="2F34D7F1"/>
    <w:rsid w:val="2F36F4AA"/>
    <w:rsid w:val="2F391C9D"/>
    <w:rsid w:val="2F3A9240"/>
    <w:rsid w:val="2F3B75D7"/>
    <w:rsid w:val="2F3C747E"/>
    <w:rsid w:val="2F3CA8E3"/>
    <w:rsid w:val="2F3ECA46"/>
    <w:rsid w:val="2F45E9C8"/>
    <w:rsid w:val="2F46B879"/>
    <w:rsid w:val="2F48AFCA"/>
    <w:rsid w:val="2F49048B"/>
    <w:rsid w:val="2F49D7D5"/>
    <w:rsid w:val="2F4B8EFA"/>
    <w:rsid w:val="2F4C95E0"/>
    <w:rsid w:val="2F4E661A"/>
    <w:rsid w:val="2F4EDB4E"/>
    <w:rsid w:val="2F4F027D"/>
    <w:rsid w:val="2F505223"/>
    <w:rsid w:val="2F5166D8"/>
    <w:rsid w:val="2F51A56B"/>
    <w:rsid w:val="2F52FCDE"/>
    <w:rsid w:val="2F55E958"/>
    <w:rsid w:val="2F578139"/>
    <w:rsid w:val="2F5B4C6B"/>
    <w:rsid w:val="2F5BCD28"/>
    <w:rsid w:val="2F609B7B"/>
    <w:rsid w:val="2F6296E0"/>
    <w:rsid w:val="2F66239A"/>
    <w:rsid w:val="2F672833"/>
    <w:rsid w:val="2F6AEB92"/>
    <w:rsid w:val="2F6B06F4"/>
    <w:rsid w:val="2F6FEAE0"/>
    <w:rsid w:val="2F7146A3"/>
    <w:rsid w:val="2F734072"/>
    <w:rsid w:val="2F737DEF"/>
    <w:rsid w:val="2F74B81E"/>
    <w:rsid w:val="2F74CC66"/>
    <w:rsid w:val="2F76D557"/>
    <w:rsid w:val="2F777365"/>
    <w:rsid w:val="2F784399"/>
    <w:rsid w:val="2F7A3435"/>
    <w:rsid w:val="2F7A4B0A"/>
    <w:rsid w:val="2F7ACC37"/>
    <w:rsid w:val="2F7AFF96"/>
    <w:rsid w:val="2F7C05B5"/>
    <w:rsid w:val="2F7F0FBE"/>
    <w:rsid w:val="2F8044A6"/>
    <w:rsid w:val="2F8253D8"/>
    <w:rsid w:val="2F829C4C"/>
    <w:rsid w:val="2F833A8E"/>
    <w:rsid w:val="2F833DDB"/>
    <w:rsid w:val="2F838BB4"/>
    <w:rsid w:val="2F853C63"/>
    <w:rsid w:val="2F85AF0C"/>
    <w:rsid w:val="2F85E5D3"/>
    <w:rsid w:val="2F885623"/>
    <w:rsid w:val="2F89FD66"/>
    <w:rsid w:val="2F8AA95C"/>
    <w:rsid w:val="2F8B5984"/>
    <w:rsid w:val="2F8D919A"/>
    <w:rsid w:val="2F8E4D88"/>
    <w:rsid w:val="2F8FB942"/>
    <w:rsid w:val="2F90E356"/>
    <w:rsid w:val="2F91E573"/>
    <w:rsid w:val="2F935D09"/>
    <w:rsid w:val="2F96D78A"/>
    <w:rsid w:val="2F973746"/>
    <w:rsid w:val="2F97C51C"/>
    <w:rsid w:val="2F988180"/>
    <w:rsid w:val="2F99E8CE"/>
    <w:rsid w:val="2F9A3046"/>
    <w:rsid w:val="2F9CFD52"/>
    <w:rsid w:val="2F9E60E5"/>
    <w:rsid w:val="2F9FAA91"/>
    <w:rsid w:val="2FA03DBF"/>
    <w:rsid w:val="2FA084A3"/>
    <w:rsid w:val="2FA2EC6F"/>
    <w:rsid w:val="2FA60F14"/>
    <w:rsid w:val="2FA66195"/>
    <w:rsid w:val="2FA7844C"/>
    <w:rsid w:val="2FA9D860"/>
    <w:rsid w:val="2FAA97BF"/>
    <w:rsid w:val="2FAB48C8"/>
    <w:rsid w:val="2FAE8C9C"/>
    <w:rsid w:val="2FAEF2CB"/>
    <w:rsid w:val="2FB2646C"/>
    <w:rsid w:val="2FB2DBBB"/>
    <w:rsid w:val="2FB425A6"/>
    <w:rsid w:val="2FB9D25A"/>
    <w:rsid w:val="2FBA1648"/>
    <w:rsid w:val="2FBB0485"/>
    <w:rsid w:val="2FBB3F7F"/>
    <w:rsid w:val="2FBC1DE6"/>
    <w:rsid w:val="2FBC7A19"/>
    <w:rsid w:val="2FBCC7C8"/>
    <w:rsid w:val="2FBCC8DF"/>
    <w:rsid w:val="2FBD96DE"/>
    <w:rsid w:val="2FBED590"/>
    <w:rsid w:val="2FBFCD5E"/>
    <w:rsid w:val="2FC16243"/>
    <w:rsid w:val="2FC1A10B"/>
    <w:rsid w:val="2FC7CDD6"/>
    <w:rsid w:val="2FC8D1FD"/>
    <w:rsid w:val="2FCA8348"/>
    <w:rsid w:val="2FCAD7F1"/>
    <w:rsid w:val="2FCDDE2A"/>
    <w:rsid w:val="2FD0E739"/>
    <w:rsid w:val="2FD15DA8"/>
    <w:rsid w:val="2FD5FBC7"/>
    <w:rsid w:val="2FDBE9C3"/>
    <w:rsid w:val="2FDE3EFC"/>
    <w:rsid w:val="2FDE540D"/>
    <w:rsid w:val="2FDEEEB5"/>
    <w:rsid w:val="2FDFBDFC"/>
    <w:rsid w:val="2FDFEE3C"/>
    <w:rsid w:val="2FE29BDC"/>
    <w:rsid w:val="2FE8F6FB"/>
    <w:rsid w:val="2FE92C86"/>
    <w:rsid w:val="2FE95715"/>
    <w:rsid w:val="2FE95F55"/>
    <w:rsid w:val="2FE9E49A"/>
    <w:rsid w:val="2FEB1EC4"/>
    <w:rsid w:val="2FECA098"/>
    <w:rsid w:val="2FF203A8"/>
    <w:rsid w:val="2FF2830C"/>
    <w:rsid w:val="2FF2D31A"/>
    <w:rsid w:val="2FF3EE67"/>
    <w:rsid w:val="2FF44463"/>
    <w:rsid w:val="2FF4693C"/>
    <w:rsid w:val="2FF47423"/>
    <w:rsid w:val="2FF88309"/>
    <w:rsid w:val="2FF94997"/>
    <w:rsid w:val="2FFA34CD"/>
    <w:rsid w:val="2FFA3E58"/>
    <w:rsid w:val="2FFAE098"/>
    <w:rsid w:val="2FFB934E"/>
    <w:rsid w:val="2FFBF071"/>
    <w:rsid w:val="2FFC76BB"/>
    <w:rsid w:val="2FFC93EE"/>
    <w:rsid w:val="2FFEB9E1"/>
    <w:rsid w:val="30018219"/>
    <w:rsid w:val="30038AE2"/>
    <w:rsid w:val="30068A9C"/>
    <w:rsid w:val="300696E9"/>
    <w:rsid w:val="3006BE6A"/>
    <w:rsid w:val="30085F34"/>
    <w:rsid w:val="3008784C"/>
    <w:rsid w:val="3008F8F3"/>
    <w:rsid w:val="300A7761"/>
    <w:rsid w:val="300CCFF3"/>
    <w:rsid w:val="300D0E95"/>
    <w:rsid w:val="300EDE9A"/>
    <w:rsid w:val="300F894E"/>
    <w:rsid w:val="301008EB"/>
    <w:rsid w:val="30101BAF"/>
    <w:rsid w:val="301050E1"/>
    <w:rsid w:val="3011D8D0"/>
    <w:rsid w:val="3012DC24"/>
    <w:rsid w:val="301368BD"/>
    <w:rsid w:val="3014A25A"/>
    <w:rsid w:val="3014E5B3"/>
    <w:rsid w:val="3015BE37"/>
    <w:rsid w:val="30170846"/>
    <w:rsid w:val="3017C421"/>
    <w:rsid w:val="3017CE3A"/>
    <w:rsid w:val="3018E47F"/>
    <w:rsid w:val="3018EA9E"/>
    <w:rsid w:val="301B568B"/>
    <w:rsid w:val="301BE950"/>
    <w:rsid w:val="301CD677"/>
    <w:rsid w:val="301CE720"/>
    <w:rsid w:val="301D825A"/>
    <w:rsid w:val="301E8C60"/>
    <w:rsid w:val="301FACA5"/>
    <w:rsid w:val="3023555F"/>
    <w:rsid w:val="3023B64D"/>
    <w:rsid w:val="30259DAB"/>
    <w:rsid w:val="3026081D"/>
    <w:rsid w:val="302608E6"/>
    <w:rsid w:val="3029824A"/>
    <w:rsid w:val="302A04DC"/>
    <w:rsid w:val="302A3F61"/>
    <w:rsid w:val="302CB025"/>
    <w:rsid w:val="302DFF11"/>
    <w:rsid w:val="302F5D4A"/>
    <w:rsid w:val="302F6017"/>
    <w:rsid w:val="303023AE"/>
    <w:rsid w:val="303127BD"/>
    <w:rsid w:val="30318F23"/>
    <w:rsid w:val="30324918"/>
    <w:rsid w:val="30358A3B"/>
    <w:rsid w:val="3035AC2F"/>
    <w:rsid w:val="30374EEB"/>
    <w:rsid w:val="30378A10"/>
    <w:rsid w:val="3039A50A"/>
    <w:rsid w:val="303A936E"/>
    <w:rsid w:val="303B4780"/>
    <w:rsid w:val="303B7EF6"/>
    <w:rsid w:val="303C91F1"/>
    <w:rsid w:val="303C9E90"/>
    <w:rsid w:val="303F3EAB"/>
    <w:rsid w:val="30414653"/>
    <w:rsid w:val="30415F40"/>
    <w:rsid w:val="30416AAB"/>
    <w:rsid w:val="304258A2"/>
    <w:rsid w:val="3045007E"/>
    <w:rsid w:val="30458EF8"/>
    <w:rsid w:val="3047D028"/>
    <w:rsid w:val="3049580A"/>
    <w:rsid w:val="304BCA18"/>
    <w:rsid w:val="304BD28B"/>
    <w:rsid w:val="304BE705"/>
    <w:rsid w:val="304C1496"/>
    <w:rsid w:val="304E9E55"/>
    <w:rsid w:val="30508DC8"/>
    <w:rsid w:val="30511351"/>
    <w:rsid w:val="3051C891"/>
    <w:rsid w:val="30524878"/>
    <w:rsid w:val="305260CD"/>
    <w:rsid w:val="3052DAAE"/>
    <w:rsid w:val="30530A59"/>
    <w:rsid w:val="3056A893"/>
    <w:rsid w:val="3058A38A"/>
    <w:rsid w:val="3058BDD2"/>
    <w:rsid w:val="305916BB"/>
    <w:rsid w:val="3059452A"/>
    <w:rsid w:val="30594FB3"/>
    <w:rsid w:val="3059E692"/>
    <w:rsid w:val="305A55E2"/>
    <w:rsid w:val="305A8BAA"/>
    <w:rsid w:val="305C0F29"/>
    <w:rsid w:val="305C3DBE"/>
    <w:rsid w:val="305DC0AF"/>
    <w:rsid w:val="305DC9B2"/>
    <w:rsid w:val="305E9509"/>
    <w:rsid w:val="305EA4A3"/>
    <w:rsid w:val="305FB7C0"/>
    <w:rsid w:val="3062134C"/>
    <w:rsid w:val="30626C8C"/>
    <w:rsid w:val="30629267"/>
    <w:rsid w:val="3063F630"/>
    <w:rsid w:val="306400C8"/>
    <w:rsid w:val="3065BAFB"/>
    <w:rsid w:val="3065FF94"/>
    <w:rsid w:val="30668058"/>
    <w:rsid w:val="3067014F"/>
    <w:rsid w:val="306793DE"/>
    <w:rsid w:val="30679F49"/>
    <w:rsid w:val="30686DA4"/>
    <w:rsid w:val="3068DF74"/>
    <w:rsid w:val="3069A6EF"/>
    <w:rsid w:val="3069BC0C"/>
    <w:rsid w:val="306B23A6"/>
    <w:rsid w:val="306C7394"/>
    <w:rsid w:val="306E64EF"/>
    <w:rsid w:val="3070F769"/>
    <w:rsid w:val="3070FF2F"/>
    <w:rsid w:val="3071141C"/>
    <w:rsid w:val="30713D69"/>
    <w:rsid w:val="307214FB"/>
    <w:rsid w:val="3073BA16"/>
    <w:rsid w:val="3079D565"/>
    <w:rsid w:val="307CDAD7"/>
    <w:rsid w:val="307FAB09"/>
    <w:rsid w:val="30804B65"/>
    <w:rsid w:val="3080CF3C"/>
    <w:rsid w:val="3083621D"/>
    <w:rsid w:val="3087498C"/>
    <w:rsid w:val="3087BFEF"/>
    <w:rsid w:val="3087C2A3"/>
    <w:rsid w:val="3087FBEF"/>
    <w:rsid w:val="3088336A"/>
    <w:rsid w:val="308AD8E0"/>
    <w:rsid w:val="308B0F33"/>
    <w:rsid w:val="30929DA8"/>
    <w:rsid w:val="309317A2"/>
    <w:rsid w:val="3094E38F"/>
    <w:rsid w:val="30969639"/>
    <w:rsid w:val="30977DF5"/>
    <w:rsid w:val="30983BD0"/>
    <w:rsid w:val="309E131A"/>
    <w:rsid w:val="309EFF27"/>
    <w:rsid w:val="309F5AFD"/>
    <w:rsid w:val="309FB648"/>
    <w:rsid w:val="30A07BD5"/>
    <w:rsid w:val="30A21180"/>
    <w:rsid w:val="30A25498"/>
    <w:rsid w:val="30A3034C"/>
    <w:rsid w:val="30A54FAA"/>
    <w:rsid w:val="30A58D7F"/>
    <w:rsid w:val="30A63F2B"/>
    <w:rsid w:val="30A6EC82"/>
    <w:rsid w:val="30A974AB"/>
    <w:rsid w:val="30AB233C"/>
    <w:rsid w:val="30AB5787"/>
    <w:rsid w:val="30ABCAD4"/>
    <w:rsid w:val="30ACE720"/>
    <w:rsid w:val="30ACF4F5"/>
    <w:rsid w:val="30ACFF27"/>
    <w:rsid w:val="30AD6A7E"/>
    <w:rsid w:val="30AE0F6C"/>
    <w:rsid w:val="30AE9A55"/>
    <w:rsid w:val="30B1AF99"/>
    <w:rsid w:val="30B41E15"/>
    <w:rsid w:val="30B67B6F"/>
    <w:rsid w:val="30B7EA90"/>
    <w:rsid w:val="30B8B19C"/>
    <w:rsid w:val="30BC0D13"/>
    <w:rsid w:val="30BEBDEE"/>
    <w:rsid w:val="30C404AD"/>
    <w:rsid w:val="30C504AD"/>
    <w:rsid w:val="30C55FC3"/>
    <w:rsid w:val="30C658BB"/>
    <w:rsid w:val="30C7E675"/>
    <w:rsid w:val="30C7F06C"/>
    <w:rsid w:val="30C87059"/>
    <w:rsid w:val="30CAEC5B"/>
    <w:rsid w:val="30CAF9DA"/>
    <w:rsid w:val="30CC26AC"/>
    <w:rsid w:val="30CFBA8F"/>
    <w:rsid w:val="30CFBAA5"/>
    <w:rsid w:val="30D0CEDF"/>
    <w:rsid w:val="30D64AF6"/>
    <w:rsid w:val="30D6A686"/>
    <w:rsid w:val="30D6CC51"/>
    <w:rsid w:val="30D7F2EF"/>
    <w:rsid w:val="30D82ACB"/>
    <w:rsid w:val="30DB141A"/>
    <w:rsid w:val="30DB1901"/>
    <w:rsid w:val="30DF5F2D"/>
    <w:rsid w:val="30DFC9A9"/>
    <w:rsid w:val="30E0C4AC"/>
    <w:rsid w:val="30E26A68"/>
    <w:rsid w:val="30E2D07C"/>
    <w:rsid w:val="30E35507"/>
    <w:rsid w:val="30E40EBB"/>
    <w:rsid w:val="30E48890"/>
    <w:rsid w:val="30E49E61"/>
    <w:rsid w:val="30E6214D"/>
    <w:rsid w:val="30E8C3D1"/>
    <w:rsid w:val="30EAE7B2"/>
    <w:rsid w:val="30EBE81B"/>
    <w:rsid w:val="30EC8336"/>
    <w:rsid w:val="30EDA03B"/>
    <w:rsid w:val="30EF7E04"/>
    <w:rsid w:val="30F0FBFE"/>
    <w:rsid w:val="30F130CE"/>
    <w:rsid w:val="30F1EBD2"/>
    <w:rsid w:val="30F3019A"/>
    <w:rsid w:val="30F42413"/>
    <w:rsid w:val="30F49ECF"/>
    <w:rsid w:val="30F54AE2"/>
    <w:rsid w:val="30F64236"/>
    <w:rsid w:val="30F72146"/>
    <w:rsid w:val="30F8D997"/>
    <w:rsid w:val="30FA4B91"/>
    <w:rsid w:val="30FB6B18"/>
    <w:rsid w:val="30FBAA85"/>
    <w:rsid w:val="30FD2AD5"/>
    <w:rsid w:val="30FD2AED"/>
    <w:rsid w:val="30FD49EF"/>
    <w:rsid w:val="30FE78B0"/>
    <w:rsid w:val="30FFC050"/>
    <w:rsid w:val="3101002B"/>
    <w:rsid w:val="31026968"/>
    <w:rsid w:val="3102E823"/>
    <w:rsid w:val="3104E76E"/>
    <w:rsid w:val="31059ADE"/>
    <w:rsid w:val="3106DFF9"/>
    <w:rsid w:val="3107385F"/>
    <w:rsid w:val="310866E6"/>
    <w:rsid w:val="31086A74"/>
    <w:rsid w:val="310CF953"/>
    <w:rsid w:val="310E5DF8"/>
    <w:rsid w:val="310F4955"/>
    <w:rsid w:val="310F6816"/>
    <w:rsid w:val="311019EF"/>
    <w:rsid w:val="31111C82"/>
    <w:rsid w:val="3111F4F8"/>
    <w:rsid w:val="3112F381"/>
    <w:rsid w:val="31133A76"/>
    <w:rsid w:val="311441CD"/>
    <w:rsid w:val="31145EE0"/>
    <w:rsid w:val="311576C4"/>
    <w:rsid w:val="311578E2"/>
    <w:rsid w:val="3115C9DF"/>
    <w:rsid w:val="31164E92"/>
    <w:rsid w:val="31181DAB"/>
    <w:rsid w:val="3119AE51"/>
    <w:rsid w:val="311A4EA3"/>
    <w:rsid w:val="311B7BD5"/>
    <w:rsid w:val="311CB961"/>
    <w:rsid w:val="311DC1CA"/>
    <w:rsid w:val="311FB8FA"/>
    <w:rsid w:val="3120641E"/>
    <w:rsid w:val="3121BBD5"/>
    <w:rsid w:val="312219F7"/>
    <w:rsid w:val="31231E1E"/>
    <w:rsid w:val="31251907"/>
    <w:rsid w:val="312660CD"/>
    <w:rsid w:val="3127002E"/>
    <w:rsid w:val="3127D543"/>
    <w:rsid w:val="3128F345"/>
    <w:rsid w:val="312A35D3"/>
    <w:rsid w:val="312A8D8C"/>
    <w:rsid w:val="312C8708"/>
    <w:rsid w:val="312E32FE"/>
    <w:rsid w:val="312FC4F1"/>
    <w:rsid w:val="313073DA"/>
    <w:rsid w:val="3132972A"/>
    <w:rsid w:val="3132AC48"/>
    <w:rsid w:val="31354086"/>
    <w:rsid w:val="31357137"/>
    <w:rsid w:val="3135DBA6"/>
    <w:rsid w:val="31374CF0"/>
    <w:rsid w:val="3138E203"/>
    <w:rsid w:val="313C065E"/>
    <w:rsid w:val="313C6DC4"/>
    <w:rsid w:val="313DB1E4"/>
    <w:rsid w:val="314386CE"/>
    <w:rsid w:val="3143A2C0"/>
    <w:rsid w:val="3144AFE5"/>
    <w:rsid w:val="3146D409"/>
    <w:rsid w:val="314704DF"/>
    <w:rsid w:val="314728C1"/>
    <w:rsid w:val="31480FEF"/>
    <w:rsid w:val="31491CC0"/>
    <w:rsid w:val="314BCD1D"/>
    <w:rsid w:val="314C8A17"/>
    <w:rsid w:val="314C9799"/>
    <w:rsid w:val="314D5209"/>
    <w:rsid w:val="314D93AA"/>
    <w:rsid w:val="314DC535"/>
    <w:rsid w:val="314E6CE7"/>
    <w:rsid w:val="314F2F7F"/>
    <w:rsid w:val="314FE99C"/>
    <w:rsid w:val="3150679F"/>
    <w:rsid w:val="31516274"/>
    <w:rsid w:val="3151653F"/>
    <w:rsid w:val="3152D883"/>
    <w:rsid w:val="3152F3EE"/>
    <w:rsid w:val="3154939B"/>
    <w:rsid w:val="3154BB8B"/>
    <w:rsid w:val="31569531"/>
    <w:rsid w:val="3156C354"/>
    <w:rsid w:val="31575FC6"/>
    <w:rsid w:val="31594F86"/>
    <w:rsid w:val="315C0DBD"/>
    <w:rsid w:val="315C25F5"/>
    <w:rsid w:val="315C9BFB"/>
    <w:rsid w:val="315D4F5D"/>
    <w:rsid w:val="315D8622"/>
    <w:rsid w:val="315E41CF"/>
    <w:rsid w:val="315E6E44"/>
    <w:rsid w:val="315F9CFF"/>
    <w:rsid w:val="31618AD9"/>
    <w:rsid w:val="31635CD8"/>
    <w:rsid w:val="3163F535"/>
    <w:rsid w:val="3167B326"/>
    <w:rsid w:val="31694519"/>
    <w:rsid w:val="316A2072"/>
    <w:rsid w:val="316B3CE7"/>
    <w:rsid w:val="316BD580"/>
    <w:rsid w:val="316CF960"/>
    <w:rsid w:val="316CFC04"/>
    <w:rsid w:val="316D9604"/>
    <w:rsid w:val="316E635B"/>
    <w:rsid w:val="316EE4F8"/>
    <w:rsid w:val="316F794D"/>
    <w:rsid w:val="3173EC9F"/>
    <w:rsid w:val="31742D89"/>
    <w:rsid w:val="3174EB80"/>
    <w:rsid w:val="317526DA"/>
    <w:rsid w:val="317528DC"/>
    <w:rsid w:val="317586C7"/>
    <w:rsid w:val="31784FD9"/>
    <w:rsid w:val="31788E36"/>
    <w:rsid w:val="3179D049"/>
    <w:rsid w:val="3179E037"/>
    <w:rsid w:val="317A228B"/>
    <w:rsid w:val="317BEA96"/>
    <w:rsid w:val="317E7C99"/>
    <w:rsid w:val="317F0164"/>
    <w:rsid w:val="317F17FF"/>
    <w:rsid w:val="317F1D66"/>
    <w:rsid w:val="318274CB"/>
    <w:rsid w:val="3182DE3F"/>
    <w:rsid w:val="3184F9E7"/>
    <w:rsid w:val="31884417"/>
    <w:rsid w:val="3188F2B6"/>
    <w:rsid w:val="31897EE3"/>
    <w:rsid w:val="318F13C9"/>
    <w:rsid w:val="318F1DB6"/>
    <w:rsid w:val="318F97AA"/>
    <w:rsid w:val="3190EC3D"/>
    <w:rsid w:val="3191BF0A"/>
    <w:rsid w:val="3196FE92"/>
    <w:rsid w:val="319B09B6"/>
    <w:rsid w:val="319B2ADE"/>
    <w:rsid w:val="319B5A37"/>
    <w:rsid w:val="319B83E1"/>
    <w:rsid w:val="319CBB1B"/>
    <w:rsid w:val="319D47CC"/>
    <w:rsid w:val="319FEEFB"/>
    <w:rsid w:val="31A032DF"/>
    <w:rsid w:val="31A044B2"/>
    <w:rsid w:val="31A2BA05"/>
    <w:rsid w:val="31A32643"/>
    <w:rsid w:val="31A38E27"/>
    <w:rsid w:val="31A59D66"/>
    <w:rsid w:val="31A7E7DF"/>
    <w:rsid w:val="31AAF8DF"/>
    <w:rsid w:val="31AB61B8"/>
    <w:rsid w:val="31AB9111"/>
    <w:rsid w:val="31ABA9AF"/>
    <w:rsid w:val="31ABAB0C"/>
    <w:rsid w:val="31ACFA52"/>
    <w:rsid w:val="31AFECBA"/>
    <w:rsid w:val="31AFFFCD"/>
    <w:rsid w:val="31B0EE68"/>
    <w:rsid w:val="31B23F2E"/>
    <w:rsid w:val="31B44CBB"/>
    <w:rsid w:val="31B58572"/>
    <w:rsid w:val="31B58D3F"/>
    <w:rsid w:val="31B622C3"/>
    <w:rsid w:val="31B79239"/>
    <w:rsid w:val="31B7CA86"/>
    <w:rsid w:val="31B87345"/>
    <w:rsid w:val="31B8B6A1"/>
    <w:rsid w:val="31B8C87A"/>
    <w:rsid w:val="31BA2C40"/>
    <w:rsid w:val="31BC1BCF"/>
    <w:rsid w:val="31BCB23F"/>
    <w:rsid w:val="31BCE1BA"/>
    <w:rsid w:val="31BF70D2"/>
    <w:rsid w:val="31BFF9A2"/>
    <w:rsid w:val="31C1E706"/>
    <w:rsid w:val="31C2F7A5"/>
    <w:rsid w:val="31C41866"/>
    <w:rsid w:val="31C48E1D"/>
    <w:rsid w:val="31C48EC3"/>
    <w:rsid w:val="31C50A44"/>
    <w:rsid w:val="31C53A9E"/>
    <w:rsid w:val="31C565A2"/>
    <w:rsid w:val="31C565BA"/>
    <w:rsid w:val="31C6B797"/>
    <w:rsid w:val="31C70196"/>
    <w:rsid w:val="31C74E5F"/>
    <w:rsid w:val="31C7917C"/>
    <w:rsid w:val="31C8E7D5"/>
    <w:rsid w:val="31C92D91"/>
    <w:rsid w:val="31C955C3"/>
    <w:rsid w:val="31C9F5BF"/>
    <w:rsid w:val="31CA56B6"/>
    <w:rsid w:val="31CAF74C"/>
    <w:rsid w:val="31CBB00E"/>
    <w:rsid w:val="31CDC2A2"/>
    <w:rsid w:val="31CF8FEF"/>
    <w:rsid w:val="31CF90DF"/>
    <w:rsid w:val="31D27D6C"/>
    <w:rsid w:val="31D3F903"/>
    <w:rsid w:val="31D718E1"/>
    <w:rsid w:val="31DA2F8E"/>
    <w:rsid w:val="31DB0148"/>
    <w:rsid w:val="31DB0D02"/>
    <w:rsid w:val="31DBF1C0"/>
    <w:rsid w:val="31DD6F10"/>
    <w:rsid w:val="31DDDB0C"/>
    <w:rsid w:val="31DDDE37"/>
    <w:rsid w:val="31DF0771"/>
    <w:rsid w:val="31E32048"/>
    <w:rsid w:val="31E72110"/>
    <w:rsid w:val="31EB7159"/>
    <w:rsid w:val="31EBB4ED"/>
    <w:rsid w:val="31ED8F7B"/>
    <w:rsid w:val="31F0EB79"/>
    <w:rsid w:val="31F20C46"/>
    <w:rsid w:val="31F2452C"/>
    <w:rsid w:val="31F38532"/>
    <w:rsid w:val="31F57292"/>
    <w:rsid w:val="31F927BF"/>
    <w:rsid w:val="31FD4F5C"/>
    <w:rsid w:val="31FD6282"/>
    <w:rsid w:val="31FE36B7"/>
    <w:rsid w:val="3200DA41"/>
    <w:rsid w:val="320507CC"/>
    <w:rsid w:val="3208FF1C"/>
    <w:rsid w:val="3211831F"/>
    <w:rsid w:val="3211FD87"/>
    <w:rsid w:val="3213709D"/>
    <w:rsid w:val="3213DAB1"/>
    <w:rsid w:val="3216F039"/>
    <w:rsid w:val="3216F6A5"/>
    <w:rsid w:val="321963DC"/>
    <w:rsid w:val="3219AAD9"/>
    <w:rsid w:val="321A7060"/>
    <w:rsid w:val="321B2230"/>
    <w:rsid w:val="321CC3E0"/>
    <w:rsid w:val="321E34BE"/>
    <w:rsid w:val="3220A5EB"/>
    <w:rsid w:val="3221F2D7"/>
    <w:rsid w:val="3223DECE"/>
    <w:rsid w:val="3223E357"/>
    <w:rsid w:val="322435EC"/>
    <w:rsid w:val="32264DDB"/>
    <w:rsid w:val="3228611F"/>
    <w:rsid w:val="32297C8C"/>
    <w:rsid w:val="322D0213"/>
    <w:rsid w:val="322E86D9"/>
    <w:rsid w:val="322E8F05"/>
    <w:rsid w:val="322F0DC8"/>
    <w:rsid w:val="322FCD95"/>
    <w:rsid w:val="3236E353"/>
    <w:rsid w:val="32372057"/>
    <w:rsid w:val="3237D9E4"/>
    <w:rsid w:val="32381D42"/>
    <w:rsid w:val="3238538D"/>
    <w:rsid w:val="323ADC1C"/>
    <w:rsid w:val="323B55DF"/>
    <w:rsid w:val="3240E44E"/>
    <w:rsid w:val="3241F2D4"/>
    <w:rsid w:val="3242F483"/>
    <w:rsid w:val="3244694A"/>
    <w:rsid w:val="32448200"/>
    <w:rsid w:val="324664B2"/>
    <w:rsid w:val="324B20C6"/>
    <w:rsid w:val="324D90FA"/>
    <w:rsid w:val="324DC0F6"/>
    <w:rsid w:val="324E0776"/>
    <w:rsid w:val="324E2F26"/>
    <w:rsid w:val="324EC96D"/>
    <w:rsid w:val="3250F252"/>
    <w:rsid w:val="32518C41"/>
    <w:rsid w:val="3253B5F2"/>
    <w:rsid w:val="3254A93B"/>
    <w:rsid w:val="3255BAAD"/>
    <w:rsid w:val="32564EF6"/>
    <w:rsid w:val="325650F8"/>
    <w:rsid w:val="3256CFC1"/>
    <w:rsid w:val="32574752"/>
    <w:rsid w:val="32593287"/>
    <w:rsid w:val="325BF54B"/>
    <w:rsid w:val="325C4A5D"/>
    <w:rsid w:val="326136F9"/>
    <w:rsid w:val="32615287"/>
    <w:rsid w:val="32619987"/>
    <w:rsid w:val="3261A0E1"/>
    <w:rsid w:val="326364DD"/>
    <w:rsid w:val="3263CBB2"/>
    <w:rsid w:val="32654D95"/>
    <w:rsid w:val="3265992D"/>
    <w:rsid w:val="32674C1B"/>
    <w:rsid w:val="3268F739"/>
    <w:rsid w:val="3269A7FC"/>
    <w:rsid w:val="326A4474"/>
    <w:rsid w:val="326A4C02"/>
    <w:rsid w:val="326A7995"/>
    <w:rsid w:val="326C6532"/>
    <w:rsid w:val="326F3FF3"/>
    <w:rsid w:val="326F4863"/>
    <w:rsid w:val="32700C34"/>
    <w:rsid w:val="32728401"/>
    <w:rsid w:val="32759A4C"/>
    <w:rsid w:val="3276D830"/>
    <w:rsid w:val="3277C439"/>
    <w:rsid w:val="32782C66"/>
    <w:rsid w:val="3278473D"/>
    <w:rsid w:val="3278910D"/>
    <w:rsid w:val="327AE689"/>
    <w:rsid w:val="327BE09C"/>
    <w:rsid w:val="327D7E04"/>
    <w:rsid w:val="327EA8D7"/>
    <w:rsid w:val="327F1D50"/>
    <w:rsid w:val="32801775"/>
    <w:rsid w:val="328032C9"/>
    <w:rsid w:val="328067D7"/>
    <w:rsid w:val="3280853C"/>
    <w:rsid w:val="32808835"/>
    <w:rsid w:val="328214C2"/>
    <w:rsid w:val="32832A42"/>
    <w:rsid w:val="32833432"/>
    <w:rsid w:val="328362C6"/>
    <w:rsid w:val="32845EC4"/>
    <w:rsid w:val="3284AC32"/>
    <w:rsid w:val="3284D53D"/>
    <w:rsid w:val="32868BC1"/>
    <w:rsid w:val="32884C27"/>
    <w:rsid w:val="328949A1"/>
    <w:rsid w:val="328A52F9"/>
    <w:rsid w:val="328B30F8"/>
    <w:rsid w:val="328E1F5E"/>
    <w:rsid w:val="328E9297"/>
    <w:rsid w:val="328FF81E"/>
    <w:rsid w:val="32903D1F"/>
    <w:rsid w:val="3290F22C"/>
    <w:rsid w:val="3292E2DE"/>
    <w:rsid w:val="32945251"/>
    <w:rsid w:val="3294A043"/>
    <w:rsid w:val="3295BDC4"/>
    <w:rsid w:val="329881A2"/>
    <w:rsid w:val="3298E8D5"/>
    <w:rsid w:val="3299FC0A"/>
    <w:rsid w:val="329AA174"/>
    <w:rsid w:val="329B1CA3"/>
    <w:rsid w:val="329BE72C"/>
    <w:rsid w:val="32A0C367"/>
    <w:rsid w:val="32A0E169"/>
    <w:rsid w:val="32A184A8"/>
    <w:rsid w:val="32A1ED82"/>
    <w:rsid w:val="32A4F013"/>
    <w:rsid w:val="32A6D761"/>
    <w:rsid w:val="32A839A1"/>
    <w:rsid w:val="32AB3596"/>
    <w:rsid w:val="32AEF6EF"/>
    <w:rsid w:val="32AF13E2"/>
    <w:rsid w:val="32B25F6E"/>
    <w:rsid w:val="32B3ACD5"/>
    <w:rsid w:val="32B6306D"/>
    <w:rsid w:val="32B6D688"/>
    <w:rsid w:val="32B6D816"/>
    <w:rsid w:val="32B6DBD4"/>
    <w:rsid w:val="32B6E855"/>
    <w:rsid w:val="32B800BE"/>
    <w:rsid w:val="32B86BF1"/>
    <w:rsid w:val="32B88836"/>
    <w:rsid w:val="32B9F98F"/>
    <w:rsid w:val="32BC1BCD"/>
    <w:rsid w:val="32BCEA4C"/>
    <w:rsid w:val="32BF0286"/>
    <w:rsid w:val="32BF15C8"/>
    <w:rsid w:val="32BFF2B5"/>
    <w:rsid w:val="32C04A83"/>
    <w:rsid w:val="32CB09E9"/>
    <w:rsid w:val="32CBEC0F"/>
    <w:rsid w:val="32D0EE26"/>
    <w:rsid w:val="32D34129"/>
    <w:rsid w:val="32D4E51C"/>
    <w:rsid w:val="32D57F91"/>
    <w:rsid w:val="32D5C7AA"/>
    <w:rsid w:val="32D7C0E7"/>
    <w:rsid w:val="32D80C12"/>
    <w:rsid w:val="32D91BA6"/>
    <w:rsid w:val="32DA8339"/>
    <w:rsid w:val="32DBE684"/>
    <w:rsid w:val="32DEEB6E"/>
    <w:rsid w:val="32DF71C2"/>
    <w:rsid w:val="32E1A3CF"/>
    <w:rsid w:val="32E2C907"/>
    <w:rsid w:val="32E43947"/>
    <w:rsid w:val="32E52979"/>
    <w:rsid w:val="32E83463"/>
    <w:rsid w:val="32E874CF"/>
    <w:rsid w:val="32E9C583"/>
    <w:rsid w:val="32EE9FE3"/>
    <w:rsid w:val="32EF1A84"/>
    <w:rsid w:val="32EF77E1"/>
    <w:rsid w:val="32F159B3"/>
    <w:rsid w:val="32F1A3F0"/>
    <w:rsid w:val="32F22FE3"/>
    <w:rsid w:val="32F39FA9"/>
    <w:rsid w:val="32F5E86D"/>
    <w:rsid w:val="32FCCC91"/>
    <w:rsid w:val="32FD7423"/>
    <w:rsid w:val="32FE0BAD"/>
    <w:rsid w:val="32FEBA41"/>
    <w:rsid w:val="32FFD031"/>
    <w:rsid w:val="3300008A"/>
    <w:rsid w:val="330098F1"/>
    <w:rsid w:val="3300C643"/>
    <w:rsid w:val="33030B47"/>
    <w:rsid w:val="3303723B"/>
    <w:rsid w:val="33053D6A"/>
    <w:rsid w:val="33077661"/>
    <w:rsid w:val="33084EAC"/>
    <w:rsid w:val="330F8A2F"/>
    <w:rsid w:val="33101B5E"/>
    <w:rsid w:val="33112BE2"/>
    <w:rsid w:val="331174A9"/>
    <w:rsid w:val="3311CBEF"/>
    <w:rsid w:val="33130EFF"/>
    <w:rsid w:val="3313BF8A"/>
    <w:rsid w:val="33140044"/>
    <w:rsid w:val="3315FAE0"/>
    <w:rsid w:val="33161FAC"/>
    <w:rsid w:val="33171D5C"/>
    <w:rsid w:val="3317D138"/>
    <w:rsid w:val="33186086"/>
    <w:rsid w:val="331C4037"/>
    <w:rsid w:val="331CF5BE"/>
    <w:rsid w:val="331DD165"/>
    <w:rsid w:val="331E4AB6"/>
    <w:rsid w:val="331FAE3A"/>
    <w:rsid w:val="331FDE79"/>
    <w:rsid w:val="3320753B"/>
    <w:rsid w:val="332318A7"/>
    <w:rsid w:val="3323C6B5"/>
    <w:rsid w:val="33242BAC"/>
    <w:rsid w:val="3324FCCC"/>
    <w:rsid w:val="33252833"/>
    <w:rsid w:val="3325F15D"/>
    <w:rsid w:val="33267278"/>
    <w:rsid w:val="33275A43"/>
    <w:rsid w:val="332765A7"/>
    <w:rsid w:val="332A3E45"/>
    <w:rsid w:val="332C7025"/>
    <w:rsid w:val="332FA2A0"/>
    <w:rsid w:val="33308BA6"/>
    <w:rsid w:val="3331CC75"/>
    <w:rsid w:val="33335B5C"/>
    <w:rsid w:val="33346810"/>
    <w:rsid w:val="3334E0F4"/>
    <w:rsid w:val="33352E8A"/>
    <w:rsid w:val="33359378"/>
    <w:rsid w:val="3335F597"/>
    <w:rsid w:val="333666A1"/>
    <w:rsid w:val="3336F36C"/>
    <w:rsid w:val="333C3133"/>
    <w:rsid w:val="333CA01E"/>
    <w:rsid w:val="333E19B6"/>
    <w:rsid w:val="333E8AB9"/>
    <w:rsid w:val="3342B0F4"/>
    <w:rsid w:val="3342CBFE"/>
    <w:rsid w:val="33432AF6"/>
    <w:rsid w:val="33438EDE"/>
    <w:rsid w:val="33445AD3"/>
    <w:rsid w:val="3344DFC2"/>
    <w:rsid w:val="334592F5"/>
    <w:rsid w:val="3345FE84"/>
    <w:rsid w:val="3346D75E"/>
    <w:rsid w:val="33473651"/>
    <w:rsid w:val="334917F9"/>
    <w:rsid w:val="33494851"/>
    <w:rsid w:val="334A7550"/>
    <w:rsid w:val="334A7E2F"/>
    <w:rsid w:val="334AB5E5"/>
    <w:rsid w:val="334B8D7D"/>
    <w:rsid w:val="334C9D21"/>
    <w:rsid w:val="334D3F27"/>
    <w:rsid w:val="334E4D4D"/>
    <w:rsid w:val="335241CD"/>
    <w:rsid w:val="33550D1C"/>
    <w:rsid w:val="33557C14"/>
    <w:rsid w:val="3355BB59"/>
    <w:rsid w:val="3358D848"/>
    <w:rsid w:val="3358EEE3"/>
    <w:rsid w:val="335F7A6A"/>
    <w:rsid w:val="33617478"/>
    <w:rsid w:val="33630841"/>
    <w:rsid w:val="3365FD34"/>
    <w:rsid w:val="33664754"/>
    <w:rsid w:val="3366CC4A"/>
    <w:rsid w:val="33671EBA"/>
    <w:rsid w:val="3368F536"/>
    <w:rsid w:val="3369191A"/>
    <w:rsid w:val="336C4DAD"/>
    <w:rsid w:val="336D231D"/>
    <w:rsid w:val="336D8DF2"/>
    <w:rsid w:val="336E08BC"/>
    <w:rsid w:val="336F138A"/>
    <w:rsid w:val="337090ED"/>
    <w:rsid w:val="33723CDC"/>
    <w:rsid w:val="3372CDB4"/>
    <w:rsid w:val="33743BC0"/>
    <w:rsid w:val="33758BC5"/>
    <w:rsid w:val="33774A44"/>
    <w:rsid w:val="337753A3"/>
    <w:rsid w:val="3377A671"/>
    <w:rsid w:val="3379D433"/>
    <w:rsid w:val="337D86F1"/>
    <w:rsid w:val="337E13CB"/>
    <w:rsid w:val="337E871C"/>
    <w:rsid w:val="33814CDE"/>
    <w:rsid w:val="3381D0B4"/>
    <w:rsid w:val="33824FA6"/>
    <w:rsid w:val="3382B283"/>
    <w:rsid w:val="338695E7"/>
    <w:rsid w:val="338B6A35"/>
    <w:rsid w:val="338BC733"/>
    <w:rsid w:val="338BD03C"/>
    <w:rsid w:val="338BE629"/>
    <w:rsid w:val="338C6CEF"/>
    <w:rsid w:val="338C72FC"/>
    <w:rsid w:val="338D4E46"/>
    <w:rsid w:val="338E9B3E"/>
    <w:rsid w:val="33905F00"/>
    <w:rsid w:val="3391A16A"/>
    <w:rsid w:val="33932450"/>
    <w:rsid w:val="33932954"/>
    <w:rsid w:val="3393BC11"/>
    <w:rsid w:val="3393F4AD"/>
    <w:rsid w:val="33963511"/>
    <w:rsid w:val="339898A8"/>
    <w:rsid w:val="3399BE4F"/>
    <w:rsid w:val="339AEBE8"/>
    <w:rsid w:val="339BC23F"/>
    <w:rsid w:val="339D5FE1"/>
    <w:rsid w:val="339EAAD9"/>
    <w:rsid w:val="339F28E2"/>
    <w:rsid w:val="33A07ECB"/>
    <w:rsid w:val="33A14B2F"/>
    <w:rsid w:val="33A1EF71"/>
    <w:rsid w:val="33A4B71E"/>
    <w:rsid w:val="33A86E5A"/>
    <w:rsid w:val="33A888A1"/>
    <w:rsid w:val="33ABE8AD"/>
    <w:rsid w:val="33AC55CC"/>
    <w:rsid w:val="33AC6A51"/>
    <w:rsid w:val="33AD4A17"/>
    <w:rsid w:val="33ADCFE7"/>
    <w:rsid w:val="33AE4951"/>
    <w:rsid w:val="33AFC7DE"/>
    <w:rsid w:val="33B0426B"/>
    <w:rsid w:val="33B0EFEA"/>
    <w:rsid w:val="33B32CBF"/>
    <w:rsid w:val="33B61DAB"/>
    <w:rsid w:val="33B97C3C"/>
    <w:rsid w:val="33BA6B7A"/>
    <w:rsid w:val="33BB8D61"/>
    <w:rsid w:val="33BBBA2E"/>
    <w:rsid w:val="33BC27B8"/>
    <w:rsid w:val="33BC3108"/>
    <w:rsid w:val="33BC4963"/>
    <w:rsid w:val="33BC4B61"/>
    <w:rsid w:val="33BD7AD6"/>
    <w:rsid w:val="33C04A40"/>
    <w:rsid w:val="33C4D819"/>
    <w:rsid w:val="33C9DB45"/>
    <w:rsid w:val="33CA3353"/>
    <w:rsid w:val="33CDFD73"/>
    <w:rsid w:val="33CF4976"/>
    <w:rsid w:val="33D2101F"/>
    <w:rsid w:val="33D2A620"/>
    <w:rsid w:val="33D43BCD"/>
    <w:rsid w:val="33D6436F"/>
    <w:rsid w:val="33D69206"/>
    <w:rsid w:val="33D794E2"/>
    <w:rsid w:val="33DA9AF0"/>
    <w:rsid w:val="33DB39C3"/>
    <w:rsid w:val="33DCCD20"/>
    <w:rsid w:val="33DDF8BC"/>
    <w:rsid w:val="33DFCADC"/>
    <w:rsid w:val="33E0DB01"/>
    <w:rsid w:val="33E41318"/>
    <w:rsid w:val="33E51840"/>
    <w:rsid w:val="33E69A83"/>
    <w:rsid w:val="33E8B78F"/>
    <w:rsid w:val="33EA7D86"/>
    <w:rsid w:val="33EAA079"/>
    <w:rsid w:val="33ECB0FC"/>
    <w:rsid w:val="33EF64C6"/>
    <w:rsid w:val="33F53CC2"/>
    <w:rsid w:val="33F584AE"/>
    <w:rsid w:val="33F5D5C5"/>
    <w:rsid w:val="33F612BD"/>
    <w:rsid w:val="33F6B13A"/>
    <w:rsid w:val="33F7D807"/>
    <w:rsid w:val="33F97138"/>
    <w:rsid w:val="33F9F1DD"/>
    <w:rsid w:val="33FC6B1F"/>
    <w:rsid w:val="33FC90D2"/>
    <w:rsid w:val="34018BC9"/>
    <w:rsid w:val="3401BE84"/>
    <w:rsid w:val="3404C6DE"/>
    <w:rsid w:val="3406FDF0"/>
    <w:rsid w:val="34072018"/>
    <w:rsid w:val="3408BCD9"/>
    <w:rsid w:val="3408CEAF"/>
    <w:rsid w:val="34096490"/>
    <w:rsid w:val="340A124C"/>
    <w:rsid w:val="340ADB81"/>
    <w:rsid w:val="340F0ECF"/>
    <w:rsid w:val="340F7CB9"/>
    <w:rsid w:val="3410EDE9"/>
    <w:rsid w:val="3411CF41"/>
    <w:rsid w:val="34129636"/>
    <w:rsid w:val="34132B30"/>
    <w:rsid w:val="34135909"/>
    <w:rsid w:val="3414C456"/>
    <w:rsid w:val="341A6C0D"/>
    <w:rsid w:val="341B7754"/>
    <w:rsid w:val="341D0B06"/>
    <w:rsid w:val="341DADFE"/>
    <w:rsid w:val="341DE259"/>
    <w:rsid w:val="34215067"/>
    <w:rsid w:val="342162F7"/>
    <w:rsid w:val="3422F326"/>
    <w:rsid w:val="3424C02E"/>
    <w:rsid w:val="34259065"/>
    <w:rsid w:val="3425D686"/>
    <w:rsid w:val="3426B360"/>
    <w:rsid w:val="3426B7F9"/>
    <w:rsid w:val="34295F4B"/>
    <w:rsid w:val="342A30D8"/>
    <w:rsid w:val="342DF760"/>
    <w:rsid w:val="342EC933"/>
    <w:rsid w:val="342F222F"/>
    <w:rsid w:val="342F8706"/>
    <w:rsid w:val="34301AA0"/>
    <w:rsid w:val="343168F3"/>
    <w:rsid w:val="3434BD59"/>
    <w:rsid w:val="34399D00"/>
    <w:rsid w:val="3439A1B0"/>
    <w:rsid w:val="343A7B0B"/>
    <w:rsid w:val="343B704F"/>
    <w:rsid w:val="343BBA5A"/>
    <w:rsid w:val="343F91F4"/>
    <w:rsid w:val="34406C36"/>
    <w:rsid w:val="34408B37"/>
    <w:rsid w:val="3440AF9D"/>
    <w:rsid w:val="3442C7F3"/>
    <w:rsid w:val="3443A865"/>
    <w:rsid w:val="3443F3D7"/>
    <w:rsid w:val="3444D1BF"/>
    <w:rsid w:val="34470A5A"/>
    <w:rsid w:val="34471D9E"/>
    <w:rsid w:val="34493890"/>
    <w:rsid w:val="34493A65"/>
    <w:rsid w:val="344A3D1B"/>
    <w:rsid w:val="344A7CBE"/>
    <w:rsid w:val="344BF876"/>
    <w:rsid w:val="34508A14"/>
    <w:rsid w:val="34509407"/>
    <w:rsid w:val="3452024F"/>
    <w:rsid w:val="345267F1"/>
    <w:rsid w:val="3452C201"/>
    <w:rsid w:val="34535B57"/>
    <w:rsid w:val="3454F017"/>
    <w:rsid w:val="3458482E"/>
    <w:rsid w:val="34597FE7"/>
    <w:rsid w:val="345E0E66"/>
    <w:rsid w:val="345EF60B"/>
    <w:rsid w:val="3464DE8D"/>
    <w:rsid w:val="346A409F"/>
    <w:rsid w:val="346B8909"/>
    <w:rsid w:val="346EE813"/>
    <w:rsid w:val="3470367A"/>
    <w:rsid w:val="34714633"/>
    <w:rsid w:val="3474D1B2"/>
    <w:rsid w:val="3475345E"/>
    <w:rsid w:val="3475CAB4"/>
    <w:rsid w:val="34768C7A"/>
    <w:rsid w:val="3480B5D6"/>
    <w:rsid w:val="3482BFC6"/>
    <w:rsid w:val="3483BA80"/>
    <w:rsid w:val="34875C9B"/>
    <w:rsid w:val="348796B2"/>
    <w:rsid w:val="348BFD54"/>
    <w:rsid w:val="348BFF41"/>
    <w:rsid w:val="348C250D"/>
    <w:rsid w:val="348CC8AB"/>
    <w:rsid w:val="348D83B9"/>
    <w:rsid w:val="348E45B3"/>
    <w:rsid w:val="348F0A98"/>
    <w:rsid w:val="3492A185"/>
    <w:rsid w:val="3492EEAB"/>
    <w:rsid w:val="349319C7"/>
    <w:rsid w:val="34939BF9"/>
    <w:rsid w:val="3497F7D7"/>
    <w:rsid w:val="34985AFF"/>
    <w:rsid w:val="3498DE0B"/>
    <w:rsid w:val="349C3B45"/>
    <w:rsid w:val="349FE375"/>
    <w:rsid w:val="34A534B3"/>
    <w:rsid w:val="34A734E2"/>
    <w:rsid w:val="34A844CB"/>
    <w:rsid w:val="34AA3EB6"/>
    <w:rsid w:val="34AA71D4"/>
    <w:rsid w:val="34AAF0D1"/>
    <w:rsid w:val="34AB1FF5"/>
    <w:rsid w:val="34ACF54F"/>
    <w:rsid w:val="34AE2E2A"/>
    <w:rsid w:val="34AE8A12"/>
    <w:rsid w:val="34AF1FB1"/>
    <w:rsid w:val="34B01934"/>
    <w:rsid w:val="34B202FC"/>
    <w:rsid w:val="34B3BF3B"/>
    <w:rsid w:val="34B482BE"/>
    <w:rsid w:val="34B54751"/>
    <w:rsid w:val="34B565CC"/>
    <w:rsid w:val="34B85011"/>
    <w:rsid w:val="34B99220"/>
    <w:rsid w:val="34BA90FF"/>
    <w:rsid w:val="34BAEB1D"/>
    <w:rsid w:val="34BCA9D3"/>
    <w:rsid w:val="34BD7C88"/>
    <w:rsid w:val="34BE48C4"/>
    <w:rsid w:val="34C0A867"/>
    <w:rsid w:val="34C2E138"/>
    <w:rsid w:val="34C545BF"/>
    <w:rsid w:val="34C85776"/>
    <w:rsid w:val="34C94EC5"/>
    <w:rsid w:val="34CA9777"/>
    <w:rsid w:val="34CCB3C3"/>
    <w:rsid w:val="34CF35E6"/>
    <w:rsid w:val="34CF8643"/>
    <w:rsid w:val="34D1095E"/>
    <w:rsid w:val="34D1F346"/>
    <w:rsid w:val="34D67D6D"/>
    <w:rsid w:val="34D8D120"/>
    <w:rsid w:val="34D8E50C"/>
    <w:rsid w:val="34DB2834"/>
    <w:rsid w:val="34DDF1E3"/>
    <w:rsid w:val="34DDFE83"/>
    <w:rsid w:val="34DFB8B1"/>
    <w:rsid w:val="34E0B680"/>
    <w:rsid w:val="34E12D5C"/>
    <w:rsid w:val="34E38D6D"/>
    <w:rsid w:val="34E4631A"/>
    <w:rsid w:val="34E575FB"/>
    <w:rsid w:val="34E59BBB"/>
    <w:rsid w:val="34E6D503"/>
    <w:rsid w:val="34E7BC90"/>
    <w:rsid w:val="34EAB2E1"/>
    <w:rsid w:val="34ECC462"/>
    <w:rsid w:val="34EF4CFE"/>
    <w:rsid w:val="34EF666B"/>
    <w:rsid w:val="34F28335"/>
    <w:rsid w:val="34F2DCCC"/>
    <w:rsid w:val="34F458FE"/>
    <w:rsid w:val="34F71BEA"/>
    <w:rsid w:val="34F83223"/>
    <w:rsid w:val="34F864B1"/>
    <w:rsid w:val="34F95176"/>
    <w:rsid w:val="34F9A14C"/>
    <w:rsid w:val="3500ED3E"/>
    <w:rsid w:val="35035299"/>
    <w:rsid w:val="3503B592"/>
    <w:rsid w:val="35054F8A"/>
    <w:rsid w:val="350585A6"/>
    <w:rsid w:val="3507BCD8"/>
    <w:rsid w:val="3507F873"/>
    <w:rsid w:val="35097182"/>
    <w:rsid w:val="350CE609"/>
    <w:rsid w:val="350E3BB6"/>
    <w:rsid w:val="350F77B6"/>
    <w:rsid w:val="35112190"/>
    <w:rsid w:val="351372BF"/>
    <w:rsid w:val="35166CBB"/>
    <w:rsid w:val="35178935"/>
    <w:rsid w:val="35184E4B"/>
    <w:rsid w:val="3518B442"/>
    <w:rsid w:val="35197ED4"/>
    <w:rsid w:val="351B323D"/>
    <w:rsid w:val="351C2FEA"/>
    <w:rsid w:val="351CA881"/>
    <w:rsid w:val="351CF65A"/>
    <w:rsid w:val="351EF2A1"/>
    <w:rsid w:val="351F5830"/>
    <w:rsid w:val="3521A007"/>
    <w:rsid w:val="35241FE1"/>
    <w:rsid w:val="35266986"/>
    <w:rsid w:val="35272CC9"/>
    <w:rsid w:val="35286123"/>
    <w:rsid w:val="352894E6"/>
    <w:rsid w:val="352A55E8"/>
    <w:rsid w:val="352C95F7"/>
    <w:rsid w:val="352ED888"/>
    <w:rsid w:val="35328C62"/>
    <w:rsid w:val="35329F82"/>
    <w:rsid w:val="35333B5E"/>
    <w:rsid w:val="35334CC9"/>
    <w:rsid w:val="35367070"/>
    <w:rsid w:val="35367BA5"/>
    <w:rsid w:val="35378866"/>
    <w:rsid w:val="3537BD85"/>
    <w:rsid w:val="35396B5F"/>
    <w:rsid w:val="353A516C"/>
    <w:rsid w:val="353CF65D"/>
    <w:rsid w:val="353D6DAE"/>
    <w:rsid w:val="353E906E"/>
    <w:rsid w:val="3540BFC1"/>
    <w:rsid w:val="35414E5E"/>
    <w:rsid w:val="35459775"/>
    <w:rsid w:val="3546C639"/>
    <w:rsid w:val="3549E0FD"/>
    <w:rsid w:val="354E856C"/>
    <w:rsid w:val="354F62A9"/>
    <w:rsid w:val="35511E62"/>
    <w:rsid w:val="35513798"/>
    <w:rsid w:val="35539F58"/>
    <w:rsid w:val="3556D624"/>
    <w:rsid w:val="3556DCDE"/>
    <w:rsid w:val="3556E050"/>
    <w:rsid w:val="3558BB5E"/>
    <w:rsid w:val="3558DB74"/>
    <w:rsid w:val="355B08D8"/>
    <w:rsid w:val="355B792B"/>
    <w:rsid w:val="355C56CF"/>
    <w:rsid w:val="355C9A57"/>
    <w:rsid w:val="355D7FF1"/>
    <w:rsid w:val="35617206"/>
    <w:rsid w:val="356221D9"/>
    <w:rsid w:val="35648AFE"/>
    <w:rsid w:val="35650A8F"/>
    <w:rsid w:val="3566DBA6"/>
    <w:rsid w:val="3568564D"/>
    <w:rsid w:val="3568AAA3"/>
    <w:rsid w:val="35697AFC"/>
    <w:rsid w:val="356A26A7"/>
    <w:rsid w:val="356B1CD2"/>
    <w:rsid w:val="356B24CE"/>
    <w:rsid w:val="356B784E"/>
    <w:rsid w:val="356B9F87"/>
    <w:rsid w:val="356BA85D"/>
    <w:rsid w:val="356ECBCA"/>
    <w:rsid w:val="356F0F25"/>
    <w:rsid w:val="356F202E"/>
    <w:rsid w:val="3572D3E9"/>
    <w:rsid w:val="3572F7F0"/>
    <w:rsid w:val="35732815"/>
    <w:rsid w:val="3573B398"/>
    <w:rsid w:val="3575468D"/>
    <w:rsid w:val="357651C2"/>
    <w:rsid w:val="3577ACBD"/>
    <w:rsid w:val="357858B1"/>
    <w:rsid w:val="357901F7"/>
    <w:rsid w:val="3579C70C"/>
    <w:rsid w:val="357A6144"/>
    <w:rsid w:val="357A9E1F"/>
    <w:rsid w:val="357B5137"/>
    <w:rsid w:val="357CC492"/>
    <w:rsid w:val="357D2079"/>
    <w:rsid w:val="3583C5D7"/>
    <w:rsid w:val="358A4649"/>
    <w:rsid w:val="358A7EF2"/>
    <w:rsid w:val="358C8C68"/>
    <w:rsid w:val="358E5179"/>
    <w:rsid w:val="358FC225"/>
    <w:rsid w:val="358FC911"/>
    <w:rsid w:val="3593C98E"/>
    <w:rsid w:val="359457AA"/>
    <w:rsid w:val="35959901"/>
    <w:rsid w:val="3597D2D9"/>
    <w:rsid w:val="35981635"/>
    <w:rsid w:val="35994D00"/>
    <w:rsid w:val="35996127"/>
    <w:rsid w:val="359C56DF"/>
    <w:rsid w:val="359C88D0"/>
    <w:rsid w:val="359CDB6C"/>
    <w:rsid w:val="359DEEE0"/>
    <w:rsid w:val="35A0A7FA"/>
    <w:rsid w:val="35A1F46F"/>
    <w:rsid w:val="35A40336"/>
    <w:rsid w:val="35A547A9"/>
    <w:rsid w:val="35A601C5"/>
    <w:rsid w:val="35A714AF"/>
    <w:rsid w:val="35A8C8C8"/>
    <w:rsid w:val="35A8EF44"/>
    <w:rsid w:val="35A9205A"/>
    <w:rsid w:val="35A9BED8"/>
    <w:rsid w:val="35AAA7FE"/>
    <w:rsid w:val="35AB5397"/>
    <w:rsid w:val="35AE4219"/>
    <w:rsid w:val="35B1C497"/>
    <w:rsid w:val="35B3C77E"/>
    <w:rsid w:val="35B8FE2A"/>
    <w:rsid w:val="35BAA874"/>
    <w:rsid w:val="35BC043E"/>
    <w:rsid w:val="35BE37A0"/>
    <w:rsid w:val="35C4018D"/>
    <w:rsid w:val="35C54DCF"/>
    <w:rsid w:val="35C955D8"/>
    <w:rsid w:val="35CC2382"/>
    <w:rsid w:val="35D1841D"/>
    <w:rsid w:val="35D282D3"/>
    <w:rsid w:val="35D2AC14"/>
    <w:rsid w:val="35D4646D"/>
    <w:rsid w:val="35D6F330"/>
    <w:rsid w:val="35D7CBBE"/>
    <w:rsid w:val="35D93C0C"/>
    <w:rsid w:val="35D9CAD3"/>
    <w:rsid w:val="35DB55C2"/>
    <w:rsid w:val="35DBE118"/>
    <w:rsid w:val="35DDCED3"/>
    <w:rsid w:val="35DF14A4"/>
    <w:rsid w:val="35E10228"/>
    <w:rsid w:val="35E2CBB0"/>
    <w:rsid w:val="35E36C0E"/>
    <w:rsid w:val="35E4665B"/>
    <w:rsid w:val="35E46F34"/>
    <w:rsid w:val="35E48665"/>
    <w:rsid w:val="35E60535"/>
    <w:rsid w:val="35E6C197"/>
    <w:rsid w:val="35EA0473"/>
    <w:rsid w:val="35EEBE15"/>
    <w:rsid w:val="35F045C5"/>
    <w:rsid w:val="35F05D96"/>
    <w:rsid w:val="35F285F4"/>
    <w:rsid w:val="35F43535"/>
    <w:rsid w:val="35F477DD"/>
    <w:rsid w:val="35F85126"/>
    <w:rsid w:val="35F992D3"/>
    <w:rsid w:val="35FBBE4A"/>
    <w:rsid w:val="35FC75DE"/>
    <w:rsid w:val="35FCDE1A"/>
    <w:rsid w:val="35FD3772"/>
    <w:rsid w:val="35FE609C"/>
    <w:rsid w:val="35FEB84F"/>
    <w:rsid w:val="36019C8A"/>
    <w:rsid w:val="36045D39"/>
    <w:rsid w:val="3604F7FB"/>
    <w:rsid w:val="3605CD35"/>
    <w:rsid w:val="36069B7A"/>
    <w:rsid w:val="3607008B"/>
    <w:rsid w:val="3609573F"/>
    <w:rsid w:val="3609DC5E"/>
    <w:rsid w:val="360A0FDE"/>
    <w:rsid w:val="360BE596"/>
    <w:rsid w:val="360C6EBA"/>
    <w:rsid w:val="36159760"/>
    <w:rsid w:val="3615D39A"/>
    <w:rsid w:val="36197F89"/>
    <w:rsid w:val="361A6659"/>
    <w:rsid w:val="361A75EA"/>
    <w:rsid w:val="361BDD2B"/>
    <w:rsid w:val="361DC9C0"/>
    <w:rsid w:val="361EAE46"/>
    <w:rsid w:val="361F7382"/>
    <w:rsid w:val="361FEAD6"/>
    <w:rsid w:val="3620DF23"/>
    <w:rsid w:val="3623C26D"/>
    <w:rsid w:val="3625CF5A"/>
    <w:rsid w:val="3626439D"/>
    <w:rsid w:val="3626C61C"/>
    <w:rsid w:val="362899EB"/>
    <w:rsid w:val="36295D4A"/>
    <w:rsid w:val="362A0ACF"/>
    <w:rsid w:val="362A12CB"/>
    <w:rsid w:val="362CAF44"/>
    <w:rsid w:val="362DD27D"/>
    <w:rsid w:val="362E6464"/>
    <w:rsid w:val="362EBDB3"/>
    <w:rsid w:val="362EF084"/>
    <w:rsid w:val="3633ECA2"/>
    <w:rsid w:val="36341B1D"/>
    <w:rsid w:val="3634DC2C"/>
    <w:rsid w:val="36359864"/>
    <w:rsid w:val="36384F17"/>
    <w:rsid w:val="363C9FD3"/>
    <w:rsid w:val="363CC840"/>
    <w:rsid w:val="363D6B2F"/>
    <w:rsid w:val="363D9B1F"/>
    <w:rsid w:val="363E1CAC"/>
    <w:rsid w:val="363E6A60"/>
    <w:rsid w:val="363F9E24"/>
    <w:rsid w:val="3640D025"/>
    <w:rsid w:val="364109BB"/>
    <w:rsid w:val="3648886E"/>
    <w:rsid w:val="3648CC09"/>
    <w:rsid w:val="364A6365"/>
    <w:rsid w:val="364B098E"/>
    <w:rsid w:val="364D869F"/>
    <w:rsid w:val="364DEB4A"/>
    <w:rsid w:val="364FDCF8"/>
    <w:rsid w:val="365171D9"/>
    <w:rsid w:val="3651CA53"/>
    <w:rsid w:val="3651DF71"/>
    <w:rsid w:val="3652AFAE"/>
    <w:rsid w:val="3653E422"/>
    <w:rsid w:val="3654796A"/>
    <w:rsid w:val="365542DB"/>
    <w:rsid w:val="36559013"/>
    <w:rsid w:val="3658EC0B"/>
    <w:rsid w:val="365AFD08"/>
    <w:rsid w:val="365BA05A"/>
    <w:rsid w:val="3662B9E1"/>
    <w:rsid w:val="3662C146"/>
    <w:rsid w:val="36658A19"/>
    <w:rsid w:val="366A4EF5"/>
    <w:rsid w:val="366AF708"/>
    <w:rsid w:val="366F48CE"/>
    <w:rsid w:val="36703777"/>
    <w:rsid w:val="367193D4"/>
    <w:rsid w:val="3672197D"/>
    <w:rsid w:val="3672A2AC"/>
    <w:rsid w:val="36745F9C"/>
    <w:rsid w:val="367474D8"/>
    <w:rsid w:val="36752ED6"/>
    <w:rsid w:val="36764A75"/>
    <w:rsid w:val="3678931E"/>
    <w:rsid w:val="3679C6FB"/>
    <w:rsid w:val="367B19AB"/>
    <w:rsid w:val="367DB2C0"/>
    <w:rsid w:val="367F332E"/>
    <w:rsid w:val="36820146"/>
    <w:rsid w:val="36832E3F"/>
    <w:rsid w:val="36849FF2"/>
    <w:rsid w:val="3686F0B5"/>
    <w:rsid w:val="368A0F11"/>
    <w:rsid w:val="368A27C3"/>
    <w:rsid w:val="368C1D9F"/>
    <w:rsid w:val="368CCAC4"/>
    <w:rsid w:val="3690E85C"/>
    <w:rsid w:val="3690E9F7"/>
    <w:rsid w:val="36913A55"/>
    <w:rsid w:val="369396F0"/>
    <w:rsid w:val="3697D3CE"/>
    <w:rsid w:val="36986C13"/>
    <w:rsid w:val="36996C2E"/>
    <w:rsid w:val="36997E14"/>
    <w:rsid w:val="369A8919"/>
    <w:rsid w:val="369D8DB0"/>
    <w:rsid w:val="36A69B4D"/>
    <w:rsid w:val="36A84794"/>
    <w:rsid w:val="36A8B050"/>
    <w:rsid w:val="36A8C013"/>
    <w:rsid w:val="36A8D685"/>
    <w:rsid w:val="36AE856C"/>
    <w:rsid w:val="36AEFBCA"/>
    <w:rsid w:val="36AF9ABE"/>
    <w:rsid w:val="36AFBF75"/>
    <w:rsid w:val="36B1FDF3"/>
    <w:rsid w:val="36B268EF"/>
    <w:rsid w:val="36B2A93E"/>
    <w:rsid w:val="36B62162"/>
    <w:rsid w:val="36BA7457"/>
    <w:rsid w:val="36BC6A34"/>
    <w:rsid w:val="36BD4623"/>
    <w:rsid w:val="36C0E8DA"/>
    <w:rsid w:val="36C508C8"/>
    <w:rsid w:val="36C50D65"/>
    <w:rsid w:val="36C73217"/>
    <w:rsid w:val="36C8F8EA"/>
    <w:rsid w:val="36CB0C21"/>
    <w:rsid w:val="36CD536B"/>
    <w:rsid w:val="36CD9A09"/>
    <w:rsid w:val="36CE2900"/>
    <w:rsid w:val="36CF0C68"/>
    <w:rsid w:val="36D03157"/>
    <w:rsid w:val="36D2738A"/>
    <w:rsid w:val="36D29704"/>
    <w:rsid w:val="36D59CA1"/>
    <w:rsid w:val="36DA6026"/>
    <w:rsid w:val="36DACF1F"/>
    <w:rsid w:val="36DC408C"/>
    <w:rsid w:val="36DEA579"/>
    <w:rsid w:val="36E1F69E"/>
    <w:rsid w:val="36E60A39"/>
    <w:rsid w:val="36E6A291"/>
    <w:rsid w:val="36E7A4CD"/>
    <w:rsid w:val="36E845AF"/>
    <w:rsid w:val="36E89E52"/>
    <w:rsid w:val="36E8C102"/>
    <w:rsid w:val="36E8F051"/>
    <w:rsid w:val="36E9BA57"/>
    <w:rsid w:val="36EB04AF"/>
    <w:rsid w:val="36EDADE1"/>
    <w:rsid w:val="36EE48FB"/>
    <w:rsid w:val="36F2064A"/>
    <w:rsid w:val="36F38BF5"/>
    <w:rsid w:val="36F445A4"/>
    <w:rsid w:val="36F591AF"/>
    <w:rsid w:val="36F793D5"/>
    <w:rsid w:val="36F82E04"/>
    <w:rsid w:val="36F832E6"/>
    <w:rsid w:val="36F8DC98"/>
    <w:rsid w:val="36F987F6"/>
    <w:rsid w:val="36FC8C28"/>
    <w:rsid w:val="36FD06F1"/>
    <w:rsid w:val="37007987"/>
    <w:rsid w:val="3700AB8F"/>
    <w:rsid w:val="370180CC"/>
    <w:rsid w:val="37018163"/>
    <w:rsid w:val="3701D868"/>
    <w:rsid w:val="37023A3A"/>
    <w:rsid w:val="370698C2"/>
    <w:rsid w:val="370710C5"/>
    <w:rsid w:val="37095DE7"/>
    <w:rsid w:val="3709B653"/>
    <w:rsid w:val="3709ED17"/>
    <w:rsid w:val="370C88DD"/>
    <w:rsid w:val="370D3A77"/>
    <w:rsid w:val="370E2EC2"/>
    <w:rsid w:val="370E6913"/>
    <w:rsid w:val="370E6AC8"/>
    <w:rsid w:val="370F6E92"/>
    <w:rsid w:val="37109832"/>
    <w:rsid w:val="37129008"/>
    <w:rsid w:val="3713816B"/>
    <w:rsid w:val="3713F7DA"/>
    <w:rsid w:val="3714D607"/>
    <w:rsid w:val="3715402B"/>
    <w:rsid w:val="37156AA3"/>
    <w:rsid w:val="3715CFF7"/>
    <w:rsid w:val="37172620"/>
    <w:rsid w:val="371765EC"/>
    <w:rsid w:val="371901B7"/>
    <w:rsid w:val="37195DD7"/>
    <w:rsid w:val="371A7FDA"/>
    <w:rsid w:val="371A8305"/>
    <w:rsid w:val="371BDFE9"/>
    <w:rsid w:val="371C784D"/>
    <w:rsid w:val="371CB5E7"/>
    <w:rsid w:val="371DD635"/>
    <w:rsid w:val="371E5C62"/>
    <w:rsid w:val="3720A2DD"/>
    <w:rsid w:val="3720CB27"/>
    <w:rsid w:val="372196C2"/>
    <w:rsid w:val="3722C41D"/>
    <w:rsid w:val="37234A69"/>
    <w:rsid w:val="3723AC6C"/>
    <w:rsid w:val="3725A8D1"/>
    <w:rsid w:val="3726CA26"/>
    <w:rsid w:val="37294D6B"/>
    <w:rsid w:val="372B4A62"/>
    <w:rsid w:val="372BCFB9"/>
    <w:rsid w:val="372C627F"/>
    <w:rsid w:val="372D1E3A"/>
    <w:rsid w:val="372E994C"/>
    <w:rsid w:val="373229E2"/>
    <w:rsid w:val="373438C6"/>
    <w:rsid w:val="37355F09"/>
    <w:rsid w:val="3735808D"/>
    <w:rsid w:val="373A9F25"/>
    <w:rsid w:val="373B3A0C"/>
    <w:rsid w:val="373BCE8F"/>
    <w:rsid w:val="373C4F76"/>
    <w:rsid w:val="373DD917"/>
    <w:rsid w:val="37411EA8"/>
    <w:rsid w:val="37416452"/>
    <w:rsid w:val="37447A4C"/>
    <w:rsid w:val="37467852"/>
    <w:rsid w:val="37480A27"/>
    <w:rsid w:val="374A213A"/>
    <w:rsid w:val="374FEE94"/>
    <w:rsid w:val="37560009"/>
    <w:rsid w:val="3758D462"/>
    <w:rsid w:val="375DF6ED"/>
    <w:rsid w:val="375E00FE"/>
    <w:rsid w:val="37635C77"/>
    <w:rsid w:val="376459AD"/>
    <w:rsid w:val="37648C11"/>
    <w:rsid w:val="37648F94"/>
    <w:rsid w:val="3764A842"/>
    <w:rsid w:val="3764C9B9"/>
    <w:rsid w:val="37661436"/>
    <w:rsid w:val="376620FA"/>
    <w:rsid w:val="3768DA0A"/>
    <w:rsid w:val="37692386"/>
    <w:rsid w:val="376B0853"/>
    <w:rsid w:val="376EE1B6"/>
    <w:rsid w:val="376FF770"/>
    <w:rsid w:val="3772A65C"/>
    <w:rsid w:val="3773C89C"/>
    <w:rsid w:val="37748CD3"/>
    <w:rsid w:val="37783DC1"/>
    <w:rsid w:val="377B3B14"/>
    <w:rsid w:val="377BB478"/>
    <w:rsid w:val="377D430C"/>
    <w:rsid w:val="377E3410"/>
    <w:rsid w:val="377F9B94"/>
    <w:rsid w:val="3780F5AA"/>
    <w:rsid w:val="3785D4D4"/>
    <w:rsid w:val="3786008B"/>
    <w:rsid w:val="37862FA9"/>
    <w:rsid w:val="3786BAA4"/>
    <w:rsid w:val="37872876"/>
    <w:rsid w:val="37889232"/>
    <w:rsid w:val="3789175E"/>
    <w:rsid w:val="378AD0B4"/>
    <w:rsid w:val="378B1B0B"/>
    <w:rsid w:val="378C90A6"/>
    <w:rsid w:val="378E8312"/>
    <w:rsid w:val="378F2978"/>
    <w:rsid w:val="3792245A"/>
    <w:rsid w:val="37922D43"/>
    <w:rsid w:val="37946C78"/>
    <w:rsid w:val="37947F58"/>
    <w:rsid w:val="37993D2E"/>
    <w:rsid w:val="3799F7F5"/>
    <w:rsid w:val="379AA77D"/>
    <w:rsid w:val="379AF294"/>
    <w:rsid w:val="379B22A4"/>
    <w:rsid w:val="379CDB57"/>
    <w:rsid w:val="379CE764"/>
    <w:rsid w:val="379FDABE"/>
    <w:rsid w:val="37A09535"/>
    <w:rsid w:val="37A67C93"/>
    <w:rsid w:val="37A75DB3"/>
    <w:rsid w:val="37AB662C"/>
    <w:rsid w:val="37AF50E0"/>
    <w:rsid w:val="37B30CA6"/>
    <w:rsid w:val="37B33B49"/>
    <w:rsid w:val="37B56FF3"/>
    <w:rsid w:val="37B7A5B7"/>
    <w:rsid w:val="37BA1F45"/>
    <w:rsid w:val="37BB5AA5"/>
    <w:rsid w:val="37BC8F79"/>
    <w:rsid w:val="37BE75BB"/>
    <w:rsid w:val="37BE75FE"/>
    <w:rsid w:val="37C258A6"/>
    <w:rsid w:val="37C28504"/>
    <w:rsid w:val="37C4EDCD"/>
    <w:rsid w:val="37C6F91C"/>
    <w:rsid w:val="37C71E2D"/>
    <w:rsid w:val="37C72FA5"/>
    <w:rsid w:val="37C76C5F"/>
    <w:rsid w:val="37C896A2"/>
    <w:rsid w:val="37C97D49"/>
    <w:rsid w:val="37CBDA46"/>
    <w:rsid w:val="37D23B5D"/>
    <w:rsid w:val="37D25946"/>
    <w:rsid w:val="37D4127B"/>
    <w:rsid w:val="37D7BBA5"/>
    <w:rsid w:val="37D88FAB"/>
    <w:rsid w:val="37D9F822"/>
    <w:rsid w:val="37DA0E9F"/>
    <w:rsid w:val="37DD97F0"/>
    <w:rsid w:val="37DE66F6"/>
    <w:rsid w:val="37E09662"/>
    <w:rsid w:val="37E17E97"/>
    <w:rsid w:val="37E38EF7"/>
    <w:rsid w:val="37E44DD0"/>
    <w:rsid w:val="37E475E8"/>
    <w:rsid w:val="37E5BEA4"/>
    <w:rsid w:val="37E66932"/>
    <w:rsid w:val="37E77D82"/>
    <w:rsid w:val="37E83AFB"/>
    <w:rsid w:val="37EAF52F"/>
    <w:rsid w:val="37EB910E"/>
    <w:rsid w:val="37EC53CC"/>
    <w:rsid w:val="37ED1F32"/>
    <w:rsid w:val="37ED2675"/>
    <w:rsid w:val="37EDB6AA"/>
    <w:rsid w:val="37EDE660"/>
    <w:rsid w:val="37EE2951"/>
    <w:rsid w:val="37F27B90"/>
    <w:rsid w:val="37F3143D"/>
    <w:rsid w:val="37F94C4B"/>
    <w:rsid w:val="37FD778A"/>
    <w:rsid w:val="37FE629F"/>
    <w:rsid w:val="37FEC2B6"/>
    <w:rsid w:val="37FFA1A2"/>
    <w:rsid w:val="37FFFBC4"/>
    <w:rsid w:val="3800904B"/>
    <w:rsid w:val="38015971"/>
    <w:rsid w:val="3803D859"/>
    <w:rsid w:val="380AFB3A"/>
    <w:rsid w:val="380C3BC0"/>
    <w:rsid w:val="380C9F4A"/>
    <w:rsid w:val="380E1599"/>
    <w:rsid w:val="3814A7A2"/>
    <w:rsid w:val="381529B7"/>
    <w:rsid w:val="3816B96C"/>
    <w:rsid w:val="3817980D"/>
    <w:rsid w:val="3818C510"/>
    <w:rsid w:val="381B5D7E"/>
    <w:rsid w:val="381B7EF3"/>
    <w:rsid w:val="381B86B8"/>
    <w:rsid w:val="381C1834"/>
    <w:rsid w:val="381C3EF0"/>
    <w:rsid w:val="381D06D2"/>
    <w:rsid w:val="381E0313"/>
    <w:rsid w:val="381E3021"/>
    <w:rsid w:val="381ED300"/>
    <w:rsid w:val="381EFEA0"/>
    <w:rsid w:val="381F14E2"/>
    <w:rsid w:val="3820E354"/>
    <w:rsid w:val="3821CD25"/>
    <w:rsid w:val="3821E50B"/>
    <w:rsid w:val="38222B3A"/>
    <w:rsid w:val="38239915"/>
    <w:rsid w:val="38248A85"/>
    <w:rsid w:val="38255751"/>
    <w:rsid w:val="38257735"/>
    <w:rsid w:val="3826995E"/>
    <w:rsid w:val="3828FAA6"/>
    <w:rsid w:val="382B4AAE"/>
    <w:rsid w:val="382B7BC8"/>
    <w:rsid w:val="382DE890"/>
    <w:rsid w:val="3830430D"/>
    <w:rsid w:val="3832002B"/>
    <w:rsid w:val="3832F509"/>
    <w:rsid w:val="38333DED"/>
    <w:rsid w:val="3835E22A"/>
    <w:rsid w:val="38386857"/>
    <w:rsid w:val="383A676C"/>
    <w:rsid w:val="383B23CB"/>
    <w:rsid w:val="383D57C2"/>
    <w:rsid w:val="3840E9C5"/>
    <w:rsid w:val="38417504"/>
    <w:rsid w:val="3841D9AC"/>
    <w:rsid w:val="3844190A"/>
    <w:rsid w:val="3845AC27"/>
    <w:rsid w:val="384796B3"/>
    <w:rsid w:val="3848A0AA"/>
    <w:rsid w:val="38490729"/>
    <w:rsid w:val="384D7580"/>
    <w:rsid w:val="384F7353"/>
    <w:rsid w:val="38521BC6"/>
    <w:rsid w:val="38545CCA"/>
    <w:rsid w:val="385775FB"/>
    <w:rsid w:val="3859C5EE"/>
    <w:rsid w:val="385C8F0F"/>
    <w:rsid w:val="385E84C7"/>
    <w:rsid w:val="385F2E15"/>
    <w:rsid w:val="385FA550"/>
    <w:rsid w:val="386192A7"/>
    <w:rsid w:val="38637F14"/>
    <w:rsid w:val="386393A6"/>
    <w:rsid w:val="3863C36B"/>
    <w:rsid w:val="38652341"/>
    <w:rsid w:val="386588F5"/>
    <w:rsid w:val="3866FD61"/>
    <w:rsid w:val="3869F93D"/>
    <w:rsid w:val="386A1D07"/>
    <w:rsid w:val="386C69A8"/>
    <w:rsid w:val="386C9F63"/>
    <w:rsid w:val="386DF346"/>
    <w:rsid w:val="386E6D5D"/>
    <w:rsid w:val="386E9155"/>
    <w:rsid w:val="386F534F"/>
    <w:rsid w:val="38720F9C"/>
    <w:rsid w:val="387255D9"/>
    <w:rsid w:val="38730AB5"/>
    <w:rsid w:val="38733A84"/>
    <w:rsid w:val="38745534"/>
    <w:rsid w:val="38758893"/>
    <w:rsid w:val="3876AD36"/>
    <w:rsid w:val="387929A5"/>
    <w:rsid w:val="387BA92A"/>
    <w:rsid w:val="387D1F9F"/>
    <w:rsid w:val="387DA3A8"/>
    <w:rsid w:val="388023B5"/>
    <w:rsid w:val="3880D0BA"/>
    <w:rsid w:val="3881EE4B"/>
    <w:rsid w:val="38828C35"/>
    <w:rsid w:val="3882A386"/>
    <w:rsid w:val="3883045D"/>
    <w:rsid w:val="3884A52A"/>
    <w:rsid w:val="388575CC"/>
    <w:rsid w:val="38885DF6"/>
    <w:rsid w:val="3888B01A"/>
    <w:rsid w:val="38890ACE"/>
    <w:rsid w:val="38893C98"/>
    <w:rsid w:val="388A182F"/>
    <w:rsid w:val="388BD805"/>
    <w:rsid w:val="388DED19"/>
    <w:rsid w:val="388F6A85"/>
    <w:rsid w:val="38907802"/>
    <w:rsid w:val="3890FB35"/>
    <w:rsid w:val="38942EED"/>
    <w:rsid w:val="38951FAF"/>
    <w:rsid w:val="38961C92"/>
    <w:rsid w:val="389692F7"/>
    <w:rsid w:val="38979A32"/>
    <w:rsid w:val="3898C557"/>
    <w:rsid w:val="3899E6B2"/>
    <w:rsid w:val="389B062F"/>
    <w:rsid w:val="389B432E"/>
    <w:rsid w:val="389B8F66"/>
    <w:rsid w:val="38A2ACB9"/>
    <w:rsid w:val="38A2AE99"/>
    <w:rsid w:val="38A811A5"/>
    <w:rsid w:val="38AA4A1D"/>
    <w:rsid w:val="38AA6AF9"/>
    <w:rsid w:val="38ABC6F7"/>
    <w:rsid w:val="38ABE8BE"/>
    <w:rsid w:val="38ACBC71"/>
    <w:rsid w:val="38B3D5F7"/>
    <w:rsid w:val="38B3EE76"/>
    <w:rsid w:val="38B7C808"/>
    <w:rsid w:val="38B7D1F9"/>
    <w:rsid w:val="38B7EA22"/>
    <w:rsid w:val="38B91272"/>
    <w:rsid w:val="38B915BC"/>
    <w:rsid w:val="38BA242E"/>
    <w:rsid w:val="38BAE5A3"/>
    <w:rsid w:val="38BCDA4F"/>
    <w:rsid w:val="38C128A9"/>
    <w:rsid w:val="38C249C4"/>
    <w:rsid w:val="38C748DB"/>
    <w:rsid w:val="38C9DE19"/>
    <w:rsid w:val="38CB9B36"/>
    <w:rsid w:val="38CBB60C"/>
    <w:rsid w:val="38CC1486"/>
    <w:rsid w:val="38CC1B48"/>
    <w:rsid w:val="38CFCCDE"/>
    <w:rsid w:val="38D0E6CE"/>
    <w:rsid w:val="38D10614"/>
    <w:rsid w:val="38D15546"/>
    <w:rsid w:val="38D30FA7"/>
    <w:rsid w:val="38D52CB0"/>
    <w:rsid w:val="38D5B911"/>
    <w:rsid w:val="38D61A01"/>
    <w:rsid w:val="38DA506B"/>
    <w:rsid w:val="38DB1381"/>
    <w:rsid w:val="38DD761A"/>
    <w:rsid w:val="38DDD4A0"/>
    <w:rsid w:val="38DEEF88"/>
    <w:rsid w:val="38E0AD95"/>
    <w:rsid w:val="38E2BF6B"/>
    <w:rsid w:val="38E32290"/>
    <w:rsid w:val="38E54E52"/>
    <w:rsid w:val="38E65B6C"/>
    <w:rsid w:val="38E7BA4B"/>
    <w:rsid w:val="38E92244"/>
    <w:rsid w:val="38EA589A"/>
    <w:rsid w:val="38EFB9F5"/>
    <w:rsid w:val="38EFBDE3"/>
    <w:rsid w:val="38F093FA"/>
    <w:rsid w:val="38F259D9"/>
    <w:rsid w:val="38F2BCB4"/>
    <w:rsid w:val="38F2E8F0"/>
    <w:rsid w:val="38F3AEE5"/>
    <w:rsid w:val="38F3D28C"/>
    <w:rsid w:val="38F5FA07"/>
    <w:rsid w:val="38F6C0A0"/>
    <w:rsid w:val="38F6CCEF"/>
    <w:rsid w:val="38F6F741"/>
    <w:rsid w:val="38F83225"/>
    <w:rsid w:val="38FD0775"/>
    <w:rsid w:val="38FD84A8"/>
    <w:rsid w:val="39030958"/>
    <w:rsid w:val="3903F758"/>
    <w:rsid w:val="3904D74F"/>
    <w:rsid w:val="3905766C"/>
    <w:rsid w:val="39076C25"/>
    <w:rsid w:val="39083DE5"/>
    <w:rsid w:val="39089F2B"/>
    <w:rsid w:val="390B08C7"/>
    <w:rsid w:val="390B3349"/>
    <w:rsid w:val="390B78D1"/>
    <w:rsid w:val="390BDB66"/>
    <w:rsid w:val="390F2813"/>
    <w:rsid w:val="390F51E6"/>
    <w:rsid w:val="390F6AB6"/>
    <w:rsid w:val="390F8366"/>
    <w:rsid w:val="390FF309"/>
    <w:rsid w:val="3915D676"/>
    <w:rsid w:val="3916265A"/>
    <w:rsid w:val="3917E1B5"/>
    <w:rsid w:val="391A0957"/>
    <w:rsid w:val="391DA7B3"/>
    <w:rsid w:val="391E3778"/>
    <w:rsid w:val="391EAF40"/>
    <w:rsid w:val="391FC3A8"/>
    <w:rsid w:val="392139D7"/>
    <w:rsid w:val="3921C759"/>
    <w:rsid w:val="39236F07"/>
    <w:rsid w:val="39258807"/>
    <w:rsid w:val="3926BCC0"/>
    <w:rsid w:val="3926CE04"/>
    <w:rsid w:val="3926CF05"/>
    <w:rsid w:val="39277AB4"/>
    <w:rsid w:val="392990C7"/>
    <w:rsid w:val="392AA613"/>
    <w:rsid w:val="392EC326"/>
    <w:rsid w:val="39313DEA"/>
    <w:rsid w:val="39329A03"/>
    <w:rsid w:val="3934BE5C"/>
    <w:rsid w:val="39353C0E"/>
    <w:rsid w:val="3936C4AE"/>
    <w:rsid w:val="3937F012"/>
    <w:rsid w:val="39384F1F"/>
    <w:rsid w:val="393A505F"/>
    <w:rsid w:val="393AE5BF"/>
    <w:rsid w:val="393BEAAB"/>
    <w:rsid w:val="393D7230"/>
    <w:rsid w:val="393DD19F"/>
    <w:rsid w:val="393DF953"/>
    <w:rsid w:val="393EDE10"/>
    <w:rsid w:val="3940939D"/>
    <w:rsid w:val="394196E2"/>
    <w:rsid w:val="3942A666"/>
    <w:rsid w:val="394372E5"/>
    <w:rsid w:val="394379C5"/>
    <w:rsid w:val="39440648"/>
    <w:rsid w:val="39460952"/>
    <w:rsid w:val="39469D7B"/>
    <w:rsid w:val="39483D93"/>
    <w:rsid w:val="39483E0F"/>
    <w:rsid w:val="394A413E"/>
    <w:rsid w:val="394A890C"/>
    <w:rsid w:val="394D2C1F"/>
    <w:rsid w:val="394E2224"/>
    <w:rsid w:val="394FA7D1"/>
    <w:rsid w:val="394FFD44"/>
    <w:rsid w:val="39505F4D"/>
    <w:rsid w:val="3950B2E0"/>
    <w:rsid w:val="3951837A"/>
    <w:rsid w:val="39531309"/>
    <w:rsid w:val="39532E88"/>
    <w:rsid w:val="3954CFDA"/>
    <w:rsid w:val="3954E0D6"/>
    <w:rsid w:val="395525A3"/>
    <w:rsid w:val="3957064D"/>
    <w:rsid w:val="395859F6"/>
    <w:rsid w:val="39597278"/>
    <w:rsid w:val="395A8799"/>
    <w:rsid w:val="395B3CD5"/>
    <w:rsid w:val="395B96F2"/>
    <w:rsid w:val="395CDA06"/>
    <w:rsid w:val="395D7B77"/>
    <w:rsid w:val="396217B1"/>
    <w:rsid w:val="39652183"/>
    <w:rsid w:val="3966F439"/>
    <w:rsid w:val="3968FF37"/>
    <w:rsid w:val="396A7486"/>
    <w:rsid w:val="396A79B3"/>
    <w:rsid w:val="396A9A5C"/>
    <w:rsid w:val="396B6ED4"/>
    <w:rsid w:val="396BA276"/>
    <w:rsid w:val="396C395F"/>
    <w:rsid w:val="396CD842"/>
    <w:rsid w:val="396DD7BB"/>
    <w:rsid w:val="396E30C6"/>
    <w:rsid w:val="396E64F4"/>
    <w:rsid w:val="396F4256"/>
    <w:rsid w:val="3972122B"/>
    <w:rsid w:val="3972ADBA"/>
    <w:rsid w:val="3974805A"/>
    <w:rsid w:val="3974ACC9"/>
    <w:rsid w:val="3975AE47"/>
    <w:rsid w:val="39762A0A"/>
    <w:rsid w:val="397659D7"/>
    <w:rsid w:val="3976C6CD"/>
    <w:rsid w:val="397CB06C"/>
    <w:rsid w:val="397EBBE5"/>
    <w:rsid w:val="397FF67C"/>
    <w:rsid w:val="3983C864"/>
    <w:rsid w:val="39845769"/>
    <w:rsid w:val="39865B28"/>
    <w:rsid w:val="39867A3E"/>
    <w:rsid w:val="39894AD5"/>
    <w:rsid w:val="398B0B9F"/>
    <w:rsid w:val="398C4A9E"/>
    <w:rsid w:val="398CAD57"/>
    <w:rsid w:val="39900ABD"/>
    <w:rsid w:val="3991A5A7"/>
    <w:rsid w:val="39928B22"/>
    <w:rsid w:val="3995138D"/>
    <w:rsid w:val="39967672"/>
    <w:rsid w:val="39984FDA"/>
    <w:rsid w:val="399962AC"/>
    <w:rsid w:val="3999680F"/>
    <w:rsid w:val="399E75F0"/>
    <w:rsid w:val="399E9CE8"/>
    <w:rsid w:val="399EC01B"/>
    <w:rsid w:val="39A09B17"/>
    <w:rsid w:val="39A2572B"/>
    <w:rsid w:val="39A679B2"/>
    <w:rsid w:val="39A68432"/>
    <w:rsid w:val="39A6ABEB"/>
    <w:rsid w:val="39A75D9F"/>
    <w:rsid w:val="39A9D2B6"/>
    <w:rsid w:val="39ABC5B9"/>
    <w:rsid w:val="39B04C59"/>
    <w:rsid w:val="39B2D7F5"/>
    <w:rsid w:val="39B4F599"/>
    <w:rsid w:val="39B559BB"/>
    <w:rsid w:val="39BA7AB8"/>
    <w:rsid w:val="39BBCBAE"/>
    <w:rsid w:val="39BC38CD"/>
    <w:rsid w:val="39BE59C7"/>
    <w:rsid w:val="39BE6D87"/>
    <w:rsid w:val="39C5C2FE"/>
    <w:rsid w:val="39CC6B3C"/>
    <w:rsid w:val="39CD484C"/>
    <w:rsid w:val="39CE07F4"/>
    <w:rsid w:val="39CF7EB9"/>
    <w:rsid w:val="39D0035D"/>
    <w:rsid w:val="39D082A2"/>
    <w:rsid w:val="39D1E0AE"/>
    <w:rsid w:val="39D22C14"/>
    <w:rsid w:val="39D2F337"/>
    <w:rsid w:val="39D8BA8D"/>
    <w:rsid w:val="39DAA205"/>
    <w:rsid w:val="39DC6910"/>
    <w:rsid w:val="39DD516F"/>
    <w:rsid w:val="39E155BA"/>
    <w:rsid w:val="39E25CE8"/>
    <w:rsid w:val="39E26041"/>
    <w:rsid w:val="39E376D5"/>
    <w:rsid w:val="39E3F1EC"/>
    <w:rsid w:val="39E3FBA4"/>
    <w:rsid w:val="39E417C8"/>
    <w:rsid w:val="39E634BB"/>
    <w:rsid w:val="39EDFE45"/>
    <w:rsid w:val="39F0210C"/>
    <w:rsid w:val="39F13CB6"/>
    <w:rsid w:val="39F1EBB2"/>
    <w:rsid w:val="39F3B58D"/>
    <w:rsid w:val="39F3B97D"/>
    <w:rsid w:val="39F5346F"/>
    <w:rsid w:val="39F54348"/>
    <w:rsid w:val="39F622C7"/>
    <w:rsid w:val="39F93840"/>
    <w:rsid w:val="39F96F2E"/>
    <w:rsid w:val="39FA0D54"/>
    <w:rsid w:val="39FA0F7F"/>
    <w:rsid w:val="39FC1F5E"/>
    <w:rsid w:val="39FD9AE1"/>
    <w:rsid w:val="39FE302B"/>
    <w:rsid w:val="3A01D995"/>
    <w:rsid w:val="3A0329EB"/>
    <w:rsid w:val="3A03C451"/>
    <w:rsid w:val="3A060488"/>
    <w:rsid w:val="3A08ED01"/>
    <w:rsid w:val="3A097AA8"/>
    <w:rsid w:val="3A09B2DC"/>
    <w:rsid w:val="3A09C21B"/>
    <w:rsid w:val="3A0AAC04"/>
    <w:rsid w:val="3A0B13EE"/>
    <w:rsid w:val="3A0CCF07"/>
    <w:rsid w:val="3A0DB299"/>
    <w:rsid w:val="3A0DE1BD"/>
    <w:rsid w:val="3A0E372D"/>
    <w:rsid w:val="3A0E7128"/>
    <w:rsid w:val="3A12734A"/>
    <w:rsid w:val="3A133102"/>
    <w:rsid w:val="3A1427AC"/>
    <w:rsid w:val="3A15B49C"/>
    <w:rsid w:val="3A1627A4"/>
    <w:rsid w:val="3A16CD3A"/>
    <w:rsid w:val="3A175868"/>
    <w:rsid w:val="3A19500D"/>
    <w:rsid w:val="3A196D6C"/>
    <w:rsid w:val="3A19F9FF"/>
    <w:rsid w:val="3A1CA34B"/>
    <w:rsid w:val="3A2155C1"/>
    <w:rsid w:val="3A234095"/>
    <w:rsid w:val="3A242D03"/>
    <w:rsid w:val="3A248F4E"/>
    <w:rsid w:val="3A252929"/>
    <w:rsid w:val="3A27CBCA"/>
    <w:rsid w:val="3A2CCDF4"/>
    <w:rsid w:val="3A2DD457"/>
    <w:rsid w:val="3A2DFDD0"/>
    <w:rsid w:val="3A30F114"/>
    <w:rsid w:val="3A310185"/>
    <w:rsid w:val="3A316088"/>
    <w:rsid w:val="3A32C8D0"/>
    <w:rsid w:val="3A3351F8"/>
    <w:rsid w:val="3A356CF7"/>
    <w:rsid w:val="3A362532"/>
    <w:rsid w:val="3A380A84"/>
    <w:rsid w:val="3A3904F9"/>
    <w:rsid w:val="3A39E7B4"/>
    <w:rsid w:val="3A3D3DEB"/>
    <w:rsid w:val="3A3D5FFD"/>
    <w:rsid w:val="3A3E130F"/>
    <w:rsid w:val="3A3F4BF2"/>
    <w:rsid w:val="3A4097B9"/>
    <w:rsid w:val="3A41A97C"/>
    <w:rsid w:val="3A42A7CC"/>
    <w:rsid w:val="3A43071A"/>
    <w:rsid w:val="3A432675"/>
    <w:rsid w:val="3A445B9D"/>
    <w:rsid w:val="3A48A943"/>
    <w:rsid w:val="3A497B02"/>
    <w:rsid w:val="3A4A089C"/>
    <w:rsid w:val="3A4B3DB9"/>
    <w:rsid w:val="3A4E134F"/>
    <w:rsid w:val="3A4EB954"/>
    <w:rsid w:val="3A4F864D"/>
    <w:rsid w:val="3A4F92E0"/>
    <w:rsid w:val="3A5067E1"/>
    <w:rsid w:val="3A508383"/>
    <w:rsid w:val="3A52C8F3"/>
    <w:rsid w:val="3A5348A3"/>
    <w:rsid w:val="3A560D16"/>
    <w:rsid w:val="3A5635DD"/>
    <w:rsid w:val="3A5AA2CE"/>
    <w:rsid w:val="3A5B03FF"/>
    <w:rsid w:val="3A5B50E3"/>
    <w:rsid w:val="3A5C7C92"/>
    <w:rsid w:val="3A5ED1B9"/>
    <w:rsid w:val="3A5F4893"/>
    <w:rsid w:val="3A6149BF"/>
    <w:rsid w:val="3A61757E"/>
    <w:rsid w:val="3A618240"/>
    <w:rsid w:val="3A61E9FB"/>
    <w:rsid w:val="3A62EBAD"/>
    <w:rsid w:val="3A65ECAC"/>
    <w:rsid w:val="3A66ECC3"/>
    <w:rsid w:val="3A68177F"/>
    <w:rsid w:val="3A682AA6"/>
    <w:rsid w:val="3A684797"/>
    <w:rsid w:val="3A70272C"/>
    <w:rsid w:val="3A732A65"/>
    <w:rsid w:val="3A76B9F4"/>
    <w:rsid w:val="3A76EC96"/>
    <w:rsid w:val="3A771412"/>
    <w:rsid w:val="3A79369B"/>
    <w:rsid w:val="3A7AE63F"/>
    <w:rsid w:val="3A7C3E0A"/>
    <w:rsid w:val="3A7E0F72"/>
    <w:rsid w:val="3A7EAEF0"/>
    <w:rsid w:val="3A7FD448"/>
    <w:rsid w:val="3A825047"/>
    <w:rsid w:val="3A8320AC"/>
    <w:rsid w:val="3A834830"/>
    <w:rsid w:val="3A83FA76"/>
    <w:rsid w:val="3A8452AD"/>
    <w:rsid w:val="3A84CB2D"/>
    <w:rsid w:val="3A857D0B"/>
    <w:rsid w:val="3A87E936"/>
    <w:rsid w:val="3A8BE309"/>
    <w:rsid w:val="3A8CEAAA"/>
    <w:rsid w:val="3A8F4221"/>
    <w:rsid w:val="3A900565"/>
    <w:rsid w:val="3A907774"/>
    <w:rsid w:val="3A9089E4"/>
    <w:rsid w:val="3A919E93"/>
    <w:rsid w:val="3A923DB0"/>
    <w:rsid w:val="3A958353"/>
    <w:rsid w:val="3A9754C4"/>
    <w:rsid w:val="3A9A4668"/>
    <w:rsid w:val="3A9A93E1"/>
    <w:rsid w:val="3A9B4EEC"/>
    <w:rsid w:val="3A9CAA8D"/>
    <w:rsid w:val="3A9F0300"/>
    <w:rsid w:val="3AA066D9"/>
    <w:rsid w:val="3AA07AAB"/>
    <w:rsid w:val="3AA1D155"/>
    <w:rsid w:val="3AA20FB4"/>
    <w:rsid w:val="3AA26462"/>
    <w:rsid w:val="3AA27598"/>
    <w:rsid w:val="3AA27F3F"/>
    <w:rsid w:val="3AA327CB"/>
    <w:rsid w:val="3AA340A5"/>
    <w:rsid w:val="3AA48963"/>
    <w:rsid w:val="3AA4F9FF"/>
    <w:rsid w:val="3AA8160F"/>
    <w:rsid w:val="3AA8FF27"/>
    <w:rsid w:val="3AA9E497"/>
    <w:rsid w:val="3AAAF238"/>
    <w:rsid w:val="3AACEE93"/>
    <w:rsid w:val="3AADD5FE"/>
    <w:rsid w:val="3AAE156F"/>
    <w:rsid w:val="3AAEE2A2"/>
    <w:rsid w:val="3AAF6366"/>
    <w:rsid w:val="3AB0D52C"/>
    <w:rsid w:val="3AB4A61D"/>
    <w:rsid w:val="3AB6146C"/>
    <w:rsid w:val="3AB675E0"/>
    <w:rsid w:val="3AB7533D"/>
    <w:rsid w:val="3AB8C61D"/>
    <w:rsid w:val="3AB98007"/>
    <w:rsid w:val="3AB9E386"/>
    <w:rsid w:val="3ABA07F2"/>
    <w:rsid w:val="3ABBC3A1"/>
    <w:rsid w:val="3ABC40F0"/>
    <w:rsid w:val="3ABCE8E5"/>
    <w:rsid w:val="3ABD38F3"/>
    <w:rsid w:val="3ABD9E5E"/>
    <w:rsid w:val="3ABDECA1"/>
    <w:rsid w:val="3ABE0D6A"/>
    <w:rsid w:val="3ABE9210"/>
    <w:rsid w:val="3AC331A4"/>
    <w:rsid w:val="3AC4AA25"/>
    <w:rsid w:val="3AC640F0"/>
    <w:rsid w:val="3AC97A8C"/>
    <w:rsid w:val="3AC9A6AB"/>
    <w:rsid w:val="3ACA7C25"/>
    <w:rsid w:val="3ACC5D47"/>
    <w:rsid w:val="3ACFBBD5"/>
    <w:rsid w:val="3ACFF991"/>
    <w:rsid w:val="3AD2B5A7"/>
    <w:rsid w:val="3AD32726"/>
    <w:rsid w:val="3AD3ABB8"/>
    <w:rsid w:val="3AD3D008"/>
    <w:rsid w:val="3AD42714"/>
    <w:rsid w:val="3AD4CAF2"/>
    <w:rsid w:val="3AD7165E"/>
    <w:rsid w:val="3AD87837"/>
    <w:rsid w:val="3AD91E3A"/>
    <w:rsid w:val="3ADCC68A"/>
    <w:rsid w:val="3ADE51DD"/>
    <w:rsid w:val="3ADE79E9"/>
    <w:rsid w:val="3ADF782D"/>
    <w:rsid w:val="3AE48916"/>
    <w:rsid w:val="3AE568C8"/>
    <w:rsid w:val="3AE583C3"/>
    <w:rsid w:val="3AEAA23D"/>
    <w:rsid w:val="3AEBE062"/>
    <w:rsid w:val="3AED0B36"/>
    <w:rsid w:val="3AED217E"/>
    <w:rsid w:val="3AED670D"/>
    <w:rsid w:val="3AEDCCA7"/>
    <w:rsid w:val="3AEE08E8"/>
    <w:rsid w:val="3AEE3CC0"/>
    <w:rsid w:val="3AF255EF"/>
    <w:rsid w:val="3AF2B70E"/>
    <w:rsid w:val="3AF43317"/>
    <w:rsid w:val="3AF588A3"/>
    <w:rsid w:val="3AF76799"/>
    <w:rsid w:val="3AFA9F8B"/>
    <w:rsid w:val="3AFE2840"/>
    <w:rsid w:val="3B002E09"/>
    <w:rsid w:val="3B01509A"/>
    <w:rsid w:val="3B03A509"/>
    <w:rsid w:val="3B03B727"/>
    <w:rsid w:val="3B040FB3"/>
    <w:rsid w:val="3B043AF7"/>
    <w:rsid w:val="3B046B5B"/>
    <w:rsid w:val="3B050153"/>
    <w:rsid w:val="3B071393"/>
    <w:rsid w:val="3B077A70"/>
    <w:rsid w:val="3B0B310E"/>
    <w:rsid w:val="3B0B3184"/>
    <w:rsid w:val="3B0B5E21"/>
    <w:rsid w:val="3B0CA22F"/>
    <w:rsid w:val="3B1183F2"/>
    <w:rsid w:val="3B11A8D4"/>
    <w:rsid w:val="3B120B2F"/>
    <w:rsid w:val="3B121E8C"/>
    <w:rsid w:val="3B133E3C"/>
    <w:rsid w:val="3B137E18"/>
    <w:rsid w:val="3B157EC3"/>
    <w:rsid w:val="3B187847"/>
    <w:rsid w:val="3B1887FE"/>
    <w:rsid w:val="3B18D02C"/>
    <w:rsid w:val="3B19CC88"/>
    <w:rsid w:val="3B1C6343"/>
    <w:rsid w:val="3B1E73E8"/>
    <w:rsid w:val="3B1F887A"/>
    <w:rsid w:val="3B20754D"/>
    <w:rsid w:val="3B215EF1"/>
    <w:rsid w:val="3B21B844"/>
    <w:rsid w:val="3B2333F8"/>
    <w:rsid w:val="3B27384E"/>
    <w:rsid w:val="3B27AE66"/>
    <w:rsid w:val="3B2C745C"/>
    <w:rsid w:val="3B2E66BA"/>
    <w:rsid w:val="3B2F8367"/>
    <w:rsid w:val="3B305C54"/>
    <w:rsid w:val="3B336953"/>
    <w:rsid w:val="3B340F52"/>
    <w:rsid w:val="3B364F0F"/>
    <w:rsid w:val="3B36C2CA"/>
    <w:rsid w:val="3B394AFB"/>
    <w:rsid w:val="3B39592A"/>
    <w:rsid w:val="3B3AF607"/>
    <w:rsid w:val="3B3B85AB"/>
    <w:rsid w:val="3B3E0D9D"/>
    <w:rsid w:val="3B3FC499"/>
    <w:rsid w:val="3B437112"/>
    <w:rsid w:val="3B45D366"/>
    <w:rsid w:val="3B466B74"/>
    <w:rsid w:val="3B467203"/>
    <w:rsid w:val="3B468F59"/>
    <w:rsid w:val="3B477C6A"/>
    <w:rsid w:val="3B4988E3"/>
    <w:rsid w:val="3B498A79"/>
    <w:rsid w:val="3B49FD5A"/>
    <w:rsid w:val="3B4CC035"/>
    <w:rsid w:val="3B4EF16F"/>
    <w:rsid w:val="3B51B7AB"/>
    <w:rsid w:val="3B52150F"/>
    <w:rsid w:val="3B522844"/>
    <w:rsid w:val="3B522CBA"/>
    <w:rsid w:val="3B53C528"/>
    <w:rsid w:val="3B548807"/>
    <w:rsid w:val="3B559A25"/>
    <w:rsid w:val="3B5696A0"/>
    <w:rsid w:val="3B5CABC3"/>
    <w:rsid w:val="3B5D0671"/>
    <w:rsid w:val="3B5DD2B1"/>
    <w:rsid w:val="3B5E1FE9"/>
    <w:rsid w:val="3B5F43F4"/>
    <w:rsid w:val="3B5F46C9"/>
    <w:rsid w:val="3B60C107"/>
    <w:rsid w:val="3B61C59C"/>
    <w:rsid w:val="3B622841"/>
    <w:rsid w:val="3B62DF11"/>
    <w:rsid w:val="3B63C3AD"/>
    <w:rsid w:val="3B649202"/>
    <w:rsid w:val="3B64D061"/>
    <w:rsid w:val="3B68BF91"/>
    <w:rsid w:val="3B69E982"/>
    <w:rsid w:val="3B6A05E5"/>
    <w:rsid w:val="3B6B32A7"/>
    <w:rsid w:val="3B6BDD36"/>
    <w:rsid w:val="3B6ECBB7"/>
    <w:rsid w:val="3B6EEB84"/>
    <w:rsid w:val="3B759BAC"/>
    <w:rsid w:val="3B766B86"/>
    <w:rsid w:val="3B778937"/>
    <w:rsid w:val="3B784776"/>
    <w:rsid w:val="3B78DBDD"/>
    <w:rsid w:val="3B78F89A"/>
    <w:rsid w:val="3B7CAC9A"/>
    <w:rsid w:val="3B813DD1"/>
    <w:rsid w:val="3B8392D9"/>
    <w:rsid w:val="3B840082"/>
    <w:rsid w:val="3B8486E6"/>
    <w:rsid w:val="3B8586DF"/>
    <w:rsid w:val="3B8621C8"/>
    <w:rsid w:val="3B869CFD"/>
    <w:rsid w:val="3B869FAE"/>
    <w:rsid w:val="3B895412"/>
    <w:rsid w:val="3B89FBE6"/>
    <w:rsid w:val="3B8B8648"/>
    <w:rsid w:val="3B8BF9A5"/>
    <w:rsid w:val="3B8C65FB"/>
    <w:rsid w:val="3B9097FC"/>
    <w:rsid w:val="3B90D0F1"/>
    <w:rsid w:val="3B9109A6"/>
    <w:rsid w:val="3B94C0F4"/>
    <w:rsid w:val="3B961072"/>
    <w:rsid w:val="3B97DB57"/>
    <w:rsid w:val="3B9830E8"/>
    <w:rsid w:val="3B9A4A8C"/>
    <w:rsid w:val="3B9C1A96"/>
    <w:rsid w:val="3B9E1BDD"/>
    <w:rsid w:val="3B9E784C"/>
    <w:rsid w:val="3B9EF481"/>
    <w:rsid w:val="3BA19A7E"/>
    <w:rsid w:val="3BA2787D"/>
    <w:rsid w:val="3BA29A0D"/>
    <w:rsid w:val="3BA61F15"/>
    <w:rsid w:val="3BA88036"/>
    <w:rsid w:val="3BA9D005"/>
    <w:rsid w:val="3BAB5BB3"/>
    <w:rsid w:val="3BB326F5"/>
    <w:rsid w:val="3BB46F4E"/>
    <w:rsid w:val="3BB5DBA4"/>
    <w:rsid w:val="3BB89BF7"/>
    <w:rsid w:val="3BB95B36"/>
    <w:rsid w:val="3BBAFC1F"/>
    <w:rsid w:val="3BBD88B3"/>
    <w:rsid w:val="3BBED23A"/>
    <w:rsid w:val="3BBFE689"/>
    <w:rsid w:val="3BC1E0C1"/>
    <w:rsid w:val="3BC526A5"/>
    <w:rsid w:val="3BC5AF56"/>
    <w:rsid w:val="3BCABC2B"/>
    <w:rsid w:val="3BCEBB77"/>
    <w:rsid w:val="3BD1C4C1"/>
    <w:rsid w:val="3BD41EB4"/>
    <w:rsid w:val="3BD54BCC"/>
    <w:rsid w:val="3BD7EFD5"/>
    <w:rsid w:val="3BDA8C50"/>
    <w:rsid w:val="3BDC3BC8"/>
    <w:rsid w:val="3BDCB295"/>
    <w:rsid w:val="3BDD9C29"/>
    <w:rsid w:val="3BDDC8B5"/>
    <w:rsid w:val="3BDF722B"/>
    <w:rsid w:val="3BE06CCA"/>
    <w:rsid w:val="3BE0BF46"/>
    <w:rsid w:val="3BE16612"/>
    <w:rsid w:val="3BE32196"/>
    <w:rsid w:val="3BE42BAE"/>
    <w:rsid w:val="3BE74407"/>
    <w:rsid w:val="3BE81756"/>
    <w:rsid w:val="3BE81D5A"/>
    <w:rsid w:val="3BED285C"/>
    <w:rsid w:val="3BF14756"/>
    <w:rsid w:val="3BF3073F"/>
    <w:rsid w:val="3BF46037"/>
    <w:rsid w:val="3BF56379"/>
    <w:rsid w:val="3BF5F853"/>
    <w:rsid w:val="3BF8206F"/>
    <w:rsid w:val="3BF867D3"/>
    <w:rsid w:val="3BF96C05"/>
    <w:rsid w:val="3BFB2CA5"/>
    <w:rsid w:val="3C027C5C"/>
    <w:rsid w:val="3C04118C"/>
    <w:rsid w:val="3C057A98"/>
    <w:rsid w:val="3C062AD2"/>
    <w:rsid w:val="3C081B94"/>
    <w:rsid w:val="3C0A2C0A"/>
    <w:rsid w:val="3C0C3CD8"/>
    <w:rsid w:val="3C0F4788"/>
    <w:rsid w:val="3C0F6A84"/>
    <w:rsid w:val="3C0FB9F9"/>
    <w:rsid w:val="3C0FE2DF"/>
    <w:rsid w:val="3C0FFDE9"/>
    <w:rsid w:val="3C1003D8"/>
    <w:rsid w:val="3C14C271"/>
    <w:rsid w:val="3C153245"/>
    <w:rsid w:val="3C155AC5"/>
    <w:rsid w:val="3C175143"/>
    <w:rsid w:val="3C176EEA"/>
    <w:rsid w:val="3C1FA691"/>
    <w:rsid w:val="3C1FD36C"/>
    <w:rsid w:val="3C224808"/>
    <w:rsid w:val="3C233D9D"/>
    <w:rsid w:val="3C2940EA"/>
    <w:rsid w:val="3C2A3EC5"/>
    <w:rsid w:val="3C2B1EED"/>
    <w:rsid w:val="3C2FE3FA"/>
    <w:rsid w:val="3C31250A"/>
    <w:rsid w:val="3C32282A"/>
    <w:rsid w:val="3C353CC5"/>
    <w:rsid w:val="3C38672D"/>
    <w:rsid w:val="3C39493F"/>
    <w:rsid w:val="3C3B7FAD"/>
    <w:rsid w:val="3C3EAA69"/>
    <w:rsid w:val="3C3EADA5"/>
    <w:rsid w:val="3C418F31"/>
    <w:rsid w:val="3C4565A1"/>
    <w:rsid w:val="3C46ED46"/>
    <w:rsid w:val="3C4C2309"/>
    <w:rsid w:val="3C4DC926"/>
    <w:rsid w:val="3C4DF9FE"/>
    <w:rsid w:val="3C4E8A48"/>
    <w:rsid w:val="3C51665E"/>
    <w:rsid w:val="3C530737"/>
    <w:rsid w:val="3C549FC5"/>
    <w:rsid w:val="3C5521DE"/>
    <w:rsid w:val="3C55C074"/>
    <w:rsid w:val="3C5653FE"/>
    <w:rsid w:val="3C5968EB"/>
    <w:rsid w:val="3C59C69B"/>
    <w:rsid w:val="3C5CDE9D"/>
    <w:rsid w:val="3C5DB60C"/>
    <w:rsid w:val="3C5DFF3D"/>
    <w:rsid w:val="3C5E3E6D"/>
    <w:rsid w:val="3C6043F8"/>
    <w:rsid w:val="3C64E200"/>
    <w:rsid w:val="3C66B0D8"/>
    <w:rsid w:val="3C66E305"/>
    <w:rsid w:val="3C674706"/>
    <w:rsid w:val="3C674B56"/>
    <w:rsid w:val="3C6DD94E"/>
    <w:rsid w:val="3C6E5250"/>
    <w:rsid w:val="3C6EEE97"/>
    <w:rsid w:val="3C704041"/>
    <w:rsid w:val="3C731113"/>
    <w:rsid w:val="3C749DEE"/>
    <w:rsid w:val="3C77CE7A"/>
    <w:rsid w:val="3C77D942"/>
    <w:rsid w:val="3C792F07"/>
    <w:rsid w:val="3C7AC215"/>
    <w:rsid w:val="3C7CFE2F"/>
    <w:rsid w:val="3C7E9E83"/>
    <w:rsid w:val="3C7F625E"/>
    <w:rsid w:val="3C81B266"/>
    <w:rsid w:val="3C827D95"/>
    <w:rsid w:val="3C838EF6"/>
    <w:rsid w:val="3C854ECC"/>
    <w:rsid w:val="3C85AB60"/>
    <w:rsid w:val="3C86CCE6"/>
    <w:rsid w:val="3C88AC1E"/>
    <w:rsid w:val="3C8B9F8C"/>
    <w:rsid w:val="3C8BED7A"/>
    <w:rsid w:val="3C8D81DD"/>
    <w:rsid w:val="3C903D8C"/>
    <w:rsid w:val="3C93296A"/>
    <w:rsid w:val="3C975D94"/>
    <w:rsid w:val="3C9864FC"/>
    <w:rsid w:val="3C9874EE"/>
    <w:rsid w:val="3C9915CF"/>
    <w:rsid w:val="3C994713"/>
    <w:rsid w:val="3C99AEE9"/>
    <w:rsid w:val="3C9A9033"/>
    <w:rsid w:val="3C9AFFF6"/>
    <w:rsid w:val="3C9B781E"/>
    <w:rsid w:val="3C9BA1C7"/>
    <w:rsid w:val="3C9CA317"/>
    <w:rsid w:val="3CA2D3CD"/>
    <w:rsid w:val="3CA59BF7"/>
    <w:rsid w:val="3CA74F1B"/>
    <w:rsid w:val="3CA84CD5"/>
    <w:rsid w:val="3CABC4AF"/>
    <w:rsid w:val="3CAC30BC"/>
    <w:rsid w:val="3CACBFD0"/>
    <w:rsid w:val="3CACC33A"/>
    <w:rsid w:val="3CAD20C4"/>
    <w:rsid w:val="3CAD3A38"/>
    <w:rsid w:val="3CAFF4B2"/>
    <w:rsid w:val="3CB36D4C"/>
    <w:rsid w:val="3CB55542"/>
    <w:rsid w:val="3CB7DF49"/>
    <w:rsid w:val="3CB8D009"/>
    <w:rsid w:val="3CB91107"/>
    <w:rsid w:val="3CBABA5F"/>
    <w:rsid w:val="3CBAC8E5"/>
    <w:rsid w:val="3CBBE29C"/>
    <w:rsid w:val="3CBEEEA0"/>
    <w:rsid w:val="3CBF28CC"/>
    <w:rsid w:val="3CBF2D74"/>
    <w:rsid w:val="3CC06D4D"/>
    <w:rsid w:val="3CC06DE6"/>
    <w:rsid w:val="3CC09BB6"/>
    <w:rsid w:val="3CC32D5B"/>
    <w:rsid w:val="3CC32EA8"/>
    <w:rsid w:val="3CC37938"/>
    <w:rsid w:val="3CC6D14F"/>
    <w:rsid w:val="3CC807D6"/>
    <w:rsid w:val="3CCD8DA8"/>
    <w:rsid w:val="3CCE09FB"/>
    <w:rsid w:val="3CCE712D"/>
    <w:rsid w:val="3CCEC2EC"/>
    <w:rsid w:val="3CD3FEB8"/>
    <w:rsid w:val="3CD49151"/>
    <w:rsid w:val="3CD65C79"/>
    <w:rsid w:val="3CD71A66"/>
    <w:rsid w:val="3CD8D46D"/>
    <w:rsid w:val="3CDC52BA"/>
    <w:rsid w:val="3CDDE353"/>
    <w:rsid w:val="3CDE83A7"/>
    <w:rsid w:val="3CDEE153"/>
    <w:rsid w:val="3CE04926"/>
    <w:rsid w:val="3CE3A813"/>
    <w:rsid w:val="3CE42979"/>
    <w:rsid w:val="3CE874BE"/>
    <w:rsid w:val="3CEA33CE"/>
    <w:rsid w:val="3CEAF7D0"/>
    <w:rsid w:val="3CEDCE5E"/>
    <w:rsid w:val="3CEE8B02"/>
    <w:rsid w:val="3CEF1C5B"/>
    <w:rsid w:val="3CEF8254"/>
    <w:rsid w:val="3CF1B7F1"/>
    <w:rsid w:val="3CF1BEC9"/>
    <w:rsid w:val="3CF25CBC"/>
    <w:rsid w:val="3CF282D8"/>
    <w:rsid w:val="3CF43A77"/>
    <w:rsid w:val="3CF46507"/>
    <w:rsid w:val="3CF95AA8"/>
    <w:rsid w:val="3CF9AB4B"/>
    <w:rsid w:val="3CFADBDD"/>
    <w:rsid w:val="3CFAEA75"/>
    <w:rsid w:val="3CFC9191"/>
    <w:rsid w:val="3CFD8F66"/>
    <w:rsid w:val="3CFDC155"/>
    <w:rsid w:val="3CFE86E8"/>
    <w:rsid w:val="3CFF91E1"/>
    <w:rsid w:val="3D020E41"/>
    <w:rsid w:val="3D03760D"/>
    <w:rsid w:val="3D048317"/>
    <w:rsid w:val="3D056375"/>
    <w:rsid w:val="3D071970"/>
    <w:rsid w:val="3D07531B"/>
    <w:rsid w:val="3D0825E1"/>
    <w:rsid w:val="3D098184"/>
    <w:rsid w:val="3D0BCE39"/>
    <w:rsid w:val="3D0D598E"/>
    <w:rsid w:val="3D0D6F13"/>
    <w:rsid w:val="3D0EC70F"/>
    <w:rsid w:val="3D1166DE"/>
    <w:rsid w:val="3D12C7BE"/>
    <w:rsid w:val="3D13CDBE"/>
    <w:rsid w:val="3D15F29F"/>
    <w:rsid w:val="3D1A62AF"/>
    <w:rsid w:val="3D1E31DA"/>
    <w:rsid w:val="3D225E51"/>
    <w:rsid w:val="3D22732F"/>
    <w:rsid w:val="3D243BEA"/>
    <w:rsid w:val="3D255AC7"/>
    <w:rsid w:val="3D26CE3D"/>
    <w:rsid w:val="3D2730A5"/>
    <w:rsid w:val="3D277F52"/>
    <w:rsid w:val="3D27EB53"/>
    <w:rsid w:val="3D28B02B"/>
    <w:rsid w:val="3D2931AA"/>
    <w:rsid w:val="3D31C382"/>
    <w:rsid w:val="3D324993"/>
    <w:rsid w:val="3D32EA64"/>
    <w:rsid w:val="3D349154"/>
    <w:rsid w:val="3D34D339"/>
    <w:rsid w:val="3D35CE62"/>
    <w:rsid w:val="3D3A5BC5"/>
    <w:rsid w:val="3D3ADB29"/>
    <w:rsid w:val="3D3BFB9E"/>
    <w:rsid w:val="3D3D607A"/>
    <w:rsid w:val="3D3D8E2A"/>
    <w:rsid w:val="3D3EAFD2"/>
    <w:rsid w:val="3D3F3F0E"/>
    <w:rsid w:val="3D405B1F"/>
    <w:rsid w:val="3D42C445"/>
    <w:rsid w:val="3D43209E"/>
    <w:rsid w:val="3D43AB01"/>
    <w:rsid w:val="3D449D0C"/>
    <w:rsid w:val="3D44A20A"/>
    <w:rsid w:val="3D44A5FE"/>
    <w:rsid w:val="3D4A8E2B"/>
    <w:rsid w:val="3D4BA31C"/>
    <w:rsid w:val="3D4D783C"/>
    <w:rsid w:val="3D4E7382"/>
    <w:rsid w:val="3D4EF620"/>
    <w:rsid w:val="3D4F9614"/>
    <w:rsid w:val="3D50FB9F"/>
    <w:rsid w:val="3D52D2E4"/>
    <w:rsid w:val="3D542597"/>
    <w:rsid w:val="3D5452CA"/>
    <w:rsid w:val="3D569F98"/>
    <w:rsid w:val="3D58AAC7"/>
    <w:rsid w:val="3D593202"/>
    <w:rsid w:val="3D59B8B7"/>
    <w:rsid w:val="3D5A2A87"/>
    <w:rsid w:val="3D5A6985"/>
    <w:rsid w:val="3D5BAEEA"/>
    <w:rsid w:val="3D5D0AFF"/>
    <w:rsid w:val="3D620B75"/>
    <w:rsid w:val="3D6258C6"/>
    <w:rsid w:val="3D63D73E"/>
    <w:rsid w:val="3D655CE7"/>
    <w:rsid w:val="3D67B111"/>
    <w:rsid w:val="3D6890A0"/>
    <w:rsid w:val="3D69BEDB"/>
    <w:rsid w:val="3D6AE737"/>
    <w:rsid w:val="3D6D3923"/>
    <w:rsid w:val="3D6D9FD6"/>
    <w:rsid w:val="3D707D0D"/>
    <w:rsid w:val="3D70A69A"/>
    <w:rsid w:val="3D738F85"/>
    <w:rsid w:val="3D753B84"/>
    <w:rsid w:val="3D7A7A21"/>
    <w:rsid w:val="3D7BDAEF"/>
    <w:rsid w:val="3D7C17EC"/>
    <w:rsid w:val="3D7C333A"/>
    <w:rsid w:val="3D7D049C"/>
    <w:rsid w:val="3D7D1966"/>
    <w:rsid w:val="3D800458"/>
    <w:rsid w:val="3D81B592"/>
    <w:rsid w:val="3D81F91F"/>
    <w:rsid w:val="3D825BEA"/>
    <w:rsid w:val="3D82F24D"/>
    <w:rsid w:val="3D8301B0"/>
    <w:rsid w:val="3D84CBEE"/>
    <w:rsid w:val="3D85A4B9"/>
    <w:rsid w:val="3D86B1D7"/>
    <w:rsid w:val="3D871FE4"/>
    <w:rsid w:val="3D876230"/>
    <w:rsid w:val="3D882A2C"/>
    <w:rsid w:val="3D89A19C"/>
    <w:rsid w:val="3D8CDC2F"/>
    <w:rsid w:val="3D920748"/>
    <w:rsid w:val="3D948A79"/>
    <w:rsid w:val="3D95F365"/>
    <w:rsid w:val="3D971857"/>
    <w:rsid w:val="3D97E4B9"/>
    <w:rsid w:val="3D9B04B9"/>
    <w:rsid w:val="3D9B10FF"/>
    <w:rsid w:val="3D9C8293"/>
    <w:rsid w:val="3D9C8BE6"/>
    <w:rsid w:val="3D9FF702"/>
    <w:rsid w:val="3DA2D0C4"/>
    <w:rsid w:val="3DA306BF"/>
    <w:rsid w:val="3DA3CED4"/>
    <w:rsid w:val="3DA73FF4"/>
    <w:rsid w:val="3DAA6B69"/>
    <w:rsid w:val="3DAB3FD7"/>
    <w:rsid w:val="3DABA409"/>
    <w:rsid w:val="3DAC1ACC"/>
    <w:rsid w:val="3DAC9930"/>
    <w:rsid w:val="3DAEFB40"/>
    <w:rsid w:val="3DB0B59A"/>
    <w:rsid w:val="3DB12FF4"/>
    <w:rsid w:val="3DB35729"/>
    <w:rsid w:val="3DB38A0B"/>
    <w:rsid w:val="3DB50C33"/>
    <w:rsid w:val="3DB643DC"/>
    <w:rsid w:val="3DB64BBF"/>
    <w:rsid w:val="3DB7AD42"/>
    <w:rsid w:val="3DBA0267"/>
    <w:rsid w:val="3DBA6BB9"/>
    <w:rsid w:val="3DBB01E8"/>
    <w:rsid w:val="3DBB5BF7"/>
    <w:rsid w:val="3DBB7713"/>
    <w:rsid w:val="3DBC7D39"/>
    <w:rsid w:val="3DBD0A1C"/>
    <w:rsid w:val="3DC06851"/>
    <w:rsid w:val="3DC0EBC7"/>
    <w:rsid w:val="3DC2C6DC"/>
    <w:rsid w:val="3DC32FDB"/>
    <w:rsid w:val="3DC4ABF5"/>
    <w:rsid w:val="3DC51A78"/>
    <w:rsid w:val="3DC5BC8D"/>
    <w:rsid w:val="3DC9EB7D"/>
    <w:rsid w:val="3DCADFB2"/>
    <w:rsid w:val="3DCBA8F7"/>
    <w:rsid w:val="3DD227CC"/>
    <w:rsid w:val="3DD2C948"/>
    <w:rsid w:val="3DD2E049"/>
    <w:rsid w:val="3DD3A609"/>
    <w:rsid w:val="3DD51B76"/>
    <w:rsid w:val="3DE1F2D7"/>
    <w:rsid w:val="3DE28820"/>
    <w:rsid w:val="3DE4C395"/>
    <w:rsid w:val="3DE64EF8"/>
    <w:rsid w:val="3DE6B5A9"/>
    <w:rsid w:val="3DE6D505"/>
    <w:rsid w:val="3DE83A78"/>
    <w:rsid w:val="3DE90E16"/>
    <w:rsid w:val="3DEA2064"/>
    <w:rsid w:val="3DECC3B5"/>
    <w:rsid w:val="3DED4B72"/>
    <w:rsid w:val="3DEEFEC6"/>
    <w:rsid w:val="3DF12875"/>
    <w:rsid w:val="3DF15657"/>
    <w:rsid w:val="3DF16674"/>
    <w:rsid w:val="3DF19C58"/>
    <w:rsid w:val="3DF20448"/>
    <w:rsid w:val="3DF32D6B"/>
    <w:rsid w:val="3DF3EC61"/>
    <w:rsid w:val="3DF51A46"/>
    <w:rsid w:val="3DF5491B"/>
    <w:rsid w:val="3DF64D52"/>
    <w:rsid w:val="3DF8707A"/>
    <w:rsid w:val="3DF93627"/>
    <w:rsid w:val="3DFAF444"/>
    <w:rsid w:val="3DFCB870"/>
    <w:rsid w:val="3DFD9707"/>
    <w:rsid w:val="3DFF2EF5"/>
    <w:rsid w:val="3E006046"/>
    <w:rsid w:val="3E029B8E"/>
    <w:rsid w:val="3E03D61D"/>
    <w:rsid w:val="3E04F243"/>
    <w:rsid w:val="3E07444D"/>
    <w:rsid w:val="3E088199"/>
    <w:rsid w:val="3E09C811"/>
    <w:rsid w:val="3E0A503B"/>
    <w:rsid w:val="3E0B3B55"/>
    <w:rsid w:val="3E0CD809"/>
    <w:rsid w:val="3E0D7B73"/>
    <w:rsid w:val="3E0DB7E0"/>
    <w:rsid w:val="3E0F2030"/>
    <w:rsid w:val="3E0F42DD"/>
    <w:rsid w:val="3E0FDDD3"/>
    <w:rsid w:val="3E11C12C"/>
    <w:rsid w:val="3E132595"/>
    <w:rsid w:val="3E13AECA"/>
    <w:rsid w:val="3E15EF37"/>
    <w:rsid w:val="3E180F5A"/>
    <w:rsid w:val="3E1A3084"/>
    <w:rsid w:val="3E1A3A78"/>
    <w:rsid w:val="3E1CD7FE"/>
    <w:rsid w:val="3E1D7ACA"/>
    <w:rsid w:val="3E1E42BE"/>
    <w:rsid w:val="3E1E8C22"/>
    <w:rsid w:val="3E1EA7FC"/>
    <w:rsid w:val="3E1EC042"/>
    <w:rsid w:val="3E244401"/>
    <w:rsid w:val="3E24AFC3"/>
    <w:rsid w:val="3E2972A1"/>
    <w:rsid w:val="3E2B6B85"/>
    <w:rsid w:val="3E2C8463"/>
    <w:rsid w:val="3E2D1673"/>
    <w:rsid w:val="3E2D5D74"/>
    <w:rsid w:val="3E2E7A2A"/>
    <w:rsid w:val="3E2E95D7"/>
    <w:rsid w:val="3E2EC483"/>
    <w:rsid w:val="3E2ECBBC"/>
    <w:rsid w:val="3E2F6DD1"/>
    <w:rsid w:val="3E355DD1"/>
    <w:rsid w:val="3E36DEEE"/>
    <w:rsid w:val="3E39354C"/>
    <w:rsid w:val="3E3A9957"/>
    <w:rsid w:val="3E3BE12B"/>
    <w:rsid w:val="3E3C0FB5"/>
    <w:rsid w:val="3E404965"/>
    <w:rsid w:val="3E40528A"/>
    <w:rsid w:val="3E4128EB"/>
    <w:rsid w:val="3E43519D"/>
    <w:rsid w:val="3E4417CA"/>
    <w:rsid w:val="3E4661BB"/>
    <w:rsid w:val="3E4A2395"/>
    <w:rsid w:val="3E4B890A"/>
    <w:rsid w:val="3E4DBB17"/>
    <w:rsid w:val="3E4E6C96"/>
    <w:rsid w:val="3E4F1F77"/>
    <w:rsid w:val="3E4F965E"/>
    <w:rsid w:val="3E50AEA6"/>
    <w:rsid w:val="3E53CE95"/>
    <w:rsid w:val="3E552F5B"/>
    <w:rsid w:val="3E569422"/>
    <w:rsid w:val="3E58AD52"/>
    <w:rsid w:val="3E5C9BCC"/>
    <w:rsid w:val="3E60DE12"/>
    <w:rsid w:val="3E634759"/>
    <w:rsid w:val="3E63F2C2"/>
    <w:rsid w:val="3E64749B"/>
    <w:rsid w:val="3E65081D"/>
    <w:rsid w:val="3E6758C1"/>
    <w:rsid w:val="3E69F35C"/>
    <w:rsid w:val="3E6BF591"/>
    <w:rsid w:val="3E6D7577"/>
    <w:rsid w:val="3E6D9987"/>
    <w:rsid w:val="3E6FB628"/>
    <w:rsid w:val="3E6FF649"/>
    <w:rsid w:val="3E70F65C"/>
    <w:rsid w:val="3E715DC7"/>
    <w:rsid w:val="3E72FCBC"/>
    <w:rsid w:val="3E74D772"/>
    <w:rsid w:val="3E773FAF"/>
    <w:rsid w:val="3E7754EB"/>
    <w:rsid w:val="3E786FF1"/>
    <w:rsid w:val="3E78F6DD"/>
    <w:rsid w:val="3E7ABEE0"/>
    <w:rsid w:val="3E7C2A05"/>
    <w:rsid w:val="3E7DC1B6"/>
    <w:rsid w:val="3E7EC651"/>
    <w:rsid w:val="3E7F9D6D"/>
    <w:rsid w:val="3E818013"/>
    <w:rsid w:val="3E81DD31"/>
    <w:rsid w:val="3E822F51"/>
    <w:rsid w:val="3E82DCED"/>
    <w:rsid w:val="3E862576"/>
    <w:rsid w:val="3E86313F"/>
    <w:rsid w:val="3E869BB1"/>
    <w:rsid w:val="3E8A4BC9"/>
    <w:rsid w:val="3E8A5154"/>
    <w:rsid w:val="3E8AC542"/>
    <w:rsid w:val="3E8BABFC"/>
    <w:rsid w:val="3E8BF1FE"/>
    <w:rsid w:val="3E8C8DD9"/>
    <w:rsid w:val="3E8CCC40"/>
    <w:rsid w:val="3E8D1524"/>
    <w:rsid w:val="3E8D8EFC"/>
    <w:rsid w:val="3E8FE579"/>
    <w:rsid w:val="3E900AE4"/>
    <w:rsid w:val="3E904EA4"/>
    <w:rsid w:val="3E91FC4C"/>
    <w:rsid w:val="3E92F092"/>
    <w:rsid w:val="3E943844"/>
    <w:rsid w:val="3E95F43C"/>
    <w:rsid w:val="3E96AD33"/>
    <w:rsid w:val="3E972481"/>
    <w:rsid w:val="3E983D36"/>
    <w:rsid w:val="3E983D71"/>
    <w:rsid w:val="3E9C2F30"/>
    <w:rsid w:val="3E9C6253"/>
    <w:rsid w:val="3E9DAE92"/>
    <w:rsid w:val="3E9EFF8D"/>
    <w:rsid w:val="3EA00BFC"/>
    <w:rsid w:val="3EA5D95A"/>
    <w:rsid w:val="3EA65869"/>
    <w:rsid w:val="3EA7901B"/>
    <w:rsid w:val="3EAB3E11"/>
    <w:rsid w:val="3EAB6FED"/>
    <w:rsid w:val="3EAB8A6F"/>
    <w:rsid w:val="3EABCFD5"/>
    <w:rsid w:val="3EACB4B8"/>
    <w:rsid w:val="3EAE8E07"/>
    <w:rsid w:val="3EB1A0AF"/>
    <w:rsid w:val="3EB50410"/>
    <w:rsid w:val="3EB6EC59"/>
    <w:rsid w:val="3EB6EE80"/>
    <w:rsid w:val="3EB76D0B"/>
    <w:rsid w:val="3EB88D35"/>
    <w:rsid w:val="3EBA8718"/>
    <w:rsid w:val="3EBD064F"/>
    <w:rsid w:val="3EBD442F"/>
    <w:rsid w:val="3EBE9143"/>
    <w:rsid w:val="3EBF5F03"/>
    <w:rsid w:val="3EBFD1A0"/>
    <w:rsid w:val="3EC292E9"/>
    <w:rsid w:val="3EC2A42B"/>
    <w:rsid w:val="3EC3A9CA"/>
    <w:rsid w:val="3EC4F09B"/>
    <w:rsid w:val="3EC4F9B8"/>
    <w:rsid w:val="3EC50AE0"/>
    <w:rsid w:val="3EC68BFF"/>
    <w:rsid w:val="3EC7701C"/>
    <w:rsid w:val="3EC82C76"/>
    <w:rsid w:val="3ECDB7E4"/>
    <w:rsid w:val="3ECF04E2"/>
    <w:rsid w:val="3ED2D135"/>
    <w:rsid w:val="3ED3F8C9"/>
    <w:rsid w:val="3ED44974"/>
    <w:rsid w:val="3ED57187"/>
    <w:rsid w:val="3ED7A209"/>
    <w:rsid w:val="3ED909E7"/>
    <w:rsid w:val="3ED9F2DF"/>
    <w:rsid w:val="3EDAB9CA"/>
    <w:rsid w:val="3EDCFF66"/>
    <w:rsid w:val="3EDD94C3"/>
    <w:rsid w:val="3EDE5EED"/>
    <w:rsid w:val="3EE25A4F"/>
    <w:rsid w:val="3EE7B105"/>
    <w:rsid w:val="3EE841F0"/>
    <w:rsid w:val="3EEB1E8E"/>
    <w:rsid w:val="3EEBA8A9"/>
    <w:rsid w:val="3EF06A8B"/>
    <w:rsid w:val="3EF16958"/>
    <w:rsid w:val="3EF186C7"/>
    <w:rsid w:val="3EF2C808"/>
    <w:rsid w:val="3EF43FE5"/>
    <w:rsid w:val="3EF50FA4"/>
    <w:rsid w:val="3EF5526F"/>
    <w:rsid w:val="3EF763FC"/>
    <w:rsid w:val="3EF814F6"/>
    <w:rsid w:val="3EF9EC74"/>
    <w:rsid w:val="3EFCA646"/>
    <w:rsid w:val="3EFDBC31"/>
    <w:rsid w:val="3EFE0F8E"/>
    <w:rsid w:val="3EFEAB96"/>
    <w:rsid w:val="3F0141FA"/>
    <w:rsid w:val="3F02F238"/>
    <w:rsid w:val="3F03F636"/>
    <w:rsid w:val="3F0605C1"/>
    <w:rsid w:val="3F096928"/>
    <w:rsid w:val="3F09C218"/>
    <w:rsid w:val="3F0D8403"/>
    <w:rsid w:val="3F0D8D0A"/>
    <w:rsid w:val="3F0F468F"/>
    <w:rsid w:val="3F0FE413"/>
    <w:rsid w:val="3F11A27B"/>
    <w:rsid w:val="3F11DA54"/>
    <w:rsid w:val="3F126F3F"/>
    <w:rsid w:val="3F141DB7"/>
    <w:rsid w:val="3F15F1DB"/>
    <w:rsid w:val="3F1B4F40"/>
    <w:rsid w:val="3F1C5120"/>
    <w:rsid w:val="3F1DDCDF"/>
    <w:rsid w:val="3F1F8345"/>
    <w:rsid w:val="3F22C7BF"/>
    <w:rsid w:val="3F22CC37"/>
    <w:rsid w:val="3F2449DD"/>
    <w:rsid w:val="3F273BF2"/>
    <w:rsid w:val="3F288083"/>
    <w:rsid w:val="3F29617C"/>
    <w:rsid w:val="3F2A34F5"/>
    <w:rsid w:val="3F2BD1D6"/>
    <w:rsid w:val="3F2C995E"/>
    <w:rsid w:val="3F2CBA40"/>
    <w:rsid w:val="3F2CF86E"/>
    <w:rsid w:val="3F2D1F9A"/>
    <w:rsid w:val="3F2DCA3A"/>
    <w:rsid w:val="3F2DF646"/>
    <w:rsid w:val="3F2ECF50"/>
    <w:rsid w:val="3F3034BF"/>
    <w:rsid w:val="3F309612"/>
    <w:rsid w:val="3F31D5EB"/>
    <w:rsid w:val="3F320666"/>
    <w:rsid w:val="3F3299E7"/>
    <w:rsid w:val="3F38D393"/>
    <w:rsid w:val="3F3912A1"/>
    <w:rsid w:val="3F391395"/>
    <w:rsid w:val="3F3B4FA9"/>
    <w:rsid w:val="3F3B8CD1"/>
    <w:rsid w:val="3F3C79C6"/>
    <w:rsid w:val="3F3CB203"/>
    <w:rsid w:val="3F3CFC60"/>
    <w:rsid w:val="3F3D06D4"/>
    <w:rsid w:val="3F3DCAAF"/>
    <w:rsid w:val="3F3E1851"/>
    <w:rsid w:val="3F43C1EA"/>
    <w:rsid w:val="3F462420"/>
    <w:rsid w:val="3F469C6C"/>
    <w:rsid w:val="3F477338"/>
    <w:rsid w:val="3F49B3EF"/>
    <w:rsid w:val="3F4DC4FA"/>
    <w:rsid w:val="3F4DE54A"/>
    <w:rsid w:val="3F4E33CF"/>
    <w:rsid w:val="3F51952C"/>
    <w:rsid w:val="3F549406"/>
    <w:rsid w:val="3F54AD84"/>
    <w:rsid w:val="3F563BC6"/>
    <w:rsid w:val="3F5A011B"/>
    <w:rsid w:val="3F5A29DB"/>
    <w:rsid w:val="3F5BED49"/>
    <w:rsid w:val="3F5BFD27"/>
    <w:rsid w:val="3F5C9918"/>
    <w:rsid w:val="3F5F9602"/>
    <w:rsid w:val="3F5F9625"/>
    <w:rsid w:val="3F6051FE"/>
    <w:rsid w:val="3F616FC2"/>
    <w:rsid w:val="3F640E97"/>
    <w:rsid w:val="3F650D30"/>
    <w:rsid w:val="3F66A3E0"/>
    <w:rsid w:val="3F67713D"/>
    <w:rsid w:val="3F67738D"/>
    <w:rsid w:val="3F6E607E"/>
    <w:rsid w:val="3F70B18C"/>
    <w:rsid w:val="3F71282E"/>
    <w:rsid w:val="3F71928A"/>
    <w:rsid w:val="3F71D4A9"/>
    <w:rsid w:val="3F73C4C1"/>
    <w:rsid w:val="3F772FD3"/>
    <w:rsid w:val="3F77BD52"/>
    <w:rsid w:val="3F77C5B3"/>
    <w:rsid w:val="3F795CBA"/>
    <w:rsid w:val="3F7A9C77"/>
    <w:rsid w:val="3F7AB8BA"/>
    <w:rsid w:val="3F7E1210"/>
    <w:rsid w:val="3F814E01"/>
    <w:rsid w:val="3F826B20"/>
    <w:rsid w:val="3F83ADFC"/>
    <w:rsid w:val="3F847225"/>
    <w:rsid w:val="3F84DBA7"/>
    <w:rsid w:val="3F84F789"/>
    <w:rsid w:val="3F863109"/>
    <w:rsid w:val="3F883014"/>
    <w:rsid w:val="3F896C79"/>
    <w:rsid w:val="3F8B1FE1"/>
    <w:rsid w:val="3F8CF9CE"/>
    <w:rsid w:val="3F8D60EF"/>
    <w:rsid w:val="3F8DC3D6"/>
    <w:rsid w:val="3F8DF190"/>
    <w:rsid w:val="3F8E4EAD"/>
    <w:rsid w:val="3F90515E"/>
    <w:rsid w:val="3F914BAF"/>
    <w:rsid w:val="3F91C92F"/>
    <w:rsid w:val="3F92A43A"/>
    <w:rsid w:val="3F92D1EA"/>
    <w:rsid w:val="3F9315B4"/>
    <w:rsid w:val="3F9564B6"/>
    <w:rsid w:val="3F95F7DD"/>
    <w:rsid w:val="3F965123"/>
    <w:rsid w:val="3F98B211"/>
    <w:rsid w:val="3F98B99B"/>
    <w:rsid w:val="3F992428"/>
    <w:rsid w:val="3F9A42D0"/>
    <w:rsid w:val="3F9C6488"/>
    <w:rsid w:val="3F9D0158"/>
    <w:rsid w:val="3F9DD49F"/>
    <w:rsid w:val="3F9DFCAE"/>
    <w:rsid w:val="3FA04ED4"/>
    <w:rsid w:val="3FA2EE3D"/>
    <w:rsid w:val="3FA52F2A"/>
    <w:rsid w:val="3FA6899D"/>
    <w:rsid w:val="3FA7679D"/>
    <w:rsid w:val="3FA7BA2D"/>
    <w:rsid w:val="3FA7F80D"/>
    <w:rsid w:val="3FA83630"/>
    <w:rsid w:val="3FA9143B"/>
    <w:rsid w:val="3FA9479C"/>
    <w:rsid w:val="3FAB58CA"/>
    <w:rsid w:val="3FABB244"/>
    <w:rsid w:val="3FADF4F7"/>
    <w:rsid w:val="3FAFC313"/>
    <w:rsid w:val="3FB13FCF"/>
    <w:rsid w:val="3FB1BA04"/>
    <w:rsid w:val="3FB466A8"/>
    <w:rsid w:val="3FB56977"/>
    <w:rsid w:val="3FB5E423"/>
    <w:rsid w:val="3FB5EAB1"/>
    <w:rsid w:val="3FBBEFC3"/>
    <w:rsid w:val="3FBCDCB8"/>
    <w:rsid w:val="3FC0C80B"/>
    <w:rsid w:val="3FC0E0AD"/>
    <w:rsid w:val="3FC0E92A"/>
    <w:rsid w:val="3FC1313F"/>
    <w:rsid w:val="3FC38484"/>
    <w:rsid w:val="3FC4B93C"/>
    <w:rsid w:val="3FC6D131"/>
    <w:rsid w:val="3FC7D67D"/>
    <w:rsid w:val="3FC7DFBE"/>
    <w:rsid w:val="3FC8432F"/>
    <w:rsid w:val="3FC8A5B3"/>
    <w:rsid w:val="3FC8B267"/>
    <w:rsid w:val="3FCA75C7"/>
    <w:rsid w:val="3FCAC2B8"/>
    <w:rsid w:val="3FCBA3C7"/>
    <w:rsid w:val="3FCC8F9F"/>
    <w:rsid w:val="3FCC966D"/>
    <w:rsid w:val="3FCD45EF"/>
    <w:rsid w:val="3FCECCCF"/>
    <w:rsid w:val="3FCEFEE0"/>
    <w:rsid w:val="3FD0303A"/>
    <w:rsid w:val="3FD1EA85"/>
    <w:rsid w:val="3FD226E7"/>
    <w:rsid w:val="3FD24B18"/>
    <w:rsid w:val="3FD2A84B"/>
    <w:rsid w:val="3FD710F8"/>
    <w:rsid w:val="3FDCD8AB"/>
    <w:rsid w:val="3FDCE91C"/>
    <w:rsid w:val="3FDE2B5C"/>
    <w:rsid w:val="3FDE80EE"/>
    <w:rsid w:val="3FDECC05"/>
    <w:rsid w:val="3FDED416"/>
    <w:rsid w:val="3FDFC2B5"/>
    <w:rsid w:val="3FDFCDF4"/>
    <w:rsid w:val="3FE04564"/>
    <w:rsid w:val="3FE082DE"/>
    <w:rsid w:val="3FE29A57"/>
    <w:rsid w:val="3FE3C1D3"/>
    <w:rsid w:val="3FE5D59C"/>
    <w:rsid w:val="3FE5E8B4"/>
    <w:rsid w:val="3FE624EB"/>
    <w:rsid w:val="3FE9248B"/>
    <w:rsid w:val="3FEA0CDE"/>
    <w:rsid w:val="3FEBDEC3"/>
    <w:rsid w:val="3FED28DB"/>
    <w:rsid w:val="3FEFB14A"/>
    <w:rsid w:val="3FF0ADF9"/>
    <w:rsid w:val="3FF1329F"/>
    <w:rsid w:val="3FF45F2E"/>
    <w:rsid w:val="3FF4D3B5"/>
    <w:rsid w:val="3FF6B4FC"/>
    <w:rsid w:val="3FF71EC3"/>
    <w:rsid w:val="3FF866C6"/>
    <w:rsid w:val="3FF8BCA2"/>
    <w:rsid w:val="3FF91A4B"/>
    <w:rsid w:val="3FF9BCB4"/>
    <w:rsid w:val="3FFA64BC"/>
    <w:rsid w:val="3FFB97AF"/>
    <w:rsid w:val="3FFC04F2"/>
    <w:rsid w:val="3FFC8EFF"/>
    <w:rsid w:val="3FFD0BA6"/>
    <w:rsid w:val="3FFD8BD1"/>
    <w:rsid w:val="3FFFC921"/>
    <w:rsid w:val="4000B920"/>
    <w:rsid w:val="4003924D"/>
    <w:rsid w:val="40053162"/>
    <w:rsid w:val="40065E2D"/>
    <w:rsid w:val="4006DCDC"/>
    <w:rsid w:val="4007557C"/>
    <w:rsid w:val="40087B1F"/>
    <w:rsid w:val="400C2A10"/>
    <w:rsid w:val="400CB1BD"/>
    <w:rsid w:val="400D8DE6"/>
    <w:rsid w:val="400FE1E7"/>
    <w:rsid w:val="4013ECBE"/>
    <w:rsid w:val="401447D9"/>
    <w:rsid w:val="4015EFE7"/>
    <w:rsid w:val="4018EBE6"/>
    <w:rsid w:val="401991AD"/>
    <w:rsid w:val="401A61E8"/>
    <w:rsid w:val="401B0D8B"/>
    <w:rsid w:val="401DA0EA"/>
    <w:rsid w:val="401EA1B8"/>
    <w:rsid w:val="401EBC12"/>
    <w:rsid w:val="401FD78C"/>
    <w:rsid w:val="4020BE37"/>
    <w:rsid w:val="4024E8DD"/>
    <w:rsid w:val="40259080"/>
    <w:rsid w:val="4025D31B"/>
    <w:rsid w:val="40285F26"/>
    <w:rsid w:val="4029BB49"/>
    <w:rsid w:val="402C3748"/>
    <w:rsid w:val="402C639E"/>
    <w:rsid w:val="402C6E20"/>
    <w:rsid w:val="402FD86B"/>
    <w:rsid w:val="403521FD"/>
    <w:rsid w:val="4036E2B1"/>
    <w:rsid w:val="4038C06B"/>
    <w:rsid w:val="4039658C"/>
    <w:rsid w:val="403E077C"/>
    <w:rsid w:val="403E181E"/>
    <w:rsid w:val="403E20B8"/>
    <w:rsid w:val="4042CC7D"/>
    <w:rsid w:val="4042E2C4"/>
    <w:rsid w:val="40432375"/>
    <w:rsid w:val="40474568"/>
    <w:rsid w:val="4047BF31"/>
    <w:rsid w:val="4048284E"/>
    <w:rsid w:val="404988E9"/>
    <w:rsid w:val="4049F3C6"/>
    <w:rsid w:val="404C43E7"/>
    <w:rsid w:val="404D1C3A"/>
    <w:rsid w:val="404E3D50"/>
    <w:rsid w:val="404F9E53"/>
    <w:rsid w:val="404FE9C1"/>
    <w:rsid w:val="4050344A"/>
    <w:rsid w:val="40543492"/>
    <w:rsid w:val="40556FEF"/>
    <w:rsid w:val="4055E8BF"/>
    <w:rsid w:val="405600E9"/>
    <w:rsid w:val="4056A5B4"/>
    <w:rsid w:val="40571221"/>
    <w:rsid w:val="405A6006"/>
    <w:rsid w:val="405B26D8"/>
    <w:rsid w:val="40619122"/>
    <w:rsid w:val="4061B8B0"/>
    <w:rsid w:val="406290A2"/>
    <w:rsid w:val="4062B8F5"/>
    <w:rsid w:val="40644FC6"/>
    <w:rsid w:val="40656C3D"/>
    <w:rsid w:val="4066666E"/>
    <w:rsid w:val="4067403C"/>
    <w:rsid w:val="406992B0"/>
    <w:rsid w:val="406A4C25"/>
    <w:rsid w:val="406AB1C2"/>
    <w:rsid w:val="406CC0CE"/>
    <w:rsid w:val="406D2B79"/>
    <w:rsid w:val="406EBC4F"/>
    <w:rsid w:val="406F7522"/>
    <w:rsid w:val="406F9CA4"/>
    <w:rsid w:val="406FB67A"/>
    <w:rsid w:val="4071F4AD"/>
    <w:rsid w:val="4073D497"/>
    <w:rsid w:val="4075D5FF"/>
    <w:rsid w:val="4075F646"/>
    <w:rsid w:val="40780051"/>
    <w:rsid w:val="40790B84"/>
    <w:rsid w:val="407A7AE7"/>
    <w:rsid w:val="407AB95A"/>
    <w:rsid w:val="407C4F28"/>
    <w:rsid w:val="407EBD20"/>
    <w:rsid w:val="40815F23"/>
    <w:rsid w:val="4085129F"/>
    <w:rsid w:val="40854475"/>
    <w:rsid w:val="40860541"/>
    <w:rsid w:val="4086297F"/>
    <w:rsid w:val="4086517D"/>
    <w:rsid w:val="40865FF7"/>
    <w:rsid w:val="408805C0"/>
    <w:rsid w:val="408B77C3"/>
    <w:rsid w:val="408B8276"/>
    <w:rsid w:val="408BA9C4"/>
    <w:rsid w:val="408CBEC1"/>
    <w:rsid w:val="408E6C36"/>
    <w:rsid w:val="408F4590"/>
    <w:rsid w:val="40901C8C"/>
    <w:rsid w:val="4091A745"/>
    <w:rsid w:val="40922847"/>
    <w:rsid w:val="409590CF"/>
    <w:rsid w:val="4095BD8D"/>
    <w:rsid w:val="4097230A"/>
    <w:rsid w:val="40976420"/>
    <w:rsid w:val="40985970"/>
    <w:rsid w:val="409C7DC4"/>
    <w:rsid w:val="409D5232"/>
    <w:rsid w:val="409D9D98"/>
    <w:rsid w:val="409F3549"/>
    <w:rsid w:val="409F8370"/>
    <w:rsid w:val="40A046BD"/>
    <w:rsid w:val="40A42684"/>
    <w:rsid w:val="40A4F0CD"/>
    <w:rsid w:val="40A4F98F"/>
    <w:rsid w:val="40A566E3"/>
    <w:rsid w:val="40A59945"/>
    <w:rsid w:val="40A7CCE1"/>
    <w:rsid w:val="40A856C5"/>
    <w:rsid w:val="40A8B225"/>
    <w:rsid w:val="40A96379"/>
    <w:rsid w:val="40AA3DA8"/>
    <w:rsid w:val="40AAD1D0"/>
    <w:rsid w:val="40AB5B2D"/>
    <w:rsid w:val="40ABEEE7"/>
    <w:rsid w:val="40AD8378"/>
    <w:rsid w:val="40AE1A8D"/>
    <w:rsid w:val="40AEBFD5"/>
    <w:rsid w:val="40B115C1"/>
    <w:rsid w:val="40B117D2"/>
    <w:rsid w:val="40B1D30B"/>
    <w:rsid w:val="40B3322F"/>
    <w:rsid w:val="40B3D96D"/>
    <w:rsid w:val="40B697D4"/>
    <w:rsid w:val="40B69C2C"/>
    <w:rsid w:val="40B6D64A"/>
    <w:rsid w:val="40B9271A"/>
    <w:rsid w:val="40BDDE19"/>
    <w:rsid w:val="40C045E8"/>
    <w:rsid w:val="40C11B03"/>
    <w:rsid w:val="40C24C24"/>
    <w:rsid w:val="40C4DB19"/>
    <w:rsid w:val="40C4F572"/>
    <w:rsid w:val="40C54F7C"/>
    <w:rsid w:val="40C92272"/>
    <w:rsid w:val="40C95789"/>
    <w:rsid w:val="40CAD795"/>
    <w:rsid w:val="40CAD808"/>
    <w:rsid w:val="40CB9340"/>
    <w:rsid w:val="40CC4A85"/>
    <w:rsid w:val="40CCCACF"/>
    <w:rsid w:val="40CD6170"/>
    <w:rsid w:val="40CE0EDD"/>
    <w:rsid w:val="40D082BC"/>
    <w:rsid w:val="40D0B0F9"/>
    <w:rsid w:val="40D22ECE"/>
    <w:rsid w:val="40D2DC50"/>
    <w:rsid w:val="40D7FC15"/>
    <w:rsid w:val="40D83118"/>
    <w:rsid w:val="40D84B37"/>
    <w:rsid w:val="40DB4EB3"/>
    <w:rsid w:val="40DC3AA8"/>
    <w:rsid w:val="40DD1F4B"/>
    <w:rsid w:val="40DD4D03"/>
    <w:rsid w:val="40DE2458"/>
    <w:rsid w:val="40DFA417"/>
    <w:rsid w:val="40DFA7B9"/>
    <w:rsid w:val="40E0F323"/>
    <w:rsid w:val="40E1E14D"/>
    <w:rsid w:val="40E234D1"/>
    <w:rsid w:val="40E2E181"/>
    <w:rsid w:val="40E6FFCE"/>
    <w:rsid w:val="40E92785"/>
    <w:rsid w:val="40EA2787"/>
    <w:rsid w:val="40EB6003"/>
    <w:rsid w:val="40EB60C8"/>
    <w:rsid w:val="40EB8508"/>
    <w:rsid w:val="40ED114D"/>
    <w:rsid w:val="40ED189F"/>
    <w:rsid w:val="40EE17C0"/>
    <w:rsid w:val="40F18514"/>
    <w:rsid w:val="40F4FF00"/>
    <w:rsid w:val="40F9393C"/>
    <w:rsid w:val="40FA5B66"/>
    <w:rsid w:val="40FA8EF0"/>
    <w:rsid w:val="40FAF898"/>
    <w:rsid w:val="40FC2C2B"/>
    <w:rsid w:val="40FC7AC0"/>
    <w:rsid w:val="40FCCEF6"/>
    <w:rsid w:val="40FDFDF7"/>
    <w:rsid w:val="40FE2DF6"/>
    <w:rsid w:val="40FF6F25"/>
    <w:rsid w:val="40FFA722"/>
    <w:rsid w:val="40FFADDD"/>
    <w:rsid w:val="4100BF38"/>
    <w:rsid w:val="4102B51D"/>
    <w:rsid w:val="41038CCA"/>
    <w:rsid w:val="4105A832"/>
    <w:rsid w:val="41088EE7"/>
    <w:rsid w:val="410B7979"/>
    <w:rsid w:val="410C5D85"/>
    <w:rsid w:val="410E4BD9"/>
    <w:rsid w:val="41118850"/>
    <w:rsid w:val="41165590"/>
    <w:rsid w:val="4116DA04"/>
    <w:rsid w:val="4117880D"/>
    <w:rsid w:val="4117A193"/>
    <w:rsid w:val="4119163F"/>
    <w:rsid w:val="411A5854"/>
    <w:rsid w:val="411EF076"/>
    <w:rsid w:val="411F14EB"/>
    <w:rsid w:val="411F1D77"/>
    <w:rsid w:val="41202C26"/>
    <w:rsid w:val="412178ED"/>
    <w:rsid w:val="4123B65E"/>
    <w:rsid w:val="4123D3A9"/>
    <w:rsid w:val="4124B091"/>
    <w:rsid w:val="4124CF57"/>
    <w:rsid w:val="4126BDF6"/>
    <w:rsid w:val="4126D93E"/>
    <w:rsid w:val="4126E0EF"/>
    <w:rsid w:val="41278096"/>
    <w:rsid w:val="4127C7F1"/>
    <w:rsid w:val="412A476F"/>
    <w:rsid w:val="412A72FC"/>
    <w:rsid w:val="412BE3AF"/>
    <w:rsid w:val="412CA99B"/>
    <w:rsid w:val="412D9DDF"/>
    <w:rsid w:val="412E2210"/>
    <w:rsid w:val="412E387B"/>
    <w:rsid w:val="412F6B59"/>
    <w:rsid w:val="412FA494"/>
    <w:rsid w:val="41305381"/>
    <w:rsid w:val="4131C95C"/>
    <w:rsid w:val="41323C3B"/>
    <w:rsid w:val="41333FF0"/>
    <w:rsid w:val="4136A426"/>
    <w:rsid w:val="41371228"/>
    <w:rsid w:val="41372A84"/>
    <w:rsid w:val="41397954"/>
    <w:rsid w:val="413AE210"/>
    <w:rsid w:val="413C20B5"/>
    <w:rsid w:val="413CE853"/>
    <w:rsid w:val="413D32D4"/>
    <w:rsid w:val="413E4500"/>
    <w:rsid w:val="413E8DAA"/>
    <w:rsid w:val="413F08F9"/>
    <w:rsid w:val="413F1266"/>
    <w:rsid w:val="4140C824"/>
    <w:rsid w:val="41414825"/>
    <w:rsid w:val="41433AC2"/>
    <w:rsid w:val="41436B7F"/>
    <w:rsid w:val="414448F3"/>
    <w:rsid w:val="4145561A"/>
    <w:rsid w:val="4145EE2D"/>
    <w:rsid w:val="414806C0"/>
    <w:rsid w:val="414863DF"/>
    <w:rsid w:val="414908E5"/>
    <w:rsid w:val="4149DE84"/>
    <w:rsid w:val="414A299C"/>
    <w:rsid w:val="414DE9D2"/>
    <w:rsid w:val="4151181B"/>
    <w:rsid w:val="4151ED47"/>
    <w:rsid w:val="41536EC7"/>
    <w:rsid w:val="41569D36"/>
    <w:rsid w:val="41572A04"/>
    <w:rsid w:val="4157CDA8"/>
    <w:rsid w:val="4158B1D2"/>
    <w:rsid w:val="415AEE53"/>
    <w:rsid w:val="415B46F4"/>
    <w:rsid w:val="415B539E"/>
    <w:rsid w:val="415BB38C"/>
    <w:rsid w:val="415D5957"/>
    <w:rsid w:val="415E4147"/>
    <w:rsid w:val="415E577D"/>
    <w:rsid w:val="415F3B69"/>
    <w:rsid w:val="415F4B07"/>
    <w:rsid w:val="415F8448"/>
    <w:rsid w:val="41604579"/>
    <w:rsid w:val="41620D17"/>
    <w:rsid w:val="4162F5BE"/>
    <w:rsid w:val="4163D4EA"/>
    <w:rsid w:val="41640FAA"/>
    <w:rsid w:val="41663F1D"/>
    <w:rsid w:val="416AF72C"/>
    <w:rsid w:val="416B3C78"/>
    <w:rsid w:val="416D2B5F"/>
    <w:rsid w:val="416E78AC"/>
    <w:rsid w:val="416FCE3B"/>
    <w:rsid w:val="41711763"/>
    <w:rsid w:val="4171CE09"/>
    <w:rsid w:val="417473D4"/>
    <w:rsid w:val="4174CD59"/>
    <w:rsid w:val="41752085"/>
    <w:rsid w:val="417931A9"/>
    <w:rsid w:val="417A99C0"/>
    <w:rsid w:val="417B2E17"/>
    <w:rsid w:val="417C759A"/>
    <w:rsid w:val="417E3D7F"/>
    <w:rsid w:val="417F490B"/>
    <w:rsid w:val="41826219"/>
    <w:rsid w:val="41826CA5"/>
    <w:rsid w:val="41832E69"/>
    <w:rsid w:val="41837EC3"/>
    <w:rsid w:val="41852147"/>
    <w:rsid w:val="41852F16"/>
    <w:rsid w:val="4185DF37"/>
    <w:rsid w:val="41897127"/>
    <w:rsid w:val="418A7DB1"/>
    <w:rsid w:val="418CA12B"/>
    <w:rsid w:val="418D42FB"/>
    <w:rsid w:val="4190477C"/>
    <w:rsid w:val="4191D92F"/>
    <w:rsid w:val="41929DD5"/>
    <w:rsid w:val="41958E1E"/>
    <w:rsid w:val="419C5935"/>
    <w:rsid w:val="419DA552"/>
    <w:rsid w:val="41A2894B"/>
    <w:rsid w:val="41A33848"/>
    <w:rsid w:val="41A7667C"/>
    <w:rsid w:val="41A77A8C"/>
    <w:rsid w:val="41A8AB2D"/>
    <w:rsid w:val="41A8DE54"/>
    <w:rsid w:val="41A97339"/>
    <w:rsid w:val="41AAFA80"/>
    <w:rsid w:val="41ABB9BA"/>
    <w:rsid w:val="41B1091C"/>
    <w:rsid w:val="41B23E4D"/>
    <w:rsid w:val="41B26909"/>
    <w:rsid w:val="41B2985C"/>
    <w:rsid w:val="41B6388E"/>
    <w:rsid w:val="41B7330E"/>
    <w:rsid w:val="41B7AFFB"/>
    <w:rsid w:val="41B855A2"/>
    <w:rsid w:val="41B96BDC"/>
    <w:rsid w:val="41BAB4CB"/>
    <w:rsid w:val="41BD5642"/>
    <w:rsid w:val="41BDFAA4"/>
    <w:rsid w:val="41C0223C"/>
    <w:rsid w:val="41C1173D"/>
    <w:rsid w:val="41C2DB6E"/>
    <w:rsid w:val="41C44C52"/>
    <w:rsid w:val="41C5712F"/>
    <w:rsid w:val="41C65BCF"/>
    <w:rsid w:val="41C68C9E"/>
    <w:rsid w:val="41C73B56"/>
    <w:rsid w:val="41C89444"/>
    <w:rsid w:val="41C8E03A"/>
    <w:rsid w:val="41C949BC"/>
    <w:rsid w:val="41CB316B"/>
    <w:rsid w:val="41CF498C"/>
    <w:rsid w:val="41CF88EF"/>
    <w:rsid w:val="41D03E0A"/>
    <w:rsid w:val="41D36341"/>
    <w:rsid w:val="41D43A97"/>
    <w:rsid w:val="41D5522E"/>
    <w:rsid w:val="41D5F568"/>
    <w:rsid w:val="41DC758B"/>
    <w:rsid w:val="41DDE313"/>
    <w:rsid w:val="41E07B38"/>
    <w:rsid w:val="41E0D8C5"/>
    <w:rsid w:val="41E20512"/>
    <w:rsid w:val="41E246BB"/>
    <w:rsid w:val="41E65A0A"/>
    <w:rsid w:val="41E8389D"/>
    <w:rsid w:val="41EEBDA8"/>
    <w:rsid w:val="41EEC6C5"/>
    <w:rsid w:val="41EF3750"/>
    <w:rsid w:val="41EF7D28"/>
    <w:rsid w:val="41F0029A"/>
    <w:rsid w:val="41F0C41A"/>
    <w:rsid w:val="41F2F1DC"/>
    <w:rsid w:val="41F43051"/>
    <w:rsid w:val="41F76EA8"/>
    <w:rsid w:val="41F77262"/>
    <w:rsid w:val="41F77D99"/>
    <w:rsid w:val="41F79203"/>
    <w:rsid w:val="41F89FE4"/>
    <w:rsid w:val="41F931B0"/>
    <w:rsid w:val="41FB33C9"/>
    <w:rsid w:val="41FBDCA1"/>
    <w:rsid w:val="41FD9FF6"/>
    <w:rsid w:val="41FF965E"/>
    <w:rsid w:val="4201B23F"/>
    <w:rsid w:val="42036879"/>
    <w:rsid w:val="4203A310"/>
    <w:rsid w:val="4203B981"/>
    <w:rsid w:val="42064504"/>
    <w:rsid w:val="4206ED4C"/>
    <w:rsid w:val="42085161"/>
    <w:rsid w:val="4208DD69"/>
    <w:rsid w:val="420ABA91"/>
    <w:rsid w:val="420C1603"/>
    <w:rsid w:val="420DDFF2"/>
    <w:rsid w:val="420EFA00"/>
    <w:rsid w:val="42101EBF"/>
    <w:rsid w:val="42112DE2"/>
    <w:rsid w:val="4212D53B"/>
    <w:rsid w:val="42134A13"/>
    <w:rsid w:val="4213BF4C"/>
    <w:rsid w:val="4213EC4B"/>
    <w:rsid w:val="42142D6F"/>
    <w:rsid w:val="42143DC1"/>
    <w:rsid w:val="42157E14"/>
    <w:rsid w:val="421A11FB"/>
    <w:rsid w:val="421AD845"/>
    <w:rsid w:val="421B155A"/>
    <w:rsid w:val="421BBA6C"/>
    <w:rsid w:val="421E0108"/>
    <w:rsid w:val="421F5E5C"/>
    <w:rsid w:val="4220E5CA"/>
    <w:rsid w:val="422227D8"/>
    <w:rsid w:val="42225AA9"/>
    <w:rsid w:val="4222906F"/>
    <w:rsid w:val="4225F57A"/>
    <w:rsid w:val="42272BAA"/>
    <w:rsid w:val="4227BCA9"/>
    <w:rsid w:val="4228F590"/>
    <w:rsid w:val="42295445"/>
    <w:rsid w:val="42298F0D"/>
    <w:rsid w:val="422AC5C1"/>
    <w:rsid w:val="422D93CA"/>
    <w:rsid w:val="422DB9B0"/>
    <w:rsid w:val="42302AAC"/>
    <w:rsid w:val="4230A074"/>
    <w:rsid w:val="42310C61"/>
    <w:rsid w:val="4234785E"/>
    <w:rsid w:val="4235A81A"/>
    <w:rsid w:val="42377026"/>
    <w:rsid w:val="42381808"/>
    <w:rsid w:val="42381C1F"/>
    <w:rsid w:val="4238444D"/>
    <w:rsid w:val="423A8117"/>
    <w:rsid w:val="423BBF7C"/>
    <w:rsid w:val="423BE860"/>
    <w:rsid w:val="423C1595"/>
    <w:rsid w:val="423E59B2"/>
    <w:rsid w:val="423FD824"/>
    <w:rsid w:val="424125BC"/>
    <w:rsid w:val="42417D6D"/>
    <w:rsid w:val="4243132B"/>
    <w:rsid w:val="42432060"/>
    <w:rsid w:val="42441817"/>
    <w:rsid w:val="42454C1C"/>
    <w:rsid w:val="424592B4"/>
    <w:rsid w:val="4247FAD5"/>
    <w:rsid w:val="424846EB"/>
    <w:rsid w:val="424AE644"/>
    <w:rsid w:val="424CFB25"/>
    <w:rsid w:val="424DA797"/>
    <w:rsid w:val="424F4E98"/>
    <w:rsid w:val="425003F1"/>
    <w:rsid w:val="425365BB"/>
    <w:rsid w:val="425985E8"/>
    <w:rsid w:val="425A0A00"/>
    <w:rsid w:val="42607EE7"/>
    <w:rsid w:val="4260BBA3"/>
    <w:rsid w:val="4263CDF8"/>
    <w:rsid w:val="4263E69A"/>
    <w:rsid w:val="42642CD2"/>
    <w:rsid w:val="426504F5"/>
    <w:rsid w:val="426546DE"/>
    <w:rsid w:val="4265C275"/>
    <w:rsid w:val="4265EF4B"/>
    <w:rsid w:val="4266FFE8"/>
    <w:rsid w:val="4268A242"/>
    <w:rsid w:val="426947BC"/>
    <w:rsid w:val="426A2ED5"/>
    <w:rsid w:val="426AB079"/>
    <w:rsid w:val="426C32BC"/>
    <w:rsid w:val="426CC8A9"/>
    <w:rsid w:val="426CF467"/>
    <w:rsid w:val="426D802D"/>
    <w:rsid w:val="426D968A"/>
    <w:rsid w:val="426DADB7"/>
    <w:rsid w:val="427078E8"/>
    <w:rsid w:val="427329CA"/>
    <w:rsid w:val="42741618"/>
    <w:rsid w:val="427519FB"/>
    <w:rsid w:val="4275CCB4"/>
    <w:rsid w:val="427746CC"/>
    <w:rsid w:val="427A426F"/>
    <w:rsid w:val="427C144D"/>
    <w:rsid w:val="427CB0C3"/>
    <w:rsid w:val="427E7EF5"/>
    <w:rsid w:val="42838931"/>
    <w:rsid w:val="4283ADF1"/>
    <w:rsid w:val="4286B464"/>
    <w:rsid w:val="42894D94"/>
    <w:rsid w:val="428CD8E3"/>
    <w:rsid w:val="428DF52B"/>
    <w:rsid w:val="428E1E5F"/>
    <w:rsid w:val="428E6A1A"/>
    <w:rsid w:val="428FEF28"/>
    <w:rsid w:val="4290F111"/>
    <w:rsid w:val="429362E2"/>
    <w:rsid w:val="4295C84B"/>
    <w:rsid w:val="4299291E"/>
    <w:rsid w:val="42999F50"/>
    <w:rsid w:val="429C6BE3"/>
    <w:rsid w:val="429D2230"/>
    <w:rsid w:val="42A23665"/>
    <w:rsid w:val="42A3522A"/>
    <w:rsid w:val="42A48486"/>
    <w:rsid w:val="42A53FA6"/>
    <w:rsid w:val="42A6A0C2"/>
    <w:rsid w:val="42A712BB"/>
    <w:rsid w:val="42A755B7"/>
    <w:rsid w:val="42A78A70"/>
    <w:rsid w:val="42A845D7"/>
    <w:rsid w:val="42A87EA1"/>
    <w:rsid w:val="42A8F58B"/>
    <w:rsid w:val="42A93CD2"/>
    <w:rsid w:val="42A9A85A"/>
    <w:rsid w:val="42ABFD0E"/>
    <w:rsid w:val="42AC584B"/>
    <w:rsid w:val="42ACD84B"/>
    <w:rsid w:val="42ADCF66"/>
    <w:rsid w:val="42AEE2D5"/>
    <w:rsid w:val="42B34AFC"/>
    <w:rsid w:val="42B36765"/>
    <w:rsid w:val="42B70AFC"/>
    <w:rsid w:val="42B95AD3"/>
    <w:rsid w:val="42BAEAEB"/>
    <w:rsid w:val="42BBAF8B"/>
    <w:rsid w:val="42BBC554"/>
    <w:rsid w:val="42BC0BB5"/>
    <w:rsid w:val="42BED9E4"/>
    <w:rsid w:val="42BF311A"/>
    <w:rsid w:val="42C09F15"/>
    <w:rsid w:val="42C36F00"/>
    <w:rsid w:val="42C3EA92"/>
    <w:rsid w:val="42C69A83"/>
    <w:rsid w:val="42C7191A"/>
    <w:rsid w:val="42C84DA5"/>
    <w:rsid w:val="42CAC451"/>
    <w:rsid w:val="42CD6D44"/>
    <w:rsid w:val="42CDB354"/>
    <w:rsid w:val="42CF1621"/>
    <w:rsid w:val="42D01A26"/>
    <w:rsid w:val="42D19F78"/>
    <w:rsid w:val="42D376AE"/>
    <w:rsid w:val="42D38534"/>
    <w:rsid w:val="42D8EF48"/>
    <w:rsid w:val="42DC211C"/>
    <w:rsid w:val="42DC891F"/>
    <w:rsid w:val="42DD788A"/>
    <w:rsid w:val="42DE886D"/>
    <w:rsid w:val="42DEBCF6"/>
    <w:rsid w:val="42DEBDB3"/>
    <w:rsid w:val="42DFFFCF"/>
    <w:rsid w:val="42E1871A"/>
    <w:rsid w:val="42E29328"/>
    <w:rsid w:val="42E363F5"/>
    <w:rsid w:val="42E3AE12"/>
    <w:rsid w:val="42E5D01C"/>
    <w:rsid w:val="42EA0A09"/>
    <w:rsid w:val="42ED2629"/>
    <w:rsid w:val="42EE9DF0"/>
    <w:rsid w:val="42EFAFC9"/>
    <w:rsid w:val="42EFB0E1"/>
    <w:rsid w:val="42F1AD48"/>
    <w:rsid w:val="42F1C0B4"/>
    <w:rsid w:val="42F6A5A5"/>
    <w:rsid w:val="42F7CD3D"/>
    <w:rsid w:val="42F817A3"/>
    <w:rsid w:val="42F978A0"/>
    <w:rsid w:val="42FAE201"/>
    <w:rsid w:val="42FB031D"/>
    <w:rsid w:val="42FCC246"/>
    <w:rsid w:val="42FDA7C7"/>
    <w:rsid w:val="42FE5CEA"/>
    <w:rsid w:val="43030091"/>
    <w:rsid w:val="4303C1C0"/>
    <w:rsid w:val="4304A947"/>
    <w:rsid w:val="43068FBD"/>
    <w:rsid w:val="4307B89F"/>
    <w:rsid w:val="430A36B0"/>
    <w:rsid w:val="430B99F6"/>
    <w:rsid w:val="430C002C"/>
    <w:rsid w:val="430D5A81"/>
    <w:rsid w:val="430F77D4"/>
    <w:rsid w:val="431177CF"/>
    <w:rsid w:val="4311F816"/>
    <w:rsid w:val="43137BBC"/>
    <w:rsid w:val="4313BE1A"/>
    <w:rsid w:val="4314DE9E"/>
    <w:rsid w:val="4314DF86"/>
    <w:rsid w:val="43163947"/>
    <w:rsid w:val="431BE629"/>
    <w:rsid w:val="431CBC8A"/>
    <w:rsid w:val="431D29F6"/>
    <w:rsid w:val="43238131"/>
    <w:rsid w:val="432589B9"/>
    <w:rsid w:val="4327227E"/>
    <w:rsid w:val="4328EAC5"/>
    <w:rsid w:val="432D8660"/>
    <w:rsid w:val="432F5F0B"/>
    <w:rsid w:val="432FC97A"/>
    <w:rsid w:val="4330F15C"/>
    <w:rsid w:val="4334799A"/>
    <w:rsid w:val="43348206"/>
    <w:rsid w:val="43364D0E"/>
    <w:rsid w:val="433653FD"/>
    <w:rsid w:val="43371276"/>
    <w:rsid w:val="433F4ABF"/>
    <w:rsid w:val="433F68B6"/>
    <w:rsid w:val="4349352A"/>
    <w:rsid w:val="4349F4A7"/>
    <w:rsid w:val="434A8CA5"/>
    <w:rsid w:val="434B1955"/>
    <w:rsid w:val="434B6E00"/>
    <w:rsid w:val="434CB57C"/>
    <w:rsid w:val="434DF737"/>
    <w:rsid w:val="434EC44E"/>
    <w:rsid w:val="435000CA"/>
    <w:rsid w:val="4350AC96"/>
    <w:rsid w:val="43563CFD"/>
    <w:rsid w:val="435710E3"/>
    <w:rsid w:val="43597315"/>
    <w:rsid w:val="4359D4AA"/>
    <w:rsid w:val="435B5E19"/>
    <w:rsid w:val="435B7B1C"/>
    <w:rsid w:val="435D8793"/>
    <w:rsid w:val="435D88EB"/>
    <w:rsid w:val="435D8FFD"/>
    <w:rsid w:val="435DF7B7"/>
    <w:rsid w:val="435F8840"/>
    <w:rsid w:val="43607DD0"/>
    <w:rsid w:val="43616B90"/>
    <w:rsid w:val="43625CFF"/>
    <w:rsid w:val="4362858C"/>
    <w:rsid w:val="436354A6"/>
    <w:rsid w:val="4365DC99"/>
    <w:rsid w:val="43697420"/>
    <w:rsid w:val="436BB6EB"/>
    <w:rsid w:val="437020AF"/>
    <w:rsid w:val="437051BD"/>
    <w:rsid w:val="43725135"/>
    <w:rsid w:val="43731A84"/>
    <w:rsid w:val="4374222A"/>
    <w:rsid w:val="4374DE0B"/>
    <w:rsid w:val="43752DE5"/>
    <w:rsid w:val="437693E9"/>
    <w:rsid w:val="43773F48"/>
    <w:rsid w:val="437D89EE"/>
    <w:rsid w:val="437E44C7"/>
    <w:rsid w:val="437F619F"/>
    <w:rsid w:val="437F8B08"/>
    <w:rsid w:val="4380A6B1"/>
    <w:rsid w:val="438211FB"/>
    <w:rsid w:val="4384E00F"/>
    <w:rsid w:val="43853AA5"/>
    <w:rsid w:val="438A9068"/>
    <w:rsid w:val="438AA8CA"/>
    <w:rsid w:val="438C0DC1"/>
    <w:rsid w:val="438D8A1F"/>
    <w:rsid w:val="438E42DD"/>
    <w:rsid w:val="438E8D6A"/>
    <w:rsid w:val="438F648D"/>
    <w:rsid w:val="43918243"/>
    <w:rsid w:val="43919933"/>
    <w:rsid w:val="43921A4E"/>
    <w:rsid w:val="43947045"/>
    <w:rsid w:val="439504FD"/>
    <w:rsid w:val="439638DF"/>
    <w:rsid w:val="4396F66A"/>
    <w:rsid w:val="439720D1"/>
    <w:rsid w:val="4397E02A"/>
    <w:rsid w:val="43989C76"/>
    <w:rsid w:val="439C556F"/>
    <w:rsid w:val="439D20D4"/>
    <w:rsid w:val="439EFE96"/>
    <w:rsid w:val="439F3FAE"/>
    <w:rsid w:val="43A36DD8"/>
    <w:rsid w:val="43A4DBE9"/>
    <w:rsid w:val="43A6AF55"/>
    <w:rsid w:val="43A6BEE5"/>
    <w:rsid w:val="43A8A60C"/>
    <w:rsid w:val="43A8ADFD"/>
    <w:rsid w:val="43AA10CB"/>
    <w:rsid w:val="43AA52E3"/>
    <w:rsid w:val="43AB2948"/>
    <w:rsid w:val="43ACC28E"/>
    <w:rsid w:val="43AE33AC"/>
    <w:rsid w:val="43AEE5FA"/>
    <w:rsid w:val="43B08E1D"/>
    <w:rsid w:val="43B2820D"/>
    <w:rsid w:val="43B2A712"/>
    <w:rsid w:val="43B32D5E"/>
    <w:rsid w:val="43B6FF9D"/>
    <w:rsid w:val="43BA1C4A"/>
    <w:rsid w:val="43BA7ADA"/>
    <w:rsid w:val="43BC78C6"/>
    <w:rsid w:val="43C0D60C"/>
    <w:rsid w:val="43C3A893"/>
    <w:rsid w:val="43C596D2"/>
    <w:rsid w:val="43C66C38"/>
    <w:rsid w:val="43C67C13"/>
    <w:rsid w:val="43C730C8"/>
    <w:rsid w:val="43C82EA8"/>
    <w:rsid w:val="43C8B296"/>
    <w:rsid w:val="43C9E1AD"/>
    <w:rsid w:val="43C9EFA1"/>
    <w:rsid w:val="43CAE168"/>
    <w:rsid w:val="43CB21F2"/>
    <w:rsid w:val="43CB64C0"/>
    <w:rsid w:val="43CCDC57"/>
    <w:rsid w:val="43CE2572"/>
    <w:rsid w:val="43CF5F5E"/>
    <w:rsid w:val="43CFC586"/>
    <w:rsid w:val="43D0A0D5"/>
    <w:rsid w:val="43D0F864"/>
    <w:rsid w:val="43D163FC"/>
    <w:rsid w:val="43D1CE67"/>
    <w:rsid w:val="43D49136"/>
    <w:rsid w:val="43D559C7"/>
    <w:rsid w:val="43D5D243"/>
    <w:rsid w:val="43D7FFBC"/>
    <w:rsid w:val="43DCC63E"/>
    <w:rsid w:val="43DCFC6E"/>
    <w:rsid w:val="43DDC81A"/>
    <w:rsid w:val="43DE3DF8"/>
    <w:rsid w:val="43DF0D6C"/>
    <w:rsid w:val="43E10D86"/>
    <w:rsid w:val="43E56DF3"/>
    <w:rsid w:val="43E7A9E0"/>
    <w:rsid w:val="43E82777"/>
    <w:rsid w:val="43E93B27"/>
    <w:rsid w:val="43EA029C"/>
    <w:rsid w:val="43EB9F33"/>
    <w:rsid w:val="43EC3CB1"/>
    <w:rsid w:val="43EC57D3"/>
    <w:rsid w:val="43ED9242"/>
    <w:rsid w:val="43EEFAB4"/>
    <w:rsid w:val="43EF10E1"/>
    <w:rsid w:val="43F0019D"/>
    <w:rsid w:val="43F1086D"/>
    <w:rsid w:val="43F3085F"/>
    <w:rsid w:val="43F3F937"/>
    <w:rsid w:val="43F7041E"/>
    <w:rsid w:val="43F728F7"/>
    <w:rsid w:val="43F76619"/>
    <w:rsid w:val="43F7AF5D"/>
    <w:rsid w:val="43F8244D"/>
    <w:rsid w:val="43FBF39A"/>
    <w:rsid w:val="43FCA5D5"/>
    <w:rsid w:val="43FD096C"/>
    <w:rsid w:val="43FF91AC"/>
    <w:rsid w:val="44040ADA"/>
    <w:rsid w:val="4404272E"/>
    <w:rsid w:val="44046DE5"/>
    <w:rsid w:val="44071D46"/>
    <w:rsid w:val="440867EB"/>
    <w:rsid w:val="440B807B"/>
    <w:rsid w:val="440CE943"/>
    <w:rsid w:val="440D4A9E"/>
    <w:rsid w:val="4411A567"/>
    <w:rsid w:val="4412427C"/>
    <w:rsid w:val="4414B046"/>
    <w:rsid w:val="4416CE78"/>
    <w:rsid w:val="441A1D82"/>
    <w:rsid w:val="441A977E"/>
    <w:rsid w:val="441BD404"/>
    <w:rsid w:val="441D466D"/>
    <w:rsid w:val="441D64BC"/>
    <w:rsid w:val="441E095C"/>
    <w:rsid w:val="441E5FFD"/>
    <w:rsid w:val="441EBBF6"/>
    <w:rsid w:val="441F1473"/>
    <w:rsid w:val="441F7644"/>
    <w:rsid w:val="44234552"/>
    <w:rsid w:val="4424BD28"/>
    <w:rsid w:val="4425C7E5"/>
    <w:rsid w:val="44263EE3"/>
    <w:rsid w:val="442845D8"/>
    <w:rsid w:val="442ABC3F"/>
    <w:rsid w:val="442DE301"/>
    <w:rsid w:val="442F8A3F"/>
    <w:rsid w:val="442FADC0"/>
    <w:rsid w:val="4430DE2C"/>
    <w:rsid w:val="443291A9"/>
    <w:rsid w:val="44336F31"/>
    <w:rsid w:val="4435BA23"/>
    <w:rsid w:val="4437C940"/>
    <w:rsid w:val="4437EA71"/>
    <w:rsid w:val="44380294"/>
    <w:rsid w:val="44383B97"/>
    <w:rsid w:val="4438622F"/>
    <w:rsid w:val="4438B385"/>
    <w:rsid w:val="4438F23D"/>
    <w:rsid w:val="443980D9"/>
    <w:rsid w:val="443A7811"/>
    <w:rsid w:val="443BAFEF"/>
    <w:rsid w:val="443BE412"/>
    <w:rsid w:val="443D0809"/>
    <w:rsid w:val="443F0157"/>
    <w:rsid w:val="443FB51A"/>
    <w:rsid w:val="44422697"/>
    <w:rsid w:val="444377B0"/>
    <w:rsid w:val="4443FFA2"/>
    <w:rsid w:val="444419EA"/>
    <w:rsid w:val="44442E67"/>
    <w:rsid w:val="4444D641"/>
    <w:rsid w:val="4445108E"/>
    <w:rsid w:val="4446E5CD"/>
    <w:rsid w:val="4449BB9E"/>
    <w:rsid w:val="444D1FBC"/>
    <w:rsid w:val="444E4491"/>
    <w:rsid w:val="444F2ECE"/>
    <w:rsid w:val="444F6CEE"/>
    <w:rsid w:val="4450248F"/>
    <w:rsid w:val="4450A636"/>
    <w:rsid w:val="4451C53C"/>
    <w:rsid w:val="44521EF9"/>
    <w:rsid w:val="4452D4EB"/>
    <w:rsid w:val="4454C8C9"/>
    <w:rsid w:val="4455DF01"/>
    <w:rsid w:val="4459F5F7"/>
    <w:rsid w:val="445B7B66"/>
    <w:rsid w:val="445D2E24"/>
    <w:rsid w:val="4462C319"/>
    <w:rsid w:val="4462C7F0"/>
    <w:rsid w:val="4463354B"/>
    <w:rsid w:val="4465CC56"/>
    <w:rsid w:val="446638E2"/>
    <w:rsid w:val="44665FDD"/>
    <w:rsid w:val="446818F6"/>
    <w:rsid w:val="44692344"/>
    <w:rsid w:val="446AE98B"/>
    <w:rsid w:val="446B1C3A"/>
    <w:rsid w:val="446C2C47"/>
    <w:rsid w:val="446CAE26"/>
    <w:rsid w:val="446ED1C4"/>
    <w:rsid w:val="44700135"/>
    <w:rsid w:val="44709B3A"/>
    <w:rsid w:val="447640E2"/>
    <w:rsid w:val="44776A1A"/>
    <w:rsid w:val="44779B83"/>
    <w:rsid w:val="44794294"/>
    <w:rsid w:val="4479C655"/>
    <w:rsid w:val="447C9858"/>
    <w:rsid w:val="447E6389"/>
    <w:rsid w:val="447EA7C6"/>
    <w:rsid w:val="44801D84"/>
    <w:rsid w:val="44811BCD"/>
    <w:rsid w:val="44812DDA"/>
    <w:rsid w:val="44825BCA"/>
    <w:rsid w:val="4482987D"/>
    <w:rsid w:val="4482F742"/>
    <w:rsid w:val="448662EE"/>
    <w:rsid w:val="44886DF2"/>
    <w:rsid w:val="44895D6F"/>
    <w:rsid w:val="448AFC00"/>
    <w:rsid w:val="448C3E13"/>
    <w:rsid w:val="448CD269"/>
    <w:rsid w:val="448DD2A2"/>
    <w:rsid w:val="448F4ABB"/>
    <w:rsid w:val="44905294"/>
    <w:rsid w:val="4491BF7D"/>
    <w:rsid w:val="44942226"/>
    <w:rsid w:val="44948036"/>
    <w:rsid w:val="44948E2A"/>
    <w:rsid w:val="4496BA61"/>
    <w:rsid w:val="4496E942"/>
    <w:rsid w:val="4497B558"/>
    <w:rsid w:val="44996CB8"/>
    <w:rsid w:val="449972CC"/>
    <w:rsid w:val="4499B0C0"/>
    <w:rsid w:val="449A5989"/>
    <w:rsid w:val="449BAD5E"/>
    <w:rsid w:val="449DFF22"/>
    <w:rsid w:val="449E088F"/>
    <w:rsid w:val="449E7EC8"/>
    <w:rsid w:val="44A05E43"/>
    <w:rsid w:val="44A43A47"/>
    <w:rsid w:val="44A50849"/>
    <w:rsid w:val="44A5E8B5"/>
    <w:rsid w:val="44A602D0"/>
    <w:rsid w:val="44A6196E"/>
    <w:rsid w:val="44A64F0A"/>
    <w:rsid w:val="44A6D187"/>
    <w:rsid w:val="44AD1113"/>
    <w:rsid w:val="44B012BD"/>
    <w:rsid w:val="44B1A8E3"/>
    <w:rsid w:val="44B43919"/>
    <w:rsid w:val="44B50E4B"/>
    <w:rsid w:val="44B701A5"/>
    <w:rsid w:val="44BADCE0"/>
    <w:rsid w:val="44BF452D"/>
    <w:rsid w:val="44C02FFE"/>
    <w:rsid w:val="44C2A9C7"/>
    <w:rsid w:val="44C4A8A7"/>
    <w:rsid w:val="44C59BDC"/>
    <w:rsid w:val="44C67688"/>
    <w:rsid w:val="44CBD5BB"/>
    <w:rsid w:val="44CCABC0"/>
    <w:rsid w:val="44CE84CE"/>
    <w:rsid w:val="44CFF56E"/>
    <w:rsid w:val="44D080FF"/>
    <w:rsid w:val="44D23CFD"/>
    <w:rsid w:val="44D27A3E"/>
    <w:rsid w:val="44D47321"/>
    <w:rsid w:val="44D47B07"/>
    <w:rsid w:val="44D86DFA"/>
    <w:rsid w:val="44D89CAE"/>
    <w:rsid w:val="44D98BF6"/>
    <w:rsid w:val="44DBF463"/>
    <w:rsid w:val="44DD4D54"/>
    <w:rsid w:val="44DE6326"/>
    <w:rsid w:val="44DEBBAF"/>
    <w:rsid w:val="44DF06A1"/>
    <w:rsid w:val="44DF4311"/>
    <w:rsid w:val="44E09127"/>
    <w:rsid w:val="44E1324D"/>
    <w:rsid w:val="44E16E7D"/>
    <w:rsid w:val="44E53BA8"/>
    <w:rsid w:val="44E75294"/>
    <w:rsid w:val="44E7CAF9"/>
    <w:rsid w:val="44E86D73"/>
    <w:rsid w:val="44E898A2"/>
    <w:rsid w:val="44EABDD6"/>
    <w:rsid w:val="44EAC2FE"/>
    <w:rsid w:val="44EADAE8"/>
    <w:rsid w:val="44EB12E7"/>
    <w:rsid w:val="44EB21DD"/>
    <w:rsid w:val="44EB4B92"/>
    <w:rsid w:val="44EC7796"/>
    <w:rsid w:val="44EF9546"/>
    <w:rsid w:val="44F06F98"/>
    <w:rsid w:val="44F0BD86"/>
    <w:rsid w:val="44F196E8"/>
    <w:rsid w:val="44F1E1F6"/>
    <w:rsid w:val="44F3C9FC"/>
    <w:rsid w:val="44F429BE"/>
    <w:rsid w:val="44F43229"/>
    <w:rsid w:val="44F49753"/>
    <w:rsid w:val="44F4AC6F"/>
    <w:rsid w:val="44F8E2DD"/>
    <w:rsid w:val="44F947F1"/>
    <w:rsid w:val="44FC30C2"/>
    <w:rsid w:val="44FD5983"/>
    <w:rsid w:val="44FE2D60"/>
    <w:rsid w:val="44FE5FBE"/>
    <w:rsid w:val="44FECE38"/>
    <w:rsid w:val="4500298A"/>
    <w:rsid w:val="4501D348"/>
    <w:rsid w:val="45023E6F"/>
    <w:rsid w:val="45028ADA"/>
    <w:rsid w:val="45037815"/>
    <w:rsid w:val="4503B93D"/>
    <w:rsid w:val="4506D024"/>
    <w:rsid w:val="4508439A"/>
    <w:rsid w:val="450A7AA1"/>
    <w:rsid w:val="450AF489"/>
    <w:rsid w:val="450B023A"/>
    <w:rsid w:val="450B73F2"/>
    <w:rsid w:val="450C33C3"/>
    <w:rsid w:val="450D1E21"/>
    <w:rsid w:val="450E3696"/>
    <w:rsid w:val="450F0655"/>
    <w:rsid w:val="4510458E"/>
    <w:rsid w:val="4510CCAA"/>
    <w:rsid w:val="4510D864"/>
    <w:rsid w:val="4512B3D5"/>
    <w:rsid w:val="4513B186"/>
    <w:rsid w:val="45154D77"/>
    <w:rsid w:val="4515FC6A"/>
    <w:rsid w:val="4517E2F1"/>
    <w:rsid w:val="4519225E"/>
    <w:rsid w:val="4519E83E"/>
    <w:rsid w:val="451B1145"/>
    <w:rsid w:val="451CACA8"/>
    <w:rsid w:val="451D44C6"/>
    <w:rsid w:val="451D54A2"/>
    <w:rsid w:val="451F969B"/>
    <w:rsid w:val="45235788"/>
    <w:rsid w:val="45251A8A"/>
    <w:rsid w:val="452690B5"/>
    <w:rsid w:val="452964E7"/>
    <w:rsid w:val="4529F8D1"/>
    <w:rsid w:val="452B14CA"/>
    <w:rsid w:val="452C1A47"/>
    <w:rsid w:val="452C375A"/>
    <w:rsid w:val="452ECD4E"/>
    <w:rsid w:val="45300F9A"/>
    <w:rsid w:val="4532901C"/>
    <w:rsid w:val="4534EBB1"/>
    <w:rsid w:val="4535498F"/>
    <w:rsid w:val="4535BF4D"/>
    <w:rsid w:val="4535E4A4"/>
    <w:rsid w:val="45362ADE"/>
    <w:rsid w:val="4538361E"/>
    <w:rsid w:val="4538C895"/>
    <w:rsid w:val="453907D7"/>
    <w:rsid w:val="453B8B13"/>
    <w:rsid w:val="453BC985"/>
    <w:rsid w:val="453C14F8"/>
    <w:rsid w:val="453CF89F"/>
    <w:rsid w:val="453F390D"/>
    <w:rsid w:val="453FC2C6"/>
    <w:rsid w:val="45407387"/>
    <w:rsid w:val="45409DFD"/>
    <w:rsid w:val="4541E5AF"/>
    <w:rsid w:val="4542164C"/>
    <w:rsid w:val="45430E24"/>
    <w:rsid w:val="454352C0"/>
    <w:rsid w:val="454476B4"/>
    <w:rsid w:val="454888BF"/>
    <w:rsid w:val="454A78D9"/>
    <w:rsid w:val="454B0069"/>
    <w:rsid w:val="454B7BDF"/>
    <w:rsid w:val="454E7B3B"/>
    <w:rsid w:val="454EE7AA"/>
    <w:rsid w:val="455151A0"/>
    <w:rsid w:val="45540ADB"/>
    <w:rsid w:val="4554F243"/>
    <w:rsid w:val="45571270"/>
    <w:rsid w:val="45588A8C"/>
    <w:rsid w:val="4558C198"/>
    <w:rsid w:val="455963F3"/>
    <w:rsid w:val="455C10B0"/>
    <w:rsid w:val="455D0799"/>
    <w:rsid w:val="455E65C6"/>
    <w:rsid w:val="456021F5"/>
    <w:rsid w:val="4560EBBA"/>
    <w:rsid w:val="4561E0C6"/>
    <w:rsid w:val="45620DF6"/>
    <w:rsid w:val="456427F7"/>
    <w:rsid w:val="456766AE"/>
    <w:rsid w:val="456961C8"/>
    <w:rsid w:val="456A49E7"/>
    <w:rsid w:val="456CB164"/>
    <w:rsid w:val="456CF6DA"/>
    <w:rsid w:val="456E0639"/>
    <w:rsid w:val="456E259D"/>
    <w:rsid w:val="4570E61D"/>
    <w:rsid w:val="4571508F"/>
    <w:rsid w:val="45722362"/>
    <w:rsid w:val="4572A7F9"/>
    <w:rsid w:val="4574DDBA"/>
    <w:rsid w:val="457561A4"/>
    <w:rsid w:val="457668B7"/>
    <w:rsid w:val="4576BB0F"/>
    <w:rsid w:val="4576FAD6"/>
    <w:rsid w:val="4579375A"/>
    <w:rsid w:val="45794EFA"/>
    <w:rsid w:val="457965D9"/>
    <w:rsid w:val="457D4DBD"/>
    <w:rsid w:val="457D5496"/>
    <w:rsid w:val="457FD357"/>
    <w:rsid w:val="45817D8B"/>
    <w:rsid w:val="458314B3"/>
    <w:rsid w:val="4583DDFD"/>
    <w:rsid w:val="45877822"/>
    <w:rsid w:val="4589240D"/>
    <w:rsid w:val="458958EA"/>
    <w:rsid w:val="458BD5BE"/>
    <w:rsid w:val="458C8C97"/>
    <w:rsid w:val="458C9C63"/>
    <w:rsid w:val="458E1DB4"/>
    <w:rsid w:val="458E7E3E"/>
    <w:rsid w:val="458FF36E"/>
    <w:rsid w:val="45903C9C"/>
    <w:rsid w:val="45909D0B"/>
    <w:rsid w:val="45913CD5"/>
    <w:rsid w:val="45916F7A"/>
    <w:rsid w:val="45941E42"/>
    <w:rsid w:val="45965637"/>
    <w:rsid w:val="459696D1"/>
    <w:rsid w:val="45995173"/>
    <w:rsid w:val="459A78A2"/>
    <w:rsid w:val="459ABA1B"/>
    <w:rsid w:val="459C7ED3"/>
    <w:rsid w:val="459CD16A"/>
    <w:rsid w:val="459D931E"/>
    <w:rsid w:val="459FE2F7"/>
    <w:rsid w:val="45A4D752"/>
    <w:rsid w:val="45A6040A"/>
    <w:rsid w:val="45A63F34"/>
    <w:rsid w:val="45A7FBF2"/>
    <w:rsid w:val="45A96D09"/>
    <w:rsid w:val="45AA2E97"/>
    <w:rsid w:val="45ABC32D"/>
    <w:rsid w:val="45AE1E10"/>
    <w:rsid w:val="45AEF17C"/>
    <w:rsid w:val="45B504B0"/>
    <w:rsid w:val="45B5A8CD"/>
    <w:rsid w:val="45B609C5"/>
    <w:rsid w:val="45B8E7A4"/>
    <w:rsid w:val="45B962C2"/>
    <w:rsid w:val="45B9E833"/>
    <w:rsid w:val="45BB0626"/>
    <w:rsid w:val="45BEE5E6"/>
    <w:rsid w:val="45BF645E"/>
    <w:rsid w:val="45BFC176"/>
    <w:rsid w:val="45C2D0EF"/>
    <w:rsid w:val="45C3E044"/>
    <w:rsid w:val="45C479A5"/>
    <w:rsid w:val="45C5B965"/>
    <w:rsid w:val="45C836AB"/>
    <w:rsid w:val="45C92407"/>
    <w:rsid w:val="45CB3780"/>
    <w:rsid w:val="45CC05D7"/>
    <w:rsid w:val="45CCDF43"/>
    <w:rsid w:val="45CCEEAA"/>
    <w:rsid w:val="45CFA49D"/>
    <w:rsid w:val="45D27721"/>
    <w:rsid w:val="45D387BB"/>
    <w:rsid w:val="45D3AF8F"/>
    <w:rsid w:val="45D3DEE3"/>
    <w:rsid w:val="45D7D574"/>
    <w:rsid w:val="45D8789D"/>
    <w:rsid w:val="45D87DB9"/>
    <w:rsid w:val="45D9A51B"/>
    <w:rsid w:val="45DA5CB4"/>
    <w:rsid w:val="45DADB9E"/>
    <w:rsid w:val="45DBB7C3"/>
    <w:rsid w:val="45DC8AF9"/>
    <w:rsid w:val="45DE882A"/>
    <w:rsid w:val="45E041C4"/>
    <w:rsid w:val="45E0E329"/>
    <w:rsid w:val="45E0EEBC"/>
    <w:rsid w:val="45E10F4A"/>
    <w:rsid w:val="45E16C59"/>
    <w:rsid w:val="45E1F546"/>
    <w:rsid w:val="45E47805"/>
    <w:rsid w:val="45E6FAE3"/>
    <w:rsid w:val="45EB3B63"/>
    <w:rsid w:val="45EC61E0"/>
    <w:rsid w:val="45EC90AB"/>
    <w:rsid w:val="45EC9E7B"/>
    <w:rsid w:val="45EF1825"/>
    <w:rsid w:val="45F0144B"/>
    <w:rsid w:val="45F23892"/>
    <w:rsid w:val="45F2C709"/>
    <w:rsid w:val="45F67784"/>
    <w:rsid w:val="45F72BCA"/>
    <w:rsid w:val="45F92087"/>
    <w:rsid w:val="45F9C577"/>
    <w:rsid w:val="45FB5658"/>
    <w:rsid w:val="45FB9FDE"/>
    <w:rsid w:val="45FC69DA"/>
    <w:rsid w:val="460167CD"/>
    <w:rsid w:val="4601E13D"/>
    <w:rsid w:val="4603BC86"/>
    <w:rsid w:val="46046B03"/>
    <w:rsid w:val="4604EFEE"/>
    <w:rsid w:val="460678B1"/>
    <w:rsid w:val="4607DB14"/>
    <w:rsid w:val="4609C3CC"/>
    <w:rsid w:val="460ACE72"/>
    <w:rsid w:val="460B0A1A"/>
    <w:rsid w:val="460C1B91"/>
    <w:rsid w:val="460D7998"/>
    <w:rsid w:val="460DC06C"/>
    <w:rsid w:val="460DCBCE"/>
    <w:rsid w:val="460E3273"/>
    <w:rsid w:val="460E3C15"/>
    <w:rsid w:val="46108BCD"/>
    <w:rsid w:val="4610FEFF"/>
    <w:rsid w:val="46134AB3"/>
    <w:rsid w:val="461360AD"/>
    <w:rsid w:val="46138427"/>
    <w:rsid w:val="4615B452"/>
    <w:rsid w:val="4615D1E5"/>
    <w:rsid w:val="4616250A"/>
    <w:rsid w:val="46169748"/>
    <w:rsid w:val="4618DA47"/>
    <w:rsid w:val="461A6B3B"/>
    <w:rsid w:val="461D053F"/>
    <w:rsid w:val="461F2525"/>
    <w:rsid w:val="461F9719"/>
    <w:rsid w:val="462004B5"/>
    <w:rsid w:val="4624A8CD"/>
    <w:rsid w:val="46269461"/>
    <w:rsid w:val="4626ADAD"/>
    <w:rsid w:val="46277B72"/>
    <w:rsid w:val="4627A091"/>
    <w:rsid w:val="46293C02"/>
    <w:rsid w:val="462A269C"/>
    <w:rsid w:val="462A829C"/>
    <w:rsid w:val="462BF7C1"/>
    <w:rsid w:val="462DA66F"/>
    <w:rsid w:val="462E3CBA"/>
    <w:rsid w:val="462ECEBB"/>
    <w:rsid w:val="462F9E6C"/>
    <w:rsid w:val="4630013C"/>
    <w:rsid w:val="46308B63"/>
    <w:rsid w:val="4630FC92"/>
    <w:rsid w:val="46317E97"/>
    <w:rsid w:val="46319D42"/>
    <w:rsid w:val="4631AE04"/>
    <w:rsid w:val="4631BBA8"/>
    <w:rsid w:val="463298F2"/>
    <w:rsid w:val="46331B4A"/>
    <w:rsid w:val="4633FD4B"/>
    <w:rsid w:val="4634F73D"/>
    <w:rsid w:val="46363ED9"/>
    <w:rsid w:val="46375747"/>
    <w:rsid w:val="4638A1CB"/>
    <w:rsid w:val="4638B5F5"/>
    <w:rsid w:val="463A3132"/>
    <w:rsid w:val="463B7552"/>
    <w:rsid w:val="463BABFB"/>
    <w:rsid w:val="463CD72F"/>
    <w:rsid w:val="463DBCA5"/>
    <w:rsid w:val="463DD6E2"/>
    <w:rsid w:val="46407428"/>
    <w:rsid w:val="4643640C"/>
    <w:rsid w:val="4643A439"/>
    <w:rsid w:val="46457969"/>
    <w:rsid w:val="46458625"/>
    <w:rsid w:val="4645EF2E"/>
    <w:rsid w:val="4646DFC7"/>
    <w:rsid w:val="464AE68D"/>
    <w:rsid w:val="464C90F8"/>
    <w:rsid w:val="464E241C"/>
    <w:rsid w:val="4653BF3F"/>
    <w:rsid w:val="4653D0B1"/>
    <w:rsid w:val="4658046B"/>
    <w:rsid w:val="46588A6A"/>
    <w:rsid w:val="4659A4EF"/>
    <w:rsid w:val="465C3BBE"/>
    <w:rsid w:val="465CFF18"/>
    <w:rsid w:val="465F6523"/>
    <w:rsid w:val="46603D59"/>
    <w:rsid w:val="46639009"/>
    <w:rsid w:val="466413CC"/>
    <w:rsid w:val="46683653"/>
    <w:rsid w:val="46695128"/>
    <w:rsid w:val="466A66A9"/>
    <w:rsid w:val="466CBF79"/>
    <w:rsid w:val="466E8389"/>
    <w:rsid w:val="466EA075"/>
    <w:rsid w:val="466ECF79"/>
    <w:rsid w:val="46738FB5"/>
    <w:rsid w:val="4677C91F"/>
    <w:rsid w:val="467EE090"/>
    <w:rsid w:val="46801236"/>
    <w:rsid w:val="4682518D"/>
    <w:rsid w:val="46832BF2"/>
    <w:rsid w:val="46840FAC"/>
    <w:rsid w:val="468834C2"/>
    <w:rsid w:val="46885A7A"/>
    <w:rsid w:val="4688F71F"/>
    <w:rsid w:val="46894614"/>
    <w:rsid w:val="46897D30"/>
    <w:rsid w:val="46897F97"/>
    <w:rsid w:val="468B39BF"/>
    <w:rsid w:val="468E7D05"/>
    <w:rsid w:val="468ED8BD"/>
    <w:rsid w:val="4690FCB5"/>
    <w:rsid w:val="46910F59"/>
    <w:rsid w:val="469309DA"/>
    <w:rsid w:val="4695B5FD"/>
    <w:rsid w:val="4696C6EA"/>
    <w:rsid w:val="4697329C"/>
    <w:rsid w:val="4699FDC1"/>
    <w:rsid w:val="469AFF0C"/>
    <w:rsid w:val="469B4AAD"/>
    <w:rsid w:val="469B5260"/>
    <w:rsid w:val="469B9DF7"/>
    <w:rsid w:val="469CE7F3"/>
    <w:rsid w:val="469F5E6A"/>
    <w:rsid w:val="46A0F169"/>
    <w:rsid w:val="46A138D2"/>
    <w:rsid w:val="46A1E189"/>
    <w:rsid w:val="46A3A05A"/>
    <w:rsid w:val="46A4B96D"/>
    <w:rsid w:val="46A5058B"/>
    <w:rsid w:val="46A51C43"/>
    <w:rsid w:val="46A52532"/>
    <w:rsid w:val="46A5AC9F"/>
    <w:rsid w:val="46A76F27"/>
    <w:rsid w:val="46A79EA5"/>
    <w:rsid w:val="46A7DA63"/>
    <w:rsid w:val="46A8A969"/>
    <w:rsid w:val="46A90A98"/>
    <w:rsid w:val="46A97432"/>
    <w:rsid w:val="46AB680E"/>
    <w:rsid w:val="46ACD67F"/>
    <w:rsid w:val="46AED3EF"/>
    <w:rsid w:val="46B10AE9"/>
    <w:rsid w:val="46B7D3C0"/>
    <w:rsid w:val="46B7DE24"/>
    <w:rsid w:val="46B8D1E3"/>
    <w:rsid w:val="46B91E08"/>
    <w:rsid w:val="46BABD4C"/>
    <w:rsid w:val="46BB69CF"/>
    <w:rsid w:val="46BBE261"/>
    <w:rsid w:val="46BC82EA"/>
    <w:rsid w:val="46C01289"/>
    <w:rsid w:val="46C05D2D"/>
    <w:rsid w:val="46C09AF2"/>
    <w:rsid w:val="46C0BBB0"/>
    <w:rsid w:val="46C0F2E6"/>
    <w:rsid w:val="46C1633A"/>
    <w:rsid w:val="46C1784D"/>
    <w:rsid w:val="46C21A47"/>
    <w:rsid w:val="46C31D44"/>
    <w:rsid w:val="46C374F7"/>
    <w:rsid w:val="46C3DB42"/>
    <w:rsid w:val="46C7A8BE"/>
    <w:rsid w:val="46C7C78E"/>
    <w:rsid w:val="46C8C57B"/>
    <w:rsid w:val="46C93AA0"/>
    <w:rsid w:val="46CA2EDE"/>
    <w:rsid w:val="46CC247B"/>
    <w:rsid w:val="46CCA122"/>
    <w:rsid w:val="46CEEAB7"/>
    <w:rsid w:val="46CF085F"/>
    <w:rsid w:val="46CF2374"/>
    <w:rsid w:val="46CFA0D4"/>
    <w:rsid w:val="46D22E43"/>
    <w:rsid w:val="46D4F27C"/>
    <w:rsid w:val="46D60F2B"/>
    <w:rsid w:val="46D6AC5E"/>
    <w:rsid w:val="46D86E48"/>
    <w:rsid w:val="46D9BF79"/>
    <w:rsid w:val="46DA5E6F"/>
    <w:rsid w:val="46DBD80E"/>
    <w:rsid w:val="46DBEE1C"/>
    <w:rsid w:val="46DDBC58"/>
    <w:rsid w:val="46DDE0F7"/>
    <w:rsid w:val="46DE4D28"/>
    <w:rsid w:val="46E124D6"/>
    <w:rsid w:val="46E376AF"/>
    <w:rsid w:val="46E3C511"/>
    <w:rsid w:val="46E40FC3"/>
    <w:rsid w:val="46E658D1"/>
    <w:rsid w:val="46E6B634"/>
    <w:rsid w:val="46E75FBA"/>
    <w:rsid w:val="46E76E4B"/>
    <w:rsid w:val="46E91997"/>
    <w:rsid w:val="46EC2AA0"/>
    <w:rsid w:val="46ED3D02"/>
    <w:rsid w:val="46EE4ABA"/>
    <w:rsid w:val="46EE85E4"/>
    <w:rsid w:val="46EE8C68"/>
    <w:rsid w:val="46EFB1D7"/>
    <w:rsid w:val="46EFEE55"/>
    <w:rsid w:val="46F4F6E6"/>
    <w:rsid w:val="46F53D84"/>
    <w:rsid w:val="46F585DB"/>
    <w:rsid w:val="46F75F5B"/>
    <w:rsid w:val="46FA32FB"/>
    <w:rsid w:val="46FAE51B"/>
    <w:rsid w:val="46FC692D"/>
    <w:rsid w:val="46FDB367"/>
    <w:rsid w:val="46FE1543"/>
    <w:rsid w:val="46FF2BC5"/>
    <w:rsid w:val="47000020"/>
    <w:rsid w:val="47017B44"/>
    <w:rsid w:val="47023015"/>
    <w:rsid w:val="47030A8F"/>
    <w:rsid w:val="470413C0"/>
    <w:rsid w:val="4705145D"/>
    <w:rsid w:val="4708F358"/>
    <w:rsid w:val="4710CB39"/>
    <w:rsid w:val="4711F46F"/>
    <w:rsid w:val="47126904"/>
    <w:rsid w:val="4714680C"/>
    <w:rsid w:val="47147837"/>
    <w:rsid w:val="4714EBF2"/>
    <w:rsid w:val="4716739E"/>
    <w:rsid w:val="4717D6D6"/>
    <w:rsid w:val="471BBE92"/>
    <w:rsid w:val="471C64DB"/>
    <w:rsid w:val="471D6AAE"/>
    <w:rsid w:val="47218FC1"/>
    <w:rsid w:val="4722DD72"/>
    <w:rsid w:val="47239FCD"/>
    <w:rsid w:val="472739C8"/>
    <w:rsid w:val="47297AD0"/>
    <w:rsid w:val="472E289F"/>
    <w:rsid w:val="4730F1D2"/>
    <w:rsid w:val="47338632"/>
    <w:rsid w:val="47340810"/>
    <w:rsid w:val="4735F4C3"/>
    <w:rsid w:val="4736C06C"/>
    <w:rsid w:val="4737C85C"/>
    <w:rsid w:val="47383AE9"/>
    <w:rsid w:val="473B97FE"/>
    <w:rsid w:val="473C7C39"/>
    <w:rsid w:val="473D04E7"/>
    <w:rsid w:val="47414129"/>
    <w:rsid w:val="474511AD"/>
    <w:rsid w:val="474733BE"/>
    <w:rsid w:val="4748045F"/>
    <w:rsid w:val="474867A0"/>
    <w:rsid w:val="4748870D"/>
    <w:rsid w:val="4748A6E9"/>
    <w:rsid w:val="474ABD01"/>
    <w:rsid w:val="474B6145"/>
    <w:rsid w:val="475091F3"/>
    <w:rsid w:val="4750BBAC"/>
    <w:rsid w:val="4750E2B9"/>
    <w:rsid w:val="4750E7A4"/>
    <w:rsid w:val="47514B39"/>
    <w:rsid w:val="4755A56A"/>
    <w:rsid w:val="4756D40E"/>
    <w:rsid w:val="4759F943"/>
    <w:rsid w:val="475A11C3"/>
    <w:rsid w:val="475B0946"/>
    <w:rsid w:val="475B9E9D"/>
    <w:rsid w:val="475C966D"/>
    <w:rsid w:val="475D8284"/>
    <w:rsid w:val="4763A405"/>
    <w:rsid w:val="4764366B"/>
    <w:rsid w:val="4765AAF7"/>
    <w:rsid w:val="476643E0"/>
    <w:rsid w:val="4767A9D2"/>
    <w:rsid w:val="47695308"/>
    <w:rsid w:val="476A6946"/>
    <w:rsid w:val="476F3B69"/>
    <w:rsid w:val="4770DC97"/>
    <w:rsid w:val="4770F26F"/>
    <w:rsid w:val="47716EFF"/>
    <w:rsid w:val="477366A5"/>
    <w:rsid w:val="4774965E"/>
    <w:rsid w:val="47752611"/>
    <w:rsid w:val="4775661F"/>
    <w:rsid w:val="4776B74A"/>
    <w:rsid w:val="47771F6F"/>
    <w:rsid w:val="477894D1"/>
    <w:rsid w:val="4778DD70"/>
    <w:rsid w:val="477C19BA"/>
    <w:rsid w:val="477E4060"/>
    <w:rsid w:val="477E8944"/>
    <w:rsid w:val="477F0860"/>
    <w:rsid w:val="477F1D9F"/>
    <w:rsid w:val="477FDC27"/>
    <w:rsid w:val="47804454"/>
    <w:rsid w:val="4780C070"/>
    <w:rsid w:val="47816130"/>
    <w:rsid w:val="47830D26"/>
    <w:rsid w:val="4784F753"/>
    <w:rsid w:val="4786FDEB"/>
    <w:rsid w:val="47883169"/>
    <w:rsid w:val="47895518"/>
    <w:rsid w:val="4789C62F"/>
    <w:rsid w:val="4789DB6A"/>
    <w:rsid w:val="478C60AF"/>
    <w:rsid w:val="478F0952"/>
    <w:rsid w:val="479354F4"/>
    <w:rsid w:val="4794C57B"/>
    <w:rsid w:val="479577CA"/>
    <w:rsid w:val="47958C38"/>
    <w:rsid w:val="479743BB"/>
    <w:rsid w:val="47986165"/>
    <w:rsid w:val="4798EA66"/>
    <w:rsid w:val="47995683"/>
    <w:rsid w:val="479C8CF1"/>
    <w:rsid w:val="479F6E77"/>
    <w:rsid w:val="479F7C7E"/>
    <w:rsid w:val="47A6529E"/>
    <w:rsid w:val="47A91F9C"/>
    <w:rsid w:val="47AB96CA"/>
    <w:rsid w:val="47ABAE84"/>
    <w:rsid w:val="47ABEADC"/>
    <w:rsid w:val="47AD7D42"/>
    <w:rsid w:val="47AECAF9"/>
    <w:rsid w:val="47B04A86"/>
    <w:rsid w:val="47B350C1"/>
    <w:rsid w:val="47B4AC9F"/>
    <w:rsid w:val="47B53678"/>
    <w:rsid w:val="47B61AD5"/>
    <w:rsid w:val="47B72D0B"/>
    <w:rsid w:val="47B7347C"/>
    <w:rsid w:val="47BB531D"/>
    <w:rsid w:val="47BBC712"/>
    <w:rsid w:val="47BCE45A"/>
    <w:rsid w:val="47BD47FE"/>
    <w:rsid w:val="47BFFDC7"/>
    <w:rsid w:val="47C03FA2"/>
    <w:rsid w:val="47C12CF9"/>
    <w:rsid w:val="47C2044B"/>
    <w:rsid w:val="47C22C39"/>
    <w:rsid w:val="47C23441"/>
    <w:rsid w:val="47C2CB84"/>
    <w:rsid w:val="47C40066"/>
    <w:rsid w:val="47C8303D"/>
    <w:rsid w:val="47C8D821"/>
    <w:rsid w:val="47C90FBF"/>
    <w:rsid w:val="47CB4811"/>
    <w:rsid w:val="47CB724B"/>
    <w:rsid w:val="47CB76B4"/>
    <w:rsid w:val="47CC8076"/>
    <w:rsid w:val="47CD5733"/>
    <w:rsid w:val="47CD88DD"/>
    <w:rsid w:val="47CF00DB"/>
    <w:rsid w:val="47D0B7E6"/>
    <w:rsid w:val="47D258E5"/>
    <w:rsid w:val="47D2A5BF"/>
    <w:rsid w:val="47D37E73"/>
    <w:rsid w:val="47D85D82"/>
    <w:rsid w:val="47DA2DD5"/>
    <w:rsid w:val="47DB0A08"/>
    <w:rsid w:val="47DEBA6F"/>
    <w:rsid w:val="47DFF18F"/>
    <w:rsid w:val="47E18FA1"/>
    <w:rsid w:val="47E312BE"/>
    <w:rsid w:val="47E35D0B"/>
    <w:rsid w:val="47E5560E"/>
    <w:rsid w:val="47E8530B"/>
    <w:rsid w:val="47EB9BCC"/>
    <w:rsid w:val="47EC14FE"/>
    <w:rsid w:val="47EEA033"/>
    <w:rsid w:val="47F27B54"/>
    <w:rsid w:val="47F43CF8"/>
    <w:rsid w:val="47F6315D"/>
    <w:rsid w:val="47F63968"/>
    <w:rsid w:val="47F86FA1"/>
    <w:rsid w:val="47FBB698"/>
    <w:rsid w:val="47FDEFCE"/>
    <w:rsid w:val="47FF307C"/>
    <w:rsid w:val="47FF9B31"/>
    <w:rsid w:val="47FFBA51"/>
    <w:rsid w:val="48021083"/>
    <w:rsid w:val="480242AF"/>
    <w:rsid w:val="4803011A"/>
    <w:rsid w:val="48033842"/>
    <w:rsid w:val="4804D03D"/>
    <w:rsid w:val="48050072"/>
    <w:rsid w:val="4805750F"/>
    <w:rsid w:val="48060AAB"/>
    <w:rsid w:val="480630F2"/>
    <w:rsid w:val="48070D46"/>
    <w:rsid w:val="48087DBE"/>
    <w:rsid w:val="480ABD8B"/>
    <w:rsid w:val="480B1823"/>
    <w:rsid w:val="480DD42F"/>
    <w:rsid w:val="480FE7C1"/>
    <w:rsid w:val="481092C0"/>
    <w:rsid w:val="4810A72F"/>
    <w:rsid w:val="4810DFED"/>
    <w:rsid w:val="48112E2B"/>
    <w:rsid w:val="48118BF8"/>
    <w:rsid w:val="48135D0C"/>
    <w:rsid w:val="4814E26A"/>
    <w:rsid w:val="48189DFB"/>
    <w:rsid w:val="481980F2"/>
    <w:rsid w:val="4819FF5B"/>
    <w:rsid w:val="481B10F4"/>
    <w:rsid w:val="481CDE99"/>
    <w:rsid w:val="481D39D8"/>
    <w:rsid w:val="481DAC8F"/>
    <w:rsid w:val="481EA5CD"/>
    <w:rsid w:val="482279E9"/>
    <w:rsid w:val="482312B3"/>
    <w:rsid w:val="482658E4"/>
    <w:rsid w:val="482AAA54"/>
    <w:rsid w:val="482AD346"/>
    <w:rsid w:val="482DC0E5"/>
    <w:rsid w:val="4830132C"/>
    <w:rsid w:val="48311C79"/>
    <w:rsid w:val="48315148"/>
    <w:rsid w:val="4831FDF7"/>
    <w:rsid w:val="48324518"/>
    <w:rsid w:val="483523EC"/>
    <w:rsid w:val="48364F75"/>
    <w:rsid w:val="4836BC85"/>
    <w:rsid w:val="4838F02D"/>
    <w:rsid w:val="483931A7"/>
    <w:rsid w:val="483B7973"/>
    <w:rsid w:val="483D19E3"/>
    <w:rsid w:val="483E803A"/>
    <w:rsid w:val="48408FFD"/>
    <w:rsid w:val="4840A937"/>
    <w:rsid w:val="4843DC40"/>
    <w:rsid w:val="48444DAE"/>
    <w:rsid w:val="4844AB5C"/>
    <w:rsid w:val="484507BA"/>
    <w:rsid w:val="4845B7A9"/>
    <w:rsid w:val="4845D931"/>
    <w:rsid w:val="4845E9A0"/>
    <w:rsid w:val="484600BF"/>
    <w:rsid w:val="4848B1B7"/>
    <w:rsid w:val="484918CE"/>
    <w:rsid w:val="4849289F"/>
    <w:rsid w:val="484AD3F3"/>
    <w:rsid w:val="484C67D0"/>
    <w:rsid w:val="484CF20C"/>
    <w:rsid w:val="484F6BB0"/>
    <w:rsid w:val="48502C4C"/>
    <w:rsid w:val="4850821A"/>
    <w:rsid w:val="4851B66D"/>
    <w:rsid w:val="4853BEC8"/>
    <w:rsid w:val="48574F7B"/>
    <w:rsid w:val="485873FF"/>
    <w:rsid w:val="48587C66"/>
    <w:rsid w:val="485AE957"/>
    <w:rsid w:val="485C18B8"/>
    <w:rsid w:val="48603413"/>
    <w:rsid w:val="4860C1FB"/>
    <w:rsid w:val="4861053C"/>
    <w:rsid w:val="4862B579"/>
    <w:rsid w:val="48632F5D"/>
    <w:rsid w:val="48636AD0"/>
    <w:rsid w:val="48652AA4"/>
    <w:rsid w:val="486B7834"/>
    <w:rsid w:val="486B90BD"/>
    <w:rsid w:val="486E4966"/>
    <w:rsid w:val="486F2BE8"/>
    <w:rsid w:val="4872C7E6"/>
    <w:rsid w:val="4873AF48"/>
    <w:rsid w:val="48756741"/>
    <w:rsid w:val="48759DE5"/>
    <w:rsid w:val="48763C2E"/>
    <w:rsid w:val="4876578F"/>
    <w:rsid w:val="48776072"/>
    <w:rsid w:val="487A5E8D"/>
    <w:rsid w:val="487A8F03"/>
    <w:rsid w:val="487BABBD"/>
    <w:rsid w:val="487D27FE"/>
    <w:rsid w:val="487E9051"/>
    <w:rsid w:val="4880F9A8"/>
    <w:rsid w:val="48812F18"/>
    <w:rsid w:val="4881EA50"/>
    <w:rsid w:val="4882DA29"/>
    <w:rsid w:val="48834F30"/>
    <w:rsid w:val="48836C4A"/>
    <w:rsid w:val="48864E90"/>
    <w:rsid w:val="488849D4"/>
    <w:rsid w:val="488978DD"/>
    <w:rsid w:val="4889A40A"/>
    <w:rsid w:val="488BE4A5"/>
    <w:rsid w:val="488C0D7C"/>
    <w:rsid w:val="488C8E3E"/>
    <w:rsid w:val="488CBF4B"/>
    <w:rsid w:val="488E67EB"/>
    <w:rsid w:val="489259D9"/>
    <w:rsid w:val="48930CB5"/>
    <w:rsid w:val="4893F02C"/>
    <w:rsid w:val="489706D2"/>
    <w:rsid w:val="489880F4"/>
    <w:rsid w:val="4898D3B8"/>
    <w:rsid w:val="4898F92D"/>
    <w:rsid w:val="489E02BB"/>
    <w:rsid w:val="489E77C9"/>
    <w:rsid w:val="489EA6A3"/>
    <w:rsid w:val="48A0306B"/>
    <w:rsid w:val="48A09700"/>
    <w:rsid w:val="48A13E26"/>
    <w:rsid w:val="48A24AE0"/>
    <w:rsid w:val="48A28673"/>
    <w:rsid w:val="48A40024"/>
    <w:rsid w:val="48A5B0EE"/>
    <w:rsid w:val="48A77CBD"/>
    <w:rsid w:val="48A9ED89"/>
    <w:rsid w:val="48AA1E84"/>
    <w:rsid w:val="48AB0399"/>
    <w:rsid w:val="48ACD7EF"/>
    <w:rsid w:val="48AE1C0D"/>
    <w:rsid w:val="48AF4142"/>
    <w:rsid w:val="48B5BBD4"/>
    <w:rsid w:val="48B5F061"/>
    <w:rsid w:val="48B829D8"/>
    <w:rsid w:val="48B91C6D"/>
    <w:rsid w:val="48BB568E"/>
    <w:rsid w:val="48BC322A"/>
    <w:rsid w:val="48BCB6E5"/>
    <w:rsid w:val="48BDAD54"/>
    <w:rsid w:val="48BEB7AB"/>
    <w:rsid w:val="48C0E847"/>
    <w:rsid w:val="48C150B7"/>
    <w:rsid w:val="48C53DFB"/>
    <w:rsid w:val="48C79E6E"/>
    <w:rsid w:val="48C843BA"/>
    <w:rsid w:val="48C847CD"/>
    <w:rsid w:val="48C8D3B2"/>
    <w:rsid w:val="48C97026"/>
    <w:rsid w:val="48CAEABB"/>
    <w:rsid w:val="48CAF737"/>
    <w:rsid w:val="48CC589F"/>
    <w:rsid w:val="48CF3551"/>
    <w:rsid w:val="48D073CB"/>
    <w:rsid w:val="48D167DC"/>
    <w:rsid w:val="48D2465F"/>
    <w:rsid w:val="48D32D5B"/>
    <w:rsid w:val="48D35DEA"/>
    <w:rsid w:val="48D4C1D4"/>
    <w:rsid w:val="48D52157"/>
    <w:rsid w:val="48D66BB2"/>
    <w:rsid w:val="48D68F9C"/>
    <w:rsid w:val="48D81E57"/>
    <w:rsid w:val="48D902A9"/>
    <w:rsid w:val="48DD6B69"/>
    <w:rsid w:val="48E0764D"/>
    <w:rsid w:val="48E12A63"/>
    <w:rsid w:val="48E20F13"/>
    <w:rsid w:val="48E36CB6"/>
    <w:rsid w:val="48E48E0A"/>
    <w:rsid w:val="48E52973"/>
    <w:rsid w:val="48E57757"/>
    <w:rsid w:val="48E5A46E"/>
    <w:rsid w:val="48E64EAA"/>
    <w:rsid w:val="48E7E450"/>
    <w:rsid w:val="48E8B335"/>
    <w:rsid w:val="48E92A9F"/>
    <w:rsid w:val="48E92FAC"/>
    <w:rsid w:val="48EAA535"/>
    <w:rsid w:val="48EBFED6"/>
    <w:rsid w:val="48EC95D5"/>
    <w:rsid w:val="48ED1C49"/>
    <w:rsid w:val="48EF0984"/>
    <w:rsid w:val="48F15395"/>
    <w:rsid w:val="48F1BD32"/>
    <w:rsid w:val="48F22822"/>
    <w:rsid w:val="48F24840"/>
    <w:rsid w:val="48F5E369"/>
    <w:rsid w:val="48F61DC7"/>
    <w:rsid w:val="48F69370"/>
    <w:rsid w:val="48F73F3F"/>
    <w:rsid w:val="48FAE3ED"/>
    <w:rsid w:val="48FB20C4"/>
    <w:rsid w:val="48FB2A0E"/>
    <w:rsid w:val="48FC9E2B"/>
    <w:rsid w:val="48FD1D44"/>
    <w:rsid w:val="48FD867D"/>
    <w:rsid w:val="48FDED08"/>
    <w:rsid w:val="48FF1911"/>
    <w:rsid w:val="48FF36FB"/>
    <w:rsid w:val="4900784D"/>
    <w:rsid w:val="4900F080"/>
    <w:rsid w:val="4902CD98"/>
    <w:rsid w:val="4904749E"/>
    <w:rsid w:val="49054710"/>
    <w:rsid w:val="4908EB10"/>
    <w:rsid w:val="490C7EEB"/>
    <w:rsid w:val="490CDCB8"/>
    <w:rsid w:val="490E8256"/>
    <w:rsid w:val="4910B362"/>
    <w:rsid w:val="4911262F"/>
    <w:rsid w:val="4912186C"/>
    <w:rsid w:val="49142169"/>
    <w:rsid w:val="49152473"/>
    <w:rsid w:val="491542C4"/>
    <w:rsid w:val="49159B2E"/>
    <w:rsid w:val="4916193D"/>
    <w:rsid w:val="49162313"/>
    <w:rsid w:val="4917B7F2"/>
    <w:rsid w:val="4918E9ED"/>
    <w:rsid w:val="4919C110"/>
    <w:rsid w:val="491BBBE1"/>
    <w:rsid w:val="491CDA69"/>
    <w:rsid w:val="492074D4"/>
    <w:rsid w:val="492102CE"/>
    <w:rsid w:val="4921E84D"/>
    <w:rsid w:val="4923AF4E"/>
    <w:rsid w:val="492493E5"/>
    <w:rsid w:val="49253A59"/>
    <w:rsid w:val="4927D5A4"/>
    <w:rsid w:val="4927DF95"/>
    <w:rsid w:val="4929014E"/>
    <w:rsid w:val="492A9B1D"/>
    <w:rsid w:val="492ABA7A"/>
    <w:rsid w:val="492B58C2"/>
    <w:rsid w:val="492BC207"/>
    <w:rsid w:val="492BC3AB"/>
    <w:rsid w:val="492BDDA5"/>
    <w:rsid w:val="492DCA5B"/>
    <w:rsid w:val="492EE98A"/>
    <w:rsid w:val="4930D03A"/>
    <w:rsid w:val="4933EA44"/>
    <w:rsid w:val="4934221C"/>
    <w:rsid w:val="4935321B"/>
    <w:rsid w:val="49362E7A"/>
    <w:rsid w:val="4939A1C0"/>
    <w:rsid w:val="493B9FCE"/>
    <w:rsid w:val="493C21D7"/>
    <w:rsid w:val="49400065"/>
    <w:rsid w:val="494127E5"/>
    <w:rsid w:val="49417707"/>
    <w:rsid w:val="4941C422"/>
    <w:rsid w:val="4941D69D"/>
    <w:rsid w:val="4942ECB7"/>
    <w:rsid w:val="4945A467"/>
    <w:rsid w:val="4948B11E"/>
    <w:rsid w:val="49494ED4"/>
    <w:rsid w:val="494CA1DC"/>
    <w:rsid w:val="4950270F"/>
    <w:rsid w:val="4950C8BB"/>
    <w:rsid w:val="495152D8"/>
    <w:rsid w:val="495516BE"/>
    <w:rsid w:val="495618C8"/>
    <w:rsid w:val="495845C2"/>
    <w:rsid w:val="495915E1"/>
    <w:rsid w:val="4959C9D7"/>
    <w:rsid w:val="4959FD8F"/>
    <w:rsid w:val="495A0C20"/>
    <w:rsid w:val="495D3096"/>
    <w:rsid w:val="495DCF9A"/>
    <w:rsid w:val="495F1E74"/>
    <w:rsid w:val="4960C354"/>
    <w:rsid w:val="4961C7B6"/>
    <w:rsid w:val="49627F08"/>
    <w:rsid w:val="4962FF59"/>
    <w:rsid w:val="49632BFC"/>
    <w:rsid w:val="49635BA9"/>
    <w:rsid w:val="4968E7EA"/>
    <w:rsid w:val="496A1C2A"/>
    <w:rsid w:val="496B0695"/>
    <w:rsid w:val="496C10E0"/>
    <w:rsid w:val="496CFCD2"/>
    <w:rsid w:val="496E6DDF"/>
    <w:rsid w:val="496F78F2"/>
    <w:rsid w:val="497349C1"/>
    <w:rsid w:val="49759718"/>
    <w:rsid w:val="4977B25B"/>
    <w:rsid w:val="4977C0FF"/>
    <w:rsid w:val="497C72BE"/>
    <w:rsid w:val="497DB1D4"/>
    <w:rsid w:val="497F49AF"/>
    <w:rsid w:val="497FF66A"/>
    <w:rsid w:val="49808918"/>
    <w:rsid w:val="498280D0"/>
    <w:rsid w:val="49831E84"/>
    <w:rsid w:val="498425DF"/>
    <w:rsid w:val="4984B61E"/>
    <w:rsid w:val="4986DBD4"/>
    <w:rsid w:val="49880932"/>
    <w:rsid w:val="4989E172"/>
    <w:rsid w:val="498AA022"/>
    <w:rsid w:val="498AECBB"/>
    <w:rsid w:val="498D33A5"/>
    <w:rsid w:val="498DA3EC"/>
    <w:rsid w:val="4990D757"/>
    <w:rsid w:val="49921122"/>
    <w:rsid w:val="499227CF"/>
    <w:rsid w:val="49939D3F"/>
    <w:rsid w:val="49946490"/>
    <w:rsid w:val="4994C7E2"/>
    <w:rsid w:val="4994D9CE"/>
    <w:rsid w:val="499625F7"/>
    <w:rsid w:val="4996F001"/>
    <w:rsid w:val="499842D8"/>
    <w:rsid w:val="4999BD91"/>
    <w:rsid w:val="499B6A52"/>
    <w:rsid w:val="499BDEAD"/>
    <w:rsid w:val="499C2796"/>
    <w:rsid w:val="499CBDAF"/>
    <w:rsid w:val="499CD802"/>
    <w:rsid w:val="499D79FB"/>
    <w:rsid w:val="499E2B24"/>
    <w:rsid w:val="499FBD97"/>
    <w:rsid w:val="49A04A97"/>
    <w:rsid w:val="49A0C2F8"/>
    <w:rsid w:val="49A2149C"/>
    <w:rsid w:val="49A3B8EB"/>
    <w:rsid w:val="49A8FA70"/>
    <w:rsid w:val="49A905CF"/>
    <w:rsid w:val="49AA708E"/>
    <w:rsid w:val="49AACC17"/>
    <w:rsid w:val="49AB6C16"/>
    <w:rsid w:val="49ADEC5F"/>
    <w:rsid w:val="49B069A0"/>
    <w:rsid w:val="49B0EE7E"/>
    <w:rsid w:val="49B124E7"/>
    <w:rsid w:val="49B17FEC"/>
    <w:rsid w:val="49B506B4"/>
    <w:rsid w:val="49B5DCA1"/>
    <w:rsid w:val="49B93928"/>
    <w:rsid w:val="49BBA8CB"/>
    <w:rsid w:val="49BC7D5D"/>
    <w:rsid w:val="49BC8E1F"/>
    <w:rsid w:val="49BCE9A2"/>
    <w:rsid w:val="49BD878A"/>
    <w:rsid w:val="49BD91AD"/>
    <w:rsid w:val="49BE1797"/>
    <w:rsid w:val="49BFDA5D"/>
    <w:rsid w:val="49C016A6"/>
    <w:rsid w:val="49C2BBD5"/>
    <w:rsid w:val="49C38AC1"/>
    <w:rsid w:val="49C3E715"/>
    <w:rsid w:val="49C45BC8"/>
    <w:rsid w:val="49C52476"/>
    <w:rsid w:val="49C557E7"/>
    <w:rsid w:val="49C6D913"/>
    <w:rsid w:val="49C72F34"/>
    <w:rsid w:val="49C8D74F"/>
    <w:rsid w:val="49CBD2C3"/>
    <w:rsid w:val="49CC007C"/>
    <w:rsid w:val="49CC34E2"/>
    <w:rsid w:val="49CC52DF"/>
    <w:rsid w:val="49CC5331"/>
    <w:rsid w:val="49CE5C25"/>
    <w:rsid w:val="49D08709"/>
    <w:rsid w:val="49D14689"/>
    <w:rsid w:val="49D2E2A5"/>
    <w:rsid w:val="49D3154D"/>
    <w:rsid w:val="49D42D7B"/>
    <w:rsid w:val="49D58814"/>
    <w:rsid w:val="49D61836"/>
    <w:rsid w:val="49D747B1"/>
    <w:rsid w:val="49D90760"/>
    <w:rsid w:val="49D9DEFF"/>
    <w:rsid w:val="49DD871D"/>
    <w:rsid w:val="49DDFADF"/>
    <w:rsid w:val="49DE4F9F"/>
    <w:rsid w:val="49E05643"/>
    <w:rsid w:val="49E08344"/>
    <w:rsid w:val="49E18837"/>
    <w:rsid w:val="49E71953"/>
    <w:rsid w:val="49EC0DE1"/>
    <w:rsid w:val="49F04C42"/>
    <w:rsid w:val="49F2019E"/>
    <w:rsid w:val="49F27579"/>
    <w:rsid w:val="49F41420"/>
    <w:rsid w:val="49F64ABD"/>
    <w:rsid w:val="49F7A9DB"/>
    <w:rsid w:val="49F7DA24"/>
    <w:rsid w:val="49FA1316"/>
    <w:rsid w:val="49FA8B73"/>
    <w:rsid w:val="49FAB88D"/>
    <w:rsid w:val="49FB6D18"/>
    <w:rsid w:val="49FD1070"/>
    <w:rsid w:val="49FD8CE9"/>
    <w:rsid w:val="49FD99BB"/>
    <w:rsid w:val="49FF9D8C"/>
    <w:rsid w:val="49FFE921"/>
    <w:rsid w:val="4A0127DE"/>
    <w:rsid w:val="4A015000"/>
    <w:rsid w:val="4A0271EF"/>
    <w:rsid w:val="4A04461A"/>
    <w:rsid w:val="4A049A3B"/>
    <w:rsid w:val="4A0598AA"/>
    <w:rsid w:val="4A0655EE"/>
    <w:rsid w:val="4A071601"/>
    <w:rsid w:val="4A07739C"/>
    <w:rsid w:val="4A0797C9"/>
    <w:rsid w:val="4A079C2B"/>
    <w:rsid w:val="4A0964FC"/>
    <w:rsid w:val="4A0B3EF7"/>
    <w:rsid w:val="4A0DA355"/>
    <w:rsid w:val="4A0E0791"/>
    <w:rsid w:val="4A0F20B9"/>
    <w:rsid w:val="4A0F5CB7"/>
    <w:rsid w:val="4A0F6083"/>
    <w:rsid w:val="4A1119FA"/>
    <w:rsid w:val="4A1192FB"/>
    <w:rsid w:val="4A11B12A"/>
    <w:rsid w:val="4A12225C"/>
    <w:rsid w:val="4A1247CB"/>
    <w:rsid w:val="4A135790"/>
    <w:rsid w:val="4A15C7C4"/>
    <w:rsid w:val="4A17C38F"/>
    <w:rsid w:val="4A18F692"/>
    <w:rsid w:val="4A1AF628"/>
    <w:rsid w:val="4A1CC01E"/>
    <w:rsid w:val="4A1D2401"/>
    <w:rsid w:val="4A2466E4"/>
    <w:rsid w:val="4A247E80"/>
    <w:rsid w:val="4A257E84"/>
    <w:rsid w:val="4A268700"/>
    <w:rsid w:val="4A28DB1E"/>
    <w:rsid w:val="4A29A90C"/>
    <w:rsid w:val="4A29F980"/>
    <w:rsid w:val="4A2B0295"/>
    <w:rsid w:val="4A2C799F"/>
    <w:rsid w:val="4A2C89E4"/>
    <w:rsid w:val="4A2D2862"/>
    <w:rsid w:val="4A2D3E31"/>
    <w:rsid w:val="4A30B7A1"/>
    <w:rsid w:val="4A32C9FD"/>
    <w:rsid w:val="4A32F066"/>
    <w:rsid w:val="4A345AF3"/>
    <w:rsid w:val="4A34E611"/>
    <w:rsid w:val="4A36E31F"/>
    <w:rsid w:val="4A3992FB"/>
    <w:rsid w:val="4A399953"/>
    <w:rsid w:val="4A39BD76"/>
    <w:rsid w:val="4A3D861B"/>
    <w:rsid w:val="4A3DB631"/>
    <w:rsid w:val="4A3EE161"/>
    <w:rsid w:val="4A3EF6F7"/>
    <w:rsid w:val="4A3F3FE4"/>
    <w:rsid w:val="4A424D83"/>
    <w:rsid w:val="4A440C61"/>
    <w:rsid w:val="4A445FAF"/>
    <w:rsid w:val="4A4649E3"/>
    <w:rsid w:val="4A469B23"/>
    <w:rsid w:val="4A48221B"/>
    <w:rsid w:val="4A4B0BFD"/>
    <w:rsid w:val="4A4CB12A"/>
    <w:rsid w:val="4A4F48EC"/>
    <w:rsid w:val="4A51F750"/>
    <w:rsid w:val="4A52F84F"/>
    <w:rsid w:val="4A542E53"/>
    <w:rsid w:val="4A5442A9"/>
    <w:rsid w:val="4A549CB8"/>
    <w:rsid w:val="4A587E10"/>
    <w:rsid w:val="4A594516"/>
    <w:rsid w:val="4A59FF99"/>
    <w:rsid w:val="4A5A4746"/>
    <w:rsid w:val="4A5B7FDB"/>
    <w:rsid w:val="4A5BAF1B"/>
    <w:rsid w:val="4A5D2614"/>
    <w:rsid w:val="4A61CCC9"/>
    <w:rsid w:val="4A63CD9E"/>
    <w:rsid w:val="4A653B8B"/>
    <w:rsid w:val="4A66C069"/>
    <w:rsid w:val="4A68D440"/>
    <w:rsid w:val="4A69CBA4"/>
    <w:rsid w:val="4A6BEC06"/>
    <w:rsid w:val="4A6D0660"/>
    <w:rsid w:val="4A6D6E8E"/>
    <w:rsid w:val="4A6E81F4"/>
    <w:rsid w:val="4A6F0D01"/>
    <w:rsid w:val="4A6F6C1E"/>
    <w:rsid w:val="4A700AF6"/>
    <w:rsid w:val="4A704370"/>
    <w:rsid w:val="4A72776F"/>
    <w:rsid w:val="4A72A396"/>
    <w:rsid w:val="4A72DEA6"/>
    <w:rsid w:val="4A72E8B0"/>
    <w:rsid w:val="4A72F525"/>
    <w:rsid w:val="4A7316F4"/>
    <w:rsid w:val="4A73F73A"/>
    <w:rsid w:val="4A756B61"/>
    <w:rsid w:val="4A784B19"/>
    <w:rsid w:val="4A78C05C"/>
    <w:rsid w:val="4A7A074F"/>
    <w:rsid w:val="4A7C53D1"/>
    <w:rsid w:val="4A7D518F"/>
    <w:rsid w:val="4A81DA86"/>
    <w:rsid w:val="4A824AD1"/>
    <w:rsid w:val="4A83B701"/>
    <w:rsid w:val="4A855346"/>
    <w:rsid w:val="4A8C7DB0"/>
    <w:rsid w:val="4A8D489E"/>
    <w:rsid w:val="4A8ECA64"/>
    <w:rsid w:val="4A8F4419"/>
    <w:rsid w:val="4A911A85"/>
    <w:rsid w:val="4A91DF1A"/>
    <w:rsid w:val="4A927A78"/>
    <w:rsid w:val="4A94AE99"/>
    <w:rsid w:val="4A95D075"/>
    <w:rsid w:val="4A982E86"/>
    <w:rsid w:val="4A98C399"/>
    <w:rsid w:val="4A990702"/>
    <w:rsid w:val="4A9964B1"/>
    <w:rsid w:val="4A99EC22"/>
    <w:rsid w:val="4A9A3094"/>
    <w:rsid w:val="4A9B34E7"/>
    <w:rsid w:val="4A9C6700"/>
    <w:rsid w:val="4A9DA810"/>
    <w:rsid w:val="4A9ED1FB"/>
    <w:rsid w:val="4AA01F6F"/>
    <w:rsid w:val="4AA18C62"/>
    <w:rsid w:val="4AA26B3F"/>
    <w:rsid w:val="4AA2AA96"/>
    <w:rsid w:val="4AA5FD8B"/>
    <w:rsid w:val="4AAAFAFF"/>
    <w:rsid w:val="4AAB84E6"/>
    <w:rsid w:val="4AAC50BA"/>
    <w:rsid w:val="4AAC612E"/>
    <w:rsid w:val="4AAC998A"/>
    <w:rsid w:val="4AADB549"/>
    <w:rsid w:val="4AAF3540"/>
    <w:rsid w:val="4AB059BE"/>
    <w:rsid w:val="4AB2BF2C"/>
    <w:rsid w:val="4AB316A1"/>
    <w:rsid w:val="4AB43EF7"/>
    <w:rsid w:val="4AB59890"/>
    <w:rsid w:val="4ABCA9D1"/>
    <w:rsid w:val="4ABE7B16"/>
    <w:rsid w:val="4ABF96A4"/>
    <w:rsid w:val="4ACC4DAC"/>
    <w:rsid w:val="4ACDAD3D"/>
    <w:rsid w:val="4ACE2020"/>
    <w:rsid w:val="4ACF0095"/>
    <w:rsid w:val="4ACFBC6B"/>
    <w:rsid w:val="4AD07424"/>
    <w:rsid w:val="4AD18EAA"/>
    <w:rsid w:val="4AD1A20F"/>
    <w:rsid w:val="4AD30378"/>
    <w:rsid w:val="4AD366CB"/>
    <w:rsid w:val="4AD3CF82"/>
    <w:rsid w:val="4AD3F1DA"/>
    <w:rsid w:val="4AD4E422"/>
    <w:rsid w:val="4AD7EEB2"/>
    <w:rsid w:val="4AD7F2F8"/>
    <w:rsid w:val="4AD9442D"/>
    <w:rsid w:val="4ADA4062"/>
    <w:rsid w:val="4ADB1AB4"/>
    <w:rsid w:val="4ADBB2C7"/>
    <w:rsid w:val="4ADC720C"/>
    <w:rsid w:val="4ADD2216"/>
    <w:rsid w:val="4ADDDDD6"/>
    <w:rsid w:val="4ADEF232"/>
    <w:rsid w:val="4AE4228A"/>
    <w:rsid w:val="4AE6715C"/>
    <w:rsid w:val="4AE73AEC"/>
    <w:rsid w:val="4AE7AC1E"/>
    <w:rsid w:val="4AE7ED1D"/>
    <w:rsid w:val="4AE92FA1"/>
    <w:rsid w:val="4AEAE1C0"/>
    <w:rsid w:val="4AEB05FD"/>
    <w:rsid w:val="4AED2257"/>
    <w:rsid w:val="4AEE2104"/>
    <w:rsid w:val="4AEE3E49"/>
    <w:rsid w:val="4AEF98A8"/>
    <w:rsid w:val="4AF049CE"/>
    <w:rsid w:val="4AF22F35"/>
    <w:rsid w:val="4AF2EA8D"/>
    <w:rsid w:val="4AF345DF"/>
    <w:rsid w:val="4AF4EFCE"/>
    <w:rsid w:val="4AF5C190"/>
    <w:rsid w:val="4AF79512"/>
    <w:rsid w:val="4AF9817B"/>
    <w:rsid w:val="4AF99470"/>
    <w:rsid w:val="4AFC72C9"/>
    <w:rsid w:val="4AFD4BA5"/>
    <w:rsid w:val="4AFD5797"/>
    <w:rsid w:val="4AFDCABB"/>
    <w:rsid w:val="4AFEEB7C"/>
    <w:rsid w:val="4B00887E"/>
    <w:rsid w:val="4B01AA53"/>
    <w:rsid w:val="4B01FA1C"/>
    <w:rsid w:val="4B02921F"/>
    <w:rsid w:val="4B0486B0"/>
    <w:rsid w:val="4B0495CA"/>
    <w:rsid w:val="4B097AE3"/>
    <w:rsid w:val="4B0A4F74"/>
    <w:rsid w:val="4B0ECB23"/>
    <w:rsid w:val="4B0FDCA9"/>
    <w:rsid w:val="4B13904E"/>
    <w:rsid w:val="4B15F6CA"/>
    <w:rsid w:val="4B18B516"/>
    <w:rsid w:val="4B18F02D"/>
    <w:rsid w:val="4B19449B"/>
    <w:rsid w:val="4B198C4D"/>
    <w:rsid w:val="4B1A337D"/>
    <w:rsid w:val="4B1FFE58"/>
    <w:rsid w:val="4B20BBFB"/>
    <w:rsid w:val="4B25BBF9"/>
    <w:rsid w:val="4B27AC02"/>
    <w:rsid w:val="4B2954CC"/>
    <w:rsid w:val="4B2F18E5"/>
    <w:rsid w:val="4B3006E0"/>
    <w:rsid w:val="4B303001"/>
    <w:rsid w:val="4B311041"/>
    <w:rsid w:val="4B33DDB5"/>
    <w:rsid w:val="4B34E5F9"/>
    <w:rsid w:val="4B35364C"/>
    <w:rsid w:val="4B373C13"/>
    <w:rsid w:val="4B37E3EF"/>
    <w:rsid w:val="4B381F8C"/>
    <w:rsid w:val="4B384B32"/>
    <w:rsid w:val="4B39FF6A"/>
    <w:rsid w:val="4B3A5F90"/>
    <w:rsid w:val="4B3AF4B9"/>
    <w:rsid w:val="4B3AFE85"/>
    <w:rsid w:val="4B3D196A"/>
    <w:rsid w:val="4B3DCE4E"/>
    <w:rsid w:val="4B3E1144"/>
    <w:rsid w:val="4B3E2CFD"/>
    <w:rsid w:val="4B3EB545"/>
    <w:rsid w:val="4B3F0467"/>
    <w:rsid w:val="4B403628"/>
    <w:rsid w:val="4B4041EC"/>
    <w:rsid w:val="4B43ABC4"/>
    <w:rsid w:val="4B478332"/>
    <w:rsid w:val="4B4A4BBF"/>
    <w:rsid w:val="4B4B616C"/>
    <w:rsid w:val="4B4B750B"/>
    <w:rsid w:val="4B4BFBDF"/>
    <w:rsid w:val="4B4C2087"/>
    <w:rsid w:val="4B4D66C4"/>
    <w:rsid w:val="4B4DC9C6"/>
    <w:rsid w:val="4B4F1D73"/>
    <w:rsid w:val="4B4FA396"/>
    <w:rsid w:val="4B5013E6"/>
    <w:rsid w:val="4B5015E8"/>
    <w:rsid w:val="4B5212FB"/>
    <w:rsid w:val="4B563F1E"/>
    <w:rsid w:val="4B5660AD"/>
    <w:rsid w:val="4B578C40"/>
    <w:rsid w:val="4B5B264E"/>
    <w:rsid w:val="4B5ECA68"/>
    <w:rsid w:val="4B5FF88E"/>
    <w:rsid w:val="4B605449"/>
    <w:rsid w:val="4B649F9A"/>
    <w:rsid w:val="4B65068E"/>
    <w:rsid w:val="4B6A862B"/>
    <w:rsid w:val="4B6B48CE"/>
    <w:rsid w:val="4B6BFAD1"/>
    <w:rsid w:val="4B6EAE25"/>
    <w:rsid w:val="4B6EC879"/>
    <w:rsid w:val="4B6F5C01"/>
    <w:rsid w:val="4B703693"/>
    <w:rsid w:val="4B746F87"/>
    <w:rsid w:val="4B74CDD4"/>
    <w:rsid w:val="4B75B79D"/>
    <w:rsid w:val="4B75E1A2"/>
    <w:rsid w:val="4B776046"/>
    <w:rsid w:val="4B77B2BB"/>
    <w:rsid w:val="4B7873A7"/>
    <w:rsid w:val="4B78FB66"/>
    <w:rsid w:val="4B791D23"/>
    <w:rsid w:val="4B79692E"/>
    <w:rsid w:val="4B796A83"/>
    <w:rsid w:val="4B7A98D0"/>
    <w:rsid w:val="4B7C7B0D"/>
    <w:rsid w:val="4B7CA7EC"/>
    <w:rsid w:val="4B81C60D"/>
    <w:rsid w:val="4B82C565"/>
    <w:rsid w:val="4B861E15"/>
    <w:rsid w:val="4B8812E6"/>
    <w:rsid w:val="4B89A12B"/>
    <w:rsid w:val="4B8A4D0F"/>
    <w:rsid w:val="4B8AA7D8"/>
    <w:rsid w:val="4B8D9FEF"/>
    <w:rsid w:val="4B8DD5D0"/>
    <w:rsid w:val="4B8E58C5"/>
    <w:rsid w:val="4B8E82AC"/>
    <w:rsid w:val="4B902B23"/>
    <w:rsid w:val="4B905CB2"/>
    <w:rsid w:val="4B9242C6"/>
    <w:rsid w:val="4B94346A"/>
    <w:rsid w:val="4B95E189"/>
    <w:rsid w:val="4B966711"/>
    <w:rsid w:val="4B9768DC"/>
    <w:rsid w:val="4B992B68"/>
    <w:rsid w:val="4B9BFFE4"/>
    <w:rsid w:val="4B9FADD7"/>
    <w:rsid w:val="4BA5C544"/>
    <w:rsid w:val="4BA629EE"/>
    <w:rsid w:val="4BA72257"/>
    <w:rsid w:val="4BA79073"/>
    <w:rsid w:val="4BA86E01"/>
    <w:rsid w:val="4BA9362F"/>
    <w:rsid w:val="4BAA5C4F"/>
    <w:rsid w:val="4BABBAF1"/>
    <w:rsid w:val="4BACBD18"/>
    <w:rsid w:val="4BAD7449"/>
    <w:rsid w:val="4BADA7C7"/>
    <w:rsid w:val="4BAECB80"/>
    <w:rsid w:val="4BAF03EC"/>
    <w:rsid w:val="4BAF1FE4"/>
    <w:rsid w:val="4BAF7BB5"/>
    <w:rsid w:val="4BAF89B4"/>
    <w:rsid w:val="4BB2F97C"/>
    <w:rsid w:val="4BB3FBF2"/>
    <w:rsid w:val="4BB4E071"/>
    <w:rsid w:val="4BB7AE32"/>
    <w:rsid w:val="4BBC06C7"/>
    <w:rsid w:val="4BBEB3F8"/>
    <w:rsid w:val="4BC4665E"/>
    <w:rsid w:val="4BC5C228"/>
    <w:rsid w:val="4BC733B2"/>
    <w:rsid w:val="4BC7F58A"/>
    <w:rsid w:val="4BCA98E0"/>
    <w:rsid w:val="4BCD58B5"/>
    <w:rsid w:val="4BD038C9"/>
    <w:rsid w:val="4BD0ACF8"/>
    <w:rsid w:val="4BD13A2E"/>
    <w:rsid w:val="4BD18DE9"/>
    <w:rsid w:val="4BD3C853"/>
    <w:rsid w:val="4BD62AD8"/>
    <w:rsid w:val="4BD6ED7B"/>
    <w:rsid w:val="4BD7A03C"/>
    <w:rsid w:val="4BD9D291"/>
    <w:rsid w:val="4BDD063E"/>
    <w:rsid w:val="4BDDA049"/>
    <w:rsid w:val="4BDEA830"/>
    <w:rsid w:val="4BE29008"/>
    <w:rsid w:val="4BE3C015"/>
    <w:rsid w:val="4BE51C97"/>
    <w:rsid w:val="4BE5239E"/>
    <w:rsid w:val="4BE65E59"/>
    <w:rsid w:val="4BE662E5"/>
    <w:rsid w:val="4BE777C6"/>
    <w:rsid w:val="4BE7F89A"/>
    <w:rsid w:val="4BE9B2CD"/>
    <w:rsid w:val="4BE9E9FE"/>
    <w:rsid w:val="4BEBCA20"/>
    <w:rsid w:val="4BED5CA6"/>
    <w:rsid w:val="4BEE2445"/>
    <w:rsid w:val="4BEE905F"/>
    <w:rsid w:val="4BEECE6D"/>
    <w:rsid w:val="4BEFC125"/>
    <w:rsid w:val="4BEFCEF9"/>
    <w:rsid w:val="4BF07128"/>
    <w:rsid w:val="4BF10FA8"/>
    <w:rsid w:val="4BF57F63"/>
    <w:rsid w:val="4BF6EDD7"/>
    <w:rsid w:val="4BF9F8CC"/>
    <w:rsid w:val="4BFA11DE"/>
    <w:rsid w:val="4BFAB51B"/>
    <w:rsid w:val="4BFABD90"/>
    <w:rsid w:val="4BFAC557"/>
    <w:rsid w:val="4BFCA789"/>
    <w:rsid w:val="4BFD628F"/>
    <w:rsid w:val="4BFF35DF"/>
    <w:rsid w:val="4BFF90CB"/>
    <w:rsid w:val="4BFFBDCA"/>
    <w:rsid w:val="4C0143FC"/>
    <w:rsid w:val="4C02621A"/>
    <w:rsid w:val="4C042AC7"/>
    <w:rsid w:val="4C064D04"/>
    <w:rsid w:val="4C068162"/>
    <w:rsid w:val="4C0FAAC4"/>
    <w:rsid w:val="4C10ACAC"/>
    <w:rsid w:val="4C114901"/>
    <w:rsid w:val="4C11B3D4"/>
    <w:rsid w:val="4C12DD88"/>
    <w:rsid w:val="4C12F559"/>
    <w:rsid w:val="4C13C608"/>
    <w:rsid w:val="4C150C73"/>
    <w:rsid w:val="4C15D40E"/>
    <w:rsid w:val="4C1876E2"/>
    <w:rsid w:val="4C1996E1"/>
    <w:rsid w:val="4C1ABD8A"/>
    <w:rsid w:val="4C1B4F3F"/>
    <w:rsid w:val="4C1B86C8"/>
    <w:rsid w:val="4C1BBDDF"/>
    <w:rsid w:val="4C1D04FF"/>
    <w:rsid w:val="4C1D4748"/>
    <w:rsid w:val="4C1D4842"/>
    <w:rsid w:val="4C1E9F1C"/>
    <w:rsid w:val="4C1EC944"/>
    <w:rsid w:val="4C1FEEE1"/>
    <w:rsid w:val="4C225C15"/>
    <w:rsid w:val="4C22753A"/>
    <w:rsid w:val="4C22F8AB"/>
    <w:rsid w:val="4C262100"/>
    <w:rsid w:val="4C28662D"/>
    <w:rsid w:val="4C2B8819"/>
    <w:rsid w:val="4C2ECF9A"/>
    <w:rsid w:val="4C2F8D44"/>
    <w:rsid w:val="4C2F9141"/>
    <w:rsid w:val="4C31537A"/>
    <w:rsid w:val="4C336F32"/>
    <w:rsid w:val="4C3374DD"/>
    <w:rsid w:val="4C356F3B"/>
    <w:rsid w:val="4C359425"/>
    <w:rsid w:val="4C3A1AEA"/>
    <w:rsid w:val="4C3BA60E"/>
    <w:rsid w:val="4C3BE505"/>
    <w:rsid w:val="4C3E7394"/>
    <w:rsid w:val="4C405C70"/>
    <w:rsid w:val="4C4200C3"/>
    <w:rsid w:val="4C429985"/>
    <w:rsid w:val="4C45043E"/>
    <w:rsid w:val="4C47A774"/>
    <w:rsid w:val="4C49379E"/>
    <w:rsid w:val="4C498EB0"/>
    <w:rsid w:val="4C4BAF27"/>
    <w:rsid w:val="4C4C4E53"/>
    <w:rsid w:val="4C4C7128"/>
    <w:rsid w:val="4C4D2618"/>
    <w:rsid w:val="4C4DBD90"/>
    <w:rsid w:val="4C4DDE7F"/>
    <w:rsid w:val="4C5045BD"/>
    <w:rsid w:val="4C5191BF"/>
    <w:rsid w:val="4C51C9E2"/>
    <w:rsid w:val="4C556E04"/>
    <w:rsid w:val="4C557128"/>
    <w:rsid w:val="4C573C03"/>
    <w:rsid w:val="4C58DD04"/>
    <w:rsid w:val="4C59C9BB"/>
    <w:rsid w:val="4C5BBA8F"/>
    <w:rsid w:val="4C5C4B75"/>
    <w:rsid w:val="4C5CD686"/>
    <w:rsid w:val="4C5D6B05"/>
    <w:rsid w:val="4C604119"/>
    <w:rsid w:val="4C606B1F"/>
    <w:rsid w:val="4C64C844"/>
    <w:rsid w:val="4C64CC18"/>
    <w:rsid w:val="4C66B9EB"/>
    <w:rsid w:val="4C670049"/>
    <w:rsid w:val="4C6863A5"/>
    <w:rsid w:val="4C6A1C83"/>
    <w:rsid w:val="4C6A1EDE"/>
    <w:rsid w:val="4C6AF169"/>
    <w:rsid w:val="4C6B60CB"/>
    <w:rsid w:val="4C6CD165"/>
    <w:rsid w:val="4C6F0EBC"/>
    <w:rsid w:val="4C716B4D"/>
    <w:rsid w:val="4C7216C9"/>
    <w:rsid w:val="4C751AFE"/>
    <w:rsid w:val="4C76FA9F"/>
    <w:rsid w:val="4C7A84A4"/>
    <w:rsid w:val="4C7E5548"/>
    <w:rsid w:val="4C81CCE0"/>
    <w:rsid w:val="4C8248C1"/>
    <w:rsid w:val="4C8642B5"/>
    <w:rsid w:val="4C8A97D5"/>
    <w:rsid w:val="4C8BDC11"/>
    <w:rsid w:val="4C8C2067"/>
    <w:rsid w:val="4C8C4ABA"/>
    <w:rsid w:val="4C8CD36F"/>
    <w:rsid w:val="4C8DF108"/>
    <w:rsid w:val="4C8E3A4B"/>
    <w:rsid w:val="4C8EAE93"/>
    <w:rsid w:val="4C8FBE00"/>
    <w:rsid w:val="4C900165"/>
    <w:rsid w:val="4C907CEA"/>
    <w:rsid w:val="4C907E94"/>
    <w:rsid w:val="4C9235F3"/>
    <w:rsid w:val="4C94775E"/>
    <w:rsid w:val="4C94798B"/>
    <w:rsid w:val="4C965E62"/>
    <w:rsid w:val="4C983E87"/>
    <w:rsid w:val="4C9995A2"/>
    <w:rsid w:val="4C99CDCC"/>
    <w:rsid w:val="4C9B0CCB"/>
    <w:rsid w:val="4C9DC79C"/>
    <w:rsid w:val="4C9E25CD"/>
    <w:rsid w:val="4CA02223"/>
    <w:rsid w:val="4CA02682"/>
    <w:rsid w:val="4CA0522A"/>
    <w:rsid w:val="4CA0724A"/>
    <w:rsid w:val="4CA14C0E"/>
    <w:rsid w:val="4CA181B5"/>
    <w:rsid w:val="4CA2DDB8"/>
    <w:rsid w:val="4CA30906"/>
    <w:rsid w:val="4CA48602"/>
    <w:rsid w:val="4CA9503D"/>
    <w:rsid w:val="4CAA8C8A"/>
    <w:rsid w:val="4CACE393"/>
    <w:rsid w:val="4CAE5CFF"/>
    <w:rsid w:val="4CAF9FFB"/>
    <w:rsid w:val="4CAFBD7D"/>
    <w:rsid w:val="4CAFE386"/>
    <w:rsid w:val="4CB137EE"/>
    <w:rsid w:val="4CB1BAB2"/>
    <w:rsid w:val="4CB25F72"/>
    <w:rsid w:val="4CB3040B"/>
    <w:rsid w:val="4CB3528B"/>
    <w:rsid w:val="4CB49E2C"/>
    <w:rsid w:val="4CB4AF85"/>
    <w:rsid w:val="4CB671E4"/>
    <w:rsid w:val="4CB7B165"/>
    <w:rsid w:val="4CB7EB0C"/>
    <w:rsid w:val="4CB99B9F"/>
    <w:rsid w:val="4CBFB201"/>
    <w:rsid w:val="4CC1B943"/>
    <w:rsid w:val="4CC4CBBE"/>
    <w:rsid w:val="4CC999B8"/>
    <w:rsid w:val="4CC9B9EB"/>
    <w:rsid w:val="4CC9CE84"/>
    <w:rsid w:val="4CCA1BCB"/>
    <w:rsid w:val="4CCA2A67"/>
    <w:rsid w:val="4CCB592E"/>
    <w:rsid w:val="4CCBE883"/>
    <w:rsid w:val="4CCC9A6A"/>
    <w:rsid w:val="4CCD346A"/>
    <w:rsid w:val="4CCD8C5B"/>
    <w:rsid w:val="4CD29E1A"/>
    <w:rsid w:val="4CD5BDC8"/>
    <w:rsid w:val="4CD5FB74"/>
    <w:rsid w:val="4CD649AD"/>
    <w:rsid w:val="4CDB14D5"/>
    <w:rsid w:val="4CDC8171"/>
    <w:rsid w:val="4CDCC92C"/>
    <w:rsid w:val="4CDD62E5"/>
    <w:rsid w:val="4CDE4FFA"/>
    <w:rsid w:val="4CDEA645"/>
    <w:rsid w:val="4CDEB617"/>
    <w:rsid w:val="4CDF6B17"/>
    <w:rsid w:val="4CE10A2E"/>
    <w:rsid w:val="4CE16E76"/>
    <w:rsid w:val="4CE1D5F4"/>
    <w:rsid w:val="4CE1EE7B"/>
    <w:rsid w:val="4CE38CD8"/>
    <w:rsid w:val="4CE52A70"/>
    <w:rsid w:val="4CE93739"/>
    <w:rsid w:val="4CE9972A"/>
    <w:rsid w:val="4CEA5CB1"/>
    <w:rsid w:val="4CEF7A7A"/>
    <w:rsid w:val="4CF0AA2A"/>
    <w:rsid w:val="4CF16198"/>
    <w:rsid w:val="4CF48F7A"/>
    <w:rsid w:val="4CF50D44"/>
    <w:rsid w:val="4CF55008"/>
    <w:rsid w:val="4CF78916"/>
    <w:rsid w:val="4CF8D0CA"/>
    <w:rsid w:val="4CF93695"/>
    <w:rsid w:val="4CFA197D"/>
    <w:rsid w:val="4CFC0B8F"/>
    <w:rsid w:val="4CFEF45E"/>
    <w:rsid w:val="4CFF23B5"/>
    <w:rsid w:val="4CFF9ADA"/>
    <w:rsid w:val="4D002BFF"/>
    <w:rsid w:val="4D00E116"/>
    <w:rsid w:val="4D014938"/>
    <w:rsid w:val="4D0555DE"/>
    <w:rsid w:val="4D09E09C"/>
    <w:rsid w:val="4D0A38AA"/>
    <w:rsid w:val="4D0A6979"/>
    <w:rsid w:val="4D0BD4E2"/>
    <w:rsid w:val="4D0C707F"/>
    <w:rsid w:val="4D0D0FEA"/>
    <w:rsid w:val="4D0D1DFC"/>
    <w:rsid w:val="4D0D6B6A"/>
    <w:rsid w:val="4D0F71B2"/>
    <w:rsid w:val="4D10118F"/>
    <w:rsid w:val="4D1068EE"/>
    <w:rsid w:val="4D109104"/>
    <w:rsid w:val="4D11AEC5"/>
    <w:rsid w:val="4D122455"/>
    <w:rsid w:val="4D124D55"/>
    <w:rsid w:val="4D12C703"/>
    <w:rsid w:val="4D1505EF"/>
    <w:rsid w:val="4D162130"/>
    <w:rsid w:val="4D17ED74"/>
    <w:rsid w:val="4D183143"/>
    <w:rsid w:val="4D1927E2"/>
    <w:rsid w:val="4D1B24FC"/>
    <w:rsid w:val="4D1DBCFE"/>
    <w:rsid w:val="4D20B8C3"/>
    <w:rsid w:val="4D20C464"/>
    <w:rsid w:val="4D22F6BC"/>
    <w:rsid w:val="4D251991"/>
    <w:rsid w:val="4D28B639"/>
    <w:rsid w:val="4D28E033"/>
    <w:rsid w:val="4D29BD42"/>
    <w:rsid w:val="4D29EFD4"/>
    <w:rsid w:val="4D2A5064"/>
    <w:rsid w:val="4D2B495D"/>
    <w:rsid w:val="4D2B7A97"/>
    <w:rsid w:val="4D2BC192"/>
    <w:rsid w:val="4D2C6F8C"/>
    <w:rsid w:val="4D2D6A56"/>
    <w:rsid w:val="4D2E8F08"/>
    <w:rsid w:val="4D319C74"/>
    <w:rsid w:val="4D34B6A9"/>
    <w:rsid w:val="4D360915"/>
    <w:rsid w:val="4D36B7AC"/>
    <w:rsid w:val="4D37D658"/>
    <w:rsid w:val="4D38F85B"/>
    <w:rsid w:val="4D39B49F"/>
    <w:rsid w:val="4D3A99FF"/>
    <w:rsid w:val="4D3AAF72"/>
    <w:rsid w:val="4D3CC912"/>
    <w:rsid w:val="4D3DAD44"/>
    <w:rsid w:val="4D3E5AAF"/>
    <w:rsid w:val="4D403545"/>
    <w:rsid w:val="4D4071BF"/>
    <w:rsid w:val="4D4183A7"/>
    <w:rsid w:val="4D442A3E"/>
    <w:rsid w:val="4D445D0F"/>
    <w:rsid w:val="4D448A0F"/>
    <w:rsid w:val="4D44F798"/>
    <w:rsid w:val="4D452D12"/>
    <w:rsid w:val="4D468C92"/>
    <w:rsid w:val="4D46BABA"/>
    <w:rsid w:val="4D47BE7C"/>
    <w:rsid w:val="4D49D0DC"/>
    <w:rsid w:val="4D49D849"/>
    <w:rsid w:val="4D4A47B9"/>
    <w:rsid w:val="4D4AFFDC"/>
    <w:rsid w:val="4D4BFB70"/>
    <w:rsid w:val="4D4C8F15"/>
    <w:rsid w:val="4D4D5E58"/>
    <w:rsid w:val="4D4D6B62"/>
    <w:rsid w:val="4D50363C"/>
    <w:rsid w:val="4D5086BD"/>
    <w:rsid w:val="4D51CCA1"/>
    <w:rsid w:val="4D540873"/>
    <w:rsid w:val="4D54120E"/>
    <w:rsid w:val="4D54A03B"/>
    <w:rsid w:val="4D5537B1"/>
    <w:rsid w:val="4D55C542"/>
    <w:rsid w:val="4D562629"/>
    <w:rsid w:val="4D571E24"/>
    <w:rsid w:val="4D57B9C2"/>
    <w:rsid w:val="4D58DB5B"/>
    <w:rsid w:val="4D5A5EAE"/>
    <w:rsid w:val="4D5A80EE"/>
    <w:rsid w:val="4D5C5FD6"/>
    <w:rsid w:val="4D5CB7C1"/>
    <w:rsid w:val="4D5F27B2"/>
    <w:rsid w:val="4D613D0E"/>
    <w:rsid w:val="4D61C192"/>
    <w:rsid w:val="4D61DFB8"/>
    <w:rsid w:val="4D6255CB"/>
    <w:rsid w:val="4D64071B"/>
    <w:rsid w:val="4D653D1F"/>
    <w:rsid w:val="4D678600"/>
    <w:rsid w:val="4D680CE9"/>
    <w:rsid w:val="4D68293C"/>
    <w:rsid w:val="4D692491"/>
    <w:rsid w:val="4D6A134E"/>
    <w:rsid w:val="4D6AAFD7"/>
    <w:rsid w:val="4D6BE3EB"/>
    <w:rsid w:val="4D6E1797"/>
    <w:rsid w:val="4D6E8305"/>
    <w:rsid w:val="4D6F95FE"/>
    <w:rsid w:val="4D727267"/>
    <w:rsid w:val="4D75662E"/>
    <w:rsid w:val="4D77EF21"/>
    <w:rsid w:val="4D78D74A"/>
    <w:rsid w:val="4D79B9BB"/>
    <w:rsid w:val="4D7A9A71"/>
    <w:rsid w:val="4D7AE80B"/>
    <w:rsid w:val="4D7C70EB"/>
    <w:rsid w:val="4D7D68FF"/>
    <w:rsid w:val="4D7D983B"/>
    <w:rsid w:val="4D7E4AA9"/>
    <w:rsid w:val="4D7EF8CA"/>
    <w:rsid w:val="4D801AA9"/>
    <w:rsid w:val="4D80AAFA"/>
    <w:rsid w:val="4D83744F"/>
    <w:rsid w:val="4D846B26"/>
    <w:rsid w:val="4D847DE1"/>
    <w:rsid w:val="4D84DD71"/>
    <w:rsid w:val="4D869268"/>
    <w:rsid w:val="4D87E2D0"/>
    <w:rsid w:val="4D89B42B"/>
    <w:rsid w:val="4D8C0DEA"/>
    <w:rsid w:val="4D8D39F6"/>
    <w:rsid w:val="4D8D3B88"/>
    <w:rsid w:val="4D8D4742"/>
    <w:rsid w:val="4D8DB2C7"/>
    <w:rsid w:val="4D92697F"/>
    <w:rsid w:val="4D92C2DC"/>
    <w:rsid w:val="4D94A1B0"/>
    <w:rsid w:val="4D986708"/>
    <w:rsid w:val="4D9ACBA1"/>
    <w:rsid w:val="4D9CB619"/>
    <w:rsid w:val="4D9E3D42"/>
    <w:rsid w:val="4D9F8707"/>
    <w:rsid w:val="4DA1BDA7"/>
    <w:rsid w:val="4DA23440"/>
    <w:rsid w:val="4DA5D9DC"/>
    <w:rsid w:val="4DA7ADBF"/>
    <w:rsid w:val="4DA8D54F"/>
    <w:rsid w:val="4DA95BF3"/>
    <w:rsid w:val="4DA98532"/>
    <w:rsid w:val="4DA998C3"/>
    <w:rsid w:val="4DAA2D82"/>
    <w:rsid w:val="4DAB68FF"/>
    <w:rsid w:val="4DAC2E49"/>
    <w:rsid w:val="4DAC40B5"/>
    <w:rsid w:val="4DACD171"/>
    <w:rsid w:val="4DACFB64"/>
    <w:rsid w:val="4DB02D0D"/>
    <w:rsid w:val="4DB164F3"/>
    <w:rsid w:val="4DB1EACD"/>
    <w:rsid w:val="4DB3BF84"/>
    <w:rsid w:val="4DBC196D"/>
    <w:rsid w:val="4DBE4436"/>
    <w:rsid w:val="4DC28F2A"/>
    <w:rsid w:val="4DC3B438"/>
    <w:rsid w:val="4DC5D8FF"/>
    <w:rsid w:val="4DC63789"/>
    <w:rsid w:val="4DC725A9"/>
    <w:rsid w:val="4DCC37AF"/>
    <w:rsid w:val="4DCE827A"/>
    <w:rsid w:val="4DCEB864"/>
    <w:rsid w:val="4DCEBEEC"/>
    <w:rsid w:val="4DD172DF"/>
    <w:rsid w:val="4DD2BC61"/>
    <w:rsid w:val="4DD381F6"/>
    <w:rsid w:val="4DD3E3EA"/>
    <w:rsid w:val="4DD66A3C"/>
    <w:rsid w:val="4DD81E7D"/>
    <w:rsid w:val="4DDE48F1"/>
    <w:rsid w:val="4DE00C08"/>
    <w:rsid w:val="4DE07E47"/>
    <w:rsid w:val="4DE0C61B"/>
    <w:rsid w:val="4DE43957"/>
    <w:rsid w:val="4DE4D5E1"/>
    <w:rsid w:val="4DE4FEB8"/>
    <w:rsid w:val="4DE63E8A"/>
    <w:rsid w:val="4DE6B8C5"/>
    <w:rsid w:val="4DE706F1"/>
    <w:rsid w:val="4DE74821"/>
    <w:rsid w:val="4DE86010"/>
    <w:rsid w:val="4DE94C67"/>
    <w:rsid w:val="4DEB3960"/>
    <w:rsid w:val="4DEBB7DA"/>
    <w:rsid w:val="4DEBC9DB"/>
    <w:rsid w:val="4DEF47FC"/>
    <w:rsid w:val="4DF1C3B5"/>
    <w:rsid w:val="4DF4217A"/>
    <w:rsid w:val="4DF499E0"/>
    <w:rsid w:val="4DF6DD1C"/>
    <w:rsid w:val="4DF7F7A0"/>
    <w:rsid w:val="4DF8C444"/>
    <w:rsid w:val="4DF912D9"/>
    <w:rsid w:val="4DF9B39A"/>
    <w:rsid w:val="4DFB12E1"/>
    <w:rsid w:val="4DFDBE33"/>
    <w:rsid w:val="4DFDC2D0"/>
    <w:rsid w:val="4DFE7061"/>
    <w:rsid w:val="4DFFCB43"/>
    <w:rsid w:val="4E0109CB"/>
    <w:rsid w:val="4E049B2F"/>
    <w:rsid w:val="4E04B0D1"/>
    <w:rsid w:val="4E065726"/>
    <w:rsid w:val="4E06C397"/>
    <w:rsid w:val="4E0778C8"/>
    <w:rsid w:val="4E079122"/>
    <w:rsid w:val="4E08D7D1"/>
    <w:rsid w:val="4E09FE55"/>
    <w:rsid w:val="4E0C2A14"/>
    <w:rsid w:val="4E0C64E0"/>
    <w:rsid w:val="4E0D60E7"/>
    <w:rsid w:val="4E0DA799"/>
    <w:rsid w:val="4E0F2658"/>
    <w:rsid w:val="4E1019A3"/>
    <w:rsid w:val="4E112608"/>
    <w:rsid w:val="4E128552"/>
    <w:rsid w:val="4E13A089"/>
    <w:rsid w:val="4E141D17"/>
    <w:rsid w:val="4E14FB8C"/>
    <w:rsid w:val="4E1667DA"/>
    <w:rsid w:val="4E18360E"/>
    <w:rsid w:val="4E1BE686"/>
    <w:rsid w:val="4E1E192B"/>
    <w:rsid w:val="4E1E3DDC"/>
    <w:rsid w:val="4E222897"/>
    <w:rsid w:val="4E227C76"/>
    <w:rsid w:val="4E22FAC2"/>
    <w:rsid w:val="4E238AD9"/>
    <w:rsid w:val="4E2473C3"/>
    <w:rsid w:val="4E250D45"/>
    <w:rsid w:val="4E25A520"/>
    <w:rsid w:val="4E25F352"/>
    <w:rsid w:val="4E26B6A0"/>
    <w:rsid w:val="4E276364"/>
    <w:rsid w:val="4E298121"/>
    <w:rsid w:val="4E29EB8B"/>
    <w:rsid w:val="4E2AABDA"/>
    <w:rsid w:val="4E2E26E6"/>
    <w:rsid w:val="4E2E55F3"/>
    <w:rsid w:val="4E312142"/>
    <w:rsid w:val="4E3148D6"/>
    <w:rsid w:val="4E3339B3"/>
    <w:rsid w:val="4E33A09F"/>
    <w:rsid w:val="4E36DACB"/>
    <w:rsid w:val="4E38DE1D"/>
    <w:rsid w:val="4E3ABAD9"/>
    <w:rsid w:val="4E3BEE7D"/>
    <w:rsid w:val="4E3D2011"/>
    <w:rsid w:val="4E3E8F5A"/>
    <w:rsid w:val="4E41FB96"/>
    <w:rsid w:val="4E43BEB8"/>
    <w:rsid w:val="4E459B08"/>
    <w:rsid w:val="4E45B0DD"/>
    <w:rsid w:val="4E4779BA"/>
    <w:rsid w:val="4E47C742"/>
    <w:rsid w:val="4E47EFC3"/>
    <w:rsid w:val="4E4BA232"/>
    <w:rsid w:val="4E4BBF45"/>
    <w:rsid w:val="4E4BDB36"/>
    <w:rsid w:val="4E4D808C"/>
    <w:rsid w:val="4E4F1C55"/>
    <w:rsid w:val="4E51311D"/>
    <w:rsid w:val="4E522817"/>
    <w:rsid w:val="4E533035"/>
    <w:rsid w:val="4E5363E0"/>
    <w:rsid w:val="4E53B42B"/>
    <w:rsid w:val="4E53C91D"/>
    <w:rsid w:val="4E57C38A"/>
    <w:rsid w:val="4E5B5237"/>
    <w:rsid w:val="4E5C40AD"/>
    <w:rsid w:val="4E6154E7"/>
    <w:rsid w:val="4E6158BA"/>
    <w:rsid w:val="4E61749F"/>
    <w:rsid w:val="4E626776"/>
    <w:rsid w:val="4E62A408"/>
    <w:rsid w:val="4E64B077"/>
    <w:rsid w:val="4E651E5E"/>
    <w:rsid w:val="4E65AF7D"/>
    <w:rsid w:val="4E67462D"/>
    <w:rsid w:val="4E67FF4F"/>
    <w:rsid w:val="4E68D913"/>
    <w:rsid w:val="4E69633A"/>
    <w:rsid w:val="4E69C3E6"/>
    <w:rsid w:val="4E6B2E3B"/>
    <w:rsid w:val="4E6CBF56"/>
    <w:rsid w:val="4E6D4C5E"/>
    <w:rsid w:val="4E6FE49A"/>
    <w:rsid w:val="4E71AC97"/>
    <w:rsid w:val="4E720B09"/>
    <w:rsid w:val="4E7231E9"/>
    <w:rsid w:val="4E74455C"/>
    <w:rsid w:val="4E74DB6D"/>
    <w:rsid w:val="4E7733CB"/>
    <w:rsid w:val="4E774F78"/>
    <w:rsid w:val="4E7754AD"/>
    <w:rsid w:val="4E79B1C9"/>
    <w:rsid w:val="4E7E812A"/>
    <w:rsid w:val="4E7F1942"/>
    <w:rsid w:val="4E8059A5"/>
    <w:rsid w:val="4E829DF7"/>
    <w:rsid w:val="4E833EAB"/>
    <w:rsid w:val="4E860ED6"/>
    <w:rsid w:val="4E86D15D"/>
    <w:rsid w:val="4E89B7AA"/>
    <w:rsid w:val="4E8B7020"/>
    <w:rsid w:val="4E8B84D0"/>
    <w:rsid w:val="4E8C81DF"/>
    <w:rsid w:val="4E8CF732"/>
    <w:rsid w:val="4E8D2F8B"/>
    <w:rsid w:val="4E8D3726"/>
    <w:rsid w:val="4E8D5491"/>
    <w:rsid w:val="4E8E4510"/>
    <w:rsid w:val="4E9414F9"/>
    <w:rsid w:val="4E9583F8"/>
    <w:rsid w:val="4E958F02"/>
    <w:rsid w:val="4E96A152"/>
    <w:rsid w:val="4E9934B2"/>
    <w:rsid w:val="4E99BC51"/>
    <w:rsid w:val="4E9A10DC"/>
    <w:rsid w:val="4E9E080B"/>
    <w:rsid w:val="4E9F7C37"/>
    <w:rsid w:val="4EA0681B"/>
    <w:rsid w:val="4EA329FF"/>
    <w:rsid w:val="4EA386A7"/>
    <w:rsid w:val="4EA3A4E4"/>
    <w:rsid w:val="4EA4A50A"/>
    <w:rsid w:val="4EA4B928"/>
    <w:rsid w:val="4EA736EC"/>
    <w:rsid w:val="4EA95101"/>
    <w:rsid w:val="4EAA3762"/>
    <w:rsid w:val="4EABB931"/>
    <w:rsid w:val="4EACE608"/>
    <w:rsid w:val="4EADD074"/>
    <w:rsid w:val="4EAE6ED5"/>
    <w:rsid w:val="4EAEE296"/>
    <w:rsid w:val="4EAEEA92"/>
    <w:rsid w:val="4EB06C29"/>
    <w:rsid w:val="4EB1D78D"/>
    <w:rsid w:val="4EB3834A"/>
    <w:rsid w:val="4EB46CD9"/>
    <w:rsid w:val="4EB4888E"/>
    <w:rsid w:val="4EB56104"/>
    <w:rsid w:val="4EB7CBAA"/>
    <w:rsid w:val="4EB8F380"/>
    <w:rsid w:val="4EB9460D"/>
    <w:rsid w:val="4EB9D2C7"/>
    <w:rsid w:val="4EBAE112"/>
    <w:rsid w:val="4EBB60F7"/>
    <w:rsid w:val="4EBDA28D"/>
    <w:rsid w:val="4EBE4480"/>
    <w:rsid w:val="4EC1F0A7"/>
    <w:rsid w:val="4EC43F45"/>
    <w:rsid w:val="4EC66086"/>
    <w:rsid w:val="4EC7C7B1"/>
    <w:rsid w:val="4ECBA7A3"/>
    <w:rsid w:val="4ECBC1FE"/>
    <w:rsid w:val="4ECE8749"/>
    <w:rsid w:val="4ECF7B66"/>
    <w:rsid w:val="4ED005E4"/>
    <w:rsid w:val="4ED61A91"/>
    <w:rsid w:val="4ED84505"/>
    <w:rsid w:val="4ED92102"/>
    <w:rsid w:val="4ED9CA68"/>
    <w:rsid w:val="4EDA1D01"/>
    <w:rsid w:val="4EDC8A8D"/>
    <w:rsid w:val="4EDED052"/>
    <w:rsid w:val="4EDF0BB9"/>
    <w:rsid w:val="4EDF1072"/>
    <w:rsid w:val="4EE291A7"/>
    <w:rsid w:val="4EE2AFF1"/>
    <w:rsid w:val="4EE379C2"/>
    <w:rsid w:val="4EE62C10"/>
    <w:rsid w:val="4EE8C03E"/>
    <w:rsid w:val="4EEA0425"/>
    <w:rsid w:val="4EECE07A"/>
    <w:rsid w:val="4EED7D82"/>
    <w:rsid w:val="4EEFFDD6"/>
    <w:rsid w:val="4EF1A11E"/>
    <w:rsid w:val="4EF1E15D"/>
    <w:rsid w:val="4EF203AA"/>
    <w:rsid w:val="4EF213E3"/>
    <w:rsid w:val="4EF3F1AE"/>
    <w:rsid w:val="4EF51780"/>
    <w:rsid w:val="4EF6307B"/>
    <w:rsid w:val="4EF6CA4B"/>
    <w:rsid w:val="4EFB7342"/>
    <w:rsid w:val="4EFC92DE"/>
    <w:rsid w:val="4EFE97FC"/>
    <w:rsid w:val="4F004B4B"/>
    <w:rsid w:val="4F01A667"/>
    <w:rsid w:val="4F05FD18"/>
    <w:rsid w:val="4F075F46"/>
    <w:rsid w:val="4F07EAD7"/>
    <w:rsid w:val="4F09B1EC"/>
    <w:rsid w:val="4F0A07DB"/>
    <w:rsid w:val="4F0ACBD0"/>
    <w:rsid w:val="4F0D14E5"/>
    <w:rsid w:val="4F0F4768"/>
    <w:rsid w:val="4F10E0F5"/>
    <w:rsid w:val="4F111794"/>
    <w:rsid w:val="4F160216"/>
    <w:rsid w:val="4F1CBC15"/>
    <w:rsid w:val="4F1E0D24"/>
    <w:rsid w:val="4F1E25C1"/>
    <w:rsid w:val="4F1F7F1F"/>
    <w:rsid w:val="4F1FAACD"/>
    <w:rsid w:val="4F1FF0D2"/>
    <w:rsid w:val="4F225925"/>
    <w:rsid w:val="4F255F35"/>
    <w:rsid w:val="4F26D17B"/>
    <w:rsid w:val="4F26F1F4"/>
    <w:rsid w:val="4F290F53"/>
    <w:rsid w:val="4F293B47"/>
    <w:rsid w:val="4F2E680E"/>
    <w:rsid w:val="4F2EB624"/>
    <w:rsid w:val="4F2FC1A4"/>
    <w:rsid w:val="4F321125"/>
    <w:rsid w:val="4F32C262"/>
    <w:rsid w:val="4F391D54"/>
    <w:rsid w:val="4F39CE54"/>
    <w:rsid w:val="4F3BDCF5"/>
    <w:rsid w:val="4F4023A7"/>
    <w:rsid w:val="4F4044FA"/>
    <w:rsid w:val="4F4106A8"/>
    <w:rsid w:val="4F41552B"/>
    <w:rsid w:val="4F41CD18"/>
    <w:rsid w:val="4F4222D6"/>
    <w:rsid w:val="4F43A41A"/>
    <w:rsid w:val="4F43EE1A"/>
    <w:rsid w:val="4F44C20D"/>
    <w:rsid w:val="4F452CD3"/>
    <w:rsid w:val="4F457EA1"/>
    <w:rsid w:val="4F47805F"/>
    <w:rsid w:val="4F479EB2"/>
    <w:rsid w:val="4F48920F"/>
    <w:rsid w:val="4F4BBF53"/>
    <w:rsid w:val="4F514FCE"/>
    <w:rsid w:val="4F53AADB"/>
    <w:rsid w:val="4F5446F6"/>
    <w:rsid w:val="4F56DACA"/>
    <w:rsid w:val="4F57084D"/>
    <w:rsid w:val="4F58B8A8"/>
    <w:rsid w:val="4F59486C"/>
    <w:rsid w:val="4F5A867D"/>
    <w:rsid w:val="4F5B0698"/>
    <w:rsid w:val="4F5CD0F3"/>
    <w:rsid w:val="4F5CFC32"/>
    <w:rsid w:val="4F5F89A6"/>
    <w:rsid w:val="4F612C56"/>
    <w:rsid w:val="4F61C719"/>
    <w:rsid w:val="4F62256D"/>
    <w:rsid w:val="4F63958F"/>
    <w:rsid w:val="4F6406C4"/>
    <w:rsid w:val="4F6462F9"/>
    <w:rsid w:val="4F656E11"/>
    <w:rsid w:val="4F663BAE"/>
    <w:rsid w:val="4F66D126"/>
    <w:rsid w:val="4F66EDB4"/>
    <w:rsid w:val="4F68EFC9"/>
    <w:rsid w:val="4F691CCB"/>
    <w:rsid w:val="4F6ACD76"/>
    <w:rsid w:val="4F6B008A"/>
    <w:rsid w:val="4F6C5143"/>
    <w:rsid w:val="4F6D23AB"/>
    <w:rsid w:val="4F6E12E4"/>
    <w:rsid w:val="4F720698"/>
    <w:rsid w:val="4F725CC1"/>
    <w:rsid w:val="4F7406A1"/>
    <w:rsid w:val="4F754F1D"/>
    <w:rsid w:val="4F761F8D"/>
    <w:rsid w:val="4F763097"/>
    <w:rsid w:val="4F768D94"/>
    <w:rsid w:val="4F76DB39"/>
    <w:rsid w:val="4F76EDC6"/>
    <w:rsid w:val="4F786022"/>
    <w:rsid w:val="4F78CCF6"/>
    <w:rsid w:val="4F78D7D8"/>
    <w:rsid w:val="4F791885"/>
    <w:rsid w:val="4F796C8F"/>
    <w:rsid w:val="4F79A12B"/>
    <w:rsid w:val="4F79C359"/>
    <w:rsid w:val="4F7BD015"/>
    <w:rsid w:val="4F7C9111"/>
    <w:rsid w:val="4F7F6982"/>
    <w:rsid w:val="4F7FC4AB"/>
    <w:rsid w:val="4F800CBD"/>
    <w:rsid w:val="4F80F9B6"/>
    <w:rsid w:val="4F810006"/>
    <w:rsid w:val="4F828F45"/>
    <w:rsid w:val="4F831D0D"/>
    <w:rsid w:val="4F844F9F"/>
    <w:rsid w:val="4F86AB52"/>
    <w:rsid w:val="4F8775F8"/>
    <w:rsid w:val="4F87E8E3"/>
    <w:rsid w:val="4F90A9C1"/>
    <w:rsid w:val="4F90E715"/>
    <w:rsid w:val="4F91186A"/>
    <w:rsid w:val="4F937132"/>
    <w:rsid w:val="4F94303B"/>
    <w:rsid w:val="4F966735"/>
    <w:rsid w:val="4F9729F7"/>
    <w:rsid w:val="4F9731F0"/>
    <w:rsid w:val="4F97800F"/>
    <w:rsid w:val="4F980863"/>
    <w:rsid w:val="4F98423A"/>
    <w:rsid w:val="4F987B6B"/>
    <w:rsid w:val="4F99650F"/>
    <w:rsid w:val="4F9C41E6"/>
    <w:rsid w:val="4F9D96B2"/>
    <w:rsid w:val="4F9E4B2F"/>
    <w:rsid w:val="4F9EEA06"/>
    <w:rsid w:val="4FA142FA"/>
    <w:rsid w:val="4FA47B10"/>
    <w:rsid w:val="4FA5ED74"/>
    <w:rsid w:val="4FA6B087"/>
    <w:rsid w:val="4FA6E05E"/>
    <w:rsid w:val="4FA8807E"/>
    <w:rsid w:val="4FAF4229"/>
    <w:rsid w:val="4FAFD6B6"/>
    <w:rsid w:val="4FB5E0D6"/>
    <w:rsid w:val="4FB5E4B4"/>
    <w:rsid w:val="4FB63614"/>
    <w:rsid w:val="4FB7CA1C"/>
    <w:rsid w:val="4FB82499"/>
    <w:rsid w:val="4FB8D0E3"/>
    <w:rsid w:val="4FBD4A91"/>
    <w:rsid w:val="4FBD79B8"/>
    <w:rsid w:val="4FBDB007"/>
    <w:rsid w:val="4FC29A8C"/>
    <w:rsid w:val="4FC4DDAD"/>
    <w:rsid w:val="4FC5B2AC"/>
    <w:rsid w:val="4FC5DE77"/>
    <w:rsid w:val="4FC6316E"/>
    <w:rsid w:val="4FC64A25"/>
    <w:rsid w:val="4FC6D08D"/>
    <w:rsid w:val="4FC79ED0"/>
    <w:rsid w:val="4FC7D023"/>
    <w:rsid w:val="4FC91026"/>
    <w:rsid w:val="4FC98C33"/>
    <w:rsid w:val="4FCAA63D"/>
    <w:rsid w:val="4FCB3668"/>
    <w:rsid w:val="4FCCDF6B"/>
    <w:rsid w:val="4FCE9D60"/>
    <w:rsid w:val="4FD18B76"/>
    <w:rsid w:val="4FD1B12B"/>
    <w:rsid w:val="4FD72E2A"/>
    <w:rsid w:val="4FD99D73"/>
    <w:rsid w:val="4FDD6569"/>
    <w:rsid w:val="4FDE58EA"/>
    <w:rsid w:val="4FDFE304"/>
    <w:rsid w:val="4FDFEA53"/>
    <w:rsid w:val="4FE22554"/>
    <w:rsid w:val="4FE3CC73"/>
    <w:rsid w:val="4FE895BB"/>
    <w:rsid w:val="4FE967AA"/>
    <w:rsid w:val="4FEBAA47"/>
    <w:rsid w:val="4FED7B57"/>
    <w:rsid w:val="4FED97C3"/>
    <w:rsid w:val="4FEE625F"/>
    <w:rsid w:val="4FF1E91F"/>
    <w:rsid w:val="4FF2A1D8"/>
    <w:rsid w:val="4FF2EF38"/>
    <w:rsid w:val="4FF50B51"/>
    <w:rsid w:val="4FF54877"/>
    <w:rsid w:val="4FF64889"/>
    <w:rsid w:val="4FF9750D"/>
    <w:rsid w:val="4FF9E08B"/>
    <w:rsid w:val="4FFB0BEB"/>
    <w:rsid w:val="4FFB53A2"/>
    <w:rsid w:val="4FFCD623"/>
    <w:rsid w:val="4FFD154E"/>
    <w:rsid w:val="4FFF7C04"/>
    <w:rsid w:val="50002571"/>
    <w:rsid w:val="5003043B"/>
    <w:rsid w:val="500316ED"/>
    <w:rsid w:val="500631E0"/>
    <w:rsid w:val="50073CC6"/>
    <w:rsid w:val="500A06CD"/>
    <w:rsid w:val="500BAC16"/>
    <w:rsid w:val="500D49F4"/>
    <w:rsid w:val="500E234E"/>
    <w:rsid w:val="500E5088"/>
    <w:rsid w:val="50106479"/>
    <w:rsid w:val="50130CE1"/>
    <w:rsid w:val="50148A54"/>
    <w:rsid w:val="50151BF8"/>
    <w:rsid w:val="50154091"/>
    <w:rsid w:val="501645B3"/>
    <w:rsid w:val="501663DC"/>
    <w:rsid w:val="50179FA7"/>
    <w:rsid w:val="5018952A"/>
    <w:rsid w:val="501A3733"/>
    <w:rsid w:val="501BE0BD"/>
    <w:rsid w:val="501F3A91"/>
    <w:rsid w:val="50215621"/>
    <w:rsid w:val="5021AAD1"/>
    <w:rsid w:val="5023C946"/>
    <w:rsid w:val="502509D2"/>
    <w:rsid w:val="50251224"/>
    <w:rsid w:val="50253E0F"/>
    <w:rsid w:val="50266A89"/>
    <w:rsid w:val="5027670C"/>
    <w:rsid w:val="5027BCED"/>
    <w:rsid w:val="50281AF6"/>
    <w:rsid w:val="502CC7C2"/>
    <w:rsid w:val="502F1127"/>
    <w:rsid w:val="502F1A64"/>
    <w:rsid w:val="503271D6"/>
    <w:rsid w:val="5032BE69"/>
    <w:rsid w:val="50361190"/>
    <w:rsid w:val="50371177"/>
    <w:rsid w:val="50384798"/>
    <w:rsid w:val="5038BFF2"/>
    <w:rsid w:val="5039F75A"/>
    <w:rsid w:val="503B4525"/>
    <w:rsid w:val="503BAF3F"/>
    <w:rsid w:val="503C86D3"/>
    <w:rsid w:val="503EBE78"/>
    <w:rsid w:val="503F96E2"/>
    <w:rsid w:val="5041EA42"/>
    <w:rsid w:val="50430423"/>
    <w:rsid w:val="504A3055"/>
    <w:rsid w:val="504A8995"/>
    <w:rsid w:val="504AB429"/>
    <w:rsid w:val="504AEDB6"/>
    <w:rsid w:val="504D98FD"/>
    <w:rsid w:val="504DCE82"/>
    <w:rsid w:val="504FBE5C"/>
    <w:rsid w:val="505010BC"/>
    <w:rsid w:val="50504363"/>
    <w:rsid w:val="5051FA1B"/>
    <w:rsid w:val="5052A86B"/>
    <w:rsid w:val="5053C686"/>
    <w:rsid w:val="5056C8D4"/>
    <w:rsid w:val="5056CF10"/>
    <w:rsid w:val="5056CF52"/>
    <w:rsid w:val="50590A9B"/>
    <w:rsid w:val="505960C9"/>
    <w:rsid w:val="505A5AC7"/>
    <w:rsid w:val="505ABC50"/>
    <w:rsid w:val="505C71E3"/>
    <w:rsid w:val="505C9696"/>
    <w:rsid w:val="505CBE73"/>
    <w:rsid w:val="505E111A"/>
    <w:rsid w:val="505E2C05"/>
    <w:rsid w:val="505EE319"/>
    <w:rsid w:val="5064D184"/>
    <w:rsid w:val="5065AB84"/>
    <w:rsid w:val="50667DC7"/>
    <w:rsid w:val="5066CE16"/>
    <w:rsid w:val="50695F4A"/>
    <w:rsid w:val="506A8EB0"/>
    <w:rsid w:val="506B2445"/>
    <w:rsid w:val="506BF2C4"/>
    <w:rsid w:val="506CA997"/>
    <w:rsid w:val="506CC645"/>
    <w:rsid w:val="506D9071"/>
    <w:rsid w:val="506E3798"/>
    <w:rsid w:val="506F44B7"/>
    <w:rsid w:val="506F570B"/>
    <w:rsid w:val="50706B12"/>
    <w:rsid w:val="50728FA5"/>
    <w:rsid w:val="5077EB4F"/>
    <w:rsid w:val="5078434C"/>
    <w:rsid w:val="50787BB2"/>
    <w:rsid w:val="507C13F4"/>
    <w:rsid w:val="507C210A"/>
    <w:rsid w:val="507C6F6E"/>
    <w:rsid w:val="507D297C"/>
    <w:rsid w:val="507E043F"/>
    <w:rsid w:val="507ED88A"/>
    <w:rsid w:val="507F4787"/>
    <w:rsid w:val="50800C7D"/>
    <w:rsid w:val="5083B989"/>
    <w:rsid w:val="5085A157"/>
    <w:rsid w:val="5087FF14"/>
    <w:rsid w:val="508A3E00"/>
    <w:rsid w:val="508B8300"/>
    <w:rsid w:val="508D2FC8"/>
    <w:rsid w:val="508E542D"/>
    <w:rsid w:val="508ECEC4"/>
    <w:rsid w:val="508F0350"/>
    <w:rsid w:val="50925D41"/>
    <w:rsid w:val="509292C0"/>
    <w:rsid w:val="5096A894"/>
    <w:rsid w:val="5099A8B6"/>
    <w:rsid w:val="5099B46E"/>
    <w:rsid w:val="509BFB9A"/>
    <w:rsid w:val="509D4DFF"/>
    <w:rsid w:val="509F0DBF"/>
    <w:rsid w:val="50A08ABE"/>
    <w:rsid w:val="50A26E4D"/>
    <w:rsid w:val="50A4788B"/>
    <w:rsid w:val="50A6479A"/>
    <w:rsid w:val="50A92C78"/>
    <w:rsid w:val="50A9C588"/>
    <w:rsid w:val="50AA069B"/>
    <w:rsid w:val="50AAA2D9"/>
    <w:rsid w:val="50AAF285"/>
    <w:rsid w:val="50AC4AB5"/>
    <w:rsid w:val="50AC9BE3"/>
    <w:rsid w:val="50AD253C"/>
    <w:rsid w:val="50ADCD04"/>
    <w:rsid w:val="50ADF381"/>
    <w:rsid w:val="50AEFCD9"/>
    <w:rsid w:val="50B07989"/>
    <w:rsid w:val="50B1DC7B"/>
    <w:rsid w:val="50B2718D"/>
    <w:rsid w:val="50B4396E"/>
    <w:rsid w:val="50B4734F"/>
    <w:rsid w:val="50B52491"/>
    <w:rsid w:val="50B54F0E"/>
    <w:rsid w:val="50B7B4BC"/>
    <w:rsid w:val="50B89A4C"/>
    <w:rsid w:val="50B9AECF"/>
    <w:rsid w:val="50BA83F3"/>
    <w:rsid w:val="50BACE7F"/>
    <w:rsid w:val="50BB5BCF"/>
    <w:rsid w:val="50BC02A5"/>
    <w:rsid w:val="50BC5829"/>
    <w:rsid w:val="50BCDD36"/>
    <w:rsid w:val="50BEC1BD"/>
    <w:rsid w:val="50BFEBF5"/>
    <w:rsid w:val="50C39283"/>
    <w:rsid w:val="50C5ECEE"/>
    <w:rsid w:val="50C65609"/>
    <w:rsid w:val="50C76961"/>
    <w:rsid w:val="50C9502E"/>
    <w:rsid w:val="50C9BFB8"/>
    <w:rsid w:val="50CB8AF4"/>
    <w:rsid w:val="50CBF97C"/>
    <w:rsid w:val="50CC681F"/>
    <w:rsid w:val="50CCB7C2"/>
    <w:rsid w:val="50CE617B"/>
    <w:rsid w:val="50CFA053"/>
    <w:rsid w:val="50D0A695"/>
    <w:rsid w:val="50D1396B"/>
    <w:rsid w:val="50D2BDA0"/>
    <w:rsid w:val="50D4D156"/>
    <w:rsid w:val="50D52BF3"/>
    <w:rsid w:val="50D68BF9"/>
    <w:rsid w:val="50D6D445"/>
    <w:rsid w:val="50D6F4B1"/>
    <w:rsid w:val="50D7675A"/>
    <w:rsid w:val="50D7AD56"/>
    <w:rsid w:val="50D83896"/>
    <w:rsid w:val="50D99BDD"/>
    <w:rsid w:val="50D9D8AB"/>
    <w:rsid w:val="50D9E42D"/>
    <w:rsid w:val="50DCF968"/>
    <w:rsid w:val="50DD146C"/>
    <w:rsid w:val="50E243E5"/>
    <w:rsid w:val="50E4027E"/>
    <w:rsid w:val="50E4174F"/>
    <w:rsid w:val="50E69AE1"/>
    <w:rsid w:val="50E909CC"/>
    <w:rsid w:val="50ED6E22"/>
    <w:rsid w:val="50F140C2"/>
    <w:rsid w:val="50F1ABD3"/>
    <w:rsid w:val="50F64AE3"/>
    <w:rsid w:val="50F86981"/>
    <w:rsid w:val="50F8B872"/>
    <w:rsid w:val="50FAFF2F"/>
    <w:rsid w:val="50FD80FB"/>
    <w:rsid w:val="50FE2144"/>
    <w:rsid w:val="50FEAA04"/>
    <w:rsid w:val="51005912"/>
    <w:rsid w:val="51027724"/>
    <w:rsid w:val="51035A76"/>
    <w:rsid w:val="5103673D"/>
    <w:rsid w:val="5105547C"/>
    <w:rsid w:val="5105DB76"/>
    <w:rsid w:val="51063A63"/>
    <w:rsid w:val="5106B4FD"/>
    <w:rsid w:val="5106FE50"/>
    <w:rsid w:val="510916AC"/>
    <w:rsid w:val="51092E29"/>
    <w:rsid w:val="510A7B38"/>
    <w:rsid w:val="510AD8FA"/>
    <w:rsid w:val="510D2F88"/>
    <w:rsid w:val="510E62FA"/>
    <w:rsid w:val="51126F69"/>
    <w:rsid w:val="511326E3"/>
    <w:rsid w:val="5113C278"/>
    <w:rsid w:val="51146185"/>
    <w:rsid w:val="511463FF"/>
    <w:rsid w:val="5114F5D9"/>
    <w:rsid w:val="511618A1"/>
    <w:rsid w:val="51175E90"/>
    <w:rsid w:val="51186D99"/>
    <w:rsid w:val="51195190"/>
    <w:rsid w:val="5119865F"/>
    <w:rsid w:val="5120BE79"/>
    <w:rsid w:val="512122A9"/>
    <w:rsid w:val="512301E5"/>
    <w:rsid w:val="512387EB"/>
    <w:rsid w:val="512873E7"/>
    <w:rsid w:val="512A855D"/>
    <w:rsid w:val="512D0DDD"/>
    <w:rsid w:val="512D85F5"/>
    <w:rsid w:val="512DA695"/>
    <w:rsid w:val="512E0220"/>
    <w:rsid w:val="513299EF"/>
    <w:rsid w:val="5134E1A3"/>
    <w:rsid w:val="51356310"/>
    <w:rsid w:val="513A4246"/>
    <w:rsid w:val="513A9B1B"/>
    <w:rsid w:val="513B7F56"/>
    <w:rsid w:val="513C2D8F"/>
    <w:rsid w:val="513CF8BB"/>
    <w:rsid w:val="513E2E27"/>
    <w:rsid w:val="513E6C69"/>
    <w:rsid w:val="51400CF9"/>
    <w:rsid w:val="5142FA57"/>
    <w:rsid w:val="51465A55"/>
    <w:rsid w:val="51471152"/>
    <w:rsid w:val="5147E434"/>
    <w:rsid w:val="51481A10"/>
    <w:rsid w:val="5148353D"/>
    <w:rsid w:val="5148A792"/>
    <w:rsid w:val="514A38FC"/>
    <w:rsid w:val="514B8346"/>
    <w:rsid w:val="514C0C4F"/>
    <w:rsid w:val="514E0556"/>
    <w:rsid w:val="514FA0B7"/>
    <w:rsid w:val="515312A4"/>
    <w:rsid w:val="5154D9CC"/>
    <w:rsid w:val="5157091B"/>
    <w:rsid w:val="5158E1E3"/>
    <w:rsid w:val="5159DA47"/>
    <w:rsid w:val="515B5BBB"/>
    <w:rsid w:val="515BAE31"/>
    <w:rsid w:val="515D32FA"/>
    <w:rsid w:val="515E5C0D"/>
    <w:rsid w:val="515EDD69"/>
    <w:rsid w:val="515F0DD4"/>
    <w:rsid w:val="5160C4C3"/>
    <w:rsid w:val="5160F19D"/>
    <w:rsid w:val="5162DA89"/>
    <w:rsid w:val="51692A1C"/>
    <w:rsid w:val="5169546D"/>
    <w:rsid w:val="516A333E"/>
    <w:rsid w:val="516A798B"/>
    <w:rsid w:val="516BEE81"/>
    <w:rsid w:val="516D5B7D"/>
    <w:rsid w:val="516D6962"/>
    <w:rsid w:val="5171D158"/>
    <w:rsid w:val="5171D9C2"/>
    <w:rsid w:val="5172F7C7"/>
    <w:rsid w:val="517326E5"/>
    <w:rsid w:val="51740F50"/>
    <w:rsid w:val="51759B20"/>
    <w:rsid w:val="51763295"/>
    <w:rsid w:val="5176BF6F"/>
    <w:rsid w:val="5178864E"/>
    <w:rsid w:val="51795D7F"/>
    <w:rsid w:val="517A05D9"/>
    <w:rsid w:val="517BA100"/>
    <w:rsid w:val="517D1D02"/>
    <w:rsid w:val="517ED08C"/>
    <w:rsid w:val="5183CD45"/>
    <w:rsid w:val="5183F44A"/>
    <w:rsid w:val="5184B686"/>
    <w:rsid w:val="51857DA9"/>
    <w:rsid w:val="5187B904"/>
    <w:rsid w:val="518AF134"/>
    <w:rsid w:val="518B12B8"/>
    <w:rsid w:val="518B29B7"/>
    <w:rsid w:val="518CBBD0"/>
    <w:rsid w:val="518E3BCC"/>
    <w:rsid w:val="518E93BA"/>
    <w:rsid w:val="518EBEEB"/>
    <w:rsid w:val="518FB062"/>
    <w:rsid w:val="519278BC"/>
    <w:rsid w:val="51927FD5"/>
    <w:rsid w:val="51938290"/>
    <w:rsid w:val="51946F88"/>
    <w:rsid w:val="51949B1E"/>
    <w:rsid w:val="5195159A"/>
    <w:rsid w:val="5195CBD3"/>
    <w:rsid w:val="51990D73"/>
    <w:rsid w:val="519B85A5"/>
    <w:rsid w:val="519BD36E"/>
    <w:rsid w:val="519D0440"/>
    <w:rsid w:val="519D326A"/>
    <w:rsid w:val="519D7EAC"/>
    <w:rsid w:val="519DDCCE"/>
    <w:rsid w:val="519F4732"/>
    <w:rsid w:val="51A0A9E3"/>
    <w:rsid w:val="51A3FEC9"/>
    <w:rsid w:val="51A52C61"/>
    <w:rsid w:val="51A5F76F"/>
    <w:rsid w:val="51A6FE81"/>
    <w:rsid w:val="51A70A3B"/>
    <w:rsid w:val="51A783AE"/>
    <w:rsid w:val="51A7DD29"/>
    <w:rsid w:val="51A8B26B"/>
    <w:rsid w:val="51A98D17"/>
    <w:rsid w:val="51AA0198"/>
    <w:rsid w:val="51AA667B"/>
    <w:rsid w:val="51AB6341"/>
    <w:rsid w:val="51ABECF9"/>
    <w:rsid w:val="51AC8E5A"/>
    <w:rsid w:val="51AE47DC"/>
    <w:rsid w:val="51AF2606"/>
    <w:rsid w:val="51B06B4B"/>
    <w:rsid w:val="51B23D1F"/>
    <w:rsid w:val="51B37457"/>
    <w:rsid w:val="51B3AAEF"/>
    <w:rsid w:val="51B442DB"/>
    <w:rsid w:val="51B62962"/>
    <w:rsid w:val="51BA1968"/>
    <w:rsid w:val="51BD1885"/>
    <w:rsid w:val="51BE36BC"/>
    <w:rsid w:val="51BE8207"/>
    <w:rsid w:val="51BEC45E"/>
    <w:rsid w:val="51BFC624"/>
    <w:rsid w:val="51C2689F"/>
    <w:rsid w:val="51C4B781"/>
    <w:rsid w:val="51C5581E"/>
    <w:rsid w:val="51C69A41"/>
    <w:rsid w:val="51C6E45E"/>
    <w:rsid w:val="51C76BDE"/>
    <w:rsid w:val="51C77279"/>
    <w:rsid w:val="51C8C191"/>
    <w:rsid w:val="51CBB068"/>
    <w:rsid w:val="51CD373C"/>
    <w:rsid w:val="51CE927B"/>
    <w:rsid w:val="51D0E2AD"/>
    <w:rsid w:val="51D3AD13"/>
    <w:rsid w:val="51D3CF37"/>
    <w:rsid w:val="51D3EAF5"/>
    <w:rsid w:val="51D47A15"/>
    <w:rsid w:val="51D864D2"/>
    <w:rsid w:val="51DADABD"/>
    <w:rsid w:val="51DB1E32"/>
    <w:rsid w:val="51DB50CB"/>
    <w:rsid w:val="51DB8354"/>
    <w:rsid w:val="51DC2AD9"/>
    <w:rsid w:val="51DC3FEB"/>
    <w:rsid w:val="51E20A6F"/>
    <w:rsid w:val="51E32C03"/>
    <w:rsid w:val="51E39C5B"/>
    <w:rsid w:val="51E43397"/>
    <w:rsid w:val="51E4651F"/>
    <w:rsid w:val="51E5374B"/>
    <w:rsid w:val="51E6C726"/>
    <w:rsid w:val="51E6D655"/>
    <w:rsid w:val="51E81268"/>
    <w:rsid w:val="51E86A8A"/>
    <w:rsid w:val="51E86DB6"/>
    <w:rsid w:val="51E8B660"/>
    <w:rsid w:val="51EB2ABA"/>
    <w:rsid w:val="51EE65C5"/>
    <w:rsid w:val="51F17099"/>
    <w:rsid w:val="51F6460A"/>
    <w:rsid w:val="51F71518"/>
    <w:rsid w:val="51F7D327"/>
    <w:rsid w:val="51F9C438"/>
    <w:rsid w:val="51FC5680"/>
    <w:rsid w:val="51FC5F51"/>
    <w:rsid w:val="51FD8CB5"/>
    <w:rsid w:val="51FDD339"/>
    <w:rsid w:val="51FF5418"/>
    <w:rsid w:val="51FF637F"/>
    <w:rsid w:val="51FF9869"/>
    <w:rsid w:val="520013F1"/>
    <w:rsid w:val="52001E18"/>
    <w:rsid w:val="5200E440"/>
    <w:rsid w:val="52010E89"/>
    <w:rsid w:val="5201F1DD"/>
    <w:rsid w:val="52026315"/>
    <w:rsid w:val="520329EF"/>
    <w:rsid w:val="5204638A"/>
    <w:rsid w:val="5204B7D7"/>
    <w:rsid w:val="5206E3D9"/>
    <w:rsid w:val="52083EA7"/>
    <w:rsid w:val="5208E4AA"/>
    <w:rsid w:val="520938C7"/>
    <w:rsid w:val="52097B5C"/>
    <w:rsid w:val="520A781A"/>
    <w:rsid w:val="520C9DAD"/>
    <w:rsid w:val="520D175B"/>
    <w:rsid w:val="520DED39"/>
    <w:rsid w:val="5210F214"/>
    <w:rsid w:val="52114588"/>
    <w:rsid w:val="521295F9"/>
    <w:rsid w:val="52138136"/>
    <w:rsid w:val="52150D78"/>
    <w:rsid w:val="5215E385"/>
    <w:rsid w:val="52172AB9"/>
    <w:rsid w:val="52184D8B"/>
    <w:rsid w:val="5218BA4D"/>
    <w:rsid w:val="52194954"/>
    <w:rsid w:val="5219ECBB"/>
    <w:rsid w:val="521A6D0D"/>
    <w:rsid w:val="521B408A"/>
    <w:rsid w:val="521BCD99"/>
    <w:rsid w:val="521C1F7B"/>
    <w:rsid w:val="521F0E27"/>
    <w:rsid w:val="522491C9"/>
    <w:rsid w:val="52279D60"/>
    <w:rsid w:val="522B057F"/>
    <w:rsid w:val="522C48DD"/>
    <w:rsid w:val="522D80B3"/>
    <w:rsid w:val="5232881F"/>
    <w:rsid w:val="5232AFA7"/>
    <w:rsid w:val="5233FCAF"/>
    <w:rsid w:val="52343625"/>
    <w:rsid w:val="52343FC8"/>
    <w:rsid w:val="52355FF4"/>
    <w:rsid w:val="5235B675"/>
    <w:rsid w:val="523717E2"/>
    <w:rsid w:val="523760AC"/>
    <w:rsid w:val="52395D0A"/>
    <w:rsid w:val="523A3D49"/>
    <w:rsid w:val="523ACCFA"/>
    <w:rsid w:val="523BFFB7"/>
    <w:rsid w:val="523C53CD"/>
    <w:rsid w:val="523D4622"/>
    <w:rsid w:val="523DD7E9"/>
    <w:rsid w:val="523EA6F3"/>
    <w:rsid w:val="523EC138"/>
    <w:rsid w:val="523F39D5"/>
    <w:rsid w:val="523FE5C6"/>
    <w:rsid w:val="524195A7"/>
    <w:rsid w:val="52442469"/>
    <w:rsid w:val="5245256B"/>
    <w:rsid w:val="5245AE6D"/>
    <w:rsid w:val="52460A1D"/>
    <w:rsid w:val="52486C11"/>
    <w:rsid w:val="524972B8"/>
    <w:rsid w:val="524E8231"/>
    <w:rsid w:val="524F161F"/>
    <w:rsid w:val="524FD24B"/>
    <w:rsid w:val="52504833"/>
    <w:rsid w:val="5253C577"/>
    <w:rsid w:val="52540430"/>
    <w:rsid w:val="525535DB"/>
    <w:rsid w:val="52555698"/>
    <w:rsid w:val="52560929"/>
    <w:rsid w:val="52593E48"/>
    <w:rsid w:val="525CA692"/>
    <w:rsid w:val="525ECC0D"/>
    <w:rsid w:val="5261AC26"/>
    <w:rsid w:val="526246B4"/>
    <w:rsid w:val="526263B8"/>
    <w:rsid w:val="5264BA07"/>
    <w:rsid w:val="52650A74"/>
    <w:rsid w:val="5266E7D0"/>
    <w:rsid w:val="5266FE58"/>
    <w:rsid w:val="526726CF"/>
    <w:rsid w:val="526ACFBA"/>
    <w:rsid w:val="526D2184"/>
    <w:rsid w:val="526D30DA"/>
    <w:rsid w:val="526D5CA3"/>
    <w:rsid w:val="5271CC8A"/>
    <w:rsid w:val="52720422"/>
    <w:rsid w:val="527404B4"/>
    <w:rsid w:val="5274A1A0"/>
    <w:rsid w:val="5275753D"/>
    <w:rsid w:val="52771BE5"/>
    <w:rsid w:val="527895C0"/>
    <w:rsid w:val="527DB2CD"/>
    <w:rsid w:val="527DD802"/>
    <w:rsid w:val="527E84E2"/>
    <w:rsid w:val="527F1F1C"/>
    <w:rsid w:val="528075AD"/>
    <w:rsid w:val="52817886"/>
    <w:rsid w:val="52817E35"/>
    <w:rsid w:val="5283E27A"/>
    <w:rsid w:val="5285F180"/>
    <w:rsid w:val="52898038"/>
    <w:rsid w:val="528B3DC5"/>
    <w:rsid w:val="528B7050"/>
    <w:rsid w:val="528D05BF"/>
    <w:rsid w:val="5292F57A"/>
    <w:rsid w:val="529358FF"/>
    <w:rsid w:val="52964DB7"/>
    <w:rsid w:val="52994D99"/>
    <w:rsid w:val="529A4919"/>
    <w:rsid w:val="529DA501"/>
    <w:rsid w:val="529EC3F9"/>
    <w:rsid w:val="529F2DEA"/>
    <w:rsid w:val="52A0D191"/>
    <w:rsid w:val="52A0F55F"/>
    <w:rsid w:val="52A3A102"/>
    <w:rsid w:val="52A46CF6"/>
    <w:rsid w:val="52A4F3F4"/>
    <w:rsid w:val="52A79BD8"/>
    <w:rsid w:val="52A97415"/>
    <w:rsid w:val="52AB66C0"/>
    <w:rsid w:val="52ABBF9B"/>
    <w:rsid w:val="52ADCCDB"/>
    <w:rsid w:val="52AFF670"/>
    <w:rsid w:val="52AFF93C"/>
    <w:rsid w:val="52B0E05F"/>
    <w:rsid w:val="52B125CE"/>
    <w:rsid w:val="52B166BA"/>
    <w:rsid w:val="52B1F31F"/>
    <w:rsid w:val="52B482D2"/>
    <w:rsid w:val="52B4C01A"/>
    <w:rsid w:val="52B6A2B3"/>
    <w:rsid w:val="52B76857"/>
    <w:rsid w:val="52B78919"/>
    <w:rsid w:val="52BE4E41"/>
    <w:rsid w:val="52C1094A"/>
    <w:rsid w:val="52C14CE8"/>
    <w:rsid w:val="52C19D33"/>
    <w:rsid w:val="52C1A48D"/>
    <w:rsid w:val="52C1ED44"/>
    <w:rsid w:val="52C4A8BE"/>
    <w:rsid w:val="52C59194"/>
    <w:rsid w:val="52C71ADB"/>
    <w:rsid w:val="52C82996"/>
    <w:rsid w:val="52C8EB5E"/>
    <w:rsid w:val="52C8FD96"/>
    <w:rsid w:val="52C9F9BB"/>
    <w:rsid w:val="52CA1C9F"/>
    <w:rsid w:val="52CB4460"/>
    <w:rsid w:val="52CB794B"/>
    <w:rsid w:val="52CD44A9"/>
    <w:rsid w:val="52CF4035"/>
    <w:rsid w:val="52CF6558"/>
    <w:rsid w:val="52D4F0B2"/>
    <w:rsid w:val="52D553FB"/>
    <w:rsid w:val="52D57D29"/>
    <w:rsid w:val="52D62879"/>
    <w:rsid w:val="52D7E12F"/>
    <w:rsid w:val="52D82F17"/>
    <w:rsid w:val="52DCA1A6"/>
    <w:rsid w:val="52DF129E"/>
    <w:rsid w:val="52E249BA"/>
    <w:rsid w:val="52E4D55D"/>
    <w:rsid w:val="52E5C372"/>
    <w:rsid w:val="52E7A481"/>
    <w:rsid w:val="52EAA347"/>
    <w:rsid w:val="52EBA1CE"/>
    <w:rsid w:val="52EC0709"/>
    <w:rsid w:val="52EC0E4E"/>
    <w:rsid w:val="52ED4A0A"/>
    <w:rsid w:val="52EEC712"/>
    <w:rsid w:val="52EF38C0"/>
    <w:rsid w:val="52EFAE5C"/>
    <w:rsid w:val="52EFAF23"/>
    <w:rsid w:val="52F0F5D8"/>
    <w:rsid w:val="52F118DC"/>
    <w:rsid w:val="52F171D5"/>
    <w:rsid w:val="52F281A8"/>
    <w:rsid w:val="52F3EFC0"/>
    <w:rsid w:val="52F52F3A"/>
    <w:rsid w:val="52F8FCA8"/>
    <w:rsid w:val="52F9A3D6"/>
    <w:rsid w:val="52FA6D6D"/>
    <w:rsid w:val="52FB129C"/>
    <w:rsid w:val="52FE40A8"/>
    <w:rsid w:val="52FE800F"/>
    <w:rsid w:val="52FE9F80"/>
    <w:rsid w:val="53022FD1"/>
    <w:rsid w:val="5302D913"/>
    <w:rsid w:val="53058704"/>
    <w:rsid w:val="5305A36C"/>
    <w:rsid w:val="5306080B"/>
    <w:rsid w:val="53069664"/>
    <w:rsid w:val="5307EE58"/>
    <w:rsid w:val="530AD204"/>
    <w:rsid w:val="530AFDBB"/>
    <w:rsid w:val="530B9635"/>
    <w:rsid w:val="530D6CB9"/>
    <w:rsid w:val="530DEFB0"/>
    <w:rsid w:val="530FED4B"/>
    <w:rsid w:val="5310C7CF"/>
    <w:rsid w:val="5311F263"/>
    <w:rsid w:val="531489D9"/>
    <w:rsid w:val="5314C000"/>
    <w:rsid w:val="5316A48B"/>
    <w:rsid w:val="5317A086"/>
    <w:rsid w:val="5317A3C5"/>
    <w:rsid w:val="5318423F"/>
    <w:rsid w:val="5319E995"/>
    <w:rsid w:val="531A2FA7"/>
    <w:rsid w:val="531B88A3"/>
    <w:rsid w:val="531E2A3A"/>
    <w:rsid w:val="531E5CB5"/>
    <w:rsid w:val="531F2F5C"/>
    <w:rsid w:val="531F43A9"/>
    <w:rsid w:val="531FB15A"/>
    <w:rsid w:val="5320811E"/>
    <w:rsid w:val="532203F6"/>
    <w:rsid w:val="53224ABA"/>
    <w:rsid w:val="5322AC6D"/>
    <w:rsid w:val="53253A80"/>
    <w:rsid w:val="5325DE42"/>
    <w:rsid w:val="5327A5D2"/>
    <w:rsid w:val="53290868"/>
    <w:rsid w:val="53297094"/>
    <w:rsid w:val="532A149A"/>
    <w:rsid w:val="532B6C79"/>
    <w:rsid w:val="532B7E48"/>
    <w:rsid w:val="532BF368"/>
    <w:rsid w:val="532C16CF"/>
    <w:rsid w:val="53305728"/>
    <w:rsid w:val="5330FF26"/>
    <w:rsid w:val="53310DE1"/>
    <w:rsid w:val="5331BE18"/>
    <w:rsid w:val="5338DDAD"/>
    <w:rsid w:val="53391EDE"/>
    <w:rsid w:val="533EE105"/>
    <w:rsid w:val="53409607"/>
    <w:rsid w:val="5341EAC3"/>
    <w:rsid w:val="53443BE3"/>
    <w:rsid w:val="5346046E"/>
    <w:rsid w:val="5346A405"/>
    <w:rsid w:val="5348BC8A"/>
    <w:rsid w:val="53492FDF"/>
    <w:rsid w:val="534B8D53"/>
    <w:rsid w:val="534D4D59"/>
    <w:rsid w:val="534FA837"/>
    <w:rsid w:val="53513B4D"/>
    <w:rsid w:val="5355CA7F"/>
    <w:rsid w:val="535686A4"/>
    <w:rsid w:val="53573642"/>
    <w:rsid w:val="5357C873"/>
    <w:rsid w:val="5358E071"/>
    <w:rsid w:val="5359471E"/>
    <w:rsid w:val="5359C103"/>
    <w:rsid w:val="5359D830"/>
    <w:rsid w:val="535A8E53"/>
    <w:rsid w:val="535BDC44"/>
    <w:rsid w:val="535F9A2E"/>
    <w:rsid w:val="53604D97"/>
    <w:rsid w:val="53617841"/>
    <w:rsid w:val="53641063"/>
    <w:rsid w:val="53659E46"/>
    <w:rsid w:val="53662AB6"/>
    <w:rsid w:val="5366331F"/>
    <w:rsid w:val="536837CD"/>
    <w:rsid w:val="53690084"/>
    <w:rsid w:val="536B4E35"/>
    <w:rsid w:val="536D1B7E"/>
    <w:rsid w:val="536E18E7"/>
    <w:rsid w:val="536EC502"/>
    <w:rsid w:val="536EC7EB"/>
    <w:rsid w:val="536EEE99"/>
    <w:rsid w:val="5370A267"/>
    <w:rsid w:val="5371E8D0"/>
    <w:rsid w:val="537322E2"/>
    <w:rsid w:val="537403F0"/>
    <w:rsid w:val="5377E2DC"/>
    <w:rsid w:val="53797E05"/>
    <w:rsid w:val="5379C227"/>
    <w:rsid w:val="537B2B9B"/>
    <w:rsid w:val="537F7F50"/>
    <w:rsid w:val="537FAB54"/>
    <w:rsid w:val="537FAF64"/>
    <w:rsid w:val="53802599"/>
    <w:rsid w:val="5380BC66"/>
    <w:rsid w:val="53814434"/>
    <w:rsid w:val="5383A0C8"/>
    <w:rsid w:val="5384A61D"/>
    <w:rsid w:val="5386EC5B"/>
    <w:rsid w:val="53877137"/>
    <w:rsid w:val="53889280"/>
    <w:rsid w:val="538A422F"/>
    <w:rsid w:val="538C19D4"/>
    <w:rsid w:val="538D64D3"/>
    <w:rsid w:val="538E3329"/>
    <w:rsid w:val="538EA7F8"/>
    <w:rsid w:val="538F0EFB"/>
    <w:rsid w:val="539138FF"/>
    <w:rsid w:val="5391D1E2"/>
    <w:rsid w:val="53926799"/>
    <w:rsid w:val="5392DA29"/>
    <w:rsid w:val="539568A2"/>
    <w:rsid w:val="5395DFB3"/>
    <w:rsid w:val="539CA3CA"/>
    <w:rsid w:val="539D05A5"/>
    <w:rsid w:val="539E233D"/>
    <w:rsid w:val="539E88A0"/>
    <w:rsid w:val="539ECBC8"/>
    <w:rsid w:val="539FA82D"/>
    <w:rsid w:val="53A4AF91"/>
    <w:rsid w:val="53A64309"/>
    <w:rsid w:val="53A73B3B"/>
    <w:rsid w:val="53A78CBA"/>
    <w:rsid w:val="53A85972"/>
    <w:rsid w:val="53AA2A39"/>
    <w:rsid w:val="53AC6BE9"/>
    <w:rsid w:val="53AC8EAE"/>
    <w:rsid w:val="53AE4527"/>
    <w:rsid w:val="53B158EA"/>
    <w:rsid w:val="53B1CAC0"/>
    <w:rsid w:val="53B2048C"/>
    <w:rsid w:val="53B2CDB7"/>
    <w:rsid w:val="53B3A43F"/>
    <w:rsid w:val="53B54DBD"/>
    <w:rsid w:val="53B6F892"/>
    <w:rsid w:val="53B7B42B"/>
    <w:rsid w:val="53B7F466"/>
    <w:rsid w:val="53B9CF26"/>
    <w:rsid w:val="53BA6F48"/>
    <w:rsid w:val="53BB4D0C"/>
    <w:rsid w:val="53BC5690"/>
    <w:rsid w:val="53BD1E72"/>
    <w:rsid w:val="53BFA666"/>
    <w:rsid w:val="53C5EB26"/>
    <w:rsid w:val="53C62554"/>
    <w:rsid w:val="53C93B81"/>
    <w:rsid w:val="53C9F1AA"/>
    <w:rsid w:val="53CC84C6"/>
    <w:rsid w:val="53CD78F4"/>
    <w:rsid w:val="53CE9EA6"/>
    <w:rsid w:val="53CF9862"/>
    <w:rsid w:val="53D2BEB9"/>
    <w:rsid w:val="53D2E543"/>
    <w:rsid w:val="53D6CC28"/>
    <w:rsid w:val="53D86EC3"/>
    <w:rsid w:val="53D9122A"/>
    <w:rsid w:val="53D93BA4"/>
    <w:rsid w:val="53DA2A8D"/>
    <w:rsid w:val="53DADF55"/>
    <w:rsid w:val="53DB3218"/>
    <w:rsid w:val="53DBC294"/>
    <w:rsid w:val="53DBD6B3"/>
    <w:rsid w:val="53DD556F"/>
    <w:rsid w:val="53E0A9F0"/>
    <w:rsid w:val="53E0F17F"/>
    <w:rsid w:val="53E1E6F3"/>
    <w:rsid w:val="53E2DF47"/>
    <w:rsid w:val="53E311A0"/>
    <w:rsid w:val="53E3ACB9"/>
    <w:rsid w:val="53E5843F"/>
    <w:rsid w:val="53E5B71E"/>
    <w:rsid w:val="53E661E1"/>
    <w:rsid w:val="53E71ACB"/>
    <w:rsid w:val="53E7FBBD"/>
    <w:rsid w:val="53EEA370"/>
    <w:rsid w:val="53F0388F"/>
    <w:rsid w:val="53F2A2CF"/>
    <w:rsid w:val="53F5D4DF"/>
    <w:rsid w:val="53F60342"/>
    <w:rsid w:val="53F65406"/>
    <w:rsid w:val="53F6A846"/>
    <w:rsid w:val="53F85698"/>
    <w:rsid w:val="53FCB8E8"/>
    <w:rsid w:val="53FD6776"/>
    <w:rsid w:val="53FD910A"/>
    <w:rsid w:val="53FF37F0"/>
    <w:rsid w:val="540157B2"/>
    <w:rsid w:val="540278F0"/>
    <w:rsid w:val="540287E9"/>
    <w:rsid w:val="540324B0"/>
    <w:rsid w:val="540524B3"/>
    <w:rsid w:val="54052512"/>
    <w:rsid w:val="54062E5B"/>
    <w:rsid w:val="5406765A"/>
    <w:rsid w:val="5406868D"/>
    <w:rsid w:val="5406D26B"/>
    <w:rsid w:val="5407CC02"/>
    <w:rsid w:val="540AC7A3"/>
    <w:rsid w:val="540C5978"/>
    <w:rsid w:val="540D6852"/>
    <w:rsid w:val="540DD169"/>
    <w:rsid w:val="540E4CFD"/>
    <w:rsid w:val="540EBEFE"/>
    <w:rsid w:val="540F228A"/>
    <w:rsid w:val="540FC688"/>
    <w:rsid w:val="541122C4"/>
    <w:rsid w:val="5415E912"/>
    <w:rsid w:val="541775CA"/>
    <w:rsid w:val="54179D61"/>
    <w:rsid w:val="5418675B"/>
    <w:rsid w:val="54186EC2"/>
    <w:rsid w:val="5419129A"/>
    <w:rsid w:val="5419A60F"/>
    <w:rsid w:val="541C8872"/>
    <w:rsid w:val="541FE51B"/>
    <w:rsid w:val="54201D57"/>
    <w:rsid w:val="5420839C"/>
    <w:rsid w:val="5420EAF7"/>
    <w:rsid w:val="54239C27"/>
    <w:rsid w:val="5423DF4B"/>
    <w:rsid w:val="542653FF"/>
    <w:rsid w:val="542AB363"/>
    <w:rsid w:val="542BCE24"/>
    <w:rsid w:val="542CDCF8"/>
    <w:rsid w:val="542D91B1"/>
    <w:rsid w:val="542E01EB"/>
    <w:rsid w:val="542EDC30"/>
    <w:rsid w:val="542F9945"/>
    <w:rsid w:val="542FA62A"/>
    <w:rsid w:val="543163BC"/>
    <w:rsid w:val="54318D90"/>
    <w:rsid w:val="5432F318"/>
    <w:rsid w:val="5433DD26"/>
    <w:rsid w:val="5435F722"/>
    <w:rsid w:val="54366444"/>
    <w:rsid w:val="543790BD"/>
    <w:rsid w:val="543B953B"/>
    <w:rsid w:val="543DBE47"/>
    <w:rsid w:val="543F35DA"/>
    <w:rsid w:val="5440F100"/>
    <w:rsid w:val="5443A290"/>
    <w:rsid w:val="5443B9BF"/>
    <w:rsid w:val="54447A20"/>
    <w:rsid w:val="54453CB7"/>
    <w:rsid w:val="54460B7B"/>
    <w:rsid w:val="5446D039"/>
    <w:rsid w:val="54472715"/>
    <w:rsid w:val="54483162"/>
    <w:rsid w:val="544B98D4"/>
    <w:rsid w:val="544C6198"/>
    <w:rsid w:val="544D7B2E"/>
    <w:rsid w:val="544D7B66"/>
    <w:rsid w:val="544EA425"/>
    <w:rsid w:val="544F3EC8"/>
    <w:rsid w:val="544F6783"/>
    <w:rsid w:val="544FBDFB"/>
    <w:rsid w:val="54500F9E"/>
    <w:rsid w:val="54502901"/>
    <w:rsid w:val="545058D8"/>
    <w:rsid w:val="545139F0"/>
    <w:rsid w:val="54515511"/>
    <w:rsid w:val="54517114"/>
    <w:rsid w:val="5451B59B"/>
    <w:rsid w:val="54528F3D"/>
    <w:rsid w:val="54551AE7"/>
    <w:rsid w:val="545546F4"/>
    <w:rsid w:val="5455BB95"/>
    <w:rsid w:val="54563D97"/>
    <w:rsid w:val="54577DEA"/>
    <w:rsid w:val="5457B0E5"/>
    <w:rsid w:val="5458BCA6"/>
    <w:rsid w:val="545AA343"/>
    <w:rsid w:val="545C284C"/>
    <w:rsid w:val="545D2AA3"/>
    <w:rsid w:val="545D3888"/>
    <w:rsid w:val="545DB14A"/>
    <w:rsid w:val="54602597"/>
    <w:rsid w:val="54602DF5"/>
    <w:rsid w:val="5461AF4D"/>
    <w:rsid w:val="54637ADA"/>
    <w:rsid w:val="5464B71D"/>
    <w:rsid w:val="54650988"/>
    <w:rsid w:val="546561CD"/>
    <w:rsid w:val="54657BDC"/>
    <w:rsid w:val="546621AB"/>
    <w:rsid w:val="5466DD56"/>
    <w:rsid w:val="5466FB0E"/>
    <w:rsid w:val="5467725B"/>
    <w:rsid w:val="54678EE9"/>
    <w:rsid w:val="5469560F"/>
    <w:rsid w:val="546998D6"/>
    <w:rsid w:val="546D1E71"/>
    <w:rsid w:val="546FCD09"/>
    <w:rsid w:val="5470AE56"/>
    <w:rsid w:val="547121E5"/>
    <w:rsid w:val="54717CA1"/>
    <w:rsid w:val="54789BEE"/>
    <w:rsid w:val="547C5F3A"/>
    <w:rsid w:val="547D2C1F"/>
    <w:rsid w:val="547D6A27"/>
    <w:rsid w:val="547EBF5E"/>
    <w:rsid w:val="5480D146"/>
    <w:rsid w:val="54814CDF"/>
    <w:rsid w:val="548155EE"/>
    <w:rsid w:val="5482B74A"/>
    <w:rsid w:val="54836E24"/>
    <w:rsid w:val="5484F5DF"/>
    <w:rsid w:val="54850549"/>
    <w:rsid w:val="548962F7"/>
    <w:rsid w:val="548DC105"/>
    <w:rsid w:val="548EF42A"/>
    <w:rsid w:val="54906F87"/>
    <w:rsid w:val="5490BCBE"/>
    <w:rsid w:val="5491E478"/>
    <w:rsid w:val="54920415"/>
    <w:rsid w:val="549263F8"/>
    <w:rsid w:val="549367AF"/>
    <w:rsid w:val="549419A9"/>
    <w:rsid w:val="5494FCFC"/>
    <w:rsid w:val="54972C68"/>
    <w:rsid w:val="549744D5"/>
    <w:rsid w:val="5498600D"/>
    <w:rsid w:val="54993BB3"/>
    <w:rsid w:val="5499C8AA"/>
    <w:rsid w:val="5499F444"/>
    <w:rsid w:val="549D3D0C"/>
    <w:rsid w:val="549D53E8"/>
    <w:rsid w:val="549FC183"/>
    <w:rsid w:val="54A0123A"/>
    <w:rsid w:val="54A05A37"/>
    <w:rsid w:val="54A1B92D"/>
    <w:rsid w:val="54A338C0"/>
    <w:rsid w:val="54A3B53D"/>
    <w:rsid w:val="54A75A8C"/>
    <w:rsid w:val="54A98017"/>
    <w:rsid w:val="54AA396B"/>
    <w:rsid w:val="54AA9425"/>
    <w:rsid w:val="54AB514A"/>
    <w:rsid w:val="54ABFC22"/>
    <w:rsid w:val="54AE23C4"/>
    <w:rsid w:val="54B03FA8"/>
    <w:rsid w:val="54B0C1CC"/>
    <w:rsid w:val="54B0C9B0"/>
    <w:rsid w:val="54B2A23C"/>
    <w:rsid w:val="54B3FFBD"/>
    <w:rsid w:val="54B687F7"/>
    <w:rsid w:val="54B81DF8"/>
    <w:rsid w:val="54B86F68"/>
    <w:rsid w:val="54BA87FC"/>
    <w:rsid w:val="54BD1F4F"/>
    <w:rsid w:val="54BE8491"/>
    <w:rsid w:val="54C1817D"/>
    <w:rsid w:val="54C2C411"/>
    <w:rsid w:val="54C2D5A6"/>
    <w:rsid w:val="54C3BBDF"/>
    <w:rsid w:val="54C51D8D"/>
    <w:rsid w:val="54C68FC0"/>
    <w:rsid w:val="54C85B20"/>
    <w:rsid w:val="54C91CC9"/>
    <w:rsid w:val="54CA796C"/>
    <w:rsid w:val="54CB8D5B"/>
    <w:rsid w:val="54CBD7AD"/>
    <w:rsid w:val="54CCFE16"/>
    <w:rsid w:val="54CD0726"/>
    <w:rsid w:val="54CD9516"/>
    <w:rsid w:val="54CDE1E4"/>
    <w:rsid w:val="54CE319F"/>
    <w:rsid w:val="54CEF8A2"/>
    <w:rsid w:val="54D0DA0F"/>
    <w:rsid w:val="54D1AD35"/>
    <w:rsid w:val="54D21FD0"/>
    <w:rsid w:val="54D41ECC"/>
    <w:rsid w:val="54D854F3"/>
    <w:rsid w:val="54DA442E"/>
    <w:rsid w:val="54DA8E56"/>
    <w:rsid w:val="54DC0376"/>
    <w:rsid w:val="54DF05B3"/>
    <w:rsid w:val="54E04B8A"/>
    <w:rsid w:val="54E41851"/>
    <w:rsid w:val="54E48728"/>
    <w:rsid w:val="54E51026"/>
    <w:rsid w:val="54E558FD"/>
    <w:rsid w:val="54E6BD50"/>
    <w:rsid w:val="54E8ED77"/>
    <w:rsid w:val="54E8EF09"/>
    <w:rsid w:val="54EB6FE7"/>
    <w:rsid w:val="54EBD7DD"/>
    <w:rsid w:val="54ED2BD8"/>
    <w:rsid w:val="54EDC274"/>
    <w:rsid w:val="54EE0096"/>
    <w:rsid w:val="54EE2BE6"/>
    <w:rsid w:val="54EE63C5"/>
    <w:rsid w:val="54F0A3D9"/>
    <w:rsid w:val="54F3E63A"/>
    <w:rsid w:val="54F488F8"/>
    <w:rsid w:val="54F4DC78"/>
    <w:rsid w:val="54F53978"/>
    <w:rsid w:val="54F578DC"/>
    <w:rsid w:val="54F73A69"/>
    <w:rsid w:val="54F79376"/>
    <w:rsid w:val="54FC318B"/>
    <w:rsid w:val="54FE5E44"/>
    <w:rsid w:val="54FF4DAE"/>
    <w:rsid w:val="54FF507C"/>
    <w:rsid w:val="54FFCB4C"/>
    <w:rsid w:val="55007328"/>
    <w:rsid w:val="55018D1F"/>
    <w:rsid w:val="5502F653"/>
    <w:rsid w:val="5503DF88"/>
    <w:rsid w:val="550A5FE6"/>
    <w:rsid w:val="550ACCA8"/>
    <w:rsid w:val="550ADE81"/>
    <w:rsid w:val="550AF47D"/>
    <w:rsid w:val="550D3409"/>
    <w:rsid w:val="550F7701"/>
    <w:rsid w:val="5510741C"/>
    <w:rsid w:val="55124DB9"/>
    <w:rsid w:val="55176A51"/>
    <w:rsid w:val="551913B9"/>
    <w:rsid w:val="551AFF25"/>
    <w:rsid w:val="551D6089"/>
    <w:rsid w:val="551D956C"/>
    <w:rsid w:val="551DA9A3"/>
    <w:rsid w:val="551E9532"/>
    <w:rsid w:val="5520BA79"/>
    <w:rsid w:val="5520C7C4"/>
    <w:rsid w:val="5521B5F4"/>
    <w:rsid w:val="5522A46E"/>
    <w:rsid w:val="5525EA87"/>
    <w:rsid w:val="552645AB"/>
    <w:rsid w:val="5527BA61"/>
    <w:rsid w:val="55290BC3"/>
    <w:rsid w:val="552B3F62"/>
    <w:rsid w:val="552E8539"/>
    <w:rsid w:val="5530D821"/>
    <w:rsid w:val="55327F67"/>
    <w:rsid w:val="55348746"/>
    <w:rsid w:val="5534E87E"/>
    <w:rsid w:val="5535D597"/>
    <w:rsid w:val="553892D6"/>
    <w:rsid w:val="553AF25F"/>
    <w:rsid w:val="553B0FAD"/>
    <w:rsid w:val="553B5517"/>
    <w:rsid w:val="553F9B59"/>
    <w:rsid w:val="553FA659"/>
    <w:rsid w:val="5541284B"/>
    <w:rsid w:val="554223E8"/>
    <w:rsid w:val="5542D90B"/>
    <w:rsid w:val="55445B33"/>
    <w:rsid w:val="55450901"/>
    <w:rsid w:val="55461703"/>
    <w:rsid w:val="55466124"/>
    <w:rsid w:val="55478899"/>
    <w:rsid w:val="554A71F1"/>
    <w:rsid w:val="554A7664"/>
    <w:rsid w:val="554CBB3B"/>
    <w:rsid w:val="554D8031"/>
    <w:rsid w:val="554E2E8C"/>
    <w:rsid w:val="554EE430"/>
    <w:rsid w:val="554F05AE"/>
    <w:rsid w:val="5550CC99"/>
    <w:rsid w:val="5550E60E"/>
    <w:rsid w:val="55524C8F"/>
    <w:rsid w:val="55547F84"/>
    <w:rsid w:val="55550CD8"/>
    <w:rsid w:val="55588C94"/>
    <w:rsid w:val="555ABF12"/>
    <w:rsid w:val="555CAC6C"/>
    <w:rsid w:val="555D7B24"/>
    <w:rsid w:val="555DD06D"/>
    <w:rsid w:val="555F263B"/>
    <w:rsid w:val="555F333A"/>
    <w:rsid w:val="5563AB6B"/>
    <w:rsid w:val="5564138E"/>
    <w:rsid w:val="55649D0F"/>
    <w:rsid w:val="55653DD3"/>
    <w:rsid w:val="55659F95"/>
    <w:rsid w:val="55698A3E"/>
    <w:rsid w:val="556AFA98"/>
    <w:rsid w:val="556B2C5D"/>
    <w:rsid w:val="556BEB2D"/>
    <w:rsid w:val="556C9985"/>
    <w:rsid w:val="556F2CB0"/>
    <w:rsid w:val="5570020F"/>
    <w:rsid w:val="5570028B"/>
    <w:rsid w:val="55732B63"/>
    <w:rsid w:val="55753FA8"/>
    <w:rsid w:val="5575F08B"/>
    <w:rsid w:val="5575F2CE"/>
    <w:rsid w:val="5577B694"/>
    <w:rsid w:val="5577D68E"/>
    <w:rsid w:val="557A9D35"/>
    <w:rsid w:val="557B9293"/>
    <w:rsid w:val="5580A50C"/>
    <w:rsid w:val="558139F6"/>
    <w:rsid w:val="5582B7FF"/>
    <w:rsid w:val="558528F9"/>
    <w:rsid w:val="558826DB"/>
    <w:rsid w:val="5588B500"/>
    <w:rsid w:val="558AD559"/>
    <w:rsid w:val="558BA9BD"/>
    <w:rsid w:val="558C177B"/>
    <w:rsid w:val="558CC58A"/>
    <w:rsid w:val="558D6BE6"/>
    <w:rsid w:val="558F1328"/>
    <w:rsid w:val="55900174"/>
    <w:rsid w:val="5590682F"/>
    <w:rsid w:val="5591F99B"/>
    <w:rsid w:val="55926F76"/>
    <w:rsid w:val="5592B95F"/>
    <w:rsid w:val="5593CE9D"/>
    <w:rsid w:val="55963ECF"/>
    <w:rsid w:val="559CF3D2"/>
    <w:rsid w:val="559DE6B0"/>
    <w:rsid w:val="559EC1B5"/>
    <w:rsid w:val="559FA701"/>
    <w:rsid w:val="559FF169"/>
    <w:rsid w:val="55A0AA79"/>
    <w:rsid w:val="55A20B97"/>
    <w:rsid w:val="55A4E1E7"/>
    <w:rsid w:val="55A4E407"/>
    <w:rsid w:val="55A56891"/>
    <w:rsid w:val="55A5CBF9"/>
    <w:rsid w:val="55A6BF42"/>
    <w:rsid w:val="55A85810"/>
    <w:rsid w:val="55A85DE7"/>
    <w:rsid w:val="55AA476E"/>
    <w:rsid w:val="55AA48D5"/>
    <w:rsid w:val="55AA58DC"/>
    <w:rsid w:val="55AF2BAA"/>
    <w:rsid w:val="55AF670D"/>
    <w:rsid w:val="55B1CBE9"/>
    <w:rsid w:val="55B40322"/>
    <w:rsid w:val="55B6A354"/>
    <w:rsid w:val="55B6CA39"/>
    <w:rsid w:val="55B6D609"/>
    <w:rsid w:val="55B6FA91"/>
    <w:rsid w:val="55B7AF34"/>
    <w:rsid w:val="55B7F56A"/>
    <w:rsid w:val="55B8E377"/>
    <w:rsid w:val="55BC6D63"/>
    <w:rsid w:val="55BCBA9F"/>
    <w:rsid w:val="55BCCADF"/>
    <w:rsid w:val="55BD2A01"/>
    <w:rsid w:val="55BDF288"/>
    <w:rsid w:val="55BEAFAC"/>
    <w:rsid w:val="55BF3B90"/>
    <w:rsid w:val="55C177F2"/>
    <w:rsid w:val="55C408B0"/>
    <w:rsid w:val="55C5DB39"/>
    <w:rsid w:val="55C851C7"/>
    <w:rsid w:val="55C8D862"/>
    <w:rsid w:val="55C8EE9D"/>
    <w:rsid w:val="55CABB74"/>
    <w:rsid w:val="55CAFBEC"/>
    <w:rsid w:val="55CBCF46"/>
    <w:rsid w:val="55CC2764"/>
    <w:rsid w:val="55CC2995"/>
    <w:rsid w:val="55D1E912"/>
    <w:rsid w:val="55D32A6A"/>
    <w:rsid w:val="55D4EB0E"/>
    <w:rsid w:val="55D66B66"/>
    <w:rsid w:val="55D78625"/>
    <w:rsid w:val="55D8870A"/>
    <w:rsid w:val="55D899B4"/>
    <w:rsid w:val="55D9666C"/>
    <w:rsid w:val="55DAAC3D"/>
    <w:rsid w:val="55DCBABC"/>
    <w:rsid w:val="55DEC925"/>
    <w:rsid w:val="55E30833"/>
    <w:rsid w:val="55E38E35"/>
    <w:rsid w:val="55E71483"/>
    <w:rsid w:val="55E72682"/>
    <w:rsid w:val="55E7C5B5"/>
    <w:rsid w:val="55E8EFA0"/>
    <w:rsid w:val="55EABCFF"/>
    <w:rsid w:val="55EC07A5"/>
    <w:rsid w:val="55ECDA49"/>
    <w:rsid w:val="55ED10D5"/>
    <w:rsid w:val="55ED84AB"/>
    <w:rsid w:val="55EECABF"/>
    <w:rsid w:val="55EF6F28"/>
    <w:rsid w:val="55EF7034"/>
    <w:rsid w:val="55F10260"/>
    <w:rsid w:val="55F141C3"/>
    <w:rsid w:val="55F4CC06"/>
    <w:rsid w:val="55F60A9C"/>
    <w:rsid w:val="55F70B39"/>
    <w:rsid w:val="55F8F4F9"/>
    <w:rsid w:val="55F92A17"/>
    <w:rsid w:val="55F94BA1"/>
    <w:rsid w:val="55F9B671"/>
    <w:rsid w:val="55F9CFA5"/>
    <w:rsid w:val="55FB90FA"/>
    <w:rsid w:val="55FD6819"/>
    <w:rsid w:val="55FDC552"/>
    <w:rsid w:val="56000173"/>
    <w:rsid w:val="56012A80"/>
    <w:rsid w:val="560320F9"/>
    <w:rsid w:val="560451AE"/>
    <w:rsid w:val="5605C2DC"/>
    <w:rsid w:val="5609B620"/>
    <w:rsid w:val="5609CDBE"/>
    <w:rsid w:val="560C4695"/>
    <w:rsid w:val="560C52E6"/>
    <w:rsid w:val="560DD051"/>
    <w:rsid w:val="560DDFA5"/>
    <w:rsid w:val="560F395C"/>
    <w:rsid w:val="5610B265"/>
    <w:rsid w:val="561382CE"/>
    <w:rsid w:val="561565E3"/>
    <w:rsid w:val="561615B8"/>
    <w:rsid w:val="56173ACF"/>
    <w:rsid w:val="5617F00A"/>
    <w:rsid w:val="5619166B"/>
    <w:rsid w:val="561A1912"/>
    <w:rsid w:val="561A748B"/>
    <w:rsid w:val="562319F8"/>
    <w:rsid w:val="5625F113"/>
    <w:rsid w:val="5626FB23"/>
    <w:rsid w:val="562B3044"/>
    <w:rsid w:val="562C9940"/>
    <w:rsid w:val="562CC4D3"/>
    <w:rsid w:val="56305A3D"/>
    <w:rsid w:val="563187C9"/>
    <w:rsid w:val="56322D38"/>
    <w:rsid w:val="56340174"/>
    <w:rsid w:val="56357536"/>
    <w:rsid w:val="5637DB8F"/>
    <w:rsid w:val="563900CA"/>
    <w:rsid w:val="5639815D"/>
    <w:rsid w:val="563A5AD2"/>
    <w:rsid w:val="563AA05D"/>
    <w:rsid w:val="563B3B64"/>
    <w:rsid w:val="563E2103"/>
    <w:rsid w:val="563F6D0D"/>
    <w:rsid w:val="564069A2"/>
    <w:rsid w:val="5640AF62"/>
    <w:rsid w:val="5641969B"/>
    <w:rsid w:val="56427D34"/>
    <w:rsid w:val="56431E01"/>
    <w:rsid w:val="56441AB4"/>
    <w:rsid w:val="564452CE"/>
    <w:rsid w:val="56457561"/>
    <w:rsid w:val="564578E4"/>
    <w:rsid w:val="56462083"/>
    <w:rsid w:val="5648C57C"/>
    <w:rsid w:val="5649424F"/>
    <w:rsid w:val="564D7D90"/>
    <w:rsid w:val="564E011E"/>
    <w:rsid w:val="564F801B"/>
    <w:rsid w:val="5650B85F"/>
    <w:rsid w:val="5650D789"/>
    <w:rsid w:val="5653543E"/>
    <w:rsid w:val="56545A10"/>
    <w:rsid w:val="5654F295"/>
    <w:rsid w:val="56574151"/>
    <w:rsid w:val="565A7089"/>
    <w:rsid w:val="565BA22B"/>
    <w:rsid w:val="565CC713"/>
    <w:rsid w:val="565D8527"/>
    <w:rsid w:val="565E854B"/>
    <w:rsid w:val="5663323B"/>
    <w:rsid w:val="56642F65"/>
    <w:rsid w:val="56649433"/>
    <w:rsid w:val="566499AB"/>
    <w:rsid w:val="5665D591"/>
    <w:rsid w:val="5665E1B6"/>
    <w:rsid w:val="56672FB9"/>
    <w:rsid w:val="566A97A9"/>
    <w:rsid w:val="566E424C"/>
    <w:rsid w:val="566EEA32"/>
    <w:rsid w:val="56701E17"/>
    <w:rsid w:val="5670C741"/>
    <w:rsid w:val="56717F16"/>
    <w:rsid w:val="567344B6"/>
    <w:rsid w:val="567352B3"/>
    <w:rsid w:val="5675C919"/>
    <w:rsid w:val="5677178A"/>
    <w:rsid w:val="56775DCC"/>
    <w:rsid w:val="5677D80C"/>
    <w:rsid w:val="5678E488"/>
    <w:rsid w:val="56798C2B"/>
    <w:rsid w:val="567B1844"/>
    <w:rsid w:val="567CAA54"/>
    <w:rsid w:val="567D620D"/>
    <w:rsid w:val="567DCD6C"/>
    <w:rsid w:val="567F610B"/>
    <w:rsid w:val="56831BDB"/>
    <w:rsid w:val="568327FE"/>
    <w:rsid w:val="56838489"/>
    <w:rsid w:val="56843CDB"/>
    <w:rsid w:val="56847803"/>
    <w:rsid w:val="5684A4DC"/>
    <w:rsid w:val="5687D3BC"/>
    <w:rsid w:val="56887A7D"/>
    <w:rsid w:val="5688E248"/>
    <w:rsid w:val="568994F3"/>
    <w:rsid w:val="5689E29D"/>
    <w:rsid w:val="568B908B"/>
    <w:rsid w:val="568CA77C"/>
    <w:rsid w:val="56905CF9"/>
    <w:rsid w:val="5690A0C0"/>
    <w:rsid w:val="569274E7"/>
    <w:rsid w:val="56942607"/>
    <w:rsid w:val="5695F495"/>
    <w:rsid w:val="5695FA41"/>
    <w:rsid w:val="569670DA"/>
    <w:rsid w:val="5696E5C8"/>
    <w:rsid w:val="5697E639"/>
    <w:rsid w:val="5698D3ED"/>
    <w:rsid w:val="5699B505"/>
    <w:rsid w:val="569A6154"/>
    <w:rsid w:val="569B2E00"/>
    <w:rsid w:val="569BAA32"/>
    <w:rsid w:val="569D6EDB"/>
    <w:rsid w:val="569D9ECB"/>
    <w:rsid w:val="569E7E44"/>
    <w:rsid w:val="56A00B01"/>
    <w:rsid w:val="56A03C40"/>
    <w:rsid w:val="56A2AC4E"/>
    <w:rsid w:val="56A48CBD"/>
    <w:rsid w:val="56A5CDCD"/>
    <w:rsid w:val="56A957D4"/>
    <w:rsid w:val="56A997CC"/>
    <w:rsid w:val="56AA2975"/>
    <w:rsid w:val="56AABCD0"/>
    <w:rsid w:val="56AAE424"/>
    <w:rsid w:val="56AAEA32"/>
    <w:rsid w:val="56AAFEA8"/>
    <w:rsid w:val="56AB40DB"/>
    <w:rsid w:val="56AB9AA3"/>
    <w:rsid w:val="56ADED04"/>
    <w:rsid w:val="56AE3AF2"/>
    <w:rsid w:val="56AE5E9B"/>
    <w:rsid w:val="56AEE975"/>
    <w:rsid w:val="56B05448"/>
    <w:rsid w:val="56B3BC83"/>
    <w:rsid w:val="56B41529"/>
    <w:rsid w:val="56B4E4A0"/>
    <w:rsid w:val="56B6190A"/>
    <w:rsid w:val="56B7EA19"/>
    <w:rsid w:val="56B85D5B"/>
    <w:rsid w:val="56B9153C"/>
    <w:rsid w:val="56BADD50"/>
    <w:rsid w:val="56BBB5D6"/>
    <w:rsid w:val="56BD6871"/>
    <w:rsid w:val="56C5DBD9"/>
    <w:rsid w:val="56C6E494"/>
    <w:rsid w:val="56C7A1CC"/>
    <w:rsid w:val="56C7FA46"/>
    <w:rsid w:val="56C9CB66"/>
    <w:rsid w:val="56C9E839"/>
    <w:rsid w:val="56CA52A1"/>
    <w:rsid w:val="56CA9951"/>
    <w:rsid w:val="56CEB35C"/>
    <w:rsid w:val="56CEC6B4"/>
    <w:rsid w:val="56D4DC12"/>
    <w:rsid w:val="56D8CE11"/>
    <w:rsid w:val="56DBEAD7"/>
    <w:rsid w:val="56DC9A3A"/>
    <w:rsid w:val="56DDDD3A"/>
    <w:rsid w:val="56DE3CB8"/>
    <w:rsid w:val="56DE5B0D"/>
    <w:rsid w:val="56DFAF3F"/>
    <w:rsid w:val="56E17292"/>
    <w:rsid w:val="56E27DE4"/>
    <w:rsid w:val="56E3B771"/>
    <w:rsid w:val="56E7EC14"/>
    <w:rsid w:val="56E8BAA1"/>
    <w:rsid w:val="56EABE8E"/>
    <w:rsid w:val="56EB50C0"/>
    <w:rsid w:val="56EE334B"/>
    <w:rsid w:val="56EE6FED"/>
    <w:rsid w:val="56EF2FE5"/>
    <w:rsid w:val="56F1D4B3"/>
    <w:rsid w:val="56F2AB4C"/>
    <w:rsid w:val="56F37699"/>
    <w:rsid w:val="56F38637"/>
    <w:rsid w:val="56F45528"/>
    <w:rsid w:val="56F49F4E"/>
    <w:rsid w:val="56F617E1"/>
    <w:rsid w:val="56F641B1"/>
    <w:rsid w:val="56F6D3B4"/>
    <w:rsid w:val="56F99423"/>
    <w:rsid w:val="56FBB0DE"/>
    <w:rsid w:val="56FE0305"/>
    <w:rsid w:val="56FFF7A3"/>
    <w:rsid w:val="570081A3"/>
    <w:rsid w:val="5702C74A"/>
    <w:rsid w:val="57037113"/>
    <w:rsid w:val="57096610"/>
    <w:rsid w:val="5709D6C3"/>
    <w:rsid w:val="570AAF05"/>
    <w:rsid w:val="570B874C"/>
    <w:rsid w:val="570F6742"/>
    <w:rsid w:val="570FFB32"/>
    <w:rsid w:val="5711A675"/>
    <w:rsid w:val="571229B1"/>
    <w:rsid w:val="5713C716"/>
    <w:rsid w:val="5713FA39"/>
    <w:rsid w:val="571646B4"/>
    <w:rsid w:val="57169F49"/>
    <w:rsid w:val="571767A0"/>
    <w:rsid w:val="571B039C"/>
    <w:rsid w:val="571D4C16"/>
    <w:rsid w:val="57200E94"/>
    <w:rsid w:val="57211B04"/>
    <w:rsid w:val="5723A5CA"/>
    <w:rsid w:val="5724C016"/>
    <w:rsid w:val="57255270"/>
    <w:rsid w:val="5728DB61"/>
    <w:rsid w:val="572B4A19"/>
    <w:rsid w:val="572B6D08"/>
    <w:rsid w:val="572CEC33"/>
    <w:rsid w:val="572DBB35"/>
    <w:rsid w:val="572DC790"/>
    <w:rsid w:val="572E2BB3"/>
    <w:rsid w:val="572EA83B"/>
    <w:rsid w:val="572EF0B1"/>
    <w:rsid w:val="572F1014"/>
    <w:rsid w:val="572F3820"/>
    <w:rsid w:val="572F3B82"/>
    <w:rsid w:val="57305F17"/>
    <w:rsid w:val="5733A666"/>
    <w:rsid w:val="57344A2B"/>
    <w:rsid w:val="5734EF02"/>
    <w:rsid w:val="57351286"/>
    <w:rsid w:val="573708AC"/>
    <w:rsid w:val="57381E08"/>
    <w:rsid w:val="573CA153"/>
    <w:rsid w:val="573CB927"/>
    <w:rsid w:val="573CD810"/>
    <w:rsid w:val="573F12E1"/>
    <w:rsid w:val="57401459"/>
    <w:rsid w:val="57408782"/>
    <w:rsid w:val="5740E4C2"/>
    <w:rsid w:val="5741C9DE"/>
    <w:rsid w:val="57429E04"/>
    <w:rsid w:val="574311C4"/>
    <w:rsid w:val="574A0D2F"/>
    <w:rsid w:val="574ABD24"/>
    <w:rsid w:val="574D80DA"/>
    <w:rsid w:val="574F17E7"/>
    <w:rsid w:val="574F3577"/>
    <w:rsid w:val="57509474"/>
    <w:rsid w:val="5750A67C"/>
    <w:rsid w:val="5753116A"/>
    <w:rsid w:val="5754290D"/>
    <w:rsid w:val="5754B445"/>
    <w:rsid w:val="57550E1F"/>
    <w:rsid w:val="5755A16C"/>
    <w:rsid w:val="5756A04B"/>
    <w:rsid w:val="5759484B"/>
    <w:rsid w:val="5759752E"/>
    <w:rsid w:val="5759A144"/>
    <w:rsid w:val="575A38E4"/>
    <w:rsid w:val="575A44A6"/>
    <w:rsid w:val="575AD5EF"/>
    <w:rsid w:val="575C38D3"/>
    <w:rsid w:val="575D9ED1"/>
    <w:rsid w:val="575DB45B"/>
    <w:rsid w:val="575E78A6"/>
    <w:rsid w:val="575FBB9F"/>
    <w:rsid w:val="5764009C"/>
    <w:rsid w:val="5764F749"/>
    <w:rsid w:val="57654A1B"/>
    <w:rsid w:val="5766DA5D"/>
    <w:rsid w:val="57688BDE"/>
    <w:rsid w:val="576A2E18"/>
    <w:rsid w:val="576D1B84"/>
    <w:rsid w:val="576D2AF8"/>
    <w:rsid w:val="576EAFD7"/>
    <w:rsid w:val="576F5997"/>
    <w:rsid w:val="5770324B"/>
    <w:rsid w:val="577092A7"/>
    <w:rsid w:val="5774F4C7"/>
    <w:rsid w:val="57765CC9"/>
    <w:rsid w:val="577805DD"/>
    <w:rsid w:val="57793A23"/>
    <w:rsid w:val="577AE990"/>
    <w:rsid w:val="577B85AF"/>
    <w:rsid w:val="577C0721"/>
    <w:rsid w:val="577C1C9A"/>
    <w:rsid w:val="577E19A0"/>
    <w:rsid w:val="577E4B33"/>
    <w:rsid w:val="577EDC96"/>
    <w:rsid w:val="57809626"/>
    <w:rsid w:val="578141A5"/>
    <w:rsid w:val="5781AFB4"/>
    <w:rsid w:val="57837931"/>
    <w:rsid w:val="57839288"/>
    <w:rsid w:val="5788D847"/>
    <w:rsid w:val="5788DCEF"/>
    <w:rsid w:val="578B4E0E"/>
    <w:rsid w:val="578C2143"/>
    <w:rsid w:val="578E2E20"/>
    <w:rsid w:val="578F4712"/>
    <w:rsid w:val="5791905A"/>
    <w:rsid w:val="5791DC75"/>
    <w:rsid w:val="57926B8D"/>
    <w:rsid w:val="5793115E"/>
    <w:rsid w:val="57945D1D"/>
    <w:rsid w:val="57955E5B"/>
    <w:rsid w:val="5795F6D5"/>
    <w:rsid w:val="579BE0F1"/>
    <w:rsid w:val="579C507E"/>
    <w:rsid w:val="579F9C1C"/>
    <w:rsid w:val="57A1461B"/>
    <w:rsid w:val="57A257B6"/>
    <w:rsid w:val="57A26A31"/>
    <w:rsid w:val="57A27D90"/>
    <w:rsid w:val="57A56556"/>
    <w:rsid w:val="57A84A62"/>
    <w:rsid w:val="57AAA427"/>
    <w:rsid w:val="57AD62C3"/>
    <w:rsid w:val="57ADFCB8"/>
    <w:rsid w:val="57B15C4F"/>
    <w:rsid w:val="57B1F9E3"/>
    <w:rsid w:val="57B33909"/>
    <w:rsid w:val="57B50323"/>
    <w:rsid w:val="57B67D4D"/>
    <w:rsid w:val="57B6A67D"/>
    <w:rsid w:val="57B6D511"/>
    <w:rsid w:val="57B8822D"/>
    <w:rsid w:val="57BDAE90"/>
    <w:rsid w:val="57BF0C84"/>
    <w:rsid w:val="57BFCFF9"/>
    <w:rsid w:val="57C09EF9"/>
    <w:rsid w:val="57C3EF3D"/>
    <w:rsid w:val="57C4322B"/>
    <w:rsid w:val="57C950A4"/>
    <w:rsid w:val="57CE6B97"/>
    <w:rsid w:val="57D066FB"/>
    <w:rsid w:val="57D13064"/>
    <w:rsid w:val="57D361F8"/>
    <w:rsid w:val="57D9792E"/>
    <w:rsid w:val="57DA15F7"/>
    <w:rsid w:val="57DECD70"/>
    <w:rsid w:val="57DF6DEB"/>
    <w:rsid w:val="57DFB6D4"/>
    <w:rsid w:val="57E35123"/>
    <w:rsid w:val="57E4742D"/>
    <w:rsid w:val="57E56AD3"/>
    <w:rsid w:val="57E5B373"/>
    <w:rsid w:val="57E5DB2B"/>
    <w:rsid w:val="57E76F68"/>
    <w:rsid w:val="57E82D3D"/>
    <w:rsid w:val="57EB3B18"/>
    <w:rsid w:val="57EB48EC"/>
    <w:rsid w:val="57EDD61E"/>
    <w:rsid w:val="57F053EC"/>
    <w:rsid w:val="57F0C9FA"/>
    <w:rsid w:val="57F11864"/>
    <w:rsid w:val="57F25085"/>
    <w:rsid w:val="57F5E171"/>
    <w:rsid w:val="57F91A0C"/>
    <w:rsid w:val="57FCDF03"/>
    <w:rsid w:val="57FD35FC"/>
    <w:rsid w:val="57FF4570"/>
    <w:rsid w:val="57FF6032"/>
    <w:rsid w:val="57FFACE0"/>
    <w:rsid w:val="580135B8"/>
    <w:rsid w:val="580177D1"/>
    <w:rsid w:val="5802DBB3"/>
    <w:rsid w:val="5802EF9A"/>
    <w:rsid w:val="5803FDC2"/>
    <w:rsid w:val="5804A6FF"/>
    <w:rsid w:val="58067024"/>
    <w:rsid w:val="5806F641"/>
    <w:rsid w:val="58073341"/>
    <w:rsid w:val="58076AAB"/>
    <w:rsid w:val="58098E04"/>
    <w:rsid w:val="580C2893"/>
    <w:rsid w:val="580D1037"/>
    <w:rsid w:val="580DF6D0"/>
    <w:rsid w:val="580E95AA"/>
    <w:rsid w:val="580EDFD9"/>
    <w:rsid w:val="580F4172"/>
    <w:rsid w:val="58129B53"/>
    <w:rsid w:val="5812AAE4"/>
    <w:rsid w:val="5812F339"/>
    <w:rsid w:val="5812FF1D"/>
    <w:rsid w:val="5813347C"/>
    <w:rsid w:val="58135F5B"/>
    <w:rsid w:val="58147590"/>
    <w:rsid w:val="581481FF"/>
    <w:rsid w:val="58158B1C"/>
    <w:rsid w:val="58159A48"/>
    <w:rsid w:val="5816ACD5"/>
    <w:rsid w:val="58181488"/>
    <w:rsid w:val="581B64CC"/>
    <w:rsid w:val="581C279F"/>
    <w:rsid w:val="581CE6B4"/>
    <w:rsid w:val="581D0A30"/>
    <w:rsid w:val="58219C4A"/>
    <w:rsid w:val="58223BDB"/>
    <w:rsid w:val="58225C52"/>
    <w:rsid w:val="5822AC51"/>
    <w:rsid w:val="5823DE01"/>
    <w:rsid w:val="582431CB"/>
    <w:rsid w:val="58247515"/>
    <w:rsid w:val="5824D344"/>
    <w:rsid w:val="58254D04"/>
    <w:rsid w:val="58256897"/>
    <w:rsid w:val="582876A7"/>
    <w:rsid w:val="5828D869"/>
    <w:rsid w:val="5828FF81"/>
    <w:rsid w:val="58290D52"/>
    <w:rsid w:val="582BBC45"/>
    <w:rsid w:val="582C1893"/>
    <w:rsid w:val="582D6180"/>
    <w:rsid w:val="583007EA"/>
    <w:rsid w:val="583073FE"/>
    <w:rsid w:val="583366A7"/>
    <w:rsid w:val="5833FD0C"/>
    <w:rsid w:val="58352FFD"/>
    <w:rsid w:val="5837313F"/>
    <w:rsid w:val="58376C0E"/>
    <w:rsid w:val="58380A2D"/>
    <w:rsid w:val="5838B325"/>
    <w:rsid w:val="583904BD"/>
    <w:rsid w:val="5839D297"/>
    <w:rsid w:val="5839D8C5"/>
    <w:rsid w:val="583AAC80"/>
    <w:rsid w:val="583C6522"/>
    <w:rsid w:val="583CD369"/>
    <w:rsid w:val="583FD6CF"/>
    <w:rsid w:val="5844CAE6"/>
    <w:rsid w:val="58452ACB"/>
    <w:rsid w:val="58471DFF"/>
    <w:rsid w:val="58486830"/>
    <w:rsid w:val="58498406"/>
    <w:rsid w:val="5849AB40"/>
    <w:rsid w:val="584A8191"/>
    <w:rsid w:val="584A9E5E"/>
    <w:rsid w:val="584C0C31"/>
    <w:rsid w:val="584C2C8B"/>
    <w:rsid w:val="584C4AC0"/>
    <w:rsid w:val="5850DFD6"/>
    <w:rsid w:val="585158E8"/>
    <w:rsid w:val="58568E30"/>
    <w:rsid w:val="5857B411"/>
    <w:rsid w:val="585874F3"/>
    <w:rsid w:val="585B1F07"/>
    <w:rsid w:val="585C18F5"/>
    <w:rsid w:val="585C8B07"/>
    <w:rsid w:val="585E9707"/>
    <w:rsid w:val="585ED650"/>
    <w:rsid w:val="585FB076"/>
    <w:rsid w:val="58602892"/>
    <w:rsid w:val="586132DE"/>
    <w:rsid w:val="5861D7C7"/>
    <w:rsid w:val="5862F4BD"/>
    <w:rsid w:val="586710C3"/>
    <w:rsid w:val="58674F7B"/>
    <w:rsid w:val="586815BA"/>
    <w:rsid w:val="58681DFE"/>
    <w:rsid w:val="586936FE"/>
    <w:rsid w:val="586A4490"/>
    <w:rsid w:val="586A8AA6"/>
    <w:rsid w:val="586B60CF"/>
    <w:rsid w:val="586BF078"/>
    <w:rsid w:val="586C7360"/>
    <w:rsid w:val="586D0BF2"/>
    <w:rsid w:val="586D9AD4"/>
    <w:rsid w:val="586F0A30"/>
    <w:rsid w:val="58704E31"/>
    <w:rsid w:val="5871CD2F"/>
    <w:rsid w:val="5871CF9B"/>
    <w:rsid w:val="58722B96"/>
    <w:rsid w:val="5872342E"/>
    <w:rsid w:val="587293A7"/>
    <w:rsid w:val="5872E0D4"/>
    <w:rsid w:val="58750E78"/>
    <w:rsid w:val="58755647"/>
    <w:rsid w:val="5875BD12"/>
    <w:rsid w:val="58765B58"/>
    <w:rsid w:val="587AAA36"/>
    <w:rsid w:val="587F253A"/>
    <w:rsid w:val="587F4502"/>
    <w:rsid w:val="587F8BBD"/>
    <w:rsid w:val="58817AB9"/>
    <w:rsid w:val="5882D09D"/>
    <w:rsid w:val="5884A269"/>
    <w:rsid w:val="5886E11E"/>
    <w:rsid w:val="5888B77E"/>
    <w:rsid w:val="58892F75"/>
    <w:rsid w:val="588C9783"/>
    <w:rsid w:val="588CC80E"/>
    <w:rsid w:val="58911168"/>
    <w:rsid w:val="5892B8E0"/>
    <w:rsid w:val="5893C9AE"/>
    <w:rsid w:val="5894DF2B"/>
    <w:rsid w:val="58962F85"/>
    <w:rsid w:val="58972B1B"/>
    <w:rsid w:val="589C188F"/>
    <w:rsid w:val="58A27777"/>
    <w:rsid w:val="58A5E439"/>
    <w:rsid w:val="58A6139E"/>
    <w:rsid w:val="58A8BE3E"/>
    <w:rsid w:val="58A9144F"/>
    <w:rsid w:val="58AD800A"/>
    <w:rsid w:val="58AD86B5"/>
    <w:rsid w:val="58ADCC23"/>
    <w:rsid w:val="58AEC027"/>
    <w:rsid w:val="58AEFD90"/>
    <w:rsid w:val="58AF634B"/>
    <w:rsid w:val="58B3C0D3"/>
    <w:rsid w:val="58B43DFA"/>
    <w:rsid w:val="58B61635"/>
    <w:rsid w:val="58B8DF1B"/>
    <w:rsid w:val="58B914E3"/>
    <w:rsid w:val="58BAB186"/>
    <w:rsid w:val="58BBEC9B"/>
    <w:rsid w:val="58BC8124"/>
    <w:rsid w:val="58BCA006"/>
    <w:rsid w:val="58BCB156"/>
    <w:rsid w:val="58BCF4D6"/>
    <w:rsid w:val="58BD0F56"/>
    <w:rsid w:val="58BE7CE0"/>
    <w:rsid w:val="58BF31C1"/>
    <w:rsid w:val="58C0494A"/>
    <w:rsid w:val="58C562FF"/>
    <w:rsid w:val="58C56D75"/>
    <w:rsid w:val="58C5C99F"/>
    <w:rsid w:val="58C703F3"/>
    <w:rsid w:val="58C75C94"/>
    <w:rsid w:val="58C8BE98"/>
    <w:rsid w:val="58C93EA7"/>
    <w:rsid w:val="58C956B3"/>
    <w:rsid w:val="58C99084"/>
    <w:rsid w:val="58CA0CAF"/>
    <w:rsid w:val="58CB7B22"/>
    <w:rsid w:val="58CFCFB6"/>
    <w:rsid w:val="58D0D704"/>
    <w:rsid w:val="58D2D59D"/>
    <w:rsid w:val="58DA8C6F"/>
    <w:rsid w:val="58DB8C17"/>
    <w:rsid w:val="58DDF889"/>
    <w:rsid w:val="58DE0A46"/>
    <w:rsid w:val="58DF6DA1"/>
    <w:rsid w:val="58E50031"/>
    <w:rsid w:val="58E583CA"/>
    <w:rsid w:val="58E717E7"/>
    <w:rsid w:val="58E71CAB"/>
    <w:rsid w:val="58E7D452"/>
    <w:rsid w:val="58E831D9"/>
    <w:rsid w:val="58EAD4F9"/>
    <w:rsid w:val="58EB89EE"/>
    <w:rsid w:val="58EC5644"/>
    <w:rsid w:val="58ECC605"/>
    <w:rsid w:val="58EDACA3"/>
    <w:rsid w:val="58EE66E2"/>
    <w:rsid w:val="58EE6CE6"/>
    <w:rsid w:val="58F094F6"/>
    <w:rsid w:val="58F386E3"/>
    <w:rsid w:val="58F451F7"/>
    <w:rsid w:val="58F673EA"/>
    <w:rsid w:val="58F6CB0C"/>
    <w:rsid w:val="58F9572D"/>
    <w:rsid w:val="58F9A2FC"/>
    <w:rsid w:val="58FB9E72"/>
    <w:rsid w:val="58FBA926"/>
    <w:rsid w:val="58FBBB2F"/>
    <w:rsid w:val="58FBC87B"/>
    <w:rsid w:val="58FD6166"/>
    <w:rsid w:val="58FDBDCC"/>
    <w:rsid w:val="5903D96C"/>
    <w:rsid w:val="59058242"/>
    <w:rsid w:val="59077E1D"/>
    <w:rsid w:val="59078874"/>
    <w:rsid w:val="59079C95"/>
    <w:rsid w:val="59080236"/>
    <w:rsid w:val="59104DA7"/>
    <w:rsid w:val="59109CC2"/>
    <w:rsid w:val="5914D4DA"/>
    <w:rsid w:val="59152AFA"/>
    <w:rsid w:val="5916F517"/>
    <w:rsid w:val="59175BAA"/>
    <w:rsid w:val="59177385"/>
    <w:rsid w:val="59184FC0"/>
    <w:rsid w:val="5919924B"/>
    <w:rsid w:val="591B35C4"/>
    <w:rsid w:val="591FC320"/>
    <w:rsid w:val="5920A04F"/>
    <w:rsid w:val="5920F66E"/>
    <w:rsid w:val="5921A0BE"/>
    <w:rsid w:val="5927F0D9"/>
    <w:rsid w:val="592BB31C"/>
    <w:rsid w:val="592C1832"/>
    <w:rsid w:val="592C55A1"/>
    <w:rsid w:val="592F9384"/>
    <w:rsid w:val="592FA1ED"/>
    <w:rsid w:val="592FE4DA"/>
    <w:rsid w:val="592FE814"/>
    <w:rsid w:val="59312AAB"/>
    <w:rsid w:val="59316F28"/>
    <w:rsid w:val="5933D124"/>
    <w:rsid w:val="5933F0DB"/>
    <w:rsid w:val="5933FB69"/>
    <w:rsid w:val="5935305C"/>
    <w:rsid w:val="59355040"/>
    <w:rsid w:val="5936DC9E"/>
    <w:rsid w:val="59386BCC"/>
    <w:rsid w:val="5939D44A"/>
    <w:rsid w:val="593AB8E8"/>
    <w:rsid w:val="593BB329"/>
    <w:rsid w:val="593BB5FD"/>
    <w:rsid w:val="593E27EE"/>
    <w:rsid w:val="593F5CE5"/>
    <w:rsid w:val="59425BCC"/>
    <w:rsid w:val="594532A1"/>
    <w:rsid w:val="5947EDB5"/>
    <w:rsid w:val="59482316"/>
    <w:rsid w:val="59489ACF"/>
    <w:rsid w:val="59491A03"/>
    <w:rsid w:val="59495F0A"/>
    <w:rsid w:val="594B8C9E"/>
    <w:rsid w:val="594FA5E6"/>
    <w:rsid w:val="59527ABF"/>
    <w:rsid w:val="5953638F"/>
    <w:rsid w:val="5953D638"/>
    <w:rsid w:val="59561C08"/>
    <w:rsid w:val="595714FF"/>
    <w:rsid w:val="59586227"/>
    <w:rsid w:val="59598EF4"/>
    <w:rsid w:val="595A5ED3"/>
    <w:rsid w:val="5960AB17"/>
    <w:rsid w:val="596150A7"/>
    <w:rsid w:val="596381DB"/>
    <w:rsid w:val="5963EF71"/>
    <w:rsid w:val="59646E79"/>
    <w:rsid w:val="5966BD2B"/>
    <w:rsid w:val="596A554A"/>
    <w:rsid w:val="596A7378"/>
    <w:rsid w:val="596B4021"/>
    <w:rsid w:val="596B632B"/>
    <w:rsid w:val="596C4376"/>
    <w:rsid w:val="596CDA46"/>
    <w:rsid w:val="596D560A"/>
    <w:rsid w:val="596FC0E1"/>
    <w:rsid w:val="596FDFC7"/>
    <w:rsid w:val="597039A4"/>
    <w:rsid w:val="597039BA"/>
    <w:rsid w:val="597039CD"/>
    <w:rsid w:val="59708204"/>
    <w:rsid w:val="59718989"/>
    <w:rsid w:val="5972CC38"/>
    <w:rsid w:val="597A0D03"/>
    <w:rsid w:val="597AAFF2"/>
    <w:rsid w:val="597D36EC"/>
    <w:rsid w:val="597F2A6D"/>
    <w:rsid w:val="597F6952"/>
    <w:rsid w:val="59825B1F"/>
    <w:rsid w:val="5982D2C3"/>
    <w:rsid w:val="5983EB17"/>
    <w:rsid w:val="59844BA9"/>
    <w:rsid w:val="5986B2F1"/>
    <w:rsid w:val="598719C2"/>
    <w:rsid w:val="598B8F4E"/>
    <w:rsid w:val="598D405B"/>
    <w:rsid w:val="598D6128"/>
    <w:rsid w:val="598E342F"/>
    <w:rsid w:val="598EDE47"/>
    <w:rsid w:val="59930A2E"/>
    <w:rsid w:val="59980512"/>
    <w:rsid w:val="599BD636"/>
    <w:rsid w:val="599CBFC1"/>
    <w:rsid w:val="599DC621"/>
    <w:rsid w:val="599DCA48"/>
    <w:rsid w:val="599E1ED4"/>
    <w:rsid w:val="599FB107"/>
    <w:rsid w:val="59A1401A"/>
    <w:rsid w:val="59A161CC"/>
    <w:rsid w:val="59A17530"/>
    <w:rsid w:val="59A19F0F"/>
    <w:rsid w:val="59A22B7A"/>
    <w:rsid w:val="59A6B1FA"/>
    <w:rsid w:val="59A74877"/>
    <w:rsid w:val="59A8110C"/>
    <w:rsid w:val="59A830C7"/>
    <w:rsid w:val="59AB459D"/>
    <w:rsid w:val="59ACAFED"/>
    <w:rsid w:val="59AF327B"/>
    <w:rsid w:val="59B21D09"/>
    <w:rsid w:val="59B369DB"/>
    <w:rsid w:val="59B49EFC"/>
    <w:rsid w:val="59B63D41"/>
    <w:rsid w:val="59B6EFEE"/>
    <w:rsid w:val="59BDD825"/>
    <w:rsid w:val="59BE1BB9"/>
    <w:rsid w:val="59BF470F"/>
    <w:rsid w:val="59C056E0"/>
    <w:rsid w:val="59C1464C"/>
    <w:rsid w:val="59C2B5C2"/>
    <w:rsid w:val="59C37971"/>
    <w:rsid w:val="59C798D1"/>
    <w:rsid w:val="59C92B38"/>
    <w:rsid w:val="59CA0B6D"/>
    <w:rsid w:val="59CAD93E"/>
    <w:rsid w:val="59CC566B"/>
    <w:rsid w:val="59CED1D6"/>
    <w:rsid w:val="59CEEDAE"/>
    <w:rsid w:val="59D00649"/>
    <w:rsid w:val="59D0511A"/>
    <w:rsid w:val="59D2790B"/>
    <w:rsid w:val="59D39F97"/>
    <w:rsid w:val="59D4DA69"/>
    <w:rsid w:val="59D7D8EC"/>
    <w:rsid w:val="59D83CB5"/>
    <w:rsid w:val="59D853FA"/>
    <w:rsid w:val="59D8B874"/>
    <w:rsid w:val="59D91C4A"/>
    <w:rsid w:val="59DA6991"/>
    <w:rsid w:val="59DBACEA"/>
    <w:rsid w:val="59DD26D3"/>
    <w:rsid w:val="59DF320F"/>
    <w:rsid w:val="59DF9967"/>
    <w:rsid w:val="59E2D129"/>
    <w:rsid w:val="59E34D30"/>
    <w:rsid w:val="59E6177F"/>
    <w:rsid w:val="59E6BA58"/>
    <w:rsid w:val="59E7F505"/>
    <w:rsid w:val="59E8A9D7"/>
    <w:rsid w:val="59EAC8C0"/>
    <w:rsid w:val="59EB230D"/>
    <w:rsid w:val="59ED371F"/>
    <w:rsid w:val="59EECB2C"/>
    <w:rsid w:val="59F33674"/>
    <w:rsid w:val="59F3F559"/>
    <w:rsid w:val="59F4900F"/>
    <w:rsid w:val="59F6E398"/>
    <w:rsid w:val="59F7F2A4"/>
    <w:rsid w:val="59F838E3"/>
    <w:rsid w:val="59F850D0"/>
    <w:rsid w:val="59F8C894"/>
    <w:rsid w:val="59FC9075"/>
    <w:rsid w:val="5A008FA0"/>
    <w:rsid w:val="5A011F8E"/>
    <w:rsid w:val="5A0141E7"/>
    <w:rsid w:val="5A018CF9"/>
    <w:rsid w:val="5A030721"/>
    <w:rsid w:val="5A0858D9"/>
    <w:rsid w:val="5A087C02"/>
    <w:rsid w:val="5A08D9A1"/>
    <w:rsid w:val="5A0A65D4"/>
    <w:rsid w:val="5A0AABCB"/>
    <w:rsid w:val="5A0B227B"/>
    <w:rsid w:val="5A0C8A5E"/>
    <w:rsid w:val="5A0E5BB5"/>
    <w:rsid w:val="5A0EEC9B"/>
    <w:rsid w:val="5A13072D"/>
    <w:rsid w:val="5A134E34"/>
    <w:rsid w:val="5A13586A"/>
    <w:rsid w:val="5A1464F9"/>
    <w:rsid w:val="5A154659"/>
    <w:rsid w:val="5A171ECF"/>
    <w:rsid w:val="5A1B43BE"/>
    <w:rsid w:val="5A1DBE8D"/>
    <w:rsid w:val="5A1DCDDE"/>
    <w:rsid w:val="5A1E2B1C"/>
    <w:rsid w:val="5A1F0C0C"/>
    <w:rsid w:val="5A21C319"/>
    <w:rsid w:val="5A22AFCB"/>
    <w:rsid w:val="5A269DFE"/>
    <w:rsid w:val="5A2A4747"/>
    <w:rsid w:val="5A2AB6BA"/>
    <w:rsid w:val="5A2F75ED"/>
    <w:rsid w:val="5A300E33"/>
    <w:rsid w:val="5A32D3CB"/>
    <w:rsid w:val="5A33223F"/>
    <w:rsid w:val="5A336366"/>
    <w:rsid w:val="5A378014"/>
    <w:rsid w:val="5A3970BE"/>
    <w:rsid w:val="5A3A8DDC"/>
    <w:rsid w:val="5A3C9419"/>
    <w:rsid w:val="5A3D1AB6"/>
    <w:rsid w:val="5A3D20BE"/>
    <w:rsid w:val="5A3E6B34"/>
    <w:rsid w:val="5A408E26"/>
    <w:rsid w:val="5A4283C9"/>
    <w:rsid w:val="5A45652A"/>
    <w:rsid w:val="5A46F679"/>
    <w:rsid w:val="5A497304"/>
    <w:rsid w:val="5A49A294"/>
    <w:rsid w:val="5A49A677"/>
    <w:rsid w:val="5A4BB39F"/>
    <w:rsid w:val="5A4BD5C4"/>
    <w:rsid w:val="5A4FC820"/>
    <w:rsid w:val="5A5141A2"/>
    <w:rsid w:val="5A525C63"/>
    <w:rsid w:val="5A528F8E"/>
    <w:rsid w:val="5A53B366"/>
    <w:rsid w:val="5A542E11"/>
    <w:rsid w:val="5A5710F8"/>
    <w:rsid w:val="5A575A28"/>
    <w:rsid w:val="5A5C9FB0"/>
    <w:rsid w:val="5A5DC1F1"/>
    <w:rsid w:val="5A5F5A24"/>
    <w:rsid w:val="5A61223F"/>
    <w:rsid w:val="5A619EFB"/>
    <w:rsid w:val="5A61DD53"/>
    <w:rsid w:val="5A648EF9"/>
    <w:rsid w:val="5A64D84F"/>
    <w:rsid w:val="5A652461"/>
    <w:rsid w:val="5A670C7A"/>
    <w:rsid w:val="5A6B3686"/>
    <w:rsid w:val="5A6BAF4B"/>
    <w:rsid w:val="5A6E74D4"/>
    <w:rsid w:val="5A6F3F24"/>
    <w:rsid w:val="5A723ACF"/>
    <w:rsid w:val="5A72FDB0"/>
    <w:rsid w:val="5A732511"/>
    <w:rsid w:val="5A74FC66"/>
    <w:rsid w:val="5A75DD44"/>
    <w:rsid w:val="5A766178"/>
    <w:rsid w:val="5A76D0E6"/>
    <w:rsid w:val="5A783D05"/>
    <w:rsid w:val="5A79F491"/>
    <w:rsid w:val="5A7AA23B"/>
    <w:rsid w:val="5A7B1BCC"/>
    <w:rsid w:val="5A7BB3EE"/>
    <w:rsid w:val="5A7D90C4"/>
    <w:rsid w:val="5A7FE8DE"/>
    <w:rsid w:val="5A80A961"/>
    <w:rsid w:val="5A81F1D2"/>
    <w:rsid w:val="5A830D50"/>
    <w:rsid w:val="5A862E5C"/>
    <w:rsid w:val="5A8765FD"/>
    <w:rsid w:val="5A8CB52C"/>
    <w:rsid w:val="5A91EF5C"/>
    <w:rsid w:val="5A923066"/>
    <w:rsid w:val="5A93832B"/>
    <w:rsid w:val="5A94A34F"/>
    <w:rsid w:val="5A95315F"/>
    <w:rsid w:val="5A9843CA"/>
    <w:rsid w:val="5A988E59"/>
    <w:rsid w:val="5A9C3741"/>
    <w:rsid w:val="5A9DA5B8"/>
    <w:rsid w:val="5A9E3E20"/>
    <w:rsid w:val="5A9EBC96"/>
    <w:rsid w:val="5AA08F62"/>
    <w:rsid w:val="5AA1C29B"/>
    <w:rsid w:val="5AA2049B"/>
    <w:rsid w:val="5AA2AB78"/>
    <w:rsid w:val="5AA3F0BA"/>
    <w:rsid w:val="5AA40941"/>
    <w:rsid w:val="5AA40C3E"/>
    <w:rsid w:val="5AACB821"/>
    <w:rsid w:val="5AB00B06"/>
    <w:rsid w:val="5AB07D42"/>
    <w:rsid w:val="5AB159C4"/>
    <w:rsid w:val="5AB1D0EB"/>
    <w:rsid w:val="5AB2B7A5"/>
    <w:rsid w:val="5AB49AA1"/>
    <w:rsid w:val="5AB52989"/>
    <w:rsid w:val="5AB9B359"/>
    <w:rsid w:val="5ABF60B7"/>
    <w:rsid w:val="5AC28784"/>
    <w:rsid w:val="5AC3E3D6"/>
    <w:rsid w:val="5AC42FEA"/>
    <w:rsid w:val="5AC550F3"/>
    <w:rsid w:val="5AC55173"/>
    <w:rsid w:val="5AC80473"/>
    <w:rsid w:val="5AC8CB36"/>
    <w:rsid w:val="5AC9791E"/>
    <w:rsid w:val="5AC99CB6"/>
    <w:rsid w:val="5AC9CE02"/>
    <w:rsid w:val="5ACA8155"/>
    <w:rsid w:val="5ACAB0CD"/>
    <w:rsid w:val="5ACCA74E"/>
    <w:rsid w:val="5ACD5AA0"/>
    <w:rsid w:val="5ACE07CB"/>
    <w:rsid w:val="5ACEB8B1"/>
    <w:rsid w:val="5ACFA44A"/>
    <w:rsid w:val="5AD1B19B"/>
    <w:rsid w:val="5AD270DA"/>
    <w:rsid w:val="5AD69113"/>
    <w:rsid w:val="5ADBEAA4"/>
    <w:rsid w:val="5ADCAEEF"/>
    <w:rsid w:val="5ADE2E59"/>
    <w:rsid w:val="5ADE7637"/>
    <w:rsid w:val="5ADEE759"/>
    <w:rsid w:val="5ADFDFF3"/>
    <w:rsid w:val="5AE11F7E"/>
    <w:rsid w:val="5AE33827"/>
    <w:rsid w:val="5AE3BB6F"/>
    <w:rsid w:val="5AE3DF10"/>
    <w:rsid w:val="5AE425FC"/>
    <w:rsid w:val="5AE6BEDC"/>
    <w:rsid w:val="5AE78896"/>
    <w:rsid w:val="5AE8357B"/>
    <w:rsid w:val="5AE9F8FE"/>
    <w:rsid w:val="5AEA018A"/>
    <w:rsid w:val="5AEA248B"/>
    <w:rsid w:val="5AEB5335"/>
    <w:rsid w:val="5AEC45A7"/>
    <w:rsid w:val="5AEEF15E"/>
    <w:rsid w:val="5AEFA90A"/>
    <w:rsid w:val="5AEFB826"/>
    <w:rsid w:val="5AF1DD4F"/>
    <w:rsid w:val="5AF33F68"/>
    <w:rsid w:val="5AF4DC30"/>
    <w:rsid w:val="5AF4DFC7"/>
    <w:rsid w:val="5AF6F5A0"/>
    <w:rsid w:val="5AF81070"/>
    <w:rsid w:val="5AF981AC"/>
    <w:rsid w:val="5AFBC300"/>
    <w:rsid w:val="5AFC5058"/>
    <w:rsid w:val="5AFC8CBD"/>
    <w:rsid w:val="5AFDF4CD"/>
    <w:rsid w:val="5AFF0A26"/>
    <w:rsid w:val="5B007F2D"/>
    <w:rsid w:val="5B00E4A7"/>
    <w:rsid w:val="5B01186D"/>
    <w:rsid w:val="5B030959"/>
    <w:rsid w:val="5B036FED"/>
    <w:rsid w:val="5B05CBF5"/>
    <w:rsid w:val="5B06B216"/>
    <w:rsid w:val="5B07F95B"/>
    <w:rsid w:val="5B0AE747"/>
    <w:rsid w:val="5B0B9F3F"/>
    <w:rsid w:val="5B0BB422"/>
    <w:rsid w:val="5B0D7171"/>
    <w:rsid w:val="5B0D7727"/>
    <w:rsid w:val="5B107E1E"/>
    <w:rsid w:val="5B11135D"/>
    <w:rsid w:val="5B1229DF"/>
    <w:rsid w:val="5B124461"/>
    <w:rsid w:val="5B13A9C1"/>
    <w:rsid w:val="5B146EAD"/>
    <w:rsid w:val="5B14B9F2"/>
    <w:rsid w:val="5B14F901"/>
    <w:rsid w:val="5B186082"/>
    <w:rsid w:val="5B18FBD5"/>
    <w:rsid w:val="5B192258"/>
    <w:rsid w:val="5B1A507F"/>
    <w:rsid w:val="5B1B969B"/>
    <w:rsid w:val="5B207871"/>
    <w:rsid w:val="5B20F9EC"/>
    <w:rsid w:val="5B248A34"/>
    <w:rsid w:val="5B2728C5"/>
    <w:rsid w:val="5B303936"/>
    <w:rsid w:val="5B30978B"/>
    <w:rsid w:val="5B30AC74"/>
    <w:rsid w:val="5B320705"/>
    <w:rsid w:val="5B33D3B4"/>
    <w:rsid w:val="5B353983"/>
    <w:rsid w:val="5B3770F6"/>
    <w:rsid w:val="5B37D899"/>
    <w:rsid w:val="5B393BAF"/>
    <w:rsid w:val="5B393F78"/>
    <w:rsid w:val="5B39B7C1"/>
    <w:rsid w:val="5B3CDFEF"/>
    <w:rsid w:val="5B3CE4B1"/>
    <w:rsid w:val="5B3F39D9"/>
    <w:rsid w:val="5B41A9FA"/>
    <w:rsid w:val="5B41D650"/>
    <w:rsid w:val="5B438C51"/>
    <w:rsid w:val="5B464E08"/>
    <w:rsid w:val="5B465560"/>
    <w:rsid w:val="5B4ADEDD"/>
    <w:rsid w:val="5B4D08EE"/>
    <w:rsid w:val="5B4D26C2"/>
    <w:rsid w:val="5B4DF00F"/>
    <w:rsid w:val="5B50E7AD"/>
    <w:rsid w:val="5B512C3B"/>
    <w:rsid w:val="5B53764B"/>
    <w:rsid w:val="5B547FA0"/>
    <w:rsid w:val="5B560A32"/>
    <w:rsid w:val="5B567BE7"/>
    <w:rsid w:val="5B57E8E3"/>
    <w:rsid w:val="5B589372"/>
    <w:rsid w:val="5B5A9F64"/>
    <w:rsid w:val="5B5C39B0"/>
    <w:rsid w:val="5B5C56EB"/>
    <w:rsid w:val="5B5C9357"/>
    <w:rsid w:val="5B5FB749"/>
    <w:rsid w:val="5B602B41"/>
    <w:rsid w:val="5B613413"/>
    <w:rsid w:val="5B61F6C7"/>
    <w:rsid w:val="5B637C3F"/>
    <w:rsid w:val="5B638C8A"/>
    <w:rsid w:val="5B645342"/>
    <w:rsid w:val="5B64B415"/>
    <w:rsid w:val="5B6637BB"/>
    <w:rsid w:val="5B6664F9"/>
    <w:rsid w:val="5B67173F"/>
    <w:rsid w:val="5B68CF73"/>
    <w:rsid w:val="5B69B505"/>
    <w:rsid w:val="5B6AA909"/>
    <w:rsid w:val="5B6ACF51"/>
    <w:rsid w:val="5B6C6F84"/>
    <w:rsid w:val="5B6D826B"/>
    <w:rsid w:val="5B6E1527"/>
    <w:rsid w:val="5B6EF4B7"/>
    <w:rsid w:val="5B7100ED"/>
    <w:rsid w:val="5B71B470"/>
    <w:rsid w:val="5B728064"/>
    <w:rsid w:val="5B72F95B"/>
    <w:rsid w:val="5B73AF65"/>
    <w:rsid w:val="5B76B4C4"/>
    <w:rsid w:val="5B783C0A"/>
    <w:rsid w:val="5B7AD1E1"/>
    <w:rsid w:val="5B7B10AD"/>
    <w:rsid w:val="5B808425"/>
    <w:rsid w:val="5B81C5DE"/>
    <w:rsid w:val="5B8475B8"/>
    <w:rsid w:val="5B8741A4"/>
    <w:rsid w:val="5B8821D5"/>
    <w:rsid w:val="5B8CD4E5"/>
    <w:rsid w:val="5B8DBAF9"/>
    <w:rsid w:val="5B8FBF2C"/>
    <w:rsid w:val="5B9340BC"/>
    <w:rsid w:val="5B9372CC"/>
    <w:rsid w:val="5B938B0B"/>
    <w:rsid w:val="5B96BAEF"/>
    <w:rsid w:val="5B9888E7"/>
    <w:rsid w:val="5B9A8E63"/>
    <w:rsid w:val="5B9BBDB4"/>
    <w:rsid w:val="5B9CD5BE"/>
    <w:rsid w:val="5B9E0EC9"/>
    <w:rsid w:val="5B9F5D0B"/>
    <w:rsid w:val="5B9FC845"/>
    <w:rsid w:val="5BA4C2BE"/>
    <w:rsid w:val="5BA65516"/>
    <w:rsid w:val="5BA75108"/>
    <w:rsid w:val="5BAACF29"/>
    <w:rsid w:val="5BAB90BB"/>
    <w:rsid w:val="5BACB164"/>
    <w:rsid w:val="5BACB723"/>
    <w:rsid w:val="5BADAC1A"/>
    <w:rsid w:val="5BB1441C"/>
    <w:rsid w:val="5BB15D09"/>
    <w:rsid w:val="5BB31FA2"/>
    <w:rsid w:val="5BB37443"/>
    <w:rsid w:val="5BB49DDA"/>
    <w:rsid w:val="5BB4A5A2"/>
    <w:rsid w:val="5BB8B18E"/>
    <w:rsid w:val="5BB9A629"/>
    <w:rsid w:val="5BBA1032"/>
    <w:rsid w:val="5BBB6834"/>
    <w:rsid w:val="5BBBA2DB"/>
    <w:rsid w:val="5BBCB534"/>
    <w:rsid w:val="5BBD10C8"/>
    <w:rsid w:val="5BBD338A"/>
    <w:rsid w:val="5BBFA4FE"/>
    <w:rsid w:val="5BC2D91E"/>
    <w:rsid w:val="5BC3475C"/>
    <w:rsid w:val="5BC76EBE"/>
    <w:rsid w:val="5BC8C2A6"/>
    <w:rsid w:val="5BC92248"/>
    <w:rsid w:val="5BC9CD08"/>
    <w:rsid w:val="5BC9D414"/>
    <w:rsid w:val="5BCAAB04"/>
    <w:rsid w:val="5BCB5103"/>
    <w:rsid w:val="5BCC3035"/>
    <w:rsid w:val="5BCDA6AC"/>
    <w:rsid w:val="5BCDF76A"/>
    <w:rsid w:val="5BCE9A79"/>
    <w:rsid w:val="5BCEDD8F"/>
    <w:rsid w:val="5BCEEDA5"/>
    <w:rsid w:val="5BCFD567"/>
    <w:rsid w:val="5BD09B1E"/>
    <w:rsid w:val="5BD0F729"/>
    <w:rsid w:val="5BD1ABC3"/>
    <w:rsid w:val="5BD45B2B"/>
    <w:rsid w:val="5BD516A5"/>
    <w:rsid w:val="5BD54E4B"/>
    <w:rsid w:val="5BD881FA"/>
    <w:rsid w:val="5BDB49AA"/>
    <w:rsid w:val="5BDC2BDB"/>
    <w:rsid w:val="5BDC6DC9"/>
    <w:rsid w:val="5BDE4EC6"/>
    <w:rsid w:val="5BE0D1BC"/>
    <w:rsid w:val="5BE1895E"/>
    <w:rsid w:val="5BE3513B"/>
    <w:rsid w:val="5BE38DB4"/>
    <w:rsid w:val="5BE6886A"/>
    <w:rsid w:val="5BE6B546"/>
    <w:rsid w:val="5BE9764C"/>
    <w:rsid w:val="5BEDABF1"/>
    <w:rsid w:val="5BEED8EB"/>
    <w:rsid w:val="5BEFEBA3"/>
    <w:rsid w:val="5BF26D6A"/>
    <w:rsid w:val="5BF350AF"/>
    <w:rsid w:val="5BF42290"/>
    <w:rsid w:val="5BF516F8"/>
    <w:rsid w:val="5BF5835E"/>
    <w:rsid w:val="5BF616C4"/>
    <w:rsid w:val="5BF75FE5"/>
    <w:rsid w:val="5BFA650B"/>
    <w:rsid w:val="5BFD4FFD"/>
    <w:rsid w:val="5BFDDB9C"/>
    <w:rsid w:val="5BFE2880"/>
    <w:rsid w:val="5C022A79"/>
    <w:rsid w:val="5C03C6D9"/>
    <w:rsid w:val="5C03D9A3"/>
    <w:rsid w:val="5C0529CD"/>
    <w:rsid w:val="5C07183C"/>
    <w:rsid w:val="5C0839B0"/>
    <w:rsid w:val="5C08B1C6"/>
    <w:rsid w:val="5C08CAC2"/>
    <w:rsid w:val="5C09BF6F"/>
    <w:rsid w:val="5C0A7988"/>
    <w:rsid w:val="5C0A7CD3"/>
    <w:rsid w:val="5C0CD2C4"/>
    <w:rsid w:val="5C0D1E00"/>
    <w:rsid w:val="5C0EEC96"/>
    <w:rsid w:val="5C0F13D1"/>
    <w:rsid w:val="5C0F17B2"/>
    <w:rsid w:val="5C10B40E"/>
    <w:rsid w:val="5C10D7D1"/>
    <w:rsid w:val="5C113DAD"/>
    <w:rsid w:val="5C12C757"/>
    <w:rsid w:val="5C135EA7"/>
    <w:rsid w:val="5C155FA3"/>
    <w:rsid w:val="5C16D8FB"/>
    <w:rsid w:val="5C1797DB"/>
    <w:rsid w:val="5C17AB3C"/>
    <w:rsid w:val="5C195EE2"/>
    <w:rsid w:val="5C1A8632"/>
    <w:rsid w:val="5C1ABBB4"/>
    <w:rsid w:val="5C1BFC69"/>
    <w:rsid w:val="5C1DD66E"/>
    <w:rsid w:val="5C201412"/>
    <w:rsid w:val="5C20F2C6"/>
    <w:rsid w:val="5C21CBE9"/>
    <w:rsid w:val="5C26416F"/>
    <w:rsid w:val="5C2C6672"/>
    <w:rsid w:val="5C2C9E8C"/>
    <w:rsid w:val="5C2CF166"/>
    <w:rsid w:val="5C2D24A0"/>
    <w:rsid w:val="5C2F3515"/>
    <w:rsid w:val="5C30AB79"/>
    <w:rsid w:val="5C3151D8"/>
    <w:rsid w:val="5C3485F8"/>
    <w:rsid w:val="5C34C080"/>
    <w:rsid w:val="5C354F78"/>
    <w:rsid w:val="5C38B9CA"/>
    <w:rsid w:val="5C38BCD1"/>
    <w:rsid w:val="5C3918DE"/>
    <w:rsid w:val="5C3DEE06"/>
    <w:rsid w:val="5C3FF746"/>
    <w:rsid w:val="5C40874A"/>
    <w:rsid w:val="5C42AA01"/>
    <w:rsid w:val="5C43EF1C"/>
    <w:rsid w:val="5C4928C1"/>
    <w:rsid w:val="5C4AF934"/>
    <w:rsid w:val="5C4C7B29"/>
    <w:rsid w:val="5C4CACD8"/>
    <w:rsid w:val="5C4D7FA1"/>
    <w:rsid w:val="5C4E6EB0"/>
    <w:rsid w:val="5C4F1D7C"/>
    <w:rsid w:val="5C53F093"/>
    <w:rsid w:val="5C55C82F"/>
    <w:rsid w:val="5C580FB1"/>
    <w:rsid w:val="5C58EAD9"/>
    <w:rsid w:val="5C5950B5"/>
    <w:rsid w:val="5C596FB1"/>
    <w:rsid w:val="5C59B7F0"/>
    <w:rsid w:val="5C5A3ED8"/>
    <w:rsid w:val="5C5CD567"/>
    <w:rsid w:val="5C5DA7EB"/>
    <w:rsid w:val="5C5E5959"/>
    <w:rsid w:val="5C5E7809"/>
    <w:rsid w:val="5C613637"/>
    <w:rsid w:val="5C64B9FC"/>
    <w:rsid w:val="5C65BFA6"/>
    <w:rsid w:val="5C66EBAC"/>
    <w:rsid w:val="5C683C61"/>
    <w:rsid w:val="5C6CCBB3"/>
    <w:rsid w:val="5C6E8457"/>
    <w:rsid w:val="5C6F1E31"/>
    <w:rsid w:val="5C6F310C"/>
    <w:rsid w:val="5C700195"/>
    <w:rsid w:val="5C714425"/>
    <w:rsid w:val="5C721B73"/>
    <w:rsid w:val="5C733B8C"/>
    <w:rsid w:val="5C767CA4"/>
    <w:rsid w:val="5C77A165"/>
    <w:rsid w:val="5C78C2BE"/>
    <w:rsid w:val="5C798ACE"/>
    <w:rsid w:val="5C7D0337"/>
    <w:rsid w:val="5C7E106E"/>
    <w:rsid w:val="5C80C8F7"/>
    <w:rsid w:val="5C83E32C"/>
    <w:rsid w:val="5C83E631"/>
    <w:rsid w:val="5C843AE0"/>
    <w:rsid w:val="5C849C57"/>
    <w:rsid w:val="5C8735EA"/>
    <w:rsid w:val="5C8BFF6A"/>
    <w:rsid w:val="5C8D0D08"/>
    <w:rsid w:val="5C8D7B41"/>
    <w:rsid w:val="5C8DAE85"/>
    <w:rsid w:val="5C8FE7A6"/>
    <w:rsid w:val="5C942D74"/>
    <w:rsid w:val="5C9689BB"/>
    <w:rsid w:val="5C97617C"/>
    <w:rsid w:val="5C9BB9E8"/>
    <w:rsid w:val="5C9C27BD"/>
    <w:rsid w:val="5C9F00CD"/>
    <w:rsid w:val="5CA0204E"/>
    <w:rsid w:val="5CA0A3E2"/>
    <w:rsid w:val="5CA52910"/>
    <w:rsid w:val="5CA6A5DD"/>
    <w:rsid w:val="5CA6F610"/>
    <w:rsid w:val="5CA9E878"/>
    <w:rsid w:val="5CABE3FE"/>
    <w:rsid w:val="5CAC9501"/>
    <w:rsid w:val="5CACF4DB"/>
    <w:rsid w:val="5CADA2FC"/>
    <w:rsid w:val="5CAE5D58"/>
    <w:rsid w:val="5CAF68F7"/>
    <w:rsid w:val="5CB1A467"/>
    <w:rsid w:val="5CB220B8"/>
    <w:rsid w:val="5CB2361B"/>
    <w:rsid w:val="5CB481F9"/>
    <w:rsid w:val="5CB65E5F"/>
    <w:rsid w:val="5CB7ED7D"/>
    <w:rsid w:val="5CBAA376"/>
    <w:rsid w:val="5CBAA3BB"/>
    <w:rsid w:val="5CBCB339"/>
    <w:rsid w:val="5CBEC317"/>
    <w:rsid w:val="5CBEDDB1"/>
    <w:rsid w:val="5CC176A1"/>
    <w:rsid w:val="5CC201F0"/>
    <w:rsid w:val="5CC363C7"/>
    <w:rsid w:val="5CC39DDA"/>
    <w:rsid w:val="5CC4641E"/>
    <w:rsid w:val="5CC52451"/>
    <w:rsid w:val="5CC7812E"/>
    <w:rsid w:val="5CC7C44E"/>
    <w:rsid w:val="5CC7F027"/>
    <w:rsid w:val="5CC85B80"/>
    <w:rsid w:val="5CC950CD"/>
    <w:rsid w:val="5CC9D58A"/>
    <w:rsid w:val="5CCA6655"/>
    <w:rsid w:val="5CCA897C"/>
    <w:rsid w:val="5CCDBF45"/>
    <w:rsid w:val="5CCF4B15"/>
    <w:rsid w:val="5CD2452A"/>
    <w:rsid w:val="5CD2A189"/>
    <w:rsid w:val="5CD579FA"/>
    <w:rsid w:val="5CD65F0C"/>
    <w:rsid w:val="5CD663A1"/>
    <w:rsid w:val="5CD785EC"/>
    <w:rsid w:val="5CD93BAA"/>
    <w:rsid w:val="5CDBC1CF"/>
    <w:rsid w:val="5CDBEC2D"/>
    <w:rsid w:val="5CDCABB9"/>
    <w:rsid w:val="5CDEC35E"/>
    <w:rsid w:val="5CDF4D28"/>
    <w:rsid w:val="5CE1660F"/>
    <w:rsid w:val="5CE4A129"/>
    <w:rsid w:val="5CE4DD2D"/>
    <w:rsid w:val="5CE9AAEF"/>
    <w:rsid w:val="5CEA3622"/>
    <w:rsid w:val="5CEA533C"/>
    <w:rsid w:val="5CEA68F3"/>
    <w:rsid w:val="5CEB3C4E"/>
    <w:rsid w:val="5CEBA379"/>
    <w:rsid w:val="5CEC00C3"/>
    <w:rsid w:val="5CEC1930"/>
    <w:rsid w:val="5CEDA715"/>
    <w:rsid w:val="5CEF967E"/>
    <w:rsid w:val="5CF46D32"/>
    <w:rsid w:val="5CF5BC81"/>
    <w:rsid w:val="5CF6F35D"/>
    <w:rsid w:val="5CF6FAB6"/>
    <w:rsid w:val="5CF71B5B"/>
    <w:rsid w:val="5CF896B7"/>
    <w:rsid w:val="5CF8992C"/>
    <w:rsid w:val="5CFA9B47"/>
    <w:rsid w:val="5CFC0876"/>
    <w:rsid w:val="5CFD19E6"/>
    <w:rsid w:val="5D029AB4"/>
    <w:rsid w:val="5D02F9D8"/>
    <w:rsid w:val="5D086D8B"/>
    <w:rsid w:val="5D08A05C"/>
    <w:rsid w:val="5D0933E8"/>
    <w:rsid w:val="5D09F69C"/>
    <w:rsid w:val="5D0AADC7"/>
    <w:rsid w:val="5D0AF833"/>
    <w:rsid w:val="5D0BCBFC"/>
    <w:rsid w:val="5D0C1019"/>
    <w:rsid w:val="5D0F349E"/>
    <w:rsid w:val="5D0F4C85"/>
    <w:rsid w:val="5D0F6F1F"/>
    <w:rsid w:val="5D11E253"/>
    <w:rsid w:val="5D15AA91"/>
    <w:rsid w:val="5D178DA7"/>
    <w:rsid w:val="5D180C7A"/>
    <w:rsid w:val="5D18AC3B"/>
    <w:rsid w:val="5D18B39D"/>
    <w:rsid w:val="5D19BF40"/>
    <w:rsid w:val="5D1A566E"/>
    <w:rsid w:val="5D1A662B"/>
    <w:rsid w:val="5D1BB1E3"/>
    <w:rsid w:val="5D1D5924"/>
    <w:rsid w:val="5D1F5D30"/>
    <w:rsid w:val="5D2204C5"/>
    <w:rsid w:val="5D230A03"/>
    <w:rsid w:val="5D243EB6"/>
    <w:rsid w:val="5D2646E1"/>
    <w:rsid w:val="5D2958CF"/>
    <w:rsid w:val="5D29A339"/>
    <w:rsid w:val="5D29D2CB"/>
    <w:rsid w:val="5D29D7DF"/>
    <w:rsid w:val="5D2C6C67"/>
    <w:rsid w:val="5D2CCF97"/>
    <w:rsid w:val="5D2D89B0"/>
    <w:rsid w:val="5D2DC8E7"/>
    <w:rsid w:val="5D2EB04C"/>
    <w:rsid w:val="5D302014"/>
    <w:rsid w:val="5D30B21C"/>
    <w:rsid w:val="5D32DCD4"/>
    <w:rsid w:val="5D33026C"/>
    <w:rsid w:val="5D33A81D"/>
    <w:rsid w:val="5D33C661"/>
    <w:rsid w:val="5D34D876"/>
    <w:rsid w:val="5D358CDC"/>
    <w:rsid w:val="5D3898CF"/>
    <w:rsid w:val="5D3949E9"/>
    <w:rsid w:val="5D3A3F3A"/>
    <w:rsid w:val="5D3DEA6A"/>
    <w:rsid w:val="5D3F32EF"/>
    <w:rsid w:val="5D3F72B4"/>
    <w:rsid w:val="5D41BBFF"/>
    <w:rsid w:val="5D4220C9"/>
    <w:rsid w:val="5D424CCB"/>
    <w:rsid w:val="5D42534E"/>
    <w:rsid w:val="5D426FAA"/>
    <w:rsid w:val="5D491ACB"/>
    <w:rsid w:val="5D49923D"/>
    <w:rsid w:val="5D4A73A1"/>
    <w:rsid w:val="5D4B4E47"/>
    <w:rsid w:val="5D4C5DD7"/>
    <w:rsid w:val="5D4C8241"/>
    <w:rsid w:val="5D4CDDE3"/>
    <w:rsid w:val="5D4D8649"/>
    <w:rsid w:val="5D4E282C"/>
    <w:rsid w:val="5D4E8EAE"/>
    <w:rsid w:val="5D4EB539"/>
    <w:rsid w:val="5D529E74"/>
    <w:rsid w:val="5D591ED5"/>
    <w:rsid w:val="5D5A20A4"/>
    <w:rsid w:val="5D5B0B29"/>
    <w:rsid w:val="5D5DBAA4"/>
    <w:rsid w:val="5D5E0DA1"/>
    <w:rsid w:val="5D5ECCFF"/>
    <w:rsid w:val="5D5F2179"/>
    <w:rsid w:val="5D5F835B"/>
    <w:rsid w:val="5D60872F"/>
    <w:rsid w:val="5D65695B"/>
    <w:rsid w:val="5D65ED87"/>
    <w:rsid w:val="5D661580"/>
    <w:rsid w:val="5D665457"/>
    <w:rsid w:val="5D67E467"/>
    <w:rsid w:val="5D6873D3"/>
    <w:rsid w:val="5D68E341"/>
    <w:rsid w:val="5D6CB086"/>
    <w:rsid w:val="5D6D61EF"/>
    <w:rsid w:val="5D6E879D"/>
    <w:rsid w:val="5D703ED7"/>
    <w:rsid w:val="5D73ED51"/>
    <w:rsid w:val="5D74694F"/>
    <w:rsid w:val="5D7670EE"/>
    <w:rsid w:val="5D76AC8F"/>
    <w:rsid w:val="5D76E5C2"/>
    <w:rsid w:val="5D78C747"/>
    <w:rsid w:val="5D7B2BF8"/>
    <w:rsid w:val="5D7DAB55"/>
    <w:rsid w:val="5D7F77DF"/>
    <w:rsid w:val="5D8222C3"/>
    <w:rsid w:val="5D83071B"/>
    <w:rsid w:val="5D84E047"/>
    <w:rsid w:val="5D8572B9"/>
    <w:rsid w:val="5D87D5DA"/>
    <w:rsid w:val="5D88F3F2"/>
    <w:rsid w:val="5D894348"/>
    <w:rsid w:val="5D895F48"/>
    <w:rsid w:val="5D8AAF99"/>
    <w:rsid w:val="5D8C035F"/>
    <w:rsid w:val="5D8C074A"/>
    <w:rsid w:val="5D8C21E1"/>
    <w:rsid w:val="5D8C3289"/>
    <w:rsid w:val="5D8CCB10"/>
    <w:rsid w:val="5D8FB813"/>
    <w:rsid w:val="5D8FC6AE"/>
    <w:rsid w:val="5D915D24"/>
    <w:rsid w:val="5D9191F9"/>
    <w:rsid w:val="5D91DFC0"/>
    <w:rsid w:val="5D92C2DE"/>
    <w:rsid w:val="5D92F0BB"/>
    <w:rsid w:val="5D931302"/>
    <w:rsid w:val="5D953B2D"/>
    <w:rsid w:val="5D961347"/>
    <w:rsid w:val="5D968F37"/>
    <w:rsid w:val="5D9BB5D8"/>
    <w:rsid w:val="5D9D6456"/>
    <w:rsid w:val="5D9E4C3F"/>
    <w:rsid w:val="5DA546BD"/>
    <w:rsid w:val="5DA5A4DD"/>
    <w:rsid w:val="5DA5AFEA"/>
    <w:rsid w:val="5DA68422"/>
    <w:rsid w:val="5DACB8D5"/>
    <w:rsid w:val="5DAD7C04"/>
    <w:rsid w:val="5DADDB03"/>
    <w:rsid w:val="5DAE5798"/>
    <w:rsid w:val="5DAE7676"/>
    <w:rsid w:val="5DB0C87C"/>
    <w:rsid w:val="5DB51635"/>
    <w:rsid w:val="5DB58427"/>
    <w:rsid w:val="5DB6559D"/>
    <w:rsid w:val="5DB82682"/>
    <w:rsid w:val="5DB95FC5"/>
    <w:rsid w:val="5DBAB279"/>
    <w:rsid w:val="5DBB90F0"/>
    <w:rsid w:val="5DBCC19F"/>
    <w:rsid w:val="5DBDBE97"/>
    <w:rsid w:val="5DC027C1"/>
    <w:rsid w:val="5DC26F65"/>
    <w:rsid w:val="5DC59CAD"/>
    <w:rsid w:val="5DC6B2B1"/>
    <w:rsid w:val="5DC6E829"/>
    <w:rsid w:val="5DC9A256"/>
    <w:rsid w:val="5DC9C287"/>
    <w:rsid w:val="5DC9F294"/>
    <w:rsid w:val="5DCF9343"/>
    <w:rsid w:val="5DD0A01D"/>
    <w:rsid w:val="5DD1A3D7"/>
    <w:rsid w:val="5DD4AEBC"/>
    <w:rsid w:val="5DD5079F"/>
    <w:rsid w:val="5DD83CC2"/>
    <w:rsid w:val="5DDBB449"/>
    <w:rsid w:val="5DDBFE63"/>
    <w:rsid w:val="5DDD8A98"/>
    <w:rsid w:val="5DDDB980"/>
    <w:rsid w:val="5DDF3214"/>
    <w:rsid w:val="5DE21B6C"/>
    <w:rsid w:val="5DE2AAD4"/>
    <w:rsid w:val="5DE32E69"/>
    <w:rsid w:val="5DE3D31E"/>
    <w:rsid w:val="5DE4C7F2"/>
    <w:rsid w:val="5DE4EDBA"/>
    <w:rsid w:val="5DEA0D7F"/>
    <w:rsid w:val="5DEABCB8"/>
    <w:rsid w:val="5DEAF875"/>
    <w:rsid w:val="5DEB971C"/>
    <w:rsid w:val="5DF14EA2"/>
    <w:rsid w:val="5DF23355"/>
    <w:rsid w:val="5DF69C1C"/>
    <w:rsid w:val="5DF77424"/>
    <w:rsid w:val="5DF966B3"/>
    <w:rsid w:val="5DF9A61B"/>
    <w:rsid w:val="5DFA05F5"/>
    <w:rsid w:val="5DFAB62B"/>
    <w:rsid w:val="5DFAFE0C"/>
    <w:rsid w:val="5DFCB4F2"/>
    <w:rsid w:val="5DFD0BBE"/>
    <w:rsid w:val="5DFD13EA"/>
    <w:rsid w:val="5DFF3B55"/>
    <w:rsid w:val="5DFFA5D5"/>
    <w:rsid w:val="5E00C00F"/>
    <w:rsid w:val="5E0206EC"/>
    <w:rsid w:val="5E040CE2"/>
    <w:rsid w:val="5E04BDA9"/>
    <w:rsid w:val="5E05C100"/>
    <w:rsid w:val="5E06EC00"/>
    <w:rsid w:val="5E06F0D2"/>
    <w:rsid w:val="5E092196"/>
    <w:rsid w:val="5E0B9133"/>
    <w:rsid w:val="5E0F3142"/>
    <w:rsid w:val="5E10D22E"/>
    <w:rsid w:val="5E10F549"/>
    <w:rsid w:val="5E113095"/>
    <w:rsid w:val="5E124617"/>
    <w:rsid w:val="5E168AC3"/>
    <w:rsid w:val="5E1728A8"/>
    <w:rsid w:val="5E1909DE"/>
    <w:rsid w:val="5E1981DF"/>
    <w:rsid w:val="5E1A3477"/>
    <w:rsid w:val="5E1E15EE"/>
    <w:rsid w:val="5E214F63"/>
    <w:rsid w:val="5E2201A6"/>
    <w:rsid w:val="5E2327B0"/>
    <w:rsid w:val="5E235615"/>
    <w:rsid w:val="5E239CAC"/>
    <w:rsid w:val="5E23D12B"/>
    <w:rsid w:val="5E24DCA6"/>
    <w:rsid w:val="5E25A788"/>
    <w:rsid w:val="5E25AC4D"/>
    <w:rsid w:val="5E26F083"/>
    <w:rsid w:val="5E27CAA7"/>
    <w:rsid w:val="5E2A2491"/>
    <w:rsid w:val="5E2B1342"/>
    <w:rsid w:val="5E2BACA3"/>
    <w:rsid w:val="5E2C7BAE"/>
    <w:rsid w:val="5E2D64BF"/>
    <w:rsid w:val="5E2D9465"/>
    <w:rsid w:val="5E2E061E"/>
    <w:rsid w:val="5E2E6478"/>
    <w:rsid w:val="5E2F1910"/>
    <w:rsid w:val="5E312966"/>
    <w:rsid w:val="5E31BFAE"/>
    <w:rsid w:val="5E331232"/>
    <w:rsid w:val="5E332358"/>
    <w:rsid w:val="5E333979"/>
    <w:rsid w:val="5E362EAF"/>
    <w:rsid w:val="5E377ECF"/>
    <w:rsid w:val="5E3866C9"/>
    <w:rsid w:val="5E38BA4E"/>
    <w:rsid w:val="5E38D691"/>
    <w:rsid w:val="5E3C412A"/>
    <w:rsid w:val="5E3D4765"/>
    <w:rsid w:val="5E3F8D51"/>
    <w:rsid w:val="5E401EEF"/>
    <w:rsid w:val="5E410079"/>
    <w:rsid w:val="5E413398"/>
    <w:rsid w:val="5E42EB18"/>
    <w:rsid w:val="5E448071"/>
    <w:rsid w:val="5E44EF7F"/>
    <w:rsid w:val="5E470423"/>
    <w:rsid w:val="5E493329"/>
    <w:rsid w:val="5E49B4D0"/>
    <w:rsid w:val="5E49C43D"/>
    <w:rsid w:val="5E4B3072"/>
    <w:rsid w:val="5E509EA1"/>
    <w:rsid w:val="5E509F17"/>
    <w:rsid w:val="5E53A3F5"/>
    <w:rsid w:val="5E54C4DB"/>
    <w:rsid w:val="5E5650FE"/>
    <w:rsid w:val="5E582AF9"/>
    <w:rsid w:val="5E595AF2"/>
    <w:rsid w:val="5E5A61E1"/>
    <w:rsid w:val="5E5A9FDB"/>
    <w:rsid w:val="5E5B9750"/>
    <w:rsid w:val="5E5BB5B8"/>
    <w:rsid w:val="5E5CF5FF"/>
    <w:rsid w:val="5E5D9AB3"/>
    <w:rsid w:val="5E61747F"/>
    <w:rsid w:val="5E62A590"/>
    <w:rsid w:val="5E643493"/>
    <w:rsid w:val="5E6760FF"/>
    <w:rsid w:val="5E67C177"/>
    <w:rsid w:val="5E6E9592"/>
    <w:rsid w:val="5E71D171"/>
    <w:rsid w:val="5E727F02"/>
    <w:rsid w:val="5E7374F8"/>
    <w:rsid w:val="5E741E8C"/>
    <w:rsid w:val="5E74B589"/>
    <w:rsid w:val="5E767BE9"/>
    <w:rsid w:val="5E776001"/>
    <w:rsid w:val="5E7789F3"/>
    <w:rsid w:val="5E7891F5"/>
    <w:rsid w:val="5E78E07E"/>
    <w:rsid w:val="5E7AE8C9"/>
    <w:rsid w:val="5E7C90ED"/>
    <w:rsid w:val="5E80BDD5"/>
    <w:rsid w:val="5E817BE3"/>
    <w:rsid w:val="5E83B3B0"/>
    <w:rsid w:val="5E842E56"/>
    <w:rsid w:val="5E85129A"/>
    <w:rsid w:val="5E85A103"/>
    <w:rsid w:val="5E87F44A"/>
    <w:rsid w:val="5E8B1A11"/>
    <w:rsid w:val="5E8B7D74"/>
    <w:rsid w:val="5E8D2143"/>
    <w:rsid w:val="5E8ECF68"/>
    <w:rsid w:val="5E8ED551"/>
    <w:rsid w:val="5E930A5C"/>
    <w:rsid w:val="5E958F48"/>
    <w:rsid w:val="5E963FD7"/>
    <w:rsid w:val="5E98856F"/>
    <w:rsid w:val="5E9B6C9D"/>
    <w:rsid w:val="5E9B7C28"/>
    <w:rsid w:val="5E9C1361"/>
    <w:rsid w:val="5E9F7853"/>
    <w:rsid w:val="5E9FCBB0"/>
    <w:rsid w:val="5EA0EBFD"/>
    <w:rsid w:val="5EA19B32"/>
    <w:rsid w:val="5EA27F8F"/>
    <w:rsid w:val="5EA2D7CB"/>
    <w:rsid w:val="5EA6ADBE"/>
    <w:rsid w:val="5EA8ACA7"/>
    <w:rsid w:val="5EA92158"/>
    <w:rsid w:val="5EAB01C0"/>
    <w:rsid w:val="5EAD1DA6"/>
    <w:rsid w:val="5EAD5004"/>
    <w:rsid w:val="5EAD6959"/>
    <w:rsid w:val="5EAE0D85"/>
    <w:rsid w:val="5EAFF77E"/>
    <w:rsid w:val="5EB11593"/>
    <w:rsid w:val="5EB353F2"/>
    <w:rsid w:val="5EB40327"/>
    <w:rsid w:val="5EB4CA5B"/>
    <w:rsid w:val="5EB5861B"/>
    <w:rsid w:val="5EB5B48C"/>
    <w:rsid w:val="5EB890F6"/>
    <w:rsid w:val="5EB903F8"/>
    <w:rsid w:val="5EB9E4C8"/>
    <w:rsid w:val="5EBAD598"/>
    <w:rsid w:val="5EBB5A6B"/>
    <w:rsid w:val="5EBB73DE"/>
    <w:rsid w:val="5EBB9790"/>
    <w:rsid w:val="5EBCC41A"/>
    <w:rsid w:val="5EBCE09D"/>
    <w:rsid w:val="5EC73308"/>
    <w:rsid w:val="5EC761AA"/>
    <w:rsid w:val="5EC8C310"/>
    <w:rsid w:val="5EC90F8C"/>
    <w:rsid w:val="5EC9351E"/>
    <w:rsid w:val="5ECA5D7D"/>
    <w:rsid w:val="5ECB0EA1"/>
    <w:rsid w:val="5ECD216D"/>
    <w:rsid w:val="5ECD5201"/>
    <w:rsid w:val="5ECD702D"/>
    <w:rsid w:val="5ECE64B0"/>
    <w:rsid w:val="5ED0156A"/>
    <w:rsid w:val="5ED0EABB"/>
    <w:rsid w:val="5ED4B458"/>
    <w:rsid w:val="5ED98C95"/>
    <w:rsid w:val="5EDEE44B"/>
    <w:rsid w:val="5EE1CFA4"/>
    <w:rsid w:val="5EE23BFA"/>
    <w:rsid w:val="5EE69F5D"/>
    <w:rsid w:val="5EE72953"/>
    <w:rsid w:val="5EE8A406"/>
    <w:rsid w:val="5EE9AF6E"/>
    <w:rsid w:val="5EED722A"/>
    <w:rsid w:val="5EEDFF0D"/>
    <w:rsid w:val="5EEE852A"/>
    <w:rsid w:val="5EEF14F1"/>
    <w:rsid w:val="5EF22EC7"/>
    <w:rsid w:val="5EF24B9A"/>
    <w:rsid w:val="5EF2A73E"/>
    <w:rsid w:val="5EF2C739"/>
    <w:rsid w:val="5EF39624"/>
    <w:rsid w:val="5EF68D83"/>
    <w:rsid w:val="5EF731C2"/>
    <w:rsid w:val="5EF764FD"/>
    <w:rsid w:val="5EF8C368"/>
    <w:rsid w:val="5EF8C930"/>
    <w:rsid w:val="5EF9961C"/>
    <w:rsid w:val="5EFA9627"/>
    <w:rsid w:val="5EFC0450"/>
    <w:rsid w:val="5EFD362C"/>
    <w:rsid w:val="5EFF4914"/>
    <w:rsid w:val="5EFF869E"/>
    <w:rsid w:val="5F015E5C"/>
    <w:rsid w:val="5F0597BE"/>
    <w:rsid w:val="5F0C06F6"/>
    <w:rsid w:val="5F0D0F9E"/>
    <w:rsid w:val="5F0D1226"/>
    <w:rsid w:val="5F0FDD7F"/>
    <w:rsid w:val="5F107C29"/>
    <w:rsid w:val="5F122414"/>
    <w:rsid w:val="5F130521"/>
    <w:rsid w:val="5F13417E"/>
    <w:rsid w:val="5F13CABD"/>
    <w:rsid w:val="5F13CC53"/>
    <w:rsid w:val="5F13E973"/>
    <w:rsid w:val="5F152DD5"/>
    <w:rsid w:val="5F174449"/>
    <w:rsid w:val="5F179CDE"/>
    <w:rsid w:val="5F188340"/>
    <w:rsid w:val="5F193ACA"/>
    <w:rsid w:val="5F195512"/>
    <w:rsid w:val="5F1D7E42"/>
    <w:rsid w:val="5F1E0C4F"/>
    <w:rsid w:val="5F1E99BA"/>
    <w:rsid w:val="5F21A680"/>
    <w:rsid w:val="5F228E3B"/>
    <w:rsid w:val="5F231C3E"/>
    <w:rsid w:val="5F23DAC8"/>
    <w:rsid w:val="5F248D70"/>
    <w:rsid w:val="5F24D260"/>
    <w:rsid w:val="5F2745D7"/>
    <w:rsid w:val="5F2761D3"/>
    <w:rsid w:val="5F283E1F"/>
    <w:rsid w:val="5F28E157"/>
    <w:rsid w:val="5F293410"/>
    <w:rsid w:val="5F29F4F2"/>
    <w:rsid w:val="5F2C1A01"/>
    <w:rsid w:val="5F2C9392"/>
    <w:rsid w:val="5F2D5034"/>
    <w:rsid w:val="5F2DFC92"/>
    <w:rsid w:val="5F2ECEB4"/>
    <w:rsid w:val="5F2F0CB9"/>
    <w:rsid w:val="5F2F8CD3"/>
    <w:rsid w:val="5F33968F"/>
    <w:rsid w:val="5F345156"/>
    <w:rsid w:val="5F38A407"/>
    <w:rsid w:val="5F3D90F9"/>
    <w:rsid w:val="5F3DBA14"/>
    <w:rsid w:val="5F3E92BB"/>
    <w:rsid w:val="5F43D540"/>
    <w:rsid w:val="5F47FF58"/>
    <w:rsid w:val="5F4B1917"/>
    <w:rsid w:val="5F4C8A15"/>
    <w:rsid w:val="5F4C8C77"/>
    <w:rsid w:val="5F4C8EDD"/>
    <w:rsid w:val="5F4CBBED"/>
    <w:rsid w:val="5F4E0E43"/>
    <w:rsid w:val="5F4E58B1"/>
    <w:rsid w:val="5F52D037"/>
    <w:rsid w:val="5F562AC9"/>
    <w:rsid w:val="5F590918"/>
    <w:rsid w:val="5F59B4A2"/>
    <w:rsid w:val="5F5AD151"/>
    <w:rsid w:val="5F5C1D73"/>
    <w:rsid w:val="5F5D7004"/>
    <w:rsid w:val="5F5F8C1A"/>
    <w:rsid w:val="5F5FF37E"/>
    <w:rsid w:val="5F6401F3"/>
    <w:rsid w:val="5F645042"/>
    <w:rsid w:val="5F662A1A"/>
    <w:rsid w:val="5F671C37"/>
    <w:rsid w:val="5F6734EB"/>
    <w:rsid w:val="5F68DA66"/>
    <w:rsid w:val="5F699F38"/>
    <w:rsid w:val="5F69C44B"/>
    <w:rsid w:val="5F6BDBC0"/>
    <w:rsid w:val="5F6C6A3E"/>
    <w:rsid w:val="5F6DE24B"/>
    <w:rsid w:val="5F6F5B7D"/>
    <w:rsid w:val="5F71739C"/>
    <w:rsid w:val="5F71BC98"/>
    <w:rsid w:val="5F71F057"/>
    <w:rsid w:val="5F72D41B"/>
    <w:rsid w:val="5F74B60A"/>
    <w:rsid w:val="5F766646"/>
    <w:rsid w:val="5F78DD65"/>
    <w:rsid w:val="5F7C92D4"/>
    <w:rsid w:val="5F7F5502"/>
    <w:rsid w:val="5F80E665"/>
    <w:rsid w:val="5F8185CA"/>
    <w:rsid w:val="5F81FA01"/>
    <w:rsid w:val="5F890799"/>
    <w:rsid w:val="5F89117B"/>
    <w:rsid w:val="5F8A0955"/>
    <w:rsid w:val="5F8A448C"/>
    <w:rsid w:val="5F8BF9AB"/>
    <w:rsid w:val="5F8C7A96"/>
    <w:rsid w:val="5F8D98EF"/>
    <w:rsid w:val="5F9099BE"/>
    <w:rsid w:val="5F92E883"/>
    <w:rsid w:val="5F939C5B"/>
    <w:rsid w:val="5F9550EC"/>
    <w:rsid w:val="5F9563F1"/>
    <w:rsid w:val="5F9724E1"/>
    <w:rsid w:val="5F989D4C"/>
    <w:rsid w:val="5F9B9827"/>
    <w:rsid w:val="5F9F4061"/>
    <w:rsid w:val="5FA06A56"/>
    <w:rsid w:val="5FA107B7"/>
    <w:rsid w:val="5FA276A5"/>
    <w:rsid w:val="5FA3B1DB"/>
    <w:rsid w:val="5FA4C1C7"/>
    <w:rsid w:val="5FA59585"/>
    <w:rsid w:val="5FA59C97"/>
    <w:rsid w:val="5FA77F09"/>
    <w:rsid w:val="5FAA1CA7"/>
    <w:rsid w:val="5FAD0A6D"/>
    <w:rsid w:val="5FAD4E9D"/>
    <w:rsid w:val="5FAE343D"/>
    <w:rsid w:val="5FAE5F28"/>
    <w:rsid w:val="5FB11598"/>
    <w:rsid w:val="5FB41B32"/>
    <w:rsid w:val="5FB4F9D0"/>
    <w:rsid w:val="5FB76674"/>
    <w:rsid w:val="5FB94C48"/>
    <w:rsid w:val="5FBA0F07"/>
    <w:rsid w:val="5FBAE59F"/>
    <w:rsid w:val="5FBE16F5"/>
    <w:rsid w:val="5FBF0FF0"/>
    <w:rsid w:val="5FC36D0C"/>
    <w:rsid w:val="5FC46BBE"/>
    <w:rsid w:val="5FC4AA44"/>
    <w:rsid w:val="5FC5E3A6"/>
    <w:rsid w:val="5FC6A78C"/>
    <w:rsid w:val="5FC72F50"/>
    <w:rsid w:val="5FC77739"/>
    <w:rsid w:val="5FCADB45"/>
    <w:rsid w:val="5FCB6457"/>
    <w:rsid w:val="5FCC29D0"/>
    <w:rsid w:val="5FCF5697"/>
    <w:rsid w:val="5FD0B12F"/>
    <w:rsid w:val="5FD1244B"/>
    <w:rsid w:val="5FD1B85A"/>
    <w:rsid w:val="5FD52B69"/>
    <w:rsid w:val="5FD63278"/>
    <w:rsid w:val="5FDC167F"/>
    <w:rsid w:val="5FDE5F28"/>
    <w:rsid w:val="5FDEFE79"/>
    <w:rsid w:val="5FE002D5"/>
    <w:rsid w:val="5FE007D5"/>
    <w:rsid w:val="5FE23EBE"/>
    <w:rsid w:val="5FE3237F"/>
    <w:rsid w:val="5FE39F24"/>
    <w:rsid w:val="5FE433E9"/>
    <w:rsid w:val="5FE4522B"/>
    <w:rsid w:val="5FE48444"/>
    <w:rsid w:val="5FE595A9"/>
    <w:rsid w:val="5FE695E8"/>
    <w:rsid w:val="5FE76C37"/>
    <w:rsid w:val="5FE929C9"/>
    <w:rsid w:val="5FEA391B"/>
    <w:rsid w:val="5FEAA912"/>
    <w:rsid w:val="5FEB46F6"/>
    <w:rsid w:val="5FEB8939"/>
    <w:rsid w:val="5FF04E74"/>
    <w:rsid w:val="5FF11B05"/>
    <w:rsid w:val="5FF1EF5D"/>
    <w:rsid w:val="5FF30D41"/>
    <w:rsid w:val="5FF3A50E"/>
    <w:rsid w:val="5FF42359"/>
    <w:rsid w:val="5FF5C609"/>
    <w:rsid w:val="5FF5CBCB"/>
    <w:rsid w:val="5FF5CC74"/>
    <w:rsid w:val="5FF5FB89"/>
    <w:rsid w:val="5FF74EEA"/>
    <w:rsid w:val="5FF8C1BA"/>
    <w:rsid w:val="5FF8F018"/>
    <w:rsid w:val="6004C3D6"/>
    <w:rsid w:val="6005E223"/>
    <w:rsid w:val="60074437"/>
    <w:rsid w:val="60092ED0"/>
    <w:rsid w:val="600A8AAD"/>
    <w:rsid w:val="600AC5F8"/>
    <w:rsid w:val="600B6AB2"/>
    <w:rsid w:val="600DCBD1"/>
    <w:rsid w:val="600EF302"/>
    <w:rsid w:val="600FA074"/>
    <w:rsid w:val="600FDA1D"/>
    <w:rsid w:val="600FF96D"/>
    <w:rsid w:val="601044B7"/>
    <w:rsid w:val="6011437B"/>
    <w:rsid w:val="60121A9D"/>
    <w:rsid w:val="6013AD69"/>
    <w:rsid w:val="60140206"/>
    <w:rsid w:val="601A7D5B"/>
    <w:rsid w:val="601A9DA0"/>
    <w:rsid w:val="601B8D33"/>
    <w:rsid w:val="601BAA73"/>
    <w:rsid w:val="601C7429"/>
    <w:rsid w:val="601CA4FD"/>
    <w:rsid w:val="601D9C8F"/>
    <w:rsid w:val="601DA818"/>
    <w:rsid w:val="601EAEB3"/>
    <w:rsid w:val="601F72A9"/>
    <w:rsid w:val="602614BF"/>
    <w:rsid w:val="60262CC0"/>
    <w:rsid w:val="6027BE87"/>
    <w:rsid w:val="6028023B"/>
    <w:rsid w:val="602A7229"/>
    <w:rsid w:val="602B593A"/>
    <w:rsid w:val="602BA01E"/>
    <w:rsid w:val="602C341F"/>
    <w:rsid w:val="602EAF96"/>
    <w:rsid w:val="602F95E9"/>
    <w:rsid w:val="602FCB11"/>
    <w:rsid w:val="6030AADB"/>
    <w:rsid w:val="6031B0D9"/>
    <w:rsid w:val="6031B817"/>
    <w:rsid w:val="60325605"/>
    <w:rsid w:val="6033B847"/>
    <w:rsid w:val="6035DAF7"/>
    <w:rsid w:val="60370C50"/>
    <w:rsid w:val="60377C17"/>
    <w:rsid w:val="6038366C"/>
    <w:rsid w:val="6038DD95"/>
    <w:rsid w:val="6039203C"/>
    <w:rsid w:val="60398DCA"/>
    <w:rsid w:val="603AA263"/>
    <w:rsid w:val="603B6B0B"/>
    <w:rsid w:val="603D0DD7"/>
    <w:rsid w:val="6040A109"/>
    <w:rsid w:val="6040AB76"/>
    <w:rsid w:val="60413262"/>
    <w:rsid w:val="60419F68"/>
    <w:rsid w:val="60430A1F"/>
    <w:rsid w:val="6045006B"/>
    <w:rsid w:val="6045A222"/>
    <w:rsid w:val="60463A33"/>
    <w:rsid w:val="6048B005"/>
    <w:rsid w:val="604ADA29"/>
    <w:rsid w:val="604EB4E1"/>
    <w:rsid w:val="60541177"/>
    <w:rsid w:val="6054A597"/>
    <w:rsid w:val="6054CCEC"/>
    <w:rsid w:val="6055D855"/>
    <w:rsid w:val="605648C2"/>
    <w:rsid w:val="60573EDF"/>
    <w:rsid w:val="6057966E"/>
    <w:rsid w:val="60584A06"/>
    <w:rsid w:val="6058BBA0"/>
    <w:rsid w:val="605AA69A"/>
    <w:rsid w:val="605B36C2"/>
    <w:rsid w:val="605C1A4B"/>
    <w:rsid w:val="606139D7"/>
    <w:rsid w:val="60618EA3"/>
    <w:rsid w:val="6061A6D9"/>
    <w:rsid w:val="606329F5"/>
    <w:rsid w:val="6063B17B"/>
    <w:rsid w:val="60641CCD"/>
    <w:rsid w:val="60643C95"/>
    <w:rsid w:val="6066EB71"/>
    <w:rsid w:val="606851A6"/>
    <w:rsid w:val="60694004"/>
    <w:rsid w:val="606AD69D"/>
    <w:rsid w:val="606B2162"/>
    <w:rsid w:val="606C045C"/>
    <w:rsid w:val="606D9192"/>
    <w:rsid w:val="606EA234"/>
    <w:rsid w:val="606ECF53"/>
    <w:rsid w:val="607095EA"/>
    <w:rsid w:val="60718A3A"/>
    <w:rsid w:val="6071AB44"/>
    <w:rsid w:val="60721328"/>
    <w:rsid w:val="6073B07E"/>
    <w:rsid w:val="60748D8F"/>
    <w:rsid w:val="6074F38D"/>
    <w:rsid w:val="607588EA"/>
    <w:rsid w:val="6077C6CB"/>
    <w:rsid w:val="60794DE1"/>
    <w:rsid w:val="6079ACFE"/>
    <w:rsid w:val="607A015A"/>
    <w:rsid w:val="607A3848"/>
    <w:rsid w:val="607B0480"/>
    <w:rsid w:val="607B47B1"/>
    <w:rsid w:val="607C3559"/>
    <w:rsid w:val="607CB30F"/>
    <w:rsid w:val="607D33EF"/>
    <w:rsid w:val="607E19A5"/>
    <w:rsid w:val="6080EBD4"/>
    <w:rsid w:val="6082BC10"/>
    <w:rsid w:val="608A9FE5"/>
    <w:rsid w:val="608AC485"/>
    <w:rsid w:val="608C3174"/>
    <w:rsid w:val="608C71CC"/>
    <w:rsid w:val="608CF130"/>
    <w:rsid w:val="608ECC7A"/>
    <w:rsid w:val="6097681F"/>
    <w:rsid w:val="6098A3A1"/>
    <w:rsid w:val="6099EC14"/>
    <w:rsid w:val="609AC9B5"/>
    <w:rsid w:val="609CF607"/>
    <w:rsid w:val="609E0A7B"/>
    <w:rsid w:val="609E6F76"/>
    <w:rsid w:val="609E878D"/>
    <w:rsid w:val="60A0A849"/>
    <w:rsid w:val="60A26B03"/>
    <w:rsid w:val="60A2E643"/>
    <w:rsid w:val="60A360FE"/>
    <w:rsid w:val="60A594DE"/>
    <w:rsid w:val="60A732E9"/>
    <w:rsid w:val="60A7AD93"/>
    <w:rsid w:val="60A83B82"/>
    <w:rsid w:val="60AD04F4"/>
    <w:rsid w:val="60AD768D"/>
    <w:rsid w:val="60AFE5FE"/>
    <w:rsid w:val="60B0A873"/>
    <w:rsid w:val="60B41543"/>
    <w:rsid w:val="60B470A0"/>
    <w:rsid w:val="60B55835"/>
    <w:rsid w:val="60B58E66"/>
    <w:rsid w:val="60B5A91B"/>
    <w:rsid w:val="60B8849D"/>
    <w:rsid w:val="60BC068C"/>
    <w:rsid w:val="60BC0B1D"/>
    <w:rsid w:val="60BC5C0D"/>
    <w:rsid w:val="60BE9754"/>
    <w:rsid w:val="60BED915"/>
    <w:rsid w:val="60BF91B9"/>
    <w:rsid w:val="60C270B9"/>
    <w:rsid w:val="60C29B85"/>
    <w:rsid w:val="60C6C117"/>
    <w:rsid w:val="60C80781"/>
    <w:rsid w:val="60C85C0E"/>
    <w:rsid w:val="60C96AF5"/>
    <w:rsid w:val="60CBB80F"/>
    <w:rsid w:val="60CC8C23"/>
    <w:rsid w:val="60CDFF60"/>
    <w:rsid w:val="60CFF346"/>
    <w:rsid w:val="60D0EEA6"/>
    <w:rsid w:val="60D168BB"/>
    <w:rsid w:val="60D2C52F"/>
    <w:rsid w:val="60D3B9A1"/>
    <w:rsid w:val="60D5DD0E"/>
    <w:rsid w:val="60D6EB9F"/>
    <w:rsid w:val="60D7AD45"/>
    <w:rsid w:val="60D812A2"/>
    <w:rsid w:val="60D8B47E"/>
    <w:rsid w:val="60DA147F"/>
    <w:rsid w:val="60DB20C4"/>
    <w:rsid w:val="60DB6AB8"/>
    <w:rsid w:val="60DF06F7"/>
    <w:rsid w:val="60DF2BCD"/>
    <w:rsid w:val="60DFEF57"/>
    <w:rsid w:val="60E0BA4C"/>
    <w:rsid w:val="60E17FEF"/>
    <w:rsid w:val="60E1B82F"/>
    <w:rsid w:val="60E46556"/>
    <w:rsid w:val="60E4C104"/>
    <w:rsid w:val="60E5EBA7"/>
    <w:rsid w:val="60E645AB"/>
    <w:rsid w:val="60E6CAEE"/>
    <w:rsid w:val="60E854DD"/>
    <w:rsid w:val="60E9C8C3"/>
    <w:rsid w:val="60E9E68F"/>
    <w:rsid w:val="60EA4DF5"/>
    <w:rsid w:val="60EABCCC"/>
    <w:rsid w:val="60EE2017"/>
    <w:rsid w:val="60EE9957"/>
    <w:rsid w:val="60EEC74D"/>
    <w:rsid w:val="60F22C0F"/>
    <w:rsid w:val="60F31D49"/>
    <w:rsid w:val="60F3D100"/>
    <w:rsid w:val="60F4E6CB"/>
    <w:rsid w:val="60F4EA95"/>
    <w:rsid w:val="60F5A87A"/>
    <w:rsid w:val="60F5BEA6"/>
    <w:rsid w:val="60F6DDB2"/>
    <w:rsid w:val="60F767CC"/>
    <w:rsid w:val="60F79756"/>
    <w:rsid w:val="60F81553"/>
    <w:rsid w:val="60F87A59"/>
    <w:rsid w:val="60F8971D"/>
    <w:rsid w:val="60F912C7"/>
    <w:rsid w:val="60F94723"/>
    <w:rsid w:val="60FB4BE7"/>
    <w:rsid w:val="60FC8170"/>
    <w:rsid w:val="60FDB1AC"/>
    <w:rsid w:val="60FDB6B1"/>
    <w:rsid w:val="61002FE4"/>
    <w:rsid w:val="61011147"/>
    <w:rsid w:val="61011628"/>
    <w:rsid w:val="610238AB"/>
    <w:rsid w:val="61025DDF"/>
    <w:rsid w:val="61056D30"/>
    <w:rsid w:val="61066C71"/>
    <w:rsid w:val="61092E41"/>
    <w:rsid w:val="610A6E8E"/>
    <w:rsid w:val="610DC52A"/>
    <w:rsid w:val="610E76E0"/>
    <w:rsid w:val="610E9340"/>
    <w:rsid w:val="6111924B"/>
    <w:rsid w:val="611300C1"/>
    <w:rsid w:val="611421F3"/>
    <w:rsid w:val="61153BE1"/>
    <w:rsid w:val="61159C0D"/>
    <w:rsid w:val="6116F533"/>
    <w:rsid w:val="6117B62F"/>
    <w:rsid w:val="61195EB4"/>
    <w:rsid w:val="611A268F"/>
    <w:rsid w:val="611B8AB7"/>
    <w:rsid w:val="611D7393"/>
    <w:rsid w:val="611E82EE"/>
    <w:rsid w:val="61212395"/>
    <w:rsid w:val="61216991"/>
    <w:rsid w:val="61229C0C"/>
    <w:rsid w:val="61247784"/>
    <w:rsid w:val="6125370F"/>
    <w:rsid w:val="612912DA"/>
    <w:rsid w:val="612ADBB4"/>
    <w:rsid w:val="612B5F0B"/>
    <w:rsid w:val="612C1010"/>
    <w:rsid w:val="612D30E5"/>
    <w:rsid w:val="612D8F66"/>
    <w:rsid w:val="612F1BFD"/>
    <w:rsid w:val="61305694"/>
    <w:rsid w:val="6130FD77"/>
    <w:rsid w:val="6131D3FC"/>
    <w:rsid w:val="6131D7E3"/>
    <w:rsid w:val="61332532"/>
    <w:rsid w:val="6135B2DF"/>
    <w:rsid w:val="61360667"/>
    <w:rsid w:val="61372064"/>
    <w:rsid w:val="613A36CB"/>
    <w:rsid w:val="613AA89D"/>
    <w:rsid w:val="613F80A5"/>
    <w:rsid w:val="613FA47B"/>
    <w:rsid w:val="61455C84"/>
    <w:rsid w:val="6145D0EB"/>
    <w:rsid w:val="6148A51E"/>
    <w:rsid w:val="6149211F"/>
    <w:rsid w:val="614A2143"/>
    <w:rsid w:val="614AEA39"/>
    <w:rsid w:val="614B6474"/>
    <w:rsid w:val="614C8759"/>
    <w:rsid w:val="614CB427"/>
    <w:rsid w:val="614F82B5"/>
    <w:rsid w:val="61537D1C"/>
    <w:rsid w:val="6154BB96"/>
    <w:rsid w:val="615573CA"/>
    <w:rsid w:val="61559181"/>
    <w:rsid w:val="6159D3D2"/>
    <w:rsid w:val="615F129E"/>
    <w:rsid w:val="61600F55"/>
    <w:rsid w:val="61615674"/>
    <w:rsid w:val="6161568C"/>
    <w:rsid w:val="61629804"/>
    <w:rsid w:val="6164BCE8"/>
    <w:rsid w:val="61650B20"/>
    <w:rsid w:val="61658F52"/>
    <w:rsid w:val="6166D3F8"/>
    <w:rsid w:val="616C468B"/>
    <w:rsid w:val="616F79BD"/>
    <w:rsid w:val="6170068A"/>
    <w:rsid w:val="6170D011"/>
    <w:rsid w:val="6170FD44"/>
    <w:rsid w:val="6172D250"/>
    <w:rsid w:val="6172E79A"/>
    <w:rsid w:val="6173BE4C"/>
    <w:rsid w:val="61756DF3"/>
    <w:rsid w:val="61765A08"/>
    <w:rsid w:val="61771831"/>
    <w:rsid w:val="617BAA45"/>
    <w:rsid w:val="617C1753"/>
    <w:rsid w:val="617CF55F"/>
    <w:rsid w:val="617D8362"/>
    <w:rsid w:val="617FD800"/>
    <w:rsid w:val="61805FCA"/>
    <w:rsid w:val="61829D91"/>
    <w:rsid w:val="6183E6DF"/>
    <w:rsid w:val="6183F9C7"/>
    <w:rsid w:val="61852CFA"/>
    <w:rsid w:val="618557AB"/>
    <w:rsid w:val="6186077C"/>
    <w:rsid w:val="6186901C"/>
    <w:rsid w:val="61880BB1"/>
    <w:rsid w:val="6188A598"/>
    <w:rsid w:val="61892D59"/>
    <w:rsid w:val="618C834F"/>
    <w:rsid w:val="618C86FC"/>
    <w:rsid w:val="618D2686"/>
    <w:rsid w:val="618DDFE4"/>
    <w:rsid w:val="618E25BC"/>
    <w:rsid w:val="618E9B84"/>
    <w:rsid w:val="618F9128"/>
    <w:rsid w:val="618FDBFF"/>
    <w:rsid w:val="6190AEDA"/>
    <w:rsid w:val="6190B3FA"/>
    <w:rsid w:val="6191BF91"/>
    <w:rsid w:val="6194CEE4"/>
    <w:rsid w:val="61957D29"/>
    <w:rsid w:val="61980F0B"/>
    <w:rsid w:val="6199D92D"/>
    <w:rsid w:val="619B02D5"/>
    <w:rsid w:val="619CA256"/>
    <w:rsid w:val="619DAF9E"/>
    <w:rsid w:val="619F129B"/>
    <w:rsid w:val="619F4205"/>
    <w:rsid w:val="61A4809A"/>
    <w:rsid w:val="61A59C90"/>
    <w:rsid w:val="61A59C9B"/>
    <w:rsid w:val="61A5E49C"/>
    <w:rsid w:val="61A7BCF6"/>
    <w:rsid w:val="61A99BFA"/>
    <w:rsid w:val="61ACE326"/>
    <w:rsid w:val="61AE79C8"/>
    <w:rsid w:val="61B08A68"/>
    <w:rsid w:val="61B1F0F3"/>
    <w:rsid w:val="61B2F419"/>
    <w:rsid w:val="61B37652"/>
    <w:rsid w:val="61B3BF08"/>
    <w:rsid w:val="61B42334"/>
    <w:rsid w:val="61B7943C"/>
    <w:rsid w:val="61B7EA02"/>
    <w:rsid w:val="61B908CD"/>
    <w:rsid w:val="61BAB523"/>
    <w:rsid w:val="61BB6C65"/>
    <w:rsid w:val="61BBB039"/>
    <w:rsid w:val="61BDC085"/>
    <w:rsid w:val="61BE0154"/>
    <w:rsid w:val="61BFA5EA"/>
    <w:rsid w:val="61C0626E"/>
    <w:rsid w:val="61C482B5"/>
    <w:rsid w:val="61C7A4A2"/>
    <w:rsid w:val="61C99F22"/>
    <w:rsid w:val="61C9A8FC"/>
    <w:rsid w:val="61CA85F8"/>
    <w:rsid w:val="61CF5797"/>
    <w:rsid w:val="61CF8012"/>
    <w:rsid w:val="61CFC11F"/>
    <w:rsid w:val="61D0216F"/>
    <w:rsid w:val="61D02BB3"/>
    <w:rsid w:val="61D2096B"/>
    <w:rsid w:val="61D23499"/>
    <w:rsid w:val="61D4494F"/>
    <w:rsid w:val="61D456CA"/>
    <w:rsid w:val="61D50D7D"/>
    <w:rsid w:val="61D520EC"/>
    <w:rsid w:val="61D68A99"/>
    <w:rsid w:val="61D7957E"/>
    <w:rsid w:val="61D9B0A4"/>
    <w:rsid w:val="61DA25F6"/>
    <w:rsid w:val="61DA8743"/>
    <w:rsid w:val="61E1422D"/>
    <w:rsid w:val="61E23F95"/>
    <w:rsid w:val="61E31CE3"/>
    <w:rsid w:val="61E65771"/>
    <w:rsid w:val="61EA31D5"/>
    <w:rsid w:val="61EA3D4C"/>
    <w:rsid w:val="61EC9489"/>
    <w:rsid w:val="61ED46A7"/>
    <w:rsid w:val="61EE17CB"/>
    <w:rsid w:val="61EF0D00"/>
    <w:rsid w:val="61EFB063"/>
    <w:rsid w:val="61F175AA"/>
    <w:rsid w:val="61F293AA"/>
    <w:rsid w:val="61F29640"/>
    <w:rsid w:val="61F38A10"/>
    <w:rsid w:val="61F39A8C"/>
    <w:rsid w:val="61F50F23"/>
    <w:rsid w:val="61F94CBB"/>
    <w:rsid w:val="61FE70CF"/>
    <w:rsid w:val="61FF5381"/>
    <w:rsid w:val="6203F398"/>
    <w:rsid w:val="6204A1F8"/>
    <w:rsid w:val="620856E8"/>
    <w:rsid w:val="6208BFAB"/>
    <w:rsid w:val="620976E5"/>
    <w:rsid w:val="6209AF39"/>
    <w:rsid w:val="620AFCA7"/>
    <w:rsid w:val="620B276B"/>
    <w:rsid w:val="620BBE6B"/>
    <w:rsid w:val="620D202C"/>
    <w:rsid w:val="620EC1C8"/>
    <w:rsid w:val="62107622"/>
    <w:rsid w:val="62129CA6"/>
    <w:rsid w:val="6212E3AD"/>
    <w:rsid w:val="62137566"/>
    <w:rsid w:val="6213CC9B"/>
    <w:rsid w:val="62148EB5"/>
    <w:rsid w:val="6214A8F0"/>
    <w:rsid w:val="6215200F"/>
    <w:rsid w:val="6215989D"/>
    <w:rsid w:val="62175FFE"/>
    <w:rsid w:val="6217A612"/>
    <w:rsid w:val="6219C373"/>
    <w:rsid w:val="62205ACF"/>
    <w:rsid w:val="6220C7BE"/>
    <w:rsid w:val="6220E162"/>
    <w:rsid w:val="6221B75E"/>
    <w:rsid w:val="6222B683"/>
    <w:rsid w:val="62236C9C"/>
    <w:rsid w:val="622450F4"/>
    <w:rsid w:val="6225320E"/>
    <w:rsid w:val="622546F9"/>
    <w:rsid w:val="62255483"/>
    <w:rsid w:val="6227B825"/>
    <w:rsid w:val="62295499"/>
    <w:rsid w:val="622A8BD3"/>
    <w:rsid w:val="622C21AC"/>
    <w:rsid w:val="622E5933"/>
    <w:rsid w:val="6231AE9B"/>
    <w:rsid w:val="623523F8"/>
    <w:rsid w:val="62386E6E"/>
    <w:rsid w:val="623A63AD"/>
    <w:rsid w:val="623DCC7B"/>
    <w:rsid w:val="623DEA38"/>
    <w:rsid w:val="623E5F1B"/>
    <w:rsid w:val="623EE288"/>
    <w:rsid w:val="62430EFE"/>
    <w:rsid w:val="6243380A"/>
    <w:rsid w:val="624674F9"/>
    <w:rsid w:val="624883B0"/>
    <w:rsid w:val="6248AA1B"/>
    <w:rsid w:val="6249EABD"/>
    <w:rsid w:val="624B0B00"/>
    <w:rsid w:val="624BB739"/>
    <w:rsid w:val="624E9F82"/>
    <w:rsid w:val="624EEC25"/>
    <w:rsid w:val="62548BED"/>
    <w:rsid w:val="6255EFC9"/>
    <w:rsid w:val="62573BDA"/>
    <w:rsid w:val="62577B7A"/>
    <w:rsid w:val="625822F6"/>
    <w:rsid w:val="6258CC39"/>
    <w:rsid w:val="625BCBB2"/>
    <w:rsid w:val="625CAE01"/>
    <w:rsid w:val="625D3C03"/>
    <w:rsid w:val="625F6EDC"/>
    <w:rsid w:val="6260DD3A"/>
    <w:rsid w:val="6261A945"/>
    <w:rsid w:val="62628D91"/>
    <w:rsid w:val="6262DB7F"/>
    <w:rsid w:val="626349B1"/>
    <w:rsid w:val="6265D4CA"/>
    <w:rsid w:val="6266DAC0"/>
    <w:rsid w:val="626817C7"/>
    <w:rsid w:val="62686212"/>
    <w:rsid w:val="6269C5C1"/>
    <w:rsid w:val="626AAF8E"/>
    <w:rsid w:val="626CED0C"/>
    <w:rsid w:val="6270E75F"/>
    <w:rsid w:val="627231A1"/>
    <w:rsid w:val="6273F4BC"/>
    <w:rsid w:val="6277AC41"/>
    <w:rsid w:val="627B8513"/>
    <w:rsid w:val="627C7498"/>
    <w:rsid w:val="627CA831"/>
    <w:rsid w:val="627CE2A1"/>
    <w:rsid w:val="627D5607"/>
    <w:rsid w:val="627D8CAD"/>
    <w:rsid w:val="627D99ED"/>
    <w:rsid w:val="627FD265"/>
    <w:rsid w:val="627FF68B"/>
    <w:rsid w:val="62801AAE"/>
    <w:rsid w:val="6280D694"/>
    <w:rsid w:val="62817B9C"/>
    <w:rsid w:val="628181EF"/>
    <w:rsid w:val="62821F65"/>
    <w:rsid w:val="6282F33A"/>
    <w:rsid w:val="62851BFA"/>
    <w:rsid w:val="6285475A"/>
    <w:rsid w:val="6285B9AF"/>
    <w:rsid w:val="628A5886"/>
    <w:rsid w:val="628AA5B1"/>
    <w:rsid w:val="628AF44D"/>
    <w:rsid w:val="628B3C4E"/>
    <w:rsid w:val="628C06AB"/>
    <w:rsid w:val="628CF56F"/>
    <w:rsid w:val="628E4948"/>
    <w:rsid w:val="628FE0B6"/>
    <w:rsid w:val="6291D930"/>
    <w:rsid w:val="6296832D"/>
    <w:rsid w:val="62968D84"/>
    <w:rsid w:val="6296B61C"/>
    <w:rsid w:val="6296BA8A"/>
    <w:rsid w:val="6297AEEE"/>
    <w:rsid w:val="6298E154"/>
    <w:rsid w:val="62992364"/>
    <w:rsid w:val="62996CD0"/>
    <w:rsid w:val="6299921D"/>
    <w:rsid w:val="6299BF4F"/>
    <w:rsid w:val="629A8915"/>
    <w:rsid w:val="629CB2A0"/>
    <w:rsid w:val="629F55E9"/>
    <w:rsid w:val="629FCA41"/>
    <w:rsid w:val="62A0601C"/>
    <w:rsid w:val="62A20207"/>
    <w:rsid w:val="62A2279F"/>
    <w:rsid w:val="62A2B572"/>
    <w:rsid w:val="62A3D7A7"/>
    <w:rsid w:val="62A5D5D0"/>
    <w:rsid w:val="62A8816B"/>
    <w:rsid w:val="62A8EBD1"/>
    <w:rsid w:val="62A94ECF"/>
    <w:rsid w:val="62A9D8DC"/>
    <w:rsid w:val="62AC6BAB"/>
    <w:rsid w:val="62B26805"/>
    <w:rsid w:val="62B3B663"/>
    <w:rsid w:val="62B47436"/>
    <w:rsid w:val="62B54E90"/>
    <w:rsid w:val="62B7D09B"/>
    <w:rsid w:val="62B8C655"/>
    <w:rsid w:val="62BB140F"/>
    <w:rsid w:val="62BB8380"/>
    <w:rsid w:val="62BBDE5E"/>
    <w:rsid w:val="62BC9E43"/>
    <w:rsid w:val="62BD1EB1"/>
    <w:rsid w:val="62BF8E3B"/>
    <w:rsid w:val="62BFBEA4"/>
    <w:rsid w:val="62C06D0A"/>
    <w:rsid w:val="62C33111"/>
    <w:rsid w:val="62C4BF99"/>
    <w:rsid w:val="62C55A45"/>
    <w:rsid w:val="62C56EAC"/>
    <w:rsid w:val="62C5DBF0"/>
    <w:rsid w:val="62C62F7D"/>
    <w:rsid w:val="62C74387"/>
    <w:rsid w:val="62C7B758"/>
    <w:rsid w:val="62C89E31"/>
    <w:rsid w:val="62C98F72"/>
    <w:rsid w:val="62C9FBD0"/>
    <w:rsid w:val="62CB72C1"/>
    <w:rsid w:val="62CEE91B"/>
    <w:rsid w:val="62CEF21E"/>
    <w:rsid w:val="62D25469"/>
    <w:rsid w:val="62D271C0"/>
    <w:rsid w:val="62D2B1B1"/>
    <w:rsid w:val="62D2DFC8"/>
    <w:rsid w:val="62D3F049"/>
    <w:rsid w:val="62D51DA7"/>
    <w:rsid w:val="62D58A7C"/>
    <w:rsid w:val="62D7C696"/>
    <w:rsid w:val="62DA461B"/>
    <w:rsid w:val="62DEAB75"/>
    <w:rsid w:val="62DF76F6"/>
    <w:rsid w:val="62E209B8"/>
    <w:rsid w:val="62E2D9F8"/>
    <w:rsid w:val="62E53FFC"/>
    <w:rsid w:val="62E6D601"/>
    <w:rsid w:val="62E6FBA2"/>
    <w:rsid w:val="62E7700B"/>
    <w:rsid w:val="62E965C8"/>
    <w:rsid w:val="62EA8E59"/>
    <w:rsid w:val="62EAA7E5"/>
    <w:rsid w:val="62EAC8B7"/>
    <w:rsid w:val="62EB79FA"/>
    <w:rsid w:val="62ED82C7"/>
    <w:rsid w:val="62ED9503"/>
    <w:rsid w:val="62EF175F"/>
    <w:rsid w:val="62F011D9"/>
    <w:rsid w:val="62F0E832"/>
    <w:rsid w:val="62F11BC8"/>
    <w:rsid w:val="62F32CC0"/>
    <w:rsid w:val="62F4C695"/>
    <w:rsid w:val="62F5ABB9"/>
    <w:rsid w:val="62F68D62"/>
    <w:rsid w:val="62F9C314"/>
    <w:rsid w:val="62FC286E"/>
    <w:rsid w:val="62FDC84B"/>
    <w:rsid w:val="6300D132"/>
    <w:rsid w:val="6300DCEC"/>
    <w:rsid w:val="63043D4C"/>
    <w:rsid w:val="630471B3"/>
    <w:rsid w:val="63067BB2"/>
    <w:rsid w:val="63073A46"/>
    <w:rsid w:val="630A7405"/>
    <w:rsid w:val="630AA9DD"/>
    <w:rsid w:val="630BF02F"/>
    <w:rsid w:val="630CB7B5"/>
    <w:rsid w:val="630DD058"/>
    <w:rsid w:val="630F3287"/>
    <w:rsid w:val="630FDA0C"/>
    <w:rsid w:val="630FEDEB"/>
    <w:rsid w:val="6312FF31"/>
    <w:rsid w:val="6313596A"/>
    <w:rsid w:val="63175487"/>
    <w:rsid w:val="631AE7F9"/>
    <w:rsid w:val="631DB2E3"/>
    <w:rsid w:val="631E0C5D"/>
    <w:rsid w:val="631E82AA"/>
    <w:rsid w:val="6320B792"/>
    <w:rsid w:val="6320BD23"/>
    <w:rsid w:val="632235E4"/>
    <w:rsid w:val="63223693"/>
    <w:rsid w:val="6323DB96"/>
    <w:rsid w:val="63252B63"/>
    <w:rsid w:val="632BE0D6"/>
    <w:rsid w:val="632C10C1"/>
    <w:rsid w:val="632CCB70"/>
    <w:rsid w:val="632D7A85"/>
    <w:rsid w:val="632E3E9C"/>
    <w:rsid w:val="63318B2C"/>
    <w:rsid w:val="63325B49"/>
    <w:rsid w:val="6333C931"/>
    <w:rsid w:val="6334B05E"/>
    <w:rsid w:val="63352403"/>
    <w:rsid w:val="633531A0"/>
    <w:rsid w:val="633568F2"/>
    <w:rsid w:val="63357F7C"/>
    <w:rsid w:val="63372C76"/>
    <w:rsid w:val="6339A85F"/>
    <w:rsid w:val="633B5C4F"/>
    <w:rsid w:val="633B5CB4"/>
    <w:rsid w:val="633C2557"/>
    <w:rsid w:val="63412185"/>
    <w:rsid w:val="634137E6"/>
    <w:rsid w:val="63414D16"/>
    <w:rsid w:val="6341542D"/>
    <w:rsid w:val="6341557F"/>
    <w:rsid w:val="6341C395"/>
    <w:rsid w:val="63464958"/>
    <w:rsid w:val="634653C6"/>
    <w:rsid w:val="6347F3DB"/>
    <w:rsid w:val="634B3052"/>
    <w:rsid w:val="634CE264"/>
    <w:rsid w:val="634E095F"/>
    <w:rsid w:val="634E1AF9"/>
    <w:rsid w:val="634E3FD9"/>
    <w:rsid w:val="634E43E4"/>
    <w:rsid w:val="634E525A"/>
    <w:rsid w:val="635251DE"/>
    <w:rsid w:val="6352EA10"/>
    <w:rsid w:val="6353E2F4"/>
    <w:rsid w:val="63541047"/>
    <w:rsid w:val="63554FF1"/>
    <w:rsid w:val="63569FBC"/>
    <w:rsid w:val="6357294C"/>
    <w:rsid w:val="63596737"/>
    <w:rsid w:val="635A6E72"/>
    <w:rsid w:val="635A94B3"/>
    <w:rsid w:val="635B8A3A"/>
    <w:rsid w:val="635BA803"/>
    <w:rsid w:val="635BBDDA"/>
    <w:rsid w:val="635D97BB"/>
    <w:rsid w:val="635EF6A1"/>
    <w:rsid w:val="635F7C88"/>
    <w:rsid w:val="6361940C"/>
    <w:rsid w:val="6363C177"/>
    <w:rsid w:val="63651BB0"/>
    <w:rsid w:val="63665A33"/>
    <w:rsid w:val="63679B45"/>
    <w:rsid w:val="63691258"/>
    <w:rsid w:val="636922D9"/>
    <w:rsid w:val="636B603C"/>
    <w:rsid w:val="636BA7B4"/>
    <w:rsid w:val="636BDDD6"/>
    <w:rsid w:val="6371ED93"/>
    <w:rsid w:val="63723E72"/>
    <w:rsid w:val="63727A97"/>
    <w:rsid w:val="637514C1"/>
    <w:rsid w:val="637E6592"/>
    <w:rsid w:val="6380B065"/>
    <w:rsid w:val="6383166C"/>
    <w:rsid w:val="63839B16"/>
    <w:rsid w:val="63844E0C"/>
    <w:rsid w:val="6384F2C4"/>
    <w:rsid w:val="638548AA"/>
    <w:rsid w:val="638590E2"/>
    <w:rsid w:val="6386BAD9"/>
    <w:rsid w:val="6386F076"/>
    <w:rsid w:val="6389E605"/>
    <w:rsid w:val="638CEAB0"/>
    <w:rsid w:val="638D5117"/>
    <w:rsid w:val="638DCD7E"/>
    <w:rsid w:val="638FFAE7"/>
    <w:rsid w:val="63901D83"/>
    <w:rsid w:val="63909EC5"/>
    <w:rsid w:val="6390DD8B"/>
    <w:rsid w:val="6390F9CB"/>
    <w:rsid w:val="6391F864"/>
    <w:rsid w:val="63964D11"/>
    <w:rsid w:val="639670AF"/>
    <w:rsid w:val="63972468"/>
    <w:rsid w:val="63979636"/>
    <w:rsid w:val="63986F97"/>
    <w:rsid w:val="639B48F5"/>
    <w:rsid w:val="639DD15C"/>
    <w:rsid w:val="639DEEF6"/>
    <w:rsid w:val="639EBC29"/>
    <w:rsid w:val="63A04E9E"/>
    <w:rsid w:val="63A24A9A"/>
    <w:rsid w:val="63A2A245"/>
    <w:rsid w:val="63A30874"/>
    <w:rsid w:val="63A30AAD"/>
    <w:rsid w:val="63A4E437"/>
    <w:rsid w:val="63A4FA5A"/>
    <w:rsid w:val="63A555A7"/>
    <w:rsid w:val="63A64F2B"/>
    <w:rsid w:val="63A6768F"/>
    <w:rsid w:val="63A82D92"/>
    <w:rsid w:val="63A97F0C"/>
    <w:rsid w:val="63AA9DE3"/>
    <w:rsid w:val="63AC47BB"/>
    <w:rsid w:val="63AC77D6"/>
    <w:rsid w:val="63AD4514"/>
    <w:rsid w:val="63AEE039"/>
    <w:rsid w:val="63B02BAE"/>
    <w:rsid w:val="63B10297"/>
    <w:rsid w:val="63B3324A"/>
    <w:rsid w:val="63B4B62D"/>
    <w:rsid w:val="63B55A84"/>
    <w:rsid w:val="63B59B6B"/>
    <w:rsid w:val="63B5A55C"/>
    <w:rsid w:val="63B72B75"/>
    <w:rsid w:val="63B76BB4"/>
    <w:rsid w:val="63B7A00E"/>
    <w:rsid w:val="63B82E9B"/>
    <w:rsid w:val="63B86761"/>
    <w:rsid w:val="63C1220B"/>
    <w:rsid w:val="63C2640F"/>
    <w:rsid w:val="63C3FEE6"/>
    <w:rsid w:val="63C565D5"/>
    <w:rsid w:val="63C5DCE8"/>
    <w:rsid w:val="63C62E73"/>
    <w:rsid w:val="63C6EDBB"/>
    <w:rsid w:val="63C7EF69"/>
    <w:rsid w:val="63CB65CC"/>
    <w:rsid w:val="63CB71E2"/>
    <w:rsid w:val="63CCD020"/>
    <w:rsid w:val="63D2F03D"/>
    <w:rsid w:val="63D38C40"/>
    <w:rsid w:val="63D4D8D0"/>
    <w:rsid w:val="63D51E01"/>
    <w:rsid w:val="63D56991"/>
    <w:rsid w:val="63D62F14"/>
    <w:rsid w:val="63D69464"/>
    <w:rsid w:val="63D70EF5"/>
    <w:rsid w:val="63D86BA8"/>
    <w:rsid w:val="63D99DAD"/>
    <w:rsid w:val="63DAEF83"/>
    <w:rsid w:val="63DB1172"/>
    <w:rsid w:val="63DB8FBE"/>
    <w:rsid w:val="63DF9DD7"/>
    <w:rsid w:val="63E138A0"/>
    <w:rsid w:val="63E37654"/>
    <w:rsid w:val="63E7F139"/>
    <w:rsid w:val="63E8A8B9"/>
    <w:rsid w:val="63E97A27"/>
    <w:rsid w:val="63EAC6DD"/>
    <w:rsid w:val="63ED5EB9"/>
    <w:rsid w:val="63EDD283"/>
    <w:rsid w:val="63EE9116"/>
    <w:rsid w:val="63F08147"/>
    <w:rsid w:val="63F244AB"/>
    <w:rsid w:val="63F28192"/>
    <w:rsid w:val="63F2ED13"/>
    <w:rsid w:val="63F323A2"/>
    <w:rsid w:val="63F3A5BF"/>
    <w:rsid w:val="63F4EC2E"/>
    <w:rsid w:val="63F51FA9"/>
    <w:rsid w:val="63F79F5A"/>
    <w:rsid w:val="63FA261C"/>
    <w:rsid w:val="63FA7AD3"/>
    <w:rsid w:val="63FC77F8"/>
    <w:rsid w:val="63FD8DF3"/>
    <w:rsid w:val="64000214"/>
    <w:rsid w:val="6400C6E4"/>
    <w:rsid w:val="6403B3A8"/>
    <w:rsid w:val="640447F9"/>
    <w:rsid w:val="640490B3"/>
    <w:rsid w:val="64054836"/>
    <w:rsid w:val="64056F04"/>
    <w:rsid w:val="64058ED2"/>
    <w:rsid w:val="6409D0E2"/>
    <w:rsid w:val="640D368D"/>
    <w:rsid w:val="640F3039"/>
    <w:rsid w:val="6411DCF9"/>
    <w:rsid w:val="64135BF2"/>
    <w:rsid w:val="641423E7"/>
    <w:rsid w:val="64147C6E"/>
    <w:rsid w:val="6416B3EC"/>
    <w:rsid w:val="64170B79"/>
    <w:rsid w:val="6417699D"/>
    <w:rsid w:val="641C0100"/>
    <w:rsid w:val="641CFFC6"/>
    <w:rsid w:val="641DEFCC"/>
    <w:rsid w:val="64248934"/>
    <w:rsid w:val="6424AD37"/>
    <w:rsid w:val="6424D470"/>
    <w:rsid w:val="6424F257"/>
    <w:rsid w:val="64271A39"/>
    <w:rsid w:val="642991D4"/>
    <w:rsid w:val="642BC827"/>
    <w:rsid w:val="642D55A1"/>
    <w:rsid w:val="642FE321"/>
    <w:rsid w:val="64309280"/>
    <w:rsid w:val="6431CC01"/>
    <w:rsid w:val="64345F28"/>
    <w:rsid w:val="64376EF6"/>
    <w:rsid w:val="64382E51"/>
    <w:rsid w:val="643C4BD9"/>
    <w:rsid w:val="643D001A"/>
    <w:rsid w:val="643E303D"/>
    <w:rsid w:val="644005CE"/>
    <w:rsid w:val="64401A4E"/>
    <w:rsid w:val="64404B5C"/>
    <w:rsid w:val="64446B0F"/>
    <w:rsid w:val="6445CE34"/>
    <w:rsid w:val="64460B68"/>
    <w:rsid w:val="644AB771"/>
    <w:rsid w:val="644C7DDE"/>
    <w:rsid w:val="6451852C"/>
    <w:rsid w:val="64530AFC"/>
    <w:rsid w:val="64534F84"/>
    <w:rsid w:val="64537FEF"/>
    <w:rsid w:val="6454A53A"/>
    <w:rsid w:val="645590B9"/>
    <w:rsid w:val="64563041"/>
    <w:rsid w:val="64588AE4"/>
    <w:rsid w:val="6459F616"/>
    <w:rsid w:val="645EA9AC"/>
    <w:rsid w:val="645FC871"/>
    <w:rsid w:val="64601C24"/>
    <w:rsid w:val="64602476"/>
    <w:rsid w:val="6460781C"/>
    <w:rsid w:val="6460A165"/>
    <w:rsid w:val="6463BB99"/>
    <w:rsid w:val="646460FB"/>
    <w:rsid w:val="6466AAA0"/>
    <w:rsid w:val="6466AC29"/>
    <w:rsid w:val="6466F00E"/>
    <w:rsid w:val="6467F8D2"/>
    <w:rsid w:val="64686B97"/>
    <w:rsid w:val="6469923B"/>
    <w:rsid w:val="6469B79A"/>
    <w:rsid w:val="647185D6"/>
    <w:rsid w:val="6472B119"/>
    <w:rsid w:val="64732124"/>
    <w:rsid w:val="6475444C"/>
    <w:rsid w:val="64762BA0"/>
    <w:rsid w:val="64770035"/>
    <w:rsid w:val="6478F58D"/>
    <w:rsid w:val="64790EA4"/>
    <w:rsid w:val="647928C2"/>
    <w:rsid w:val="647AB4B6"/>
    <w:rsid w:val="647CBB80"/>
    <w:rsid w:val="647CEE0C"/>
    <w:rsid w:val="647E2759"/>
    <w:rsid w:val="6481D779"/>
    <w:rsid w:val="64820B15"/>
    <w:rsid w:val="648498CD"/>
    <w:rsid w:val="6489282F"/>
    <w:rsid w:val="648B3BF7"/>
    <w:rsid w:val="648C7ED7"/>
    <w:rsid w:val="648EB389"/>
    <w:rsid w:val="648F8112"/>
    <w:rsid w:val="6492231F"/>
    <w:rsid w:val="649288E0"/>
    <w:rsid w:val="6493432F"/>
    <w:rsid w:val="6494F149"/>
    <w:rsid w:val="6497AEF6"/>
    <w:rsid w:val="649985B4"/>
    <w:rsid w:val="649A996B"/>
    <w:rsid w:val="649C802C"/>
    <w:rsid w:val="64A0E7A6"/>
    <w:rsid w:val="64A13F30"/>
    <w:rsid w:val="64A1C02B"/>
    <w:rsid w:val="64A55C55"/>
    <w:rsid w:val="64A6C15F"/>
    <w:rsid w:val="64A9C616"/>
    <w:rsid w:val="64AD5ADA"/>
    <w:rsid w:val="64ADAF85"/>
    <w:rsid w:val="64ADC73D"/>
    <w:rsid w:val="64B0B902"/>
    <w:rsid w:val="64B79528"/>
    <w:rsid w:val="64B81813"/>
    <w:rsid w:val="64B9F4CE"/>
    <w:rsid w:val="64BE6BD3"/>
    <w:rsid w:val="64BF92A4"/>
    <w:rsid w:val="64C36B38"/>
    <w:rsid w:val="64C41EE5"/>
    <w:rsid w:val="64C4B27B"/>
    <w:rsid w:val="64C58D38"/>
    <w:rsid w:val="64C6E360"/>
    <w:rsid w:val="64C9DB92"/>
    <w:rsid w:val="64CA1A00"/>
    <w:rsid w:val="64CBC2FF"/>
    <w:rsid w:val="64CCE7DA"/>
    <w:rsid w:val="64CD9544"/>
    <w:rsid w:val="64CEC0D2"/>
    <w:rsid w:val="64CFB6DA"/>
    <w:rsid w:val="64D0229E"/>
    <w:rsid w:val="64D0B7BD"/>
    <w:rsid w:val="64D1A44E"/>
    <w:rsid w:val="64D5FFE7"/>
    <w:rsid w:val="64D6DD7C"/>
    <w:rsid w:val="64D901E2"/>
    <w:rsid w:val="64D93D18"/>
    <w:rsid w:val="64D98D75"/>
    <w:rsid w:val="64D99210"/>
    <w:rsid w:val="64D9E576"/>
    <w:rsid w:val="64DBB427"/>
    <w:rsid w:val="64E06FC6"/>
    <w:rsid w:val="64E1410C"/>
    <w:rsid w:val="64E2B56C"/>
    <w:rsid w:val="64E3E13C"/>
    <w:rsid w:val="64E502F8"/>
    <w:rsid w:val="64E61DB2"/>
    <w:rsid w:val="64E6DBA6"/>
    <w:rsid w:val="64E72669"/>
    <w:rsid w:val="64E793B2"/>
    <w:rsid w:val="64E7C9D5"/>
    <w:rsid w:val="64E94945"/>
    <w:rsid w:val="64EB2AB1"/>
    <w:rsid w:val="64ECC4AF"/>
    <w:rsid w:val="64EF05A5"/>
    <w:rsid w:val="64F1FDFE"/>
    <w:rsid w:val="64F3C5ED"/>
    <w:rsid w:val="64F60B7F"/>
    <w:rsid w:val="64F746AC"/>
    <w:rsid w:val="64F7C290"/>
    <w:rsid w:val="64F82895"/>
    <w:rsid w:val="64FB17F0"/>
    <w:rsid w:val="64FBC194"/>
    <w:rsid w:val="64FC2EE4"/>
    <w:rsid w:val="64FC95A2"/>
    <w:rsid w:val="6503C179"/>
    <w:rsid w:val="6503E3A1"/>
    <w:rsid w:val="65050B09"/>
    <w:rsid w:val="6505E848"/>
    <w:rsid w:val="650698FE"/>
    <w:rsid w:val="6506E6BA"/>
    <w:rsid w:val="650950A3"/>
    <w:rsid w:val="65096DC0"/>
    <w:rsid w:val="6509CE8E"/>
    <w:rsid w:val="650A65C1"/>
    <w:rsid w:val="650B08D8"/>
    <w:rsid w:val="650B4AC2"/>
    <w:rsid w:val="650CC6AA"/>
    <w:rsid w:val="650D3D18"/>
    <w:rsid w:val="651009C4"/>
    <w:rsid w:val="6513DA56"/>
    <w:rsid w:val="6516166D"/>
    <w:rsid w:val="65186D84"/>
    <w:rsid w:val="651870AB"/>
    <w:rsid w:val="6519BE8F"/>
    <w:rsid w:val="651AD57E"/>
    <w:rsid w:val="651AF641"/>
    <w:rsid w:val="651B97B9"/>
    <w:rsid w:val="651D610E"/>
    <w:rsid w:val="651D9051"/>
    <w:rsid w:val="65210591"/>
    <w:rsid w:val="6523ED76"/>
    <w:rsid w:val="6524EF76"/>
    <w:rsid w:val="6525C280"/>
    <w:rsid w:val="6527C422"/>
    <w:rsid w:val="652C77CA"/>
    <w:rsid w:val="65305733"/>
    <w:rsid w:val="6530A526"/>
    <w:rsid w:val="65320977"/>
    <w:rsid w:val="6532913F"/>
    <w:rsid w:val="6533BB6E"/>
    <w:rsid w:val="653552D9"/>
    <w:rsid w:val="6537F68C"/>
    <w:rsid w:val="6538B336"/>
    <w:rsid w:val="6538EAA1"/>
    <w:rsid w:val="653A018D"/>
    <w:rsid w:val="653A4A93"/>
    <w:rsid w:val="653BC0DA"/>
    <w:rsid w:val="653BFB70"/>
    <w:rsid w:val="653D7379"/>
    <w:rsid w:val="653D9E64"/>
    <w:rsid w:val="653F2B66"/>
    <w:rsid w:val="6540655B"/>
    <w:rsid w:val="654375E3"/>
    <w:rsid w:val="65440C90"/>
    <w:rsid w:val="65453F54"/>
    <w:rsid w:val="65461D18"/>
    <w:rsid w:val="65469BD4"/>
    <w:rsid w:val="6546D533"/>
    <w:rsid w:val="6548D046"/>
    <w:rsid w:val="65493F18"/>
    <w:rsid w:val="6549A502"/>
    <w:rsid w:val="654B4158"/>
    <w:rsid w:val="654CC364"/>
    <w:rsid w:val="6552F3B2"/>
    <w:rsid w:val="6552F7FB"/>
    <w:rsid w:val="65559AEF"/>
    <w:rsid w:val="65573772"/>
    <w:rsid w:val="655B9FD5"/>
    <w:rsid w:val="655DF2B3"/>
    <w:rsid w:val="655EE468"/>
    <w:rsid w:val="655F5C96"/>
    <w:rsid w:val="65601AE9"/>
    <w:rsid w:val="65611007"/>
    <w:rsid w:val="6561B10C"/>
    <w:rsid w:val="6562E4AC"/>
    <w:rsid w:val="6565CF99"/>
    <w:rsid w:val="6565D62C"/>
    <w:rsid w:val="65682B8C"/>
    <w:rsid w:val="656C3D01"/>
    <w:rsid w:val="656D8C82"/>
    <w:rsid w:val="656FA0C7"/>
    <w:rsid w:val="6570D056"/>
    <w:rsid w:val="6570DC10"/>
    <w:rsid w:val="65726A51"/>
    <w:rsid w:val="65739DE2"/>
    <w:rsid w:val="65750595"/>
    <w:rsid w:val="657941B1"/>
    <w:rsid w:val="657A4FC8"/>
    <w:rsid w:val="657A7544"/>
    <w:rsid w:val="657A9834"/>
    <w:rsid w:val="657E7017"/>
    <w:rsid w:val="657EB914"/>
    <w:rsid w:val="657FEB52"/>
    <w:rsid w:val="65803DE3"/>
    <w:rsid w:val="658156DB"/>
    <w:rsid w:val="65815ABB"/>
    <w:rsid w:val="658535AF"/>
    <w:rsid w:val="6588EF21"/>
    <w:rsid w:val="65892A1B"/>
    <w:rsid w:val="658A06D6"/>
    <w:rsid w:val="658A0C94"/>
    <w:rsid w:val="658A1FB8"/>
    <w:rsid w:val="658A9417"/>
    <w:rsid w:val="658AA8E1"/>
    <w:rsid w:val="658C8B37"/>
    <w:rsid w:val="658CED8F"/>
    <w:rsid w:val="658E64EF"/>
    <w:rsid w:val="65909F2D"/>
    <w:rsid w:val="6590BFC2"/>
    <w:rsid w:val="659188C0"/>
    <w:rsid w:val="6593B66C"/>
    <w:rsid w:val="65945AFB"/>
    <w:rsid w:val="6598FDF8"/>
    <w:rsid w:val="659BC66D"/>
    <w:rsid w:val="659C276D"/>
    <w:rsid w:val="659DA02E"/>
    <w:rsid w:val="65A137FE"/>
    <w:rsid w:val="65A277A5"/>
    <w:rsid w:val="65A5886D"/>
    <w:rsid w:val="65A5B312"/>
    <w:rsid w:val="65A63614"/>
    <w:rsid w:val="65A68040"/>
    <w:rsid w:val="65A6B988"/>
    <w:rsid w:val="65A867CE"/>
    <w:rsid w:val="65A95846"/>
    <w:rsid w:val="65AA5577"/>
    <w:rsid w:val="65AAAA29"/>
    <w:rsid w:val="65AAE7AF"/>
    <w:rsid w:val="65AD95DB"/>
    <w:rsid w:val="65AEEB56"/>
    <w:rsid w:val="65B01598"/>
    <w:rsid w:val="65B13160"/>
    <w:rsid w:val="65B430C7"/>
    <w:rsid w:val="65B4772D"/>
    <w:rsid w:val="65B8C544"/>
    <w:rsid w:val="65BA34D8"/>
    <w:rsid w:val="65BAB0AF"/>
    <w:rsid w:val="65BB80C7"/>
    <w:rsid w:val="65BDF4E9"/>
    <w:rsid w:val="65BF318D"/>
    <w:rsid w:val="65BF76EF"/>
    <w:rsid w:val="65C01655"/>
    <w:rsid w:val="65C05425"/>
    <w:rsid w:val="65C1A7B8"/>
    <w:rsid w:val="65C3C82D"/>
    <w:rsid w:val="65C45A06"/>
    <w:rsid w:val="65C4EC6C"/>
    <w:rsid w:val="65C75B79"/>
    <w:rsid w:val="65C76DF1"/>
    <w:rsid w:val="65C7A78C"/>
    <w:rsid w:val="65C8C703"/>
    <w:rsid w:val="65C99AEB"/>
    <w:rsid w:val="65C9F527"/>
    <w:rsid w:val="65CA4D93"/>
    <w:rsid w:val="65CAFB6E"/>
    <w:rsid w:val="65CC5876"/>
    <w:rsid w:val="65D309E4"/>
    <w:rsid w:val="65D6BEBB"/>
    <w:rsid w:val="65D85F27"/>
    <w:rsid w:val="65D8998D"/>
    <w:rsid w:val="65DA48A8"/>
    <w:rsid w:val="65DA90BF"/>
    <w:rsid w:val="65DAD2B7"/>
    <w:rsid w:val="65DE3C40"/>
    <w:rsid w:val="65DEF543"/>
    <w:rsid w:val="65E28591"/>
    <w:rsid w:val="65E29AE8"/>
    <w:rsid w:val="65E5521F"/>
    <w:rsid w:val="65E5FD54"/>
    <w:rsid w:val="65E94BCD"/>
    <w:rsid w:val="65E9F7F2"/>
    <w:rsid w:val="65EE773C"/>
    <w:rsid w:val="65EF8094"/>
    <w:rsid w:val="65F23EC3"/>
    <w:rsid w:val="65F3EB75"/>
    <w:rsid w:val="65F4F750"/>
    <w:rsid w:val="65F5BCB8"/>
    <w:rsid w:val="65F5E736"/>
    <w:rsid w:val="65F6F426"/>
    <w:rsid w:val="65F755AD"/>
    <w:rsid w:val="65F7D250"/>
    <w:rsid w:val="65F8B6C9"/>
    <w:rsid w:val="65F9AAF8"/>
    <w:rsid w:val="65FB52D9"/>
    <w:rsid w:val="65FC23F9"/>
    <w:rsid w:val="65FE31D6"/>
    <w:rsid w:val="65FEC93B"/>
    <w:rsid w:val="66002384"/>
    <w:rsid w:val="6600E874"/>
    <w:rsid w:val="66056103"/>
    <w:rsid w:val="660572F9"/>
    <w:rsid w:val="6605AAC4"/>
    <w:rsid w:val="6606940D"/>
    <w:rsid w:val="6606A010"/>
    <w:rsid w:val="660765E4"/>
    <w:rsid w:val="66083883"/>
    <w:rsid w:val="66089673"/>
    <w:rsid w:val="6608A167"/>
    <w:rsid w:val="660936B9"/>
    <w:rsid w:val="660939EE"/>
    <w:rsid w:val="6609F38F"/>
    <w:rsid w:val="660A973F"/>
    <w:rsid w:val="660D4DA7"/>
    <w:rsid w:val="660E60EA"/>
    <w:rsid w:val="660E984B"/>
    <w:rsid w:val="660F2F6D"/>
    <w:rsid w:val="660F87ED"/>
    <w:rsid w:val="66114F65"/>
    <w:rsid w:val="6612FBBC"/>
    <w:rsid w:val="6613042C"/>
    <w:rsid w:val="6613D373"/>
    <w:rsid w:val="66146A21"/>
    <w:rsid w:val="6616153B"/>
    <w:rsid w:val="6616D378"/>
    <w:rsid w:val="6617FB67"/>
    <w:rsid w:val="661AB142"/>
    <w:rsid w:val="661AB7B6"/>
    <w:rsid w:val="661AB8A6"/>
    <w:rsid w:val="661B8FCF"/>
    <w:rsid w:val="661CD2C1"/>
    <w:rsid w:val="661D391E"/>
    <w:rsid w:val="661EFE7B"/>
    <w:rsid w:val="661F834B"/>
    <w:rsid w:val="66212BA8"/>
    <w:rsid w:val="66234A27"/>
    <w:rsid w:val="6623A557"/>
    <w:rsid w:val="6623B57F"/>
    <w:rsid w:val="662A57A3"/>
    <w:rsid w:val="662C6DFD"/>
    <w:rsid w:val="663017E9"/>
    <w:rsid w:val="663093CC"/>
    <w:rsid w:val="6631AB3C"/>
    <w:rsid w:val="663205DB"/>
    <w:rsid w:val="6632AF02"/>
    <w:rsid w:val="6636DC70"/>
    <w:rsid w:val="6636E0DD"/>
    <w:rsid w:val="6637D045"/>
    <w:rsid w:val="66380045"/>
    <w:rsid w:val="663996A0"/>
    <w:rsid w:val="663D42AD"/>
    <w:rsid w:val="663F73CB"/>
    <w:rsid w:val="6642056A"/>
    <w:rsid w:val="6649CB2B"/>
    <w:rsid w:val="664B049A"/>
    <w:rsid w:val="664DB903"/>
    <w:rsid w:val="665164CC"/>
    <w:rsid w:val="66571789"/>
    <w:rsid w:val="6657629E"/>
    <w:rsid w:val="66593F72"/>
    <w:rsid w:val="6659D8A5"/>
    <w:rsid w:val="665A0EFB"/>
    <w:rsid w:val="665AD750"/>
    <w:rsid w:val="665CE0FD"/>
    <w:rsid w:val="665DC2EB"/>
    <w:rsid w:val="665E09C6"/>
    <w:rsid w:val="665E9C51"/>
    <w:rsid w:val="66604D2A"/>
    <w:rsid w:val="66605640"/>
    <w:rsid w:val="666305EC"/>
    <w:rsid w:val="66631B3B"/>
    <w:rsid w:val="6663FF57"/>
    <w:rsid w:val="6664EFAF"/>
    <w:rsid w:val="666545EB"/>
    <w:rsid w:val="6666220F"/>
    <w:rsid w:val="666677E1"/>
    <w:rsid w:val="6667271C"/>
    <w:rsid w:val="6667FE3F"/>
    <w:rsid w:val="66697619"/>
    <w:rsid w:val="6669CBB3"/>
    <w:rsid w:val="666AA401"/>
    <w:rsid w:val="666AD795"/>
    <w:rsid w:val="666BE622"/>
    <w:rsid w:val="666DE880"/>
    <w:rsid w:val="666EB618"/>
    <w:rsid w:val="666EEF87"/>
    <w:rsid w:val="66711B1C"/>
    <w:rsid w:val="667275C6"/>
    <w:rsid w:val="667275DB"/>
    <w:rsid w:val="6676865B"/>
    <w:rsid w:val="667695DC"/>
    <w:rsid w:val="6676F2C6"/>
    <w:rsid w:val="6677131F"/>
    <w:rsid w:val="6679EEB0"/>
    <w:rsid w:val="667A12DE"/>
    <w:rsid w:val="667A60C6"/>
    <w:rsid w:val="667BBBF2"/>
    <w:rsid w:val="667CD25E"/>
    <w:rsid w:val="667DDE46"/>
    <w:rsid w:val="667F1678"/>
    <w:rsid w:val="66807BE3"/>
    <w:rsid w:val="6682476C"/>
    <w:rsid w:val="6682ADDC"/>
    <w:rsid w:val="66830763"/>
    <w:rsid w:val="6683D4E7"/>
    <w:rsid w:val="66874AF2"/>
    <w:rsid w:val="66881334"/>
    <w:rsid w:val="668A1DCB"/>
    <w:rsid w:val="668A4CE5"/>
    <w:rsid w:val="668AE6BA"/>
    <w:rsid w:val="668B04D7"/>
    <w:rsid w:val="668D651E"/>
    <w:rsid w:val="66937827"/>
    <w:rsid w:val="669830F4"/>
    <w:rsid w:val="6698BCF2"/>
    <w:rsid w:val="669BDCD9"/>
    <w:rsid w:val="669CDADB"/>
    <w:rsid w:val="669FA3C4"/>
    <w:rsid w:val="66A04F9D"/>
    <w:rsid w:val="66A080C3"/>
    <w:rsid w:val="66A3749D"/>
    <w:rsid w:val="66A44414"/>
    <w:rsid w:val="66A5B984"/>
    <w:rsid w:val="66A62555"/>
    <w:rsid w:val="66A8D7C4"/>
    <w:rsid w:val="66A990DE"/>
    <w:rsid w:val="66ADCC2D"/>
    <w:rsid w:val="66AE4634"/>
    <w:rsid w:val="66B08781"/>
    <w:rsid w:val="66B10FB3"/>
    <w:rsid w:val="66B5C2E3"/>
    <w:rsid w:val="66B636B4"/>
    <w:rsid w:val="66B85250"/>
    <w:rsid w:val="66B93A54"/>
    <w:rsid w:val="66BA1D1B"/>
    <w:rsid w:val="66BC2F77"/>
    <w:rsid w:val="66BF4D66"/>
    <w:rsid w:val="66BF6917"/>
    <w:rsid w:val="66C1F520"/>
    <w:rsid w:val="66C2455E"/>
    <w:rsid w:val="66C62A4D"/>
    <w:rsid w:val="66C66A1C"/>
    <w:rsid w:val="66C8B01F"/>
    <w:rsid w:val="66CAD824"/>
    <w:rsid w:val="66CB4E0D"/>
    <w:rsid w:val="66CC4AB5"/>
    <w:rsid w:val="66CCBD1F"/>
    <w:rsid w:val="66CDEFB8"/>
    <w:rsid w:val="66CE24D1"/>
    <w:rsid w:val="66CF0F9B"/>
    <w:rsid w:val="66D0871A"/>
    <w:rsid w:val="66D0D348"/>
    <w:rsid w:val="66D1F2B2"/>
    <w:rsid w:val="66D3D424"/>
    <w:rsid w:val="66D4136D"/>
    <w:rsid w:val="66D4E5FB"/>
    <w:rsid w:val="66D535EC"/>
    <w:rsid w:val="66D56C35"/>
    <w:rsid w:val="66D5A07F"/>
    <w:rsid w:val="66D675AC"/>
    <w:rsid w:val="66D67807"/>
    <w:rsid w:val="66D750AC"/>
    <w:rsid w:val="66D82766"/>
    <w:rsid w:val="66DA3B26"/>
    <w:rsid w:val="66DB81FF"/>
    <w:rsid w:val="66DBA81C"/>
    <w:rsid w:val="66DCA66F"/>
    <w:rsid w:val="66DD8889"/>
    <w:rsid w:val="66DF6D06"/>
    <w:rsid w:val="66E17A94"/>
    <w:rsid w:val="66E1F234"/>
    <w:rsid w:val="66E1FBE4"/>
    <w:rsid w:val="66E33748"/>
    <w:rsid w:val="66E3569F"/>
    <w:rsid w:val="66E42E53"/>
    <w:rsid w:val="66E73204"/>
    <w:rsid w:val="66E907B9"/>
    <w:rsid w:val="66E95274"/>
    <w:rsid w:val="66E98E98"/>
    <w:rsid w:val="66EC8FCD"/>
    <w:rsid w:val="66ED314C"/>
    <w:rsid w:val="66EDC9FD"/>
    <w:rsid w:val="66EFA094"/>
    <w:rsid w:val="66F0E838"/>
    <w:rsid w:val="66F1A4FC"/>
    <w:rsid w:val="66F1BD85"/>
    <w:rsid w:val="66F26474"/>
    <w:rsid w:val="66F2DDA7"/>
    <w:rsid w:val="66F3B84E"/>
    <w:rsid w:val="66F71F5C"/>
    <w:rsid w:val="66F7DB48"/>
    <w:rsid w:val="66F8E49C"/>
    <w:rsid w:val="66F8FF97"/>
    <w:rsid w:val="66F99191"/>
    <w:rsid w:val="66FA0B2F"/>
    <w:rsid w:val="66FA4E74"/>
    <w:rsid w:val="66FAFEAC"/>
    <w:rsid w:val="66FFE77F"/>
    <w:rsid w:val="6702336E"/>
    <w:rsid w:val="6704D1EB"/>
    <w:rsid w:val="6705E924"/>
    <w:rsid w:val="67087D79"/>
    <w:rsid w:val="670B3E46"/>
    <w:rsid w:val="670E497E"/>
    <w:rsid w:val="670E5115"/>
    <w:rsid w:val="67100DBA"/>
    <w:rsid w:val="6710544C"/>
    <w:rsid w:val="67110B70"/>
    <w:rsid w:val="6712B111"/>
    <w:rsid w:val="6712EC13"/>
    <w:rsid w:val="671361B6"/>
    <w:rsid w:val="67152C14"/>
    <w:rsid w:val="67188B93"/>
    <w:rsid w:val="671A3DAB"/>
    <w:rsid w:val="671A6EF4"/>
    <w:rsid w:val="671AA3C6"/>
    <w:rsid w:val="671B451A"/>
    <w:rsid w:val="671B724C"/>
    <w:rsid w:val="671D74A2"/>
    <w:rsid w:val="671D83B3"/>
    <w:rsid w:val="671EEA2B"/>
    <w:rsid w:val="671FBDB4"/>
    <w:rsid w:val="6721B7D0"/>
    <w:rsid w:val="6721DB8D"/>
    <w:rsid w:val="6721F57C"/>
    <w:rsid w:val="6723C5F4"/>
    <w:rsid w:val="67255A3A"/>
    <w:rsid w:val="6725C107"/>
    <w:rsid w:val="67260109"/>
    <w:rsid w:val="6726C2F4"/>
    <w:rsid w:val="6729C616"/>
    <w:rsid w:val="672A6EA1"/>
    <w:rsid w:val="672B070F"/>
    <w:rsid w:val="672B23E5"/>
    <w:rsid w:val="672C2E85"/>
    <w:rsid w:val="672DD55F"/>
    <w:rsid w:val="672E3D4B"/>
    <w:rsid w:val="6730758E"/>
    <w:rsid w:val="6734763F"/>
    <w:rsid w:val="67359F40"/>
    <w:rsid w:val="673743DF"/>
    <w:rsid w:val="67381740"/>
    <w:rsid w:val="673A015F"/>
    <w:rsid w:val="673A318B"/>
    <w:rsid w:val="673B8F64"/>
    <w:rsid w:val="673E5DD6"/>
    <w:rsid w:val="673E985D"/>
    <w:rsid w:val="674027D2"/>
    <w:rsid w:val="674189B2"/>
    <w:rsid w:val="6741B2EE"/>
    <w:rsid w:val="67448646"/>
    <w:rsid w:val="6745CF70"/>
    <w:rsid w:val="6746770B"/>
    <w:rsid w:val="6747D934"/>
    <w:rsid w:val="6748F2FC"/>
    <w:rsid w:val="67491A8E"/>
    <w:rsid w:val="674A237C"/>
    <w:rsid w:val="674B3E95"/>
    <w:rsid w:val="674F2506"/>
    <w:rsid w:val="674FCE5C"/>
    <w:rsid w:val="67513637"/>
    <w:rsid w:val="6754104C"/>
    <w:rsid w:val="67554FF0"/>
    <w:rsid w:val="67560FD7"/>
    <w:rsid w:val="675638FE"/>
    <w:rsid w:val="67580B95"/>
    <w:rsid w:val="6759CEEA"/>
    <w:rsid w:val="675A7DF2"/>
    <w:rsid w:val="675CBBC6"/>
    <w:rsid w:val="675E5D62"/>
    <w:rsid w:val="675F2F71"/>
    <w:rsid w:val="676003CC"/>
    <w:rsid w:val="67639831"/>
    <w:rsid w:val="6766637E"/>
    <w:rsid w:val="6768B7E9"/>
    <w:rsid w:val="676A3C6A"/>
    <w:rsid w:val="676BE9F6"/>
    <w:rsid w:val="676BF053"/>
    <w:rsid w:val="676D37E9"/>
    <w:rsid w:val="676DA430"/>
    <w:rsid w:val="6770D1FD"/>
    <w:rsid w:val="67714496"/>
    <w:rsid w:val="67738108"/>
    <w:rsid w:val="67738A33"/>
    <w:rsid w:val="67739570"/>
    <w:rsid w:val="6773EBFC"/>
    <w:rsid w:val="67753EFB"/>
    <w:rsid w:val="6776BAE9"/>
    <w:rsid w:val="677B0479"/>
    <w:rsid w:val="677CF333"/>
    <w:rsid w:val="677D36ED"/>
    <w:rsid w:val="677E88E5"/>
    <w:rsid w:val="677F9A9C"/>
    <w:rsid w:val="677FFC15"/>
    <w:rsid w:val="678033B3"/>
    <w:rsid w:val="6781936D"/>
    <w:rsid w:val="6784BE5A"/>
    <w:rsid w:val="678724CB"/>
    <w:rsid w:val="678AE841"/>
    <w:rsid w:val="678BABC6"/>
    <w:rsid w:val="678EF95C"/>
    <w:rsid w:val="679136E9"/>
    <w:rsid w:val="679339D9"/>
    <w:rsid w:val="6793A097"/>
    <w:rsid w:val="67944B12"/>
    <w:rsid w:val="679467C7"/>
    <w:rsid w:val="6795C3F0"/>
    <w:rsid w:val="679615A9"/>
    <w:rsid w:val="67970218"/>
    <w:rsid w:val="6798709C"/>
    <w:rsid w:val="679AA57D"/>
    <w:rsid w:val="679D2BC6"/>
    <w:rsid w:val="67A37251"/>
    <w:rsid w:val="67A3B9D0"/>
    <w:rsid w:val="67A51492"/>
    <w:rsid w:val="67A6D864"/>
    <w:rsid w:val="67A7E8D3"/>
    <w:rsid w:val="67A7F5B3"/>
    <w:rsid w:val="67A81964"/>
    <w:rsid w:val="67A87049"/>
    <w:rsid w:val="67A8BDC1"/>
    <w:rsid w:val="67A9C1C6"/>
    <w:rsid w:val="67AA230A"/>
    <w:rsid w:val="67AC3DA2"/>
    <w:rsid w:val="67AC6C0F"/>
    <w:rsid w:val="67AD22FC"/>
    <w:rsid w:val="67AD2BA3"/>
    <w:rsid w:val="67AD2C60"/>
    <w:rsid w:val="67AD98E8"/>
    <w:rsid w:val="67B0BE6E"/>
    <w:rsid w:val="67B15578"/>
    <w:rsid w:val="67B40AC3"/>
    <w:rsid w:val="67B87B80"/>
    <w:rsid w:val="67BB05C5"/>
    <w:rsid w:val="67BB55E3"/>
    <w:rsid w:val="67BD9EB5"/>
    <w:rsid w:val="67C1E514"/>
    <w:rsid w:val="67C24C8E"/>
    <w:rsid w:val="67C29BCE"/>
    <w:rsid w:val="67C4AA33"/>
    <w:rsid w:val="67C7CFCB"/>
    <w:rsid w:val="67C7F0EA"/>
    <w:rsid w:val="67C90731"/>
    <w:rsid w:val="67CAECB4"/>
    <w:rsid w:val="67CCFBBD"/>
    <w:rsid w:val="67CDBCAD"/>
    <w:rsid w:val="67D27CCA"/>
    <w:rsid w:val="67D3150B"/>
    <w:rsid w:val="67D44585"/>
    <w:rsid w:val="67D6DE70"/>
    <w:rsid w:val="67D811D0"/>
    <w:rsid w:val="67D84F28"/>
    <w:rsid w:val="67D88803"/>
    <w:rsid w:val="67DAF6CB"/>
    <w:rsid w:val="67DEE870"/>
    <w:rsid w:val="67DF7FE8"/>
    <w:rsid w:val="67DFDFD3"/>
    <w:rsid w:val="67E26AA0"/>
    <w:rsid w:val="67E3A468"/>
    <w:rsid w:val="67E421FD"/>
    <w:rsid w:val="67E6382D"/>
    <w:rsid w:val="67E6950E"/>
    <w:rsid w:val="67E6963D"/>
    <w:rsid w:val="67E7A070"/>
    <w:rsid w:val="67E96B32"/>
    <w:rsid w:val="67E9D275"/>
    <w:rsid w:val="67EB0164"/>
    <w:rsid w:val="67EBCBA0"/>
    <w:rsid w:val="67ECB19B"/>
    <w:rsid w:val="67EDC365"/>
    <w:rsid w:val="67F0228F"/>
    <w:rsid w:val="67F2F306"/>
    <w:rsid w:val="67F379C0"/>
    <w:rsid w:val="67F4B54D"/>
    <w:rsid w:val="67F66F18"/>
    <w:rsid w:val="67F6F8FD"/>
    <w:rsid w:val="67FA6EAB"/>
    <w:rsid w:val="67FD9BD0"/>
    <w:rsid w:val="68003DDC"/>
    <w:rsid w:val="6800821F"/>
    <w:rsid w:val="6800DF73"/>
    <w:rsid w:val="6801C0CE"/>
    <w:rsid w:val="6802B799"/>
    <w:rsid w:val="6802B9E9"/>
    <w:rsid w:val="68052D24"/>
    <w:rsid w:val="6807458E"/>
    <w:rsid w:val="68095E74"/>
    <w:rsid w:val="680D09A8"/>
    <w:rsid w:val="680D24FB"/>
    <w:rsid w:val="680E9B22"/>
    <w:rsid w:val="680F2C25"/>
    <w:rsid w:val="680FBE57"/>
    <w:rsid w:val="680FCCFB"/>
    <w:rsid w:val="68114826"/>
    <w:rsid w:val="68114E41"/>
    <w:rsid w:val="6813DD1A"/>
    <w:rsid w:val="681514A8"/>
    <w:rsid w:val="6815F595"/>
    <w:rsid w:val="68190C2D"/>
    <w:rsid w:val="681C2EC2"/>
    <w:rsid w:val="681CA8DB"/>
    <w:rsid w:val="68206A65"/>
    <w:rsid w:val="682079E6"/>
    <w:rsid w:val="6820A705"/>
    <w:rsid w:val="6820D7A6"/>
    <w:rsid w:val="68219F05"/>
    <w:rsid w:val="6823128B"/>
    <w:rsid w:val="6823526C"/>
    <w:rsid w:val="68236ECB"/>
    <w:rsid w:val="6823D174"/>
    <w:rsid w:val="68248B09"/>
    <w:rsid w:val="682B51B7"/>
    <w:rsid w:val="682BE363"/>
    <w:rsid w:val="682E8284"/>
    <w:rsid w:val="682EA5FA"/>
    <w:rsid w:val="682EF7D2"/>
    <w:rsid w:val="68317AE5"/>
    <w:rsid w:val="6832C6BE"/>
    <w:rsid w:val="6832DDC8"/>
    <w:rsid w:val="68336167"/>
    <w:rsid w:val="68338484"/>
    <w:rsid w:val="6835D9DF"/>
    <w:rsid w:val="68361B86"/>
    <w:rsid w:val="68376339"/>
    <w:rsid w:val="68384228"/>
    <w:rsid w:val="683EA2EE"/>
    <w:rsid w:val="683FB6AE"/>
    <w:rsid w:val="684180F0"/>
    <w:rsid w:val="6841C0D3"/>
    <w:rsid w:val="6842595A"/>
    <w:rsid w:val="68448AE4"/>
    <w:rsid w:val="6844E4DA"/>
    <w:rsid w:val="684612F6"/>
    <w:rsid w:val="684C23DB"/>
    <w:rsid w:val="684D407A"/>
    <w:rsid w:val="684E46C9"/>
    <w:rsid w:val="684FF9EA"/>
    <w:rsid w:val="6850374B"/>
    <w:rsid w:val="6850978A"/>
    <w:rsid w:val="68510595"/>
    <w:rsid w:val="685206DF"/>
    <w:rsid w:val="68532AED"/>
    <w:rsid w:val="68543734"/>
    <w:rsid w:val="685824D1"/>
    <w:rsid w:val="6858730A"/>
    <w:rsid w:val="68594EEB"/>
    <w:rsid w:val="68595C28"/>
    <w:rsid w:val="685B22FB"/>
    <w:rsid w:val="685BE98A"/>
    <w:rsid w:val="685E88A0"/>
    <w:rsid w:val="6860C512"/>
    <w:rsid w:val="6860E6C6"/>
    <w:rsid w:val="6862E2B1"/>
    <w:rsid w:val="686786CF"/>
    <w:rsid w:val="6869E2B1"/>
    <w:rsid w:val="686D1DF2"/>
    <w:rsid w:val="686EA40D"/>
    <w:rsid w:val="687052CD"/>
    <w:rsid w:val="6871FF18"/>
    <w:rsid w:val="687249A4"/>
    <w:rsid w:val="6873C379"/>
    <w:rsid w:val="6873E409"/>
    <w:rsid w:val="6874F56A"/>
    <w:rsid w:val="687AB809"/>
    <w:rsid w:val="687C3437"/>
    <w:rsid w:val="687E430E"/>
    <w:rsid w:val="687FF156"/>
    <w:rsid w:val="6882C28F"/>
    <w:rsid w:val="68835519"/>
    <w:rsid w:val="6884D511"/>
    <w:rsid w:val="6886031B"/>
    <w:rsid w:val="6887D9E3"/>
    <w:rsid w:val="68890246"/>
    <w:rsid w:val="688A39C5"/>
    <w:rsid w:val="688B5389"/>
    <w:rsid w:val="688BE8BC"/>
    <w:rsid w:val="688E0961"/>
    <w:rsid w:val="688EC657"/>
    <w:rsid w:val="688EE37A"/>
    <w:rsid w:val="688F0EA6"/>
    <w:rsid w:val="688F5713"/>
    <w:rsid w:val="6891C474"/>
    <w:rsid w:val="6891D8CD"/>
    <w:rsid w:val="68933E22"/>
    <w:rsid w:val="6894F08E"/>
    <w:rsid w:val="68968CBB"/>
    <w:rsid w:val="6896C3A9"/>
    <w:rsid w:val="6896C97C"/>
    <w:rsid w:val="68975EE0"/>
    <w:rsid w:val="689789BE"/>
    <w:rsid w:val="68981951"/>
    <w:rsid w:val="68991AE9"/>
    <w:rsid w:val="689951CD"/>
    <w:rsid w:val="689AD7A5"/>
    <w:rsid w:val="689D054E"/>
    <w:rsid w:val="68A0FDB1"/>
    <w:rsid w:val="68A280E8"/>
    <w:rsid w:val="68A39332"/>
    <w:rsid w:val="68A5ABC6"/>
    <w:rsid w:val="68A6E107"/>
    <w:rsid w:val="68A91791"/>
    <w:rsid w:val="68AC9D93"/>
    <w:rsid w:val="68AD7BEC"/>
    <w:rsid w:val="68B079D7"/>
    <w:rsid w:val="68B1AFFE"/>
    <w:rsid w:val="68B29B2F"/>
    <w:rsid w:val="68B35376"/>
    <w:rsid w:val="68B3552A"/>
    <w:rsid w:val="68B51BD7"/>
    <w:rsid w:val="68B87A63"/>
    <w:rsid w:val="68B9756F"/>
    <w:rsid w:val="68BC9527"/>
    <w:rsid w:val="68BFBB7C"/>
    <w:rsid w:val="68C2FC24"/>
    <w:rsid w:val="68C37378"/>
    <w:rsid w:val="68C51F5D"/>
    <w:rsid w:val="68C5B667"/>
    <w:rsid w:val="68C8D116"/>
    <w:rsid w:val="68CB6277"/>
    <w:rsid w:val="68CB9469"/>
    <w:rsid w:val="68CBEFD1"/>
    <w:rsid w:val="68D1DA2B"/>
    <w:rsid w:val="68D622FF"/>
    <w:rsid w:val="68D6DE6F"/>
    <w:rsid w:val="68D7647A"/>
    <w:rsid w:val="68D89096"/>
    <w:rsid w:val="68D8CF97"/>
    <w:rsid w:val="68D926BD"/>
    <w:rsid w:val="68D9D822"/>
    <w:rsid w:val="68DA75D6"/>
    <w:rsid w:val="68DB12E7"/>
    <w:rsid w:val="68DCD00E"/>
    <w:rsid w:val="68DEE494"/>
    <w:rsid w:val="68DFC1DD"/>
    <w:rsid w:val="68E033BB"/>
    <w:rsid w:val="68E252A3"/>
    <w:rsid w:val="68E44CD3"/>
    <w:rsid w:val="68E55A9E"/>
    <w:rsid w:val="68E65B68"/>
    <w:rsid w:val="68E66184"/>
    <w:rsid w:val="68E86CB2"/>
    <w:rsid w:val="68E925F9"/>
    <w:rsid w:val="68E95D70"/>
    <w:rsid w:val="68E97C89"/>
    <w:rsid w:val="68EA12D8"/>
    <w:rsid w:val="68EA6F02"/>
    <w:rsid w:val="68ED0C9E"/>
    <w:rsid w:val="68EEE077"/>
    <w:rsid w:val="68EF84B0"/>
    <w:rsid w:val="68EFEED9"/>
    <w:rsid w:val="68F0443C"/>
    <w:rsid w:val="68F0604A"/>
    <w:rsid w:val="68F2C3A3"/>
    <w:rsid w:val="68F3FB2E"/>
    <w:rsid w:val="68F60437"/>
    <w:rsid w:val="68F6AFA9"/>
    <w:rsid w:val="68FAB3C2"/>
    <w:rsid w:val="68FBDEE8"/>
    <w:rsid w:val="68FCE0A4"/>
    <w:rsid w:val="68FCE27B"/>
    <w:rsid w:val="68FDD934"/>
    <w:rsid w:val="68FEAECD"/>
    <w:rsid w:val="68FFF3DD"/>
    <w:rsid w:val="69033F0C"/>
    <w:rsid w:val="6903DDE0"/>
    <w:rsid w:val="6909312B"/>
    <w:rsid w:val="690A0830"/>
    <w:rsid w:val="690B78C9"/>
    <w:rsid w:val="690CA383"/>
    <w:rsid w:val="690EAA8F"/>
    <w:rsid w:val="690F8336"/>
    <w:rsid w:val="691089B6"/>
    <w:rsid w:val="69111AC3"/>
    <w:rsid w:val="6912B675"/>
    <w:rsid w:val="6913969F"/>
    <w:rsid w:val="69139A14"/>
    <w:rsid w:val="6914E6F6"/>
    <w:rsid w:val="6916E290"/>
    <w:rsid w:val="69171C49"/>
    <w:rsid w:val="691735AC"/>
    <w:rsid w:val="6917AD9A"/>
    <w:rsid w:val="6918F7DE"/>
    <w:rsid w:val="691B3A0E"/>
    <w:rsid w:val="691EF061"/>
    <w:rsid w:val="692090C4"/>
    <w:rsid w:val="69217580"/>
    <w:rsid w:val="6922800E"/>
    <w:rsid w:val="69230CC2"/>
    <w:rsid w:val="69231B03"/>
    <w:rsid w:val="6925805B"/>
    <w:rsid w:val="6928D75E"/>
    <w:rsid w:val="692A2FDF"/>
    <w:rsid w:val="692A507D"/>
    <w:rsid w:val="692D13C7"/>
    <w:rsid w:val="692F6220"/>
    <w:rsid w:val="69309213"/>
    <w:rsid w:val="6931A0D8"/>
    <w:rsid w:val="693249A1"/>
    <w:rsid w:val="6936BD70"/>
    <w:rsid w:val="693841DD"/>
    <w:rsid w:val="6938C2BB"/>
    <w:rsid w:val="6938FB8E"/>
    <w:rsid w:val="693AE669"/>
    <w:rsid w:val="693AF817"/>
    <w:rsid w:val="694126A1"/>
    <w:rsid w:val="6941B312"/>
    <w:rsid w:val="69448A80"/>
    <w:rsid w:val="69487489"/>
    <w:rsid w:val="694BD614"/>
    <w:rsid w:val="694C4647"/>
    <w:rsid w:val="694E4B73"/>
    <w:rsid w:val="694F7055"/>
    <w:rsid w:val="695091CD"/>
    <w:rsid w:val="6952FA85"/>
    <w:rsid w:val="6953C8AE"/>
    <w:rsid w:val="6953F9B7"/>
    <w:rsid w:val="695505D4"/>
    <w:rsid w:val="6955BB33"/>
    <w:rsid w:val="69589BC7"/>
    <w:rsid w:val="695923AC"/>
    <w:rsid w:val="695934BC"/>
    <w:rsid w:val="695DAE82"/>
    <w:rsid w:val="695DEECD"/>
    <w:rsid w:val="695F49B7"/>
    <w:rsid w:val="695FF060"/>
    <w:rsid w:val="69623DC5"/>
    <w:rsid w:val="696349BB"/>
    <w:rsid w:val="696481C3"/>
    <w:rsid w:val="6964CE88"/>
    <w:rsid w:val="6964F659"/>
    <w:rsid w:val="69672BAA"/>
    <w:rsid w:val="696B362B"/>
    <w:rsid w:val="696BB3E1"/>
    <w:rsid w:val="696BD060"/>
    <w:rsid w:val="696DCE4D"/>
    <w:rsid w:val="696F70EF"/>
    <w:rsid w:val="696FA14F"/>
    <w:rsid w:val="69721C18"/>
    <w:rsid w:val="6973622B"/>
    <w:rsid w:val="69744DCC"/>
    <w:rsid w:val="69748E44"/>
    <w:rsid w:val="69772C5E"/>
    <w:rsid w:val="69772D92"/>
    <w:rsid w:val="6978AA68"/>
    <w:rsid w:val="6979366B"/>
    <w:rsid w:val="6979D3EA"/>
    <w:rsid w:val="697A3282"/>
    <w:rsid w:val="697DB088"/>
    <w:rsid w:val="69804334"/>
    <w:rsid w:val="69809CDD"/>
    <w:rsid w:val="6980E6AA"/>
    <w:rsid w:val="6981DC0E"/>
    <w:rsid w:val="69858A37"/>
    <w:rsid w:val="698922C4"/>
    <w:rsid w:val="69893BBE"/>
    <w:rsid w:val="6989C7C1"/>
    <w:rsid w:val="698BC2BE"/>
    <w:rsid w:val="698BE85E"/>
    <w:rsid w:val="698F75D8"/>
    <w:rsid w:val="6990FDCE"/>
    <w:rsid w:val="69916910"/>
    <w:rsid w:val="69951B6E"/>
    <w:rsid w:val="69957CB8"/>
    <w:rsid w:val="699588BC"/>
    <w:rsid w:val="6997DB1D"/>
    <w:rsid w:val="699BD95D"/>
    <w:rsid w:val="699DDF65"/>
    <w:rsid w:val="69A02080"/>
    <w:rsid w:val="69A0F2FB"/>
    <w:rsid w:val="69A1DA49"/>
    <w:rsid w:val="69A47604"/>
    <w:rsid w:val="69A5AD59"/>
    <w:rsid w:val="69A60008"/>
    <w:rsid w:val="69A6E73D"/>
    <w:rsid w:val="69AA5A00"/>
    <w:rsid w:val="69AD2345"/>
    <w:rsid w:val="69ADBD71"/>
    <w:rsid w:val="69AE0CFB"/>
    <w:rsid w:val="69AF5226"/>
    <w:rsid w:val="69B6786C"/>
    <w:rsid w:val="69B7E087"/>
    <w:rsid w:val="69BA68FA"/>
    <w:rsid w:val="69BBB09C"/>
    <w:rsid w:val="69BE28D5"/>
    <w:rsid w:val="69BE7599"/>
    <w:rsid w:val="69BE7E2C"/>
    <w:rsid w:val="69C0065B"/>
    <w:rsid w:val="69C13B89"/>
    <w:rsid w:val="69C39F89"/>
    <w:rsid w:val="69CD6240"/>
    <w:rsid w:val="69CF8E07"/>
    <w:rsid w:val="69D1DA9F"/>
    <w:rsid w:val="69D55F1A"/>
    <w:rsid w:val="69D640AE"/>
    <w:rsid w:val="69D642B0"/>
    <w:rsid w:val="69D8A74E"/>
    <w:rsid w:val="69D988A3"/>
    <w:rsid w:val="69DABAB7"/>
    <w:rsid w:val="69DCAD50"/>
    <w:rsid w:val="69DD20B4"/>
    <w:rsid w:val="69DD7963"/>
    <w:rsid w:val="69DE3A9B"/>
    <w:rsid w:val="69DFCFFF"/>
    <w:rsid w:val="69DFD6D6"/>
    <w:rsid w:val="69E16209"/>
    <w:rsid w:val="69E2C514"/>
    <w:rsid w:val="69E336C2"/>
    <w:rsid w:val="69E3CFE0"/>
    <w:rsid w:val="69E4070F"/>
    <w:rsid w:val="69E640B7"/>
    <w:rsid w:val="69E7A9A2"/>
    <w:rsid w:val="69E8B0F9"/>
    <w:rsid w:val="69EBFEFC"/>
    <w:rsid w:val="69EC902C"/>
    <w:rsid w:val="69ECF52D"/>
    <w:rsid w:val="69EEFDFA"/>
    <w:rsid w:val="69F077A9"/>
    <w:rsid w:val="69F3D54C"/>
    <w:rsid w:val="69F486E2"/>
    <w:rsid w:val="69F5EA6D"/>
    <w:rsid w:val="69FB42AE"/>
    <w:rsid w:val="69FCD93A"/>
    <w:rsid w:val="69FEADA6"/>
    <w:rsid w:val="69FF845D"/>
    <w:rsid w:val="6A007E57"/>
    <w:rsid w:val="6A01AA83"/>
    <w:rsid w:val="6A024601"/>
    <w:rsid w:val="6A04575D"/>
    <w:rsid w:val="6A04A995"/>
    <w:rsid w:val="6A056CFF"/>
    <w:rsid w:val="6A086443"/>
    <w:rsid w:val="6A08D318"/>
    <w:rsid w:val="6A0A949A"/>
    <w:rsid w:val="6A0AB34B"/>
    <w:rsid w:val="6A0AD5D6"/>
    <w:rsid w:val="6A0B322E"/>
    <w:rsid w:val="6A0C6DE7"/>
    <w:rsid w:val="6A0CC60B"/>
    <w:rsid w:val="6A0E47F4"/>
    <w:rsid w:val="6A0EFB22"/>
    <w:rsid w:val="6A11293D"/>
    <w:rsid w:val="6A118F86"/>
    <w:rsid w:val="6A124793"/>
    <w:rsid w:val="6A129C90"/>
    <w:rsid w:val="6A140C50"/>
    <w:rsid w:val="6A14A59C"/>
    <w:rsid w:val="6A14B15D"/>
    <w:rsid w:val="6A19336B"/>
    <w:rsid w:val="6A1AB592"/>
    <w:rsid w:val="6A1DA45C"/>
    <w:rsid w:val="6A1E6E1F"/>
    <w:rsid w:val="6A1F076D"/>
    <w:rsid w:val="6A207234"/>
    <w:rsid w:val="6A2133B4"/>
    <w:rsid w:val="6A24444A"/>
    <w:rsid w:val="6A25A929"/>
    <w:rsid w:val="6A263742"/>
    <w:rsid w:val="6A26CFB5"/>
    <w:rsid w:val="6A26DC69"/>
    <w:rsid w:val="6A27FA9D"/>
    <w:rsid w:val="6A282DB1"/>
    <w:rsid w:val="6A2A0E6B"/>
    <w:rsid w:val="6A2B1575"/>
    <w:rsid w:val="6A2E9AC9"/>
    <w:rsid w:val="6A306737"/>
    <w:rsid w:val="6A322236"/>
    <w:rsid w:val="6A331EA0"/>
    <w:rsid w:val="6A3458E0"/>
    <w:rsid w:val="6A352419"/>
    <w:rsid w:val="6A361F05"/>
    <w:rsid w:val="6A37F76E"/>
    <w:rsid w:val="6A38CC3B"/>
    <w:rsid w:val="6A38FA57"/>
    <w:rsid w:val="6A395AEC"/>
    <w:rsid w:val="6A39EB4D"/>
    <w:rsid w:val="6A3CE201"/>
    <w:rsid w:val="6A3EE25A"/>
    <w:rsid w:val="6A3F6585"/>
    <w:rsid w:val="6A3FE807"/>
    <w:rsid w:val="6A402044"/>
    <w:rsid w:val="6A43E94D"/>
    <w:rsid w:val="6A45660F"/>
    <w:rsid w:val="6A46165C"/>
    <w:rsid w:val="6A462DD0"/>
    <w:rsid w:val="6A4634B5"/>
    <w:rsid w:val="6A4690C3"/>
    <w:rsid w:val="6A4752F4"/>
    <w:rsid w:val="6A49C206"/>
    <w:rsid w:val="6A4A6216"/>
    <w:rsid w:val="6A4BB88B"/>
    <w:rsid w:val="6A4D77A9"/>
    <w:rsid w:val="6A505E1F"/>
    <w:rsid w:val="6A52BCE8"/>
    <w:rsid w:val="6A54D786"/>
    <w:rsid w:val="6A5822C2"/>
    <w:rsid w:val="6A59DFE0"/>
    <w:rsid w:val="6A5BDFDA"/>
    <w:rsid w:val="6A5C05B7"/>
    <w:rsid w:val="6A5CB1DB"/>
    <w:rsid w:val="6A5DFF9E"/>
    <w:rsid w:val="6A5E49E6"/>
    <w:rsid w:val="6A603FAD"/>
    <w:rsid w:val="6A608E82"/>
    <w:rsid w:val="6A616ECF"/>
    <w:rsid w:val="6A6284CE"/>
    <w:rsid w:val="6A65E636"/>
    <w:rsid w:val="6A668E3E"/>
    <w:rsid w:val="6A6722AE"/>
    <w:rsid w:val="6A68822F"/>
    <w:rsid w:val="6A68C74F"/>
    <w:rsid w:val="6A68E58A"/>
    <w:rsid w:val="6A6A4439"/>
    <w:rsid w:val="6A6B6420"/>
    <w:rsid w:val="6A6B70DC"/>
    <w:rsid w:val="6A6B9619"/>
    <w:rsid w:val="6A6FD63F"/>
    <w:rsid w:val="6A709A8D"/>
    <w:rsid w:val="6A720302"/>
    <w:rsid w:val="6A7205D5"/>
    <w:rsid w:val="6A735B3C"/>
    <w:rsid w:val="6A73771B"/>
    <w:rsid w:val="6A749D17"/>
    <w:rsid w:val="6A74F379"/>
    <w:rsid w:val="6A758242"/>
    <w:rsid w:val="6A7672E4"/>
    <w:rsid w:val="6A7833C4"/>
    <w:rsid w:val="6A7CC10B"/>
    <w:rsid w:val="6A7D979F"/>
    <w:rsid w:val="6A7E01FB"/>
    <w:rsid w:val="6A81C049"/>
    <w:rsid w:val="6A82F70C"/>
    <w:rsid w:val="6A840517"/>
    <w:rsid w:val="6A85BDB6"/>
    <w:rsid w:val="6A85BDFB"/>
    <w:rsid w:val="6A85CC5B"/>
    <w:rsid w:val="6A8C2B8A"/>
    <w:rsid w:val="6A8D1269"/>
    <w:rsid w:val="6A9019CF"/>
    <w:rsid w:val="6A90D13F"/>
    <w:rsid w:val="6A92DFE8"/>
    <w:rsid w:val="6A943FF7"/>
    <w:rsid w:val="6A95AB25"/>
    <w:rsid w:val="6A95E30C"/>
    <w:rsid w:val="6A965867"/>
    <w:rsid w:val="6A995B2D"/>
    <w:rsid w:val="6A9B5F04"/>
    <w:rsid w:val="6A9B9474"/>
    <w:rsid w:val="6A9BD015"/>
    <w:rsid w:val="6A9CB1ED"/>
    <w:rsid w:val="6A9CD308"/>
    <w:rsid w:val="6AA2CA23"/>
    <w:rsid w:val="6AA34022"/>
    <w:rsid w:val="6AA36A74"/>
    <w:rsid w:val="6AA3E901"/>
    <w:rsid w:val="6AA47D99"/>
    <w:rsid w:val="6AA575CE"/>
    <w:rsid w:val="6AA58816"/>
    <w:rsid w:val="6AA6A4FE"/>
    <w:rsid w:val="6AA713DC"/>
    <w:rsid w:val="6AA7C558"/>
    <w:rsid w:val="6AAC230C"/>
    <w:rsid w:val="6AB01D25"/>
    <w:rsid w:val="6AB0E7B4"/>
    <w:rsid w:val="6AB21B48"/>
    <w:rsid w:val="6AB3C89E"/>
    <w:rsid w:val="6AB4FDC3"/>
    <w:rsid w:val="6AB5BA0C"/>
    <w:rsid w:val="6AB66838"/>
    <w:rsid w:val="6AB90DB5"/>
    <w:rsid w:val="6AB966BA"/>
    <w:rsid w:val="6AB9C9F9"/>
    <w:rsid w:val="6ABACDD6"/>
    <w:rsid w:val="6ABCA631"/>
    <w:rsid w:val="6ABD003C"/>
    <w:rsid w:val="6ABF72FE"/>
    <w:rsid w:val="6AC21245"/>
    <w:rsid w:val="6AC661A1"/>
    <w:rsid w:val="6AC8BF25"/>
    <w:rsid w:val="6ACDBFFB"/>
    <w:rsid w:val="6ACDDCD0"/>
    <w:rsid w:val="6ACE2EB8"/>
    <w:rsid w:val="6ACE9D27"/>
    <w:rsid w:val="6ACEC077"/>
    <w:rsid w:val="6AD3731D"/>
    <w:rsid w:val="6AD5232D"/>
    <w:rsid w:val="6AD53B17"/>
    <w:rsid w:val="6AD9DFCA"/>
    <w:rsid w:val="6ADAEBF0"/>
    <w:rsid w:val="6ADB9605"/>
    <w:rsid w:val="6ADC1B9C"/>
    <w:rsid w:val="6ADCAE92"/>
    <w:rsid w:val="6ADCB23F"/>
    <w:rsid w:val="6ADFF683"/>
    <w:rsid w:val="6AE0CDD8"/>
    <w:rsid w:val="6AE1E7C7"/>
    <w:rsid w:val="6AE2BCB7"/>
    <w:rsid w:val="6AE2E879"/>
    <w:rsid w:val="6AE4CE74"/>
    <w:rsid w:val="6AE6D1BF"/>
    <w:rsid w:val="6AE7D074"/>
    <w:rsid w:val="6AE8654D"/>
    <w:rsid w:val="6AE8888D"/>
    <w:rsid w:val="6AE8B3CB"/>
    <w:rsid w:val="6AE90CF6"/>
    <w:rsid w:val="6AEA4B68"/>
    <w:rsid w:val="6AEA5143"/>
    <w:rsid w:val="6AEAF1A7"/>
    <w:rsid w:val="6AEB6C8A"/>
    <w:rsid w:val="6AEBA2BF"/>
    <w:rsid w:val="6AEE082A"/>
    <w:rsid w:val="6AEECE10"/>
    <w:rsid w:val="6AF04201"/>
    <w:rsid w:val="6AF1A650"/>
    <w:rsid w:val="6AF61B5E"/>
    <w:rsid w:val="6AF82D4B"/>
    <w:rsid w:val="6AF928A8"/>
    <w:rsid w:val="6AFA5E2A"/>
    <w:rsid w:val="6AFC4E0E"/>
    <w:rsid w:val="6AFE00E3"/>
    <w:rsid w:val="6AFE76AF"/>
    <w:rsid w:val="6AFF3380"/>
    <w:rsid w:val="6B028B35"/>
    <w:rsid w:val="6B0306B2"/>
    <w:rsid w:val="6B034FAF"/>
    <w:rsid w:val="6B039F20"/>
    <w:rsid w:val="6B058CD3"/>
    <w:rsid w:val="6B05E52D"/>
    <w:rsid w:val="6B05EF75"/>
    <w:rsid w:val="6B066ECE"/>
    <w:rsid w:val="6B0755AA"/>
    <w:rsid w:val="6B0ABEB2"/>
    <w:rsid w:val="6B0CC6EB"/>
    <w:rsid w:val="6B0E2A76"/>
    <w:rsid w:val="6B0F38EC"/>
    <w:rsid w:val="6B100BF5"/>
    <w:rsid w:val="6B118427"/>
    <w:rsid w:val="6B120081"/>
    <w:rsid w:val="6B128179"/>
    <w:rsid w:val="6B1301DB"/>
    <w:rsid w:val="6B149C1D"/>
    <w:rsid w:val="6B18000F"/>
    <w:rsid w:val="6B18ACF7"/>
    <w:rsid w:val="6B1BC02B"/>
    <w:rsid w:val="6B1D4177"/>
    <w:rsid w:val="6B1E967D"/>
    <w:rsid w:val="6B1F7EFE"/>
    <w:rsid w:val="6B1FD620"/>
    <w:rsid w:val="6B21FF3A"/>
    <w:rsid w:val="6B23ED36"/>
    <w:rsid w:val="6B28C9E3"/>
    <w:rsid w:val="6B2B297A"/>
    <w:rsid w:val="6B2B3D2C"/>
    <w:rsid w:val="6B30E742"/>
    <w:rsid w:val="6B3221A2"/>
    <w:rsid w:val="6B3577AC"/>
    <w:rsid w:val="6B375EF7"/>
    <w:rsid w:val="6B37C5B1"/>
    <w:rsid w:val="6B380350"/>
    <w:rsid w:val="6B3A07E1"/>
    <w:rsid w:val="6B3A843E"/>
    <w:rsid w:val="6B3B648A"/>
    <w:rsid w:val="6B3B9008"/>
    <w:rsid w:val="6B4018FA"/>
    <w:rsid w:val="6B405D84"/>
    <w:rsid w:val="6B42AFA3"/>
    <w:rsid w:val="6B441EDF"/>
    <w:rsid w:val="6B454CFC"/>
    <w:rsid w:val="6B45FE50"/>
    <w:rsid w:val="6B48F629"/>
    <w:rsid w:val="6B4A85A8"/>
    <w:rsid w:val="6B4B74A7"/>
    <w:rsid w:val="6B4C22B5"/>
    <w:rsid w:val="6B4C463B"/>
    <w:rsid w:val="6B4CF008"/>
    <w:rsid w:val="6B4D9657"/>
    <w:rsid w:val="6B4E8679"/>
    <w:rsid w:val="6B4FA30B"/>
    <w:rsid w:val="6B51F435"/>
    <w:rsid w:val="6B523613"/>
    <w:rsid w:val="6B538FA1"/>
    <w:rsid w:val="6B53C3BA"/>
    <w:rsid w:val="6B5489C8"/>
    <w:rsid w:val="6B554B1B"/>
    <w:rsid w:val="6B56AAF9"/>
    <w:rsid w:val="6B5BEA90"/>
    <w:rsid w:val="6B5D0749"/>
    <w:rsid w:val="6B5FEA36"/>
    <w:rsid w:val="6B60CDA7"/>
    <w:rsid w:val="6B60E9EC"/>
    <w:rsid w:val="6B626866"/>
    <w:rsid w:val="6B62F5F4"/>
    <w:rsid w:val="6B6312A2"/>
    <w:rsid w:val="6B637289"/>
    <w:rsid w:val="6B65669A"/>
    <w:rsid w:val="6B65E8F1"/>
    <w:rsid w:val="6B66ED06"/>
    <w:rsid w:val="6B67847F"/>
    <w:rsid w:val="6B68D45A"/>
    <w:rsid w:val="6B68DFDE"/>
    <w:rsid w:val="6B6A23B5"/>
    <w:rsid w:val="6B6CA56C"/>
    <w:rsid w:val="6B6D971E"/>
    <w:rsid w:val="6B6DE7EF"/>
    <w:rsid w:val="6B6DFBF5"/>
    <w:rsid w:val="6B6E38D7"/>
    <w:rsid w:val="6B6F3D2C"/>
    <w:rsid w:val="6B72946A"/>
    <w:rsid w:val="6B74AA52"/>
    <w:rsid w:val="6B74D43E"/>
    <w:rsid w:val="6B756226"/>
    <w:rsid w:val="6B75CB74"/>
    <w:rsid w:val="6B776957"/>
    <w:rsid w:val="6B77CBCE"/>
    <w:rsid w:val="6B7883C2"/>
    <w:rsid w:val="6B79DDE3"/>
    <w:rsid w:val="6B7A9605"/>
    <w:rsid w:val="6B7AB455"/>
    <w:rsid w:val="6B7D7458"/>
    <w:rsid w:val="6B7D7AFD"/>
    <w:rsid w:val="6B7E0F8B"/>
    <w:rsid w:val="6B7E3D58"/>
    <w:rsid w:val="6B82CB0A"/>
    <w:rsid w:val="6B83DAC5"/>
    <w:rsid w:val="6B8475AA"/>
    <w:rsid w:val="6B847D16"/>
    <w:rsid w:val="6B85964D"/>
    <w:rsid w:val="6B87095B"/>
    <w:rsid w:val="6B88AC65"/>
    <w:rsid w:val="6B8D8D23"/>
    <w:rsid w:val="6B8E4E5F"/>
    <w:rsid w:val="6B8E68A7"/>
    <w:rsid w:val="6B8ECB10"/>
    <w:rsid w:val="6B91F67C"/>
    <w:rsid w:val="6B9208C8"/>
    <w:rsid w:val="6B9509DC"/>
    <w:rsid w:val="6B96042E"/>
    <w:rsid w:val="6B989AF0"/>
    <w:rsid w:val="6B998F0E"/>
    <w:rsid w:val="6B9A079E"/>
    <w:rsid w:val="6B9B1A64"/>
    <w:rsid w:val="6B9B1FB3"/>
    <w:rsid w:val="6B9CE9FA"/>
    <w:rsid w:val="6B9D1EEB"/>
    <w:rsid w:val="6B9DE9A7"/>
    <w:rsid w:val="6B9ECCF2"/>
    <w:rsid w:val="6B9F23BB"/>
    <w:rsid w:val="6BA1C79A"/>
    <w:rsid w:val="6BA25BDF"/>
    <w:rsid w:val="6BA3906D"/>
    <w:rsid w:val="6BA4CFB6"/>
    <w:rsid w:val="6BA5209D"/>
    <w:rsid w:val="6BA61018"/>
    <w:rsid w:val="6BA69A13"/>
    <w:rsid w:val="6BA96582"/>
    <w:rsid w:val="6BAD127B"/>
    <w:rsid w:val="6BAE5A19"/>
    <w:rsid w:val="6BAF3076"/>
    <w:rsid w:val="6BAF656B"/>
    <w:rsid w:val="6BB35859"/>
    <w:rsid w:val="6BB4A78D"/>
    <w:rsid w:val="6BB6662E"/>
    <w:rsid w:val="6BB9E994"/>
    <w:rsid w:val="6BBA138C"/>
    <w:rsid w:val="6BBCEE6B"/>
    <w:rsid w:val="6BBDA6C4"/>
    <w:rsid w:val="6BBE3B2D"/>
    <w:rsid w:val="6BC0529A"/>
    <w:rsid w:val="6BC09A0C"/>
    <w:rsid w:val="6BC12FCE"/>
    <w:rsid w:val="6BC16D1E"/>
    <w:rsid w:val="6BC3DA5B"/>
    <w:rsid w:val="6BC5E083"/>
    <w:rsid w:val="6BC6B549"/>
    <w:rsid w:val="6BC7051B"/>
    <w:rsid w:val="6BC7A428"/>
    <w:rsid w:val="6BC88693"/>
    <w:rsid w:val="6BC8B9E0"/>
    <w:rsid w:val="6BC976D5"/>
    <w:rsid w:val="6BCB9DA6"/>
    <w:rsid w:val="6BCBD778"/>
    <w:rsid w:val="6BCDCCF3"/>
    <w:rsid w:val="6BD30FAF"/>
    <w:rsid w:val="6BD376D5"/>
    <w:rsid w:val="6BD464FE"/>
    <w:rsid w:val="6BD49BDF"/>
    <w:rsid w:val="6BD56537"/>
    <w:rsid w:val="6BD66716"/>
    <w:rsid w:val="6BDC76F0"/>
    <w:rsid w:val="6BDC8E09"/>
    <w:rsid w:val="6BDD42B7"/>
    <w:rsid w:val="6BDE3EE9"/>
    <w:rsid w:val="6BDF0823"/>
    <w:rsid w:val="6BE00F77"/>
    <w:rsid w:val="6BE07DF2"/>
    <w:rsid w:val="6BE0CDFC"/>
    <w:rsid w:val="6BE144E7"/>
    <w:rsid w:val="6BE2A12E"/>
    <w:rsid w:val="6BE7E0F3"/>
    <w:rsid w:val="6BE81692"/>
    <w:rsid w:val="6BE83419"/>
    <w:rsid w:val="6BE9B03A"/>
    <w:rsid w:val="6BE9F34F"/>
    <w:rsid w:val="6BEAF0CD"/>
    <w:rsid w:val="6BEDE334"/>
    <w:rsid w:val="6BEE12AB"/>
    <w:rsid w:val="6BEE5C71"/>
    <w:rsid w:val="6BF21997"/>
    <w:rsid w:val="6BF23B43"/>
    <w:rsid w:val="6BF673E5"/>
    <w:rsid w:val="6BF75C40"/>
    <w:rsid w:val="6BF92F14"/>
    <w:rsid w:val="6BF96282"/>
    <w:rsid w:val="6BFC5019"/>
    <w:rsid w:val="6BFDAD97"/>
    <w:rsid w:val="6BFFE3EA"/>
    <w:rsid w:val="6BFFFEC0"/>
    <w:rsid w:val="6C0244A8"/>
    <w:rsid w:val="6C0519A7"/>
    <w:rsid w:val="6C05B7A3"/>
    <w:rsid w:val="6C0740D3"/>
    <w:rsid w:val="6C0740FE"/>
    <w:rsid w:val="6C074BCA"/>
    <w:rsid w:val="6C090994"/>
    <w:rsid w:val="6C090A14"/>
    <w:rsid w:val="6C099A68"/>
    <w:rsid w:val="6C09C4BE"/>
    <w:rsid w:val="6C0A3FDF"/>
    <w:rsid w:val="6C0F530E"/>
    <w:rsid w:val="6C0FC35B"/>
    <w:rsid w:val="6C0FEC9C"/>
    <w:rsid w:val="6C121698"/>
    <w:rsid w:val="6C134A01"/>
    <w:rsid w:val="6C1442DE"/>
    <w:rsid w:val="6C15CD2D"/>
    <w:rsid w:val="6C1949FC"/>
    <w:rsid w:val="6C1967B0"/>
    <w:rsid w:val="6C1A0C03"/>
    <w:rsid w:val="6C1A7E97"/>
    <w:rsid w:val="6C1B70AF"/>
    <w:rsid w:val="6C1B862D"/>
    <w:rsid w:val="6C1C4B7A"/>
    <w:rsid w:val="6C1C6FE8"/>
    <w:rsid w:val="6C1CF1F2"/>
    <w:rsid w:val="6C1FF531"/>
    <w:rsid w:val="6C207152"/>
    <w:rsid w:val="6C210D70"/>
    <w:rsid w:val="6C226322"/>
    <w:rsid w:val="6C235F44"/>
    <w:rsid w:val="6C268C33"/>
    <w:rsid w:val="6C27375E"/>
    <w:rsid w:val="6C27E9F8"/>
    <w:rsid w:val="6C286817"/>
    <w:rsid w:val="6C29DC08"/>
    <w:rsid w:val="6C2A1091"/>
    <w:rsid w:val="6C2B18B0"/>
    <w:rsid w:val="6C2E21E6"/>
    <w:rsid w:val="6C30D5CE"/>
    <w:rsid w:val="6C3132B3"/>
    <w:rsid w:val="6C313DDA"/>
    <w:rsid w:val="6C319C4C"/>
    <w:rsid w:val="6C333ED1"/>
    <w:rsid w:val="6C354A36"/>
    <w:rsid w:val="6C36A411"/>
    <w:rsid w:val="6C3962A5"/>
    <w:rsid w:val="6C3B45B3"/>
    <w:rsid w:val="6C3EABDC"/>
    <w:rsid w:val="6C3EB02A"/>
    <w:rsid w:val="6C3F6B37"/>
    <w:rsid w:val="6C3FC270"/>
    <w:rsid w:val="6C406003"/>
    <w:rsid w:val="6C41B90B"/>
    <w:rsid w:val="6C42BC6E"/>
    <w:rsid w:val="6C43A8E7"/>
    <w:rsid w:val="6C45E6AA"/>
    <w:rsid w:val="6C474948"/>
    <w:rsid w:val="6C476A90"/>
    <w:rsid w:val="6C482D6D"/>
    <w:rsid w:val="6C4832A4"/>
    <w:rsid w:val="6C4903EE"/>
    <w:rsid w:val="6C49E92E"/>
    <w:rsid w:val="6C4AAB74"/>
    <w:rsid w:val="6C4C22CB"/>
    <w:rsid w:val="6C4C416D"/>
    <w:rsid w:val="6C4CD736"/>
    <w:rsid w:val="6C4E27F1"/>
    <w:rsid w:val="6C4E7B30"/>
    <w:rsid w:val="6C4F056C"/>
    <w:rsid w:val="6C4F9D4D"/>
    <w:rsid w:val="6C5042F8"/>
    <w:rsid w:val="6C550E95"/>
    <w:rsid w:val="6C55AA90"/>
    <w:rsid w:val="6C5684C6"/>
    <w:rsid w:val="6C568AA5"/>
    <w:rsid w:val="6C56AE84"/>
    <w:rsid w:val="6C59AD55"/>
    <w:rsid w:val="6C5ACB27"/>
    <w:rsid w:val="6C5B6077"/>
    <w:rsid w:val="6C5EC7E1"/>
    <w:rsid w:val="6C606271"/>
    <w:rsid w:val="6C608A9B"/>
    <w:rsid w:val="6C60985D"/>
    <w:rsid w:val="6C61FFFE"/>
    <w:rsid w:val="6C629A80"/>
    <w:rsid w:val="6C6395B7"/>
    <w:rsid w:val="6C65BF9F"/>
    <w:rsid w:val="6C66D0EA"/>
    <w:rsid w:val="6C67D34F"/>
    <w:rsid w:val="6C69D474"/>
    <w:rsid w:val="6C6A8CEC"/>
    <w:rsid w:val="6C6ABCC3"/>
    <w:rsid w:val="6C6AFFF4"/>
    <w:rsid w:val="6C6BD717"/>
    <w:rsid w:val="6C6D3DE5"/>
    <w:rsid w:val="6C6E8412"/>
    <w:rsid w:val="6C6EF070"/>
    <w:rsid w:val="6C716CC2"/>
    <w:rsid w:val="6C71F6DB"/>
    <w:rsid w:val="6C73267D"/>
    <w:rsid w:val="6C73435C"/>
    <w:rsid w:val="6C73F4E7"/>
    <w:rsid w:val="6C74095D"/>
    <w:rsid w:val="6C77A851"/>
    <w:rsid w:val="6C7825AD"/>
    <w:rsid w:val="6C7882A0"/>
    <w:rsid w:val="6C78FF04"/>
    <w:rsid w:val="6C79A106"/>
    <w:rsid w:val="6C7AC5B7"/>
    <w:rsid w:val="6C7B209A"/>
    <w:rsid w:val="6C7B5DB3"/>
    <w:rsid w:val="6C7BF68B"/>
    <w:rsid w:val="6C7C0384"/>
    <w:rsid w:val="6C7E3423"/>
    <w:rsid w:val="6C7F9AA6"/>
    <w:rsid w:val="6C80C8B3"/>
    <w:rsid w:val="6C80FC24"/>
    <w:rsid w:val="6C835FB3"/>
    <w:rsid w:val="6C83856D"/>
    <w:rsid w:val="6C847433"/>
    <w:rsid w:val="6C84B95F"/>
    <w:rsid w:val="6C8575B1"/>
    <w:rsid w:val="6C85F3D2"/>
    <w:rsid w:val="6C8623B7"/>
    <w:rsid w:val="6C88F96F"/>
    <w:rsid w:val="6C891222"/>
    <w:rsid w:val="6C8AB88E"/>
    <w:rsid w:val="6C8D214D"/>
    <w:rsid w:val="6C8DA9BC"/>
    <w:rsid w:val="6C8DD3F4"/>
    <w:rsid w:val="6C8E6682"/>
    <w:rsid w:val="6C918F60"/>
    <w:rsid w:val="6C91F7C2"/>
    <w:rsid w:val="6C942DBD"/>
    <w:rsid w:val="6C9466B7"/>
    <w:rsid w:val="6C972F92"/>
    <w:rsid w:val="6C9B64DB"/>
    <w:rsid w:val="6C9B9171"/>
    <w:rsid w:val="6C9BF012"/>
    <w:rsid w:val="6C9C1B8D"/>
    <w:rsid w:val="6C9DAE1B"/>
    <w:rsid w:val="6CA0098F"/>
    <w:rsid w:val="6CA02EC4"/>
    <w:rsid w:val="6CA09B11"/>
    <w:rsid w:val="6CA16135"/>
    <w:rsid w:val="6CA409D6"/>
    <w:rsid w:val="6CA41036"/>
    <w:rsid w:val="6CA49826"/>
    <w:rsid w:val="6CA4EBEA"/>
    <w:rsid w:val="6CA51469"/>
    <w:rsid w:val="6CA689D6"/>
    <w:rsid w:val="6CA89290"/>
    <w:rsid w:val="6CACC020"/>
    <w:rsid w:val="6CAD5DAA"/>
    <w:rsid w:val="6CAD835E"/>
    <w:rsid w:val="6CADF8A4"/>
    <w:rsid w:val="6CAE3ECA"/>
    <w:rsid w:val="6CB21BB1"/>
    <w:rsid w:val="6CB40133"/>
    <w:rsid w:val="6CB414A6"/>
    <w:rsid w:val="6CB47738"/>
    <w:rsid w:val="6CB4CE82"/>
    <w:rsid w:val="6CB58B5D"/>
    <w:rsid w:val="6CBA9A62"/>
    <w:rsid w:val="6CBA9DE8"/>
    <w:rsid w:val="6CBB2794"/>
    <w:rsid w:val="6CBBDB39"/>
    <w:rsid w:val="6CBC1984"/>
    <w:rsid w:val="6CBCDC52"/>
    <w:rsid w:val="6CBDC11C"/>
    <w:rsid w:val="6CBE11A6"/>
    <w:rsid w:val="6CBF32C8"/>
    <w:rsid w:val="6CBF7053"/>
    <w:rsid w:val="6CC04006"/>
    <w:rsid w:val="6CC1A062"/>
    <w:rsid w:val="6CC23847"/>
    <w:rsid w:val="6CC26653"/>
    <w:rsid w:val="6CC3B86E"/>
    <w:rsid w:val="6CC4C827"/>
    <w:rsid w:val="6CC4CFC4"/>
    <w:rsid w:val="6CC4DDC1"/>
    <w:rsid w:val="6CC5F904"/>
    <w:rsid w:val="6CC6B85D"/>
    <w:rsid w:val="6CC99F45"/>
    <w:rsid w:val="6CCB36AF"/>
    <w:rsid w:val="6CCC052B"/>
    <w:rsid w:val="6CCDA722"/>
    <w:rsid w:val="6CD0BB05"/>
    <w:rsid w:val="6CD0C49F"/>
    <w:rsid w:val="6CD15FB6"/>
    <w:rsid w:val="6CD72D55"/>
    <w:rsid w:val="6CD74A31"/>
    <w:rsid w:val="6CD74C72"/>
    <w:rsid w:val="6CD7F729"/>
    <w:rsid w:val="6CDA1C99"/>
    <w:rsid w:val="6CDAE9F7"/>
    <w:rsid w:val="6CDCE8D6"/>
    <w:rsid w:val="6CDDA909"/>
    <w:rsid w:val="6CDEEBF0"/>
    <w:rsid w:val="6CDF8AF2"/>
    <w:rsid w:val="6CE1546E"/>
    <w:rsid w:val="6CE31B73"/>
    <w:rsid w:val="6CE4E942"/>
    <w:rsid w:val="6CE5E875"/>
    <w:rsid w:val="6CE77456"/>
    <w:rsid w:val="6CE84DB0"/>
    <w:rsid w:val="6CE94B10"/>
    <w:rsid w:val="6CE966B8"/>
    <w:rsid w:val="6CEAE23B"/>
    <w:rsid w:val="6CECF33D"/>
    <w:rsid w:val="6CEE3A91"/>
    <w:rsid w:val="6CEE894B"/>
    <w:rsid w:val="6CEF62FC"/>
    <w:rsid w:val="6CEF9002"/>
    <w:rsid w:val="6CF0039B"/>
    <w:rsid w:val="6CF04CFD"/>
    <w:rsid w:val="6CF0E3A1"/>
    <w:rsid w:val="6CF21520"/>
    <w:rsid w:val="6CF5C82E"/>
    <w:rsid w:val="6CF64C8A"/>
    <w:rsid w:val="6CF6DD26"/>
    <w:rsid w:val="6CF75A4D"/>
    <w:rsid w:val="6CF87D11"/>
    <w:rsid w:val="6CF88250"/>
    <w:rsid w:val="6CFB392A"/>
    <w:rsid w:val="6CFD1F20"/>
    <w:rsid w:val="6CFD363F"/>
    <w:rsid w:val="6CFD3A9A"/>
    <w:rsid w:val="6CFD7C40"/>
    <w:rsid w:val="6CFF3193"/>
    <w:rsid w:val="6CFF5D6A"/>
    <w:rsid w:val="6D003E21"/>
    <w:rsid w:val="6D01A90D"/>
    <w:rsid w:val="6D01D1B5"/>
    <w:rsid w:val="6D01E1AB"/>
    <w:rsid w:val="6D0411FA"/>
    <w:rsid w:val="6D04EF4B"/>
    <w:rsid w:val="6D056EC8"/>
    <w:rsid w:val="6D058A09"/>
    <w:rsid w:val="6D05A00F"/>
    <w:rsid w:val="6D062AD3"/>
    <w:rsid w:val="6D0843AE"/>
    <w:rsid w:val="6D08DC72"/>
    <w:rsid w:val="6D0CC3DB"/>
    <w:rsid w:val="6D0EFFA9"/>
    <w:rsid w:val="6D0FF694"/>
    <w:rsid w:val="6D1004D5"/>
    <w:rsid w:val="6D102D9E"/>
    <w:rsid w:val="6D122867"/>
    <w:rsid w:val="6D12EAF9"/>
    <w:rsid w:val="6D14A1D8"/>
    <w:rsid w:val="6D163B14"/>
    <w:rsid w:val="6D171E57"/>
    <w:rsid w:val="6D17B149"/>
    <w:rsid w:val="6D182C67"/>
    <w:rsid w:val="6D1BCB3E"/>
    <w:rsid w:val="6D1D14B5"/>
    <w:rsid w:val="6D1D6271"/>
    <w:rsid w:val="6D1F617A"/>
    <w:rsid w:val="6D204192"/>
    <w:rsid w:val="6D20722C"/>
    <w:rsid w:val="6D217552"/>
    <w:rsid w:val="6D22094B"/>
    <w:rsid w:val="6D224AEB"/>
    <w:rsid w:val="6D227B56"/>
    <w:rsid w:val="6D233EE4"/>
    <w:rsid w:val="6D247B91"/>
    <w:rsid w:val="6D26B745"/>
    <w:rsid w:val="6D2730EB"/>
    <w:rsid w:val="6D27F001"/>
    <w:rsid w:val="6D2C7243"/>
    <w:rsid w:val="6D2CC76F"/>
    <w:rsid w:val="6D2DC04E"/>
    <w:rsid w:val="6D2E0F13"/>
    <w:rsid w:val="6D31F73B"/>
    <w:rsid w:val="6D32994B"/>
    <w:rsid w:val="6D33C18A"/>
    <w:rsid w:val="6D37F2B4"/>
    <w:rsid w:val="6D385189"/>
    <w:rsid w:val="6D38DB08"/>
    <w:rsid w:val="6D39A02B"/>
    <w:rsid w:val="6D3A0697"/>
    <w:rsid w:val="6D3AD597"/>
    <w:rsid w:val="6D3DF117"/>
    <w:rsid w:val="6D3E0B60"/>
    <w:rsid w:val="6D3E23E8"/>
    <w:rsid w:val="6D3F20B9"/>
    <w:rsid w:val="6D4078B9"/>
    <w:rsid w:val="6D41DC26"/>
    <w:rsid w:val="6D43063F"/>
    <w:rsid w:val="6D448B80"/>
    <w:rsid w:val="6D465877"/>
    <w:rsid w:val="6D4B063D"/>
    <w:rsid w:val="6D4D16CC"/>
    <w:rsid w:val="6D50C184"/>
    <w:rsid w:val="6D512A67"/>
    <w:rsid w:val="6D59ADD0"/>
    <w:rsid w:val="6D60D135"/>
    <w:rsid w:val="6D61A44E"/>
    <w:rsid w:val="6D630D72"/>
    <w:rsid w:val="6D652AC9"/>
    <w:rsid w:val="6D66F620"/>
    <w:rsid w:val="6D676658"/>
    <w:rsid w:val="6D677679"/>
    <w:rsid w:val="6D6B3419"/>
    <w:rsid w:val="6D6C8726"/>
    <w:rsid w:val="6D6E00CC"/>
    <w:rsid w:val="6D6EC6F5"/>
    <w:rsid w:val="6D705A58"/>
    <w:rsid w:val="6D756170"/>
    <w:rsid w:val="6D75E9FD"/>
    <w:rsid w:val="6D75F748"/>
    <w:rsid w:val="6D76C2EB"/>
    <w:rsid w:val="6D76DAF7"/>
    <w:rsid w:val="6D7721EB"/>
    <w:rsid w:val="6D7A5888"/>
    <w:rsid w:val="6D7D6532"/>
    <w:rsid w:val="6D7E9332"/>
    <w:rsid w:val="6D7EAE6C"/>
    <w:rsid w:val="6D80CB9B"/>
    <w:rsid w:val="6D80F398"/>
    <w:rsid w:val="6D81AC0D"/>
    <w:rsid w:val="6D833B6B"/>
    <w:rsid w:val="6D841DB2"/>
    <w:rsid w:val="6D845DA2"/>
    <w:rsid w:val="6D85C682"/>
    <w:rsid w:val="6D866718"/>
    <w:rsid w:val="6D8774FC"/>
    <w:rsid w:val="6D886F33"/>
    <w:rsid w:val="6D88C1DE"/>
    <w:rsid w:val="6D8918C0"/>
    <w:rsid w:val="6D8A61D3"/>
    <w:rsid w:val="6D8BD242"/>
    <w:rsid w:val="6D8DE270"/>
    <w:rsid w:val="6D91A020"/>
    <w:rsid w:val="6D92577F"/>
    <w:rsid w:val="6D93848E"/>
    <w:rsid w:val="6D966F4F"/>
    <w:rsid w:val="6D97445C"/>
    <w:rsid w:val="6D97651F"/>
    <w:rsid w:val="6D97D4BA"/>
    <w:rsid w:val="6D980F56"/>
    <w:rsid w:val="6D98CF6B"/>
    <w:rsid w:val="6D9940BE"/>
    <w:rsid w:val="6D996F3E"/>
    <w:rsid w:val="6D9A0013"/>
    <w:rsid w:val="6D9A53A6"/>
    <w:rsid w:val="6D9F1DD4"/>
    <w:rsid w:val="6DA0E31D"/>
    <w:rsid w:val="6DA1A33C"/>
    <w:rsid w:val="6DA21B6B"/>
    <w:rsid w:val="6DA35CD7"/>
    <w:rsid w:val="6DA51B92"/>
    <w:rsid w:val="6DA71699"/>
    <w:rsid w:val="6DA95227"/>
    <w:rsid w:val="6DAA8A52"/>
    <w:rsid w:val="6DAAAA61"/>
    <w:rsid w:val="6DAADC3C"/>
    <w:rsid w:val="6DAB7915"/>
    <w:rsid w:val="6DAD5830"/>
    <w:rsid w:val="6DADD640"/>
    <w:rsid w:val="6DB039E8"/>
    <w:rsid w:val="6DB2822A"/>
    <w:rsid w:val="6DB42487"/>
    <w:rsid w:val="6DB5E9AF"/>
    <w:rsid w:val="6DB6FA51"/>
    <w:rsid w:val="6DB83F6A"/>
    <w:rsid w:val="6DB8AC36"/>
    <w:rsid w:val="6DBBB7CD"/>
    <w:rsid w:val="6DBD6236"/>
    <w:rsid w:val="6DC06B46"/>
    <w:rsid w:val="6DC19691"/>
    <w:rsid w:val="6DC42F08"/>
    <w:rsid w:val="6DC53927"/>
    <w:rsid w:val="6DC6D5BC"/>
    <w:rsid w:val="6DC81C8D"/>
    <w:rsid w:val="6DC9C674"/>
    <w:rsid w:val="6DCB4ED4"/>
    <w:rsid w:val="6DCBBD3C"/>
    <w:rsid w:val="6DCDB04B"/>
    <w:rsid w:val="6DCF5BBD"/>
    <w:rsid w:val="6DD036DB"/>
    <w:rsid w:val="6DD0A5A3"/>
    <w:rsid w:val="6DD1AE5E"/>
    <w:rsid w:val="6DD1D9AF"/>
    <w:rsid w:val="6DD3A7B5"/>
    <w:rsid w:val="6DD3B579"/>
    <w:rsid w:val="6DD411B6"/>
    <w:rsid w:val="6DD67E69"/>
    <w:rsid w:val="6DD72F7D"/>
    <w:rsid w:val="6DD73E6F"/>
    <w:rsid w:val="6DD76208"/>
    <w:rsid w:val="6DD8DB94"/>
    <w:rsid w:val="6DD97AB5"/>
    <w:rsid w:val="6DDA9AE8"/>
    <w:rsid w:val="6DDB71DC"/>
    <w:rsid w:val="6DDD3814"/>
    <w:rsid w:val="6DE03732"/>
    <w:rsid w:val="6DE3308C"/>
    <w:rsid w:val="6DE6BDBD"/>
    <w:rsid w:val="6DE6C442"/>
    <w:rsid w:val="6DE7E9C9"/>
    <w:rsid w:val="6DE867BD"/>
    <w:rsid w:val="6DE89B52"/>
    <w:rsid w:val="6DE9C704"/>
    <w:rsid w:val="6DEB4BCE"/>
    <w:rsid w:val="6DEB53AC"/>
    <w:rsid w:val="6DECFCEA"/>
    <w:rsid w:val="6DED600E"/>
    <w:rsid w:val="6DEF09A3"/>
    <w:rsid w:val="6DEFDB9A"/>
    <w:rsid w:val="6DF00375"/>
    <w:rsid w:val="6DF05E35"/>
    <w:rsid w:val="6DF306A9"/>
    <w:rsid w:val="6DF532A8"/>
    <w:rsid w:val="6DF5DD0D"/>
    <w:rsid w:val="6DF82933"/>
    <w:rsid w:val="6DFA87E4"/>
    <w:rsid w:val="6DFACC61"/>
    <w:rsid w:val="6DFC004A"/>
    <w:rsid w:val="6DFD1863"/>
    <w:rsid w:val="6DFD2D0A"/>
    <w:rsid w:val="6DFD4943"/>
    <w:rsid w:val="6E0196E4"/>
    <w:rsid w:val="6E039491"/>
    <w:rsid w:val="6E03C761"/>
    <w:rsid w:val="6E078754"/>
    <w:rsid w:val="6E08A924"/>
    <w:rsid w:val="6E0A54A6"/>
    <w:rsid w:val="6E0A5D0B"/>
    <w:rsid w:val="6E0F097B"/>
    <w:rsid w:val="6E0FBBFC"/>
    <w:rsid w:val="6E14384C"/>
    <w:rsid w:val="6E154640"/>
    <w:rsid w:val="6E155185"/>
    <w:rsid w:val="6E159C92"/>
    <w:rsid w:val="6E16C0E8"/>
    <w:rsid w:val="6E184C8F"/>
    <w:rsid w:val="6E1875DA"/>
    <w:rsid w:val="6E1AFF74"/>
    <w:rsid w:val="6E1BAB97"/>
    <w:rsid w:val="6E1C54C4"/>
    <w:rsid w:val="6E1C9117"/>
    <w:rsid w:val="6E1CEE01"/>
    <w:rsid w:val="6E1D04F7"/>
    <w:rsid w:val="6E1DBD8C"/>
    <w:rsid w:val="6E1E63B3"/>
    <w:rsid w:val="6E1F8ABD"/>
    <w:rsid w:val="6E219938"/>
    <w:rsid w:val="6E2522B6"/>
    <w:rsid w:val="6E296F89"/>
    <w:rsid w:val="6E2C1A3C"/>
    <w:rsid w:val="6E2D4618"/>
    <w:rsid w:val="6E2F8A12"/>
    <w:rsid w:val="6E308134"/>
    <w:rsid w:val="6E320CDC"/>
    <w:rsid w:val="6E32B50C"/>
    <w:rsid w:val="6E36CABE"/>
    <w:rsid w:val="6E3754B5"/>
    <w:rsid w:val="6E37E43C"/>
    <w:rsid w:val="6E399CBB"/>
    <w:rsid w:val="6E3A1D99"/>
    <w:rsid w:val="6E3AA93F"/>
    <w:rsid w:val="6E3C2D6A"/>
    <w:rsid w:val="6E3C7164"/>
    <w:rsid w:val="6E3D98D0"/>
    <w:rsid w:val="6E3DFE5B"/>
    <w:rsid w:val="6E3E777D"/>
    <w:rsid w:val="6E4085FC"/>
    <w:rsid w:val="6E41AEAF"/>
    <w:rsid w:val="6E426AD1"/>
    <w:rsid w:val="6E44453C"/>
    <w:rsid w:val="6E453504"/>
    <w:rsid w:val="6E45F46F"/>
    <w:rsid w:val="6E466748"/>
    <w:rsid w:val="6E47D5A4"/>
    <w:rsid w:val="6E48C754"/>
    <w:rsid w:val="6E49AABD"/>
    <w:rsid w:val="6E4A61F8"/>
    <w:rsid w:val="6E4AABFB"/>
    <w:rsid w:val="6E4AC03A"/>
    <w:rsid w:val="6E4DB071"/>
    <w:rsid w:val="6E4E3A99"/>
    <w:rsid w:val="6E4E4037"/>
    <w:rsid w:val="6E4E88D0"/>
    <w:rsid w:val="6E510B4A"/>
    <w:rsid w:val="6E512A09"/>
    <w:rsid w:val="6E51F786"/>
    <w:rsid w:val="6E5438A2"/>
    <w:rsid w:val="6E562E17"/>
    <w:rsid w:val="6E577840"/>
    <w:rsid w:val="6E57FB4C"/>
    <w:rsid w:val="6E5A9DC0"/>
    <w:rsid w:val="6E5B4BB1"/>
    <w:rsid w:val="6E5DE1ED"/>
    <w:rsid w:val="6E5EF4BF"/>
    <w:rsid w:val="6E5F6CD5"/>
    <w:rsid w:val="6E604286"/>
    <w:rsid w:val="6E609C51"/>
    <w:rsid w:val="6E61F704"/>
    <w:rsid w:val="6E6258F6"/>
    <w:rsid w:val="6E63E025"/>
    <w:rsid w:val="6E64CCF9"/>
    <w:rsid w:val="6E650581"/>
    <w:rsid w:val="6E654412"/>
    <w:rsid w:val="6E66C356"/>
    <w:rsid w:val="6E68A4F9"/>
    <w:rsid w:val="6E6947EF"/>
    <w:rsid w:val="6E695B93"/>
    <w:rsid w:val="6E6A88E4"/>
    <w:rsid w:val="6E6C4984"/>
    <w:rsid w:val="6E6DB34F"/>
    <w:rsid w:val="6E6E6CC1"/>
    <w:rsid w:val="6E6F6EF2"/>
    <w:rsid w:val="6E6FD4E9"/>
    <w:rsid w:val="6E71D70F"/>
    <w:rsid w:val="6E7579FD"/>
    <w:rsid w:val="6E77CCC3"/>
    <w:rsid w:val="6E78CA4B"/>
    <w:rsid w:val="6E7AD3D3"/>
    <w:rsid w:val="6E7B7D4F"/>
    <w:rsid w:val="6E7DD882"/>
    <w:rsid w:val="6E7E411C"/>
    <w:rsid w:val="6E818D0B"/>
    <w:rsid w:val="6E8AEC65"/>
    <w:rsid w:val="6E8C742A"/>
    <w:rsid w:val="6E8D5108"/>
    <w:rsid w:val="6E8D9B8F"/>
    <w:rsid w:val="6E8D9D08"/>
    <w:rsid w:val="6E8F2F71"/>
    <w:rsid w:val="6E8F510E"/>
    <w:rsid w:val="6E8F640F"/>
    <w:rsid w:val="6E945476"/>
    <w:rsid w:val="6E96255D"/>
    <w:rsid w:val="6E97E044"/>
    <w:rsid w:val="6E99E1C0"/>
    <w:rsid w:val="6E9A68D3"/>
    <w:rsid w:val="6E9AB432"/>
    <w:rsid w:val="6E9B07E3"/>
    <w:rsid w:val="6E9C82D3"/>
    <w:rsid w:val="6E9E6FCC"/>
    <w:rsid w:val="6E9F2A3F"/>
    <w:rsid w:val="6EA38E93"/>
    <w:rsid w:val="6EA6B887"/>
    <w:rsid w:val="6EAA46DB"/>
    <w:rsid w:val="6EAA8EFA"/>
    <w:rsid w:val="6EAF2001"/>
    <w:rsid w:val="6EAFA096"/>
    <w:rsid w:val="6EAFB91F"/>
    <w:rsid w:val="6EB0E06F"/>
    <w:rsid w:val="6EB2A1DB"/>
    <w:rsid w:val="6EB2AA3E"/>
    <w:rsid w:val="6EB31A83"/>
    <w:rsid w:val="6EB4D13C"/>
    <w:rsid w:val="6EB865B1"/>
    <w:rsid w:val="6EB9F44E"/>
    <w:rsid w:val="6EBB62E4"/>
    <w:rsid w:val="6EBC9C32"/>
    <w:rsid w:val="6EC14B3A"/>
    <w:rsid w:val="6EC15060"/>
    <w:rsid w:val="6EC25EA9"/>
    <w:rsid w:val="6EC7182D"/>
    <w:rsid w:val="6EC74C3F"/>
    <w:rsid w:val="6ECBDA79"/>
    <w:rsid w:val="6ECD4AAF"/>
    <w:rsid w:val="6ED1A0AF"/>
    <w:rsid w:val="6ED21DB4"/>
    <w:rsid w:val="6ED3E3B6"/>
    <w:rsid w:val="6ED4DB6C"/>
    <w:rsid w:val="6ED562BA"/>
    <w:rsid w:val="6ED799F3"/>
    <w:rsid w:val="6ED8DA37"/>
    <w:rsid w:val="6ED8F315"/>
    <w:rsid w:val="6ED8FB1E"/>
    <w:rsid w:val="6EDA94EE"/>
    <w:rsid w:val="6EDC1FA2"/>
    <w:rsid w:val="6EDCB2BB"/>
    <w:rsid w:val="6EE06ECC"/>
    <w:rsid w:val="6EE3B2EF"/>
    <w:rsid w:val="6EE76A6E"/>
    <w:rsid w:val="6EE9D7EA"/>
    <w:rsid w:val="6EEE15EB"/>
    <w:rsid w:val="6EEFD132"/>
    <w:rsid w:val="6EEFFD4D"/>
    <w:rsid w:val="6EF56687"/>
    <w:rsid w:val="6EF76820"/>
    <w:rsid w:val="6EFAA606"/>
    <w:rsid w:val="6EFC8B6A"/>
    <w:rsid w:val="6EFCBB1B"/>
    <w:rsid w:val="6EFD8D74"/>
    <w:rsid w:val="6F0135EB"/>
    <w:rsid w:val="6F04BCD4"/>
    <w:rsid w:val="6F055F00"/>
    <w:rsid w:val="6F061417"/>
    <w:rsid w:val="6F079732"/>
    <w:rsid w:val="6F08BFEB"/>
    <w:rsid w:val="6F08FF7E"/>
    <w:rsid w:val="6F0944B8"/>
    <w:rsid w:val="6F0BD327"/>
    <w:rsid w:val="6F0C6B73"/>
    <w:rsid w:val="6F0CFC14"/>
    <w:rsid w:val="6F0E01A7"/>
    <w:rsid w:val="6F0F27FC"/>
    <w:rsid w:val="6F10A85B"/>
    <w:rsid w:val="6F1289AE"/>
    <w:rsid w:val="6F14C0C3"/>
    <w:rsid w:val="6F1510D8"/>
    <w:rsid w:val="6F15EB84"/>
    <w:rsid w:val="6F169829"/>
    <w:rsid w:val="6F17D82F"/>
    <w:rsid w:val="6F18E3D2"/>
    <w:rsid w:val="6F19881A"/>
    <w:rsid w:val="6F19E4C3"/>
    <w:rsid w:val="6F1A01C4"/>
    <w:rsid w:val="6F1B3DBA"/>
    <w:rsid w:val="6F1C5250"/>
    <w:rsid w:val="6F1F494D"/>
    <w:rsid w:val="6F1F6BE7"/>
    <w:rsid w:val="6F1FD57E"/>
    <w:rsid w:val="6F1FE0A9"/>
    <w:rsid w:val="6F20B62C"/>
    <w:rsid w:val="6F211120"/>
    <w:rsid w:val="6F21453C"/>
    <w:rsid w:val="6F2193CB"/>
    <w:rsid w:val="6F21C088"/>
    <w:rsid w:val="6F235035"/>
    <w:rsid w:val="6F25B242"/>
    <w:rsid w:val="6F261FCE"/>
    <w:rsid w:val="6F28FB2E"/>
    <w:rsid w:val="6F2A72C5"/>
    <w:rsid w:val="6F2AEE1D"/>
    <w:rsid w:val="6F2B7500"/>
    <w:rsid w:val="6F2BB732"/>
    <w:rsid w:val="6F2C3BBB"/>
    <w:rsid w:val="6F2C540E"/>
    <w:rsid w:val="6F2DD70F"/>
    <w:rsid w:val="6F30385E"/>
    <w:rsid w:val="6F306280"/>
    <w:rsid w:val="6F308717"/>
    <w:rsid w:val="6F313DE0"/>
    <w:rsid w:val="6F321128"/>
    <w:rsid w:val="6F3356F3"/>
    <w:rsid w:val="6F3373EA"/>
    <w:rsid w:val="6F354849"/>
    <w:rsid w:val="6F359EC4"/>
    <w:rsid w:val="6F364908"/>
    <w:rsid w:val="6F369F2A"/>
    <w:rsid w:val="6F37C88A"/>
    <w:rsid w:val="6F3B3FD0"/>
    <w:rsid w:val="6F3BED9D"/>
    <w:rsid w:val="6F3CB1B6"/>
    <w:rsid w:val="6F3CE32E"/>
    <w:rsid w:val="6F3CE456"/>
    <w:rsid w:val="6F3DD1F2"/>
    <w:rsid w:val="6F3ED3FE"/>
    <w:rsid w:val="6F41D60C"/>
    <w:rsid w:val="6F429EC0"/>
    <w:rsid w:val="6F4367D2"/>
    <w:rsid w:val="6F440315"/>
    <w:rsid w:val="6F4420F8"/>
    <w:rsid w:val="6F472EFA"/>
    <w:rsid w:val="6F49E531"/>
    <w:rsid w:val="6F4B883E"/>
    <w:rsid w:val="6F4C0ED3"/>
    <w:rsid w:val="6F4C19B6"/>
    <w:rsid w:val="6F4C3187"/>
    <w:rsid w:val="6F4EBD90"/>
    <w:rsid w:val="6F4EFF04"/>
    <w:rsid w:val="6F50E716"/>
    <w:rsid w:val="6F51DAD6"/>
    <w:rsid w:val="6F51F303"/>
    <w:rsid w:val="6F538D2E"/>
    <w:rsid w:val="6F54CF92"/>
    <w:rsid w:val="6F55D184"/>
    <w:rsid w:val="6F5671B4"/>
    <w:rsid w:val="6F56786F"/>
    <w:rsid w:val="6F57166C"/>
    <w:rsid w:val="6F586E81"/>
    <w:rsid w:val="6F58F042"/>
    <w:rsid w:val="6F5912FD"/>
    <w:rsid w:val="6F594D2C"/>
    <w:rsid w:val="6F5AA644"/>
    <w:rsid w:val="6F5BA5D8"/>
    <w:rsid w:val="6F5DF7A2"/>
    <w:rsid w:val="6F5F0CBB"/>
    <w:rsid w:val="6F62F297"/>
    <w:rsid w:val="6F63C0DB"/>
    <w:rsid w:val="6F63D45F"/>
    <w:rsid w:val="6F64BBEC"/>
    <w:rsid w:val="6F651689"/>
    <w:rsid w:val="6F6567C3"/>
    <w:rsid w:val="6F66521D"/>
    <w:rsid w:val="6F66D52D"/>
    <w:rsid w:val="6F68F5E4"/>
    <w:rsid w:val="6F6B78F5"/>
    <w:rsid w:val="6F6D1EDC"/>
    <w:rsid w:val="6F6E0A1C"/>
    <w:rsid w:val="6F6E1CC7"/>
    <w:rsid w:val="6F6F24C1"/>
    <w:rsid w:val="6F6FAF4B"/>
    <w:rsid w:val="6F719A9D"/>
    <w:rsid w:val="6F71F2BD"/>
    <w:rsid w:val="6F7311EC"/>
    <w:rsid w:val="6F754BF3"/>
    <w:rsid w:val="6F77501F"/>
    <w:rsid w:val="6F7D2BC0"/>
    <w:rsid w:val="6F7E3F8E"/>
    <w:rsid w:val="6F7E9D63"/>
    <w:rsid w:val="6F80D1A0"/>
    <w:rsid w:val="6F81A34B"/>
    <w:rsid w:val="6F836810"/>
    <w:rsid w:val="6F836F73"/>
    <w:rsid w:val="6F83AA52"/>
    <w:rsid w:val="6F846DDC"/>
    <w:rsid w:val="6F858CB2"/>
    <w:rsid w:val="6F86619A"/>
    <w:rsid w:val="6F86A438"/>
    <w:rsid w:val="6F87F350"/>
    <w:rsid w:val="6F8912FF"/>
    <w:rsid w:val="6F891CB1"/>
    <w:rsid w:val="6F8D3AAF"/>
    <w:rsid w:val="6F9061CE"/>
    <w:rsid w:val="6F90AB90"/>
    <w:rsid w:val="6F91D626"/>
    <w:rsid w:val="6F92C60E"/>
    <w:rsid w:val="6F971C72"/>
    <w:rsid w:val="6F9780A3"/>
    <w:rsid w:val="6F987677"/>
    <w:rsid w:val="6F989DC1"/>
    <w:rsid w:val="6F98DDDF"/>
    <w:rsid w:val="6F9B8EBB"/>
    <w:rsid w:val="6F9BDA13"/>
    <w:rsid w:val="6F9CA416"/>
    <w:rsid w:val="6F9D88B4"/>
    <w:rsid w:val="6F9E6786"/>
    <w:rsid w:val="6F9F6E85"/>
    <w:rsid w:val="6F9FD397"/>
    <w:rsid w:val="6FA0681E"/>
    <w:rsid w:val="6FA12456"/>
    <w:rsid w:val="6FA26DCC"/>
    <w:rsid w:val="6FA2B8B8"/>
    <w:rsid w:val="6FA476B1"/>
    <w:rsid w:val="6FA7BF4A"/>
    <w:rsid w:val="6FAAFC5B"/>
    <w:rsid w:val="6FAECEAC"/>
    <w:rsid w:val="6FB04995"/>
    <w:rsid w:val="6FB137DE"/>
    <w:rsid w:val="6FB35074"/>
    <w:rsid w:val="6FB42050"/>
    <w:rsid w:val="6FB5F0FF"/>
    <w:rsid w:val="6FB6D0F9"/>
    <w:rsid w:val="6FB8ED96"/>
    <w:rsid w:val="6FBCE37D"/>
    <w:rsid w:val="6FBEB954"/>
    <w:rsid w:val="6FC0DB74"/>
    <w:rsid w:val="6FC13B25"/>
    <w:rsid w:val="6FC1885B"/>
    <w:rsid w:val="6FC39227"/>
    <w:rsid w:val="6FC3E5B2"/>
    <w:rsid w:val="6FC6620C"/>
    <w:rsid w:val="6FC79B51"/>
    <w:rsid w:val="6FC886FE"/>
    <w:rsid w:val="6FCB93E4"/>
    <w:rsid w:val="6FCCF37E"/>
    <w:rsid w:val="6FCD597E"/>
    <w:rsid w:val="6FCE1B7D"/>
    <w:rsid w:val="6FCF34F1"/>
    <w:rsid w:val="6FCFC7ED"/>
    <w:rsid w:val="6FCFE2D5"/>
    <w:rsid w:val="6FD2902F"/>
    <w:rsid w:val="6FD6ECD0"/>
    <w:rsid w:val="6FD754C7"/>
    <w:rsid w:val="6FD8D3B5"/>
    <w:rsid w:val="6FDA872F"/>
    <w:rsid w:val="6FDB1098"/>
    <w:rsid w:val="6FDBFA84"/>
    <w:rsid w:val="6FDC4485"/>
    <w:rsid w:val="6FDC7C9F"/>
    <w:rsid w:val="6FE07C05"/>
    <w:rsid w:val="6FE09BA6"/>
    <w:rsid w:val="6FE14EE2"/>
    <w:rsid w:val="6FE20F00"/>
    <w:rsid w:val="6FE311F3"/>
    <w:rsid w:val="6FE35B49"/>
    <w:rsid w:val="6FE37062"/>
    <w:rsid w:val="6FE55A6F"/>
    <w:rsid w:val="6FE6B94F"/>
    <w:rsid w:val="6FE7C300"/>
    <w:rsid w:val="6FE88B12"/>
    <w:rsid w:val="6FEA98CC"/>
    <w:rsid w:val="6FEEF5B7"/>
    <w:rsid w:val="6FF03BD4"/>
    <w:rsid w:val="6FF0EAC1"/>
    <w:rsid w:val="6FF35F3E"/>
    <w:rsid w:val="6FF43242"/>
    <w:rsid w:val="6FF4681A"/>
    <w:rsid w:val="6FF4FA6D"/>
    <w:rsid w:val="6FF64103"/>
    <w:rsid w:val="6FF67D8A"/>
    <w:rsid w:val="6FF71CBA"/>
    <w:rsid w:val="6FFB107D"/>
    <w:rsid w:val="6FFB64A3"/>
    <w:rsid w:val="6FFEDACD"/>
    <w:rsid w:val="6FFF6BA7"/>
    <w:rsid w:val="7002DDA8"/>
    <w:rsid w:val="7002E074"/>
    <w:rsid w:val="70048441"/>
    <w:rsid w:val="70065584"/>
    <w:rsid w:val="70076F58"/>
    <w:rsid w:val="70078F29"/>
    <w:rsid w:val="7007AB91"/>
    <w:rsid w:val="70090A0E"/>
    <w:rsid w:val="70098049"/>
    <w:rsid w:val="700A6613"/>
    <w:rsid w:val="700ADD78"/>
    <w:rsid w:val="700BA021"/>
    <w:rsid w:val="700CA017"/>
    <w:rsid w:val="700D9A07"/>
    <w:rsid w:val="700DEEFF"/>
    <w:rsid w:val="700FA950"/>
    <w:rsid w:val="70103270"/>
    <w:rsid w:val="70105D44"/>
    <w:rsid w:val="7011121F"/>
    <w:rsid w:val="70149358"/>
    <w:rsid w:val="7014BB54"/>
    <w:rsid w:val="7016DBA4"/>
    <w:rsid w:val="70196E61"/>
    <w:rsid w:val="701D87EA"/>
    <w:rsid w:val="701DA234"/>
    <w:rsid w:val="701EB071"/>
    <w:rsid w:val="701F3A3B"/>
    <w:rsid w:val="7021C7DE"/>
    <w:rsid w:val="70227A3D"/>
    <w:rsid w:val="702466CC"/>
    <w:rsid w:val="70257B2E"/>
    <w:rsid w:val="70260270"/>
    <w:rsid w:val="702645D1"/>
    <w:rsid w:val="7027C1AD"/>
    <w:rsid w:val="7027CF13"/>
    <w:rsid w:val="70285352"/>
    <w:rsid w:val="7028F5FA"/>
    <w:rsid w:val="70295690"/>
    <w:rsid w:val="702A01AC"/>
    <w:rsid w:val="702BC81C"/>
    <w:rsid w:val="702C04AE"/>
    <w:rsid w:val="702E9778"/>
    <w:rsid w:val="70306601"/>
    <w:rsid w:val="7032824A"/>
    <w:rsid w:val="7033DCF3"/>
    <w:rsid w:val="7034B035"/>
    <w:rsid w:val="70369813"/>
    <w:rsid w:val="70375B37"/>
    <w:rsid w:val="7039844C"/>
    <w:rsid w:val="703A4438"/>
    <w:rsid w:val="703DA747"/>
    <w:rsid w:val="7041E5A6"/>
    <w:rsid w:val="7042910D"/>
    <w:rsid w:val="704376A6"/>
    <w:rsid w:val="7044E910"/>
    <w:rsid w:val="70451039"/>
    <w:rsid w:val="704B4C73"/>
    <w:rsid w:val="704E24DD"/>
    <w:rsid w:val="704F5FE6"/>
    <w:rsid w:val="704F83E9"/>
    <w:rsid w:val="70506577"/>
    <w:rsid w:val="705329D4"/>
    <w:rsid w:val="705401F5"/>
    <w:rsid w:val="70546B51"/>
    <w:rsid w:val="7056FA80"/>
    <w:rsid w:val="70572ECC"/>
    <w:rsid w:val="7058170E"/>
    <w:rsid w:val="70582A9D"/>
    <w:rsid w:val="705939D2"/>
    <w:rsid w:val="7059FC2C"/>
    <w:rsid w:val="705AC903"/>
    <w:rsid w:val="705C4F49"/>
    <w:rsid w:val="705DD644"/>
    <w:rsid w:val="705E7B9C"/>
    <w:rsid w:val="70609FD3"/>
    <w:rsid w:val="70623653"/>
    <w:rsid w:val="7062A70B"/>
    <w:rsid w:val="70646BEB"/>
    <w:rsid w:val="7064D79C"/>
    <w:rsid w:val="70658A44"/>
    <w:rsid w:val="70689446"/>
    <w:rsid w:val="706A0A79"/>
    <w:rsid w:val="706AB6E0"/>
    <w:rsid w:val="706BF287"/>
    <w:rsid w:val="706C267A"/>
    <w:rsid w:val="706EE713"/>
    <w:rsid w:val="70709FA2"/>
    <w:rsid w:val="70735323"/>
    <w:rsid w:val="70751748"/>
    <w:rsid w:val="7075432D"/>
    <w:rsid w:val="7078A9A8"/>
    <w:rsid w:val="707A27D2"/>
    <w:rsid w:val="707DD799"/>
    <w:rsid w:val="707E700A"/>
    <w:rsid w:val="707E980E"/>
    <w:rsid w:val="707EAF15"/>
    <w:rsid w:val="708029FA"/>
    <w:rsid w:val="7081156A"/>
    <w:rsid w:val="7081B234"/>
    <w:rsid w:val="70822D47"/>
    <w:rsid w:val="7082F0B1"/>
    <w:rsid w:val="7083B46C"/>
    <w:rsid w:val="7084887E"/>
    <w:rsid w:val="7084B617"/>
    <w:rsid w:val="7085EC43"/>
    <w:rsid w:val="70878654"/>
    <w:rsid w:val="7088465F"/>
    <w:rsid w:val="70895E11"/>
    <w:rsid w:val="7089777A"/>
    <w:rsid w:val="708D202E"/>
    <w:rsid w:val="708E9B4D"/>
    <w:rsid w:val="708EDF19"/>
    <w:rsid w:val="70909F5F"/>
    <w:rsid w:val="70916E49"/>
    <w:rsid w:val="7091CEEA"/>
    <w:rsid w:val="70930FD4"/>
    <w:rsid w:val="7093D8D7"/>
    <w:rsid w:val="7093FEFA"/>
    <w:rsid w:val="709476F1"/>
    <w:rsid w:val="70949C2C"/>
    <w:rsid w:val="70965557"/>
    <w:rsid w:val="709A80F9"/>
    <w:rsid w:val="709B1E2B"/>
    <w:rsid w:val="709C6CCC"/>
    <w:rsid w:val="709E7A53"/>
    <w:rsid w:val="709F1F5A"/>
    <w:rsid w:val="70A204F7"/>
    <w:rsid w:val="70A226EA"/>
    <w:rsid w:val="70A35A53"/>
    <w:rsid w:val="70A3AEF4"/>
    <w:rsid w:val="70A3C9E7"/>
    <w:rsid w:val="70A3E92A"/>
    <w:rsid w:val="70A5EE86"/>
    <w:rsid w:val="70A65566"/>
    <w:rsid w:val="70A7AC86"/>
    <w:rsid w:val="70A7FC0A"/>
    <w:rsid w:val="70AAB459"/>
    <w:rsid w:val="70ABE3E5"/>
    <w:rsid w:val="70AC876E"/>
    <w:rsid w:val="70ACE9A3"/>
    <w:rsid w:val="70ACF909"/>
    <w:rsid w:val="70AE27C2"/>
    <w:rsid w:val="70AE6C51"/>
    <w:rsid w:val="70AFC800"/>
    <w:rsid w:val="70B01468"/>
    <w:rsid w:val="70B442F9"/>
    <w:rsid w:val="70B5AF2D"/>
    <w:rsid w:val="70B6D2FE"/>
    <w:rsid w:val="70B75326"/>
    <w:rsid w:val="70B8841D"/>
    <w:rsid w:val="70B8A1EC"/>
    <w:rsid w:val="70BAA3D3"/>
    <w:rsid w:val="70BD12EC"/>
    <w:rsid w:val="70BD5067"/>
    <w:rsid w:val="70BD9F23"/>
    <w:rsid w:val="70C00F44"/>
    <w:rsid w:val="70C02D9E"/>
    <w:rsid w:val="70C414C5"/>
    <w:rsid w:val="70C54A72"/>
    <w:rsid w:val="70C70034"/>
    <w:rsid w:val="70C77F0D"/>
    <w:rsid w:val="70C813E3"/>
    <w:rsid w:val="70CBBBC7"/>
    <w:rsid w:val="70CCAD43"/>
    <w:rsid w:val="70CE9082"/>
    <w:rsid w:val="70CFAE42"/>
    <w:rsid w:val="70D0D6E1"/>
    <w:rsid w:val="70D493AF"/>
    <w:rsid w:val="70D5578E"/>
    <w:rsid w:val="70D5CB06"/>
    <w:rsid w:val="70D91395"/>
    <w:rsid w:val="70D95290"/>
    <w:rsid w:val="70D9F8D7"/>
    <w:rsid w:val="70DAA59A"/>
    <w:rsid w:val="70DD603C"/>
    <w:rsid w:val="70DE2F32"/>
    <w:rsid w:val="70DE4DA1"/>
    <w:rsid w:val="70E1D4EB"/>
    <w:rsid w:val="70E2D270"/>
    <w:rsid w:val="70E55B4E"/>
    <w:rsid w:val="70E667D6"/>
    <w:rsid w:val="70E8F67D"/>
    <w:rsid w:val="70E9EB85"/>
    <w:rsid w:val="70EA8298"/>
    <w:rsid w:val="70EB4AC0"/>
    <w:rsid w:val="70ED765C"/>
    <w:rsid w:val="70F2537B"/>
    <w:rsid w:val="70F5C6FC"/>
    <w:rsid w:val="70F6B347"/>
    <w:rsid w:val="70F6DE16"/>
    <w:rsid w:val="70F7143A"/>
    <w:rsid w:val="70F88620"/>
    <w:rsid w:val="70FA103B"/>
    <w:rsid w:val="70FB58CE"/>
    <w:rsid w:val="70FC7EE5"/>
    <w:rsid w:val="70FF1E6A"/>
    <w:rsid w:val="7102E587"/>
    <w:rsid w:val="7102F572"/>
    <w:rsid w:val="7106CC13"/>
    <w:rsid w:val="7106CD43"/>
    <w:rsid w:val="71074CE5"/>
    <w:rsid w:val="7107CD23"/>
    <w:rsid w:val="7108FCF8"/>
    <w:rsid w:val="710ADD5D"/>
    <w:rsid w:val="710AF468"/>
    <w:rsid w:val="710B4E78"/>
    <w:rsid w:val="710BB330"/>
    <w:rsid w:val="710BF979"/>
    <w:rsid w:val="710D2DD7"/>
    <w:rsid w:val="710D7A53"/>
    <w:rsid w:val="710DB7BD"/>
    <w:rsid w:val="710DBDF2"/>
    <w:rsid w:val="710F0869"/>
    <w:rsid w:val="710FC4FA"/>
    <w:rsid w:val="71109B31"/>
    <w:rsid w:val="7111D7A5"/>
    <w:rsid w:val="7112D944"/>
    <w:rsid w:val="7113770F"/>
    <w:rsid w:val="71146081"/>
    <w:rsid w:val="711507C1"/>
    <w:rsid w:val="71157BAB"/>
    <w:rsid w:val="711582B9"/>
    <w:rsid w:val="71159C51"/>
    <w:rsid w:val="7115F881"/>
    <w:rsid w:val="71174E23"/>
    <w:rsid w:val="71187DC3"/>
    <w:rsid w:val="7118A04C"/>
    <w:rsid w:val="711BC0C4"/>
    <w:rsid w:val="711BFA41"/>
    <w:rsid w:val="711C307C"/>
    <w:rsid w:val="711D079E"/>
    <w:rsid w:val="711E2BCB"/>
    <w:rsid w:val="7120BFA1"/>
    <w:rsid w:val="712272EC"/>
    <w:rsid w:val="71228C7C"/>
    <w:rsid w:val="7124487E"/>
    <w:rsid w:val="7125123C"/>
    <w:rsid w:val="7126E7ED"/>
    <w:rsid w:val="712E04F6"/>
    <w:rsid w:val="7133BBD3"/>
    <w:rsid w:val="7134C264"/>
    <w:rsid w:val="7134CC6C"/>
    <w:rsid w:val="71350AC7"/>
    <w:rsid w:val="7136E152"/>
    <w:rsid w:val="71393982"/>
    <w:rsid w:val="71396256"/>
    <w:rsid w:val="713F02C1"/>
    <w:rsid w:val="71400A8A"/>
    <w:rsid w:val="71403009"/>
    <w:rsid w:val="714430AA"/>
    <w:rsid w:val="71445020"/>
    <w:rsid w:val="71451095"/>
    <w:rsid w:val="7145C542"/>
    <w:rsid w:val="7145F4E1"/>
    <w:rsid w:val="7148FBF0"/>
    <w:rsid w:val="71520938"/>
    <w:rsid w:val="7152098B"/>
    <w:rsid w:val="71551E57"/>
    <w:rsid w:val="715D3D16"/>
    <w:rsid w:val="715DF4AD"/>
    <w:rsid w:val="7165B690"/>
    <w:rsid w:val="716647E9"/>
    <w:rsid w:val="7167A9FE"/>
    <w:rsid w:val="71698078"/>
    <w:rsid w:val="716CB5F7"/>
    <w:rsid w:val="716DA261"/>
    <w:rsid w:val="7170FDA8"/>
    <w:rsid w:val="7171C112"/>
    <w:rsid w:val="71722314"/>
    <w:rsid w:val="7175A596"/>
    <w:rsid w:val="717722A0"/>
    <w:rsid w:val="71782C68"/>
    <w:rsid w:val="71783B3E"/>
    <w:rsid w:val="71786D98"/>
    <w:rsid w:val="71789DCB"/>
    <w:rsid w:val="717C2D6A"/>
    <w:rsid w:val="717CC61F"/>
    <w:rsid w:val="718015FE"/>
    <w:rsid w:val="71812B42"/>
    <w:rsid w:val="7181601C"/>
    <w:rsid w:val="7181766A"/>
    <w:rsid w:val="7183EE31"/>
    <w:rsid w:val="71865D59"/>
    <w:rsid w:val="71895577"/>
    <w:rsid w:val="718ADB51"/>
    <w:rsid w:val="718B53FA"/>
    <w:rsid w:val="718C661C"/>
    <w:rsid w:val="718E33CD"/>
    <w:rsid w:val="7190C722"/>
    <w:rsid w:val="7190E27D"/>
    <w:rsid w:val="7193552C"/>
    <w:rsid w:val="7195749B"/>
    <w:rsid w:val="7196BC89"/>
    <w:rsid w:val="719766C3"/>
    <w:rsid w:val="7198AEE7"/>
    <w:rsid w:val="71992EF9"/>
    <w:rsid w:val="719A9EC7"/>
    <w:rsid w:val="719C04AD"/>
    <w:rsid w:val="719D3BE1"/>
    <w:rsid w:val="719D48F5"/>
    <w:rsid w:val="71A23130"/>
    <w:rsid w:val="71A76F1E"/>
    <w:rsid w:val="71AA3D1B"/>
    <w:rsid w:val="71AB663D"/>
    <w:rsid w:val="71ADE7DE"/>
    <w:rsid w:val="71AE4C5A"/>
    <w:rsid w:val="71B0523E"/>
    <w:rsid w:val="71B2C2F1"/>
    <w:rsid w:val="71B326C0"/>
    <w:rsid w:val="71B3D746"/>
    <w:rsid w:val="71B69A0F"/>
    <w:rsid w:val="71B6EA0F"/>
    <w:rsid w:val="71B6F41B"/>
    <w:rsid w:val="71BA6247"/>
    <w:rsid w:val="71BB1DDF"/>
    <w:rsid w:val="71BB4B50"/>
    <w:rsid w:val="71BBD15B"/>
    <w:rsid w:val="71BBDF97"/>
    <w:rsid w:val="71BD5458"/>
    <w:rsid w:val="71BE3B37"/>
    <w:rsid w:val="71C17F9C"/>
    <w:rsid w:val="71C42ABB"/>
    <w:rsid w:val="71C46855"/>
    <w:rsid w:val="71C4B9DE"/>
    <w:rsid w:val="71C602FB"/>
    <w:rsid w:val="71C9097C"/>
    <w:rsid w:val="71C9B8E1"/>
    <w:rsid w:val="71CA898C"/>
    <w:rsid w:val="71D12DDA"/>
    <w:rsid w:val="71D15807"/>
    <w:rsid w:val="71D2FB73"/>
    <w:rsid w:val="71D37FF2"/>
    <w:rsid w:val="71D412FC"/>
    <w:rsid w:val="71D99351"/>
    <w:rsid w:val="71DE587D"/>
    <w:rsid w:val="71DED438"/>
    <w:rsid w:val="71DF0D39"/>
    <w:rsid w:val="71DFB65F"/>
    <w:rsid w:val="71E1CFED"/>
    <w:rsid w:val="71E23E1C"/>
    <w:rsid w:val="71E3E170"/>
    <w:rsid w:val="71E60493"/>
    <w:rsid w:val="71E7D5BB"/>
    <w:rsid w:val="71E91CEF"/>
    <w:rsid w:val="71EB2EB2"/>
    <w:rsid w:val="71EB78BB"/>
    <w:rsid w:val="71ED5F15"/>
    <w:rsid w:val="71EE9744"/>
    <w:rsid w:val="71EEAE47"/>
    <w:rsid w:val="71F04E42"/>
    <w:rsid w:val="71F330C2"/>
    <w:rsid w:val="71F6B8F1"/>
    <w:rsid w:val="71F750B4"/>
    <w:rsid w:val="71F94CF3"/>
    <w:rsid w:val="71F9D3C8"/>
    <w:rsid w:val="71FA0CE5"/>
    <w:rsid w:val="71FA6F5D"/>
    <w:rsid w:val="71FB08D7"/>
    <w:rsid w:val="71FD1790"/>
    <w:rsid w:val="71FDE07A"/>
    <w:rsid w:val="72001EF8"/>
    <w:rsid w:val="72028230"/>
    <w:rsid w:val="72037222"/>
    <w:rsid w:val="7203EC1B"/>
    <w:rsid w:val="72054CDE"/>
    <w:rsid w:val="72055A19"/>
    <w:rsid w:val="72069C04"/>
    <w:rsid w:val="7207E66A"/>
    <w:rsid w:val="7207FDDF"/>
    <w:rsid w:val="720C7835"/>
    <w:rsid w:val="720F842A"/>
    <w:rsid w:val="720FB894"/>
    <w:rsid w:val="72106EF7"/>
    <w:rsid w:val="7211A2B4"/>
    <w:rsid w:val="7211D5CB"/>
    <w:rsid w:val="7212285D"/>
    <w:rsid w:val="7214A417"/>
    <w:rsid w:val="72201BEF"/>
    <w:rsid w:val="72209C62"/>
    <w:rsid w:val="72224D17"/>
    <w:rsid w:val="7222C6C4"/>
    <w:rsid w:val="7222E8F1"/>
    <w:rsid w:val="7225B20A"/>
    <w:rsid w:val="72285FBC"/>
    <w:rsid w:val="7229337F"/>
    <w:rsid w:val="7229E8D6"/>
    <w:rsid w:val="722C1AC6"/>
    <w:rsid w:val="722D9A8E"/>
    <w:rsid w:val="7233B986"/>
    <w:rsid w:val="7234141A"/>
    <w:rsid w:val="72351EDC"/>
    <w:rsid w:val="72374E07"/>
    <w:rsid w:val="72387A0E"/>
    <w:rsid w:val="7238B5FA"/>
    <w:rsid w:val="723AD645"/>
    <w:rsid w:val="723ADCED"/>
    <w:rsid w:val="723B8B16"/>
    <w:rsid w:val="723C4397"/>
    <w:rsid w:val="723DF40E"/>
    <w:rsid w:val="723E2D0A"/>
    <w:rsid w:val="723FC6A0"/>
    <w:rsid w:val="723FD8AC"/>
    <w:rsid w:val="72407B38"/>
    <w:rsid w:val="72424219"/>
    <w:rsid w:val="724429EA"/>
    <w:rsid w:val="7247634E"/>
    <w:rsid w:val="724A095C"/>
    <w:rsid w:val="724A809F"/>
    <w:rsid w:val="724D8346"/>
    <w:rsid w:val="724F24AA"/>
    <w:rsid w:val="7250600F"/>
    <w:rsid w:val="7250DFB6"/>
    <w:rsid w:val="72539460"/>
    <w:rsid w:val="7253C7C5"/>
    <w:rsid w:val="725565E6"/>
    <w:rsid w:val="72558B7A"/>
    <w:rsid w:val="7255CBB4"/>
    <w:rsid w:val="725879E1"/>
    <w:rsid w:val="725D8B50"/>
    <w:rsid w:val="725D9653"/>
    <w:rsid w:val="725EDB8B"/>
    <w:rsid w:val="725EF35A"/>
    <w:rsid w:val="72601E3E"/>
    <w:rsid w:val="7264415A"/>
    <w:rsid w:val="72655720"/>
    <w:rsid w:val="72677DB1"/>
    <w:rsid w:val="72686389"/>
    <w:rsid w:val="726B6CD8"/>
    <w:rsid w:val="726C5E91"/>
    <w:rsid w:val="726C75AF"/>
    <w:rsid w:val="726FF61C"/>
    <w:rsid w:val="72702CDF"/>
    <w:rsid w:val="72724031"/>
    <w:rsid w:val="7273B543"/>
    <w:rsid w:val="7273C4B4"/>
    <w:rsid w:val="7274F50F"/>
    <w:rsid w:val="72762EF5"/>
    <w:rsid w:val="72776BE5"/>
    <w:rsid w:val="72780763"/>
    <w:rsid w:val="72794D00"/>
    <w:rsid w:val="727B8E99"/>
    <w:rsid w:val="727BB6DE"/>
    <w:rsid w:val="727BB8C9"/>
    <w:rsid w:val="727CA4AA"/>
    <w:rsid w:val="727CC349"/>
    <w:rsid w:val="7282B36D"/>
    <w:rsid w:val="72844A8F"/>
    <w:rsid w:val="72846F34"/>
    <w:rsid w:val="7289D96E"/>
    <w:rsid w:val="728A091A"/>
    <w:rsid w:val="728CF3BC"/>
    <w:rsid w:val="728F9833"/>
    <w:rsid w:val="7290A4AD"/>
    <w:rsid w:val="729301FD"/>
    <w:rsid w:val="7293AB4F"/>
    <w:rsid w:val="72951929"/>
    <w:rsid w:val="7295ABD8"/>
    <w:rsid w:val="7297C942"/>
    <w:rsid w:val="72981280"/>
    <w:rsid w:val="7298AA01"/>
    <w:rsid w:val="7299A590"/>
    <w:rsid w:val="729B4D5E"/>
    <w:rsid w:val="729B4E0E"/>
    <w:rsid w:val="729C4CE7"/>
    <w:rsid w:val="729CF4E0"/>
    <w:rsid w:val="729EA832"/>
    <w:rsid w:val="72A2CA0E"/>
    <w:rsid w:val="72A365CF"/>
    <w:rsid w:val="72A663CD"/>
    <w:rsid w:val="72A7F8FF"/>
    <w:rsid w:val="72A9C940"/>
    <w:rsid w:val="72AACEAF"/>
    <w:rsid w:val="72ABAB7C"/>
    <w:rsid w:val="72AE4DEA"/>
    <w:rsid w:val="72AEE6FA"/>
    <w:rsid w:val="72B2C7C5"/>
    <w:rsid w:val="72B307BB"/>
    <w:rsid w:val="72B614CC"/>
    <w:rsid w:val="72B735F0"/>
    <w:rsid w:val="72BAEE7F"/>
    <w:rsid w:val="72BC3E80"/>
    <w:rsid w:val="72BCB012"/>
    <w:rsid w:val="72BCFD28"/>
    <w:rsid w:val="72BDA63F"/>
    <w:rsid w:val="72BDC744"/>
    <w:rsid w:val="72BE311B"/>
    <w:rsid w:val="72BE4F3C"/>
    <w:rsid w:val="72BEE374"/>
    <w:rsid w:val="72BF5883"/>
    <w:rsid w:val="72C0D3ED"/>
    <w:rsid w:val="72C200F0"/>
    <w:rsid w:val="72C32794"/>
    <w:rsid w:val="72C40E05"/>
    <w:rsid w:val="72C41734"/>
    <w:rsid w:val="72C553E5"/>
    <w:rsid w:val="72C55BEF"/>
    <w:rsid w:val="72C6D7B7"/>
    <w:rsid w:val="72C8531A"/>
    <w:rsid w:val="72C8FFF7"/>
    <w:rsid w:val="72CB3452"/>
    <w:rsid w:val="72CC15DF"/>
    <w:rsid w:val="72CC33CB"/>
    <w:rsid w:val="72CCB950"/>
    <w:rsid w:val="72CD3562"/>
    <w:rsid w:val="72CD8DCC"/>
    <w:rsid w:val="72CE79FC"/>
    <w:rsid w:val="72CE9761"/>
    <w:rsid w:val="72D1EF79"/>
    <w:rsid w:val="72D2F9CB"/>
    <w:rsid w:val="72D787C6"/>
    <w:rsid w:val="72D8E672"/>
    <w:rsid w:val="72DA547C"/>
    <w:rsid w:val="72DEC38D"/>
    <w:rsid w:val="72E00879"/>
    <w:rsid w:val="72E0CE0C"/>
    <w:rsid w:val="72E19010"/>
    <w:rsid w:val="72E2B760"/>
    <w:rsid w:val="72E32E71"/>
    <w:rsid w:val="72E58739"/>
    <w:rsid w:val="72E5A21E"/>
    <w:rsid w:val="72E6525F"/>
    <w:rsid w:val="72E6C221"/>
    <w:rsid w:val="72E77469"/>
    <w:rsid w:val="72E9E851"/>
    <w:rsid w:val="72EAF537"/>
    <w:rsid w:val="72ECF299"/>
    <w:rsid w:val="72EDBBB1"/>
    <w:rsid w:val="72F014A6"/>
    <w:rsid w:val="72F0909D"/>
    <w:rsid w:val="72F0B840"/>
    <w:rsid w:val="72F1CEC8"/>
    <w:rsid w:val="72F6CBA3"/>
    <w:rsid w:val="72F6E07A"/>
    <w:rsid w:val="72F771E2"/>
    <w:rsid w:val="72F774C3"/>
    <w:rsid w:val="72F8AF2E"/>
    <w:rsid w:val="72F8C68E"/>
    <w:rsid w:val="72F94AC5"/>
    <w:rsid w:val="72F9BCE8"/>
    <w:rsid w:val="72FBE9E2"/>
    <w:rsid w:val="72FD159E"/>
    <w:rsid w:val="7301A36D"/>
    <w:rsid w:val="730221D0"/>
    <w:rsid w:val="73033D7F"/>
    <w:rsid w:val="730564B2"/>
    <w:rsid w:val="730B3514"/>
    <w:rsid w:val="730B775A"/>
    <w:rsid w:val="730C7FC4"/>
    <w:rsid w:val="730F937E"/>
    <w:rsid w:val="730FC60E"/>
    <w:rsid w:val="730FED7B"/>
    <w:rsid w:val="731476B0"/>
    <w:rsid w:val="73154BED"/>
    <w:rsid w:val="7316D060"/>
    <w:rsid w:val="7317BCBA"/>
    <w:rsid w:val="731AF9C6"/>
    <w:rsid w:val="731D0545"/>
    <w:rsid w:val="731D1D29"/>
    <w:rsid w:val="731DBD6D"/>
    <w:rsid w:val="731E3E74"/>
    <w:rsid w:val="731EA042"/>
    <w:rsid w:val="731EA9FD"/>
    <w:rsid w:val="731F802B"/>
    <w:rsid w:val="732112B0"/>
    <w:rsid w:val="73230839"/>
    <w:rsid w:val="7325B764"/>
    <w:rsid w:val="73265320"/>
    <w:rsid w:val="73267DAC"/>
    <w:rsid w:val="73277F4C"/>
    <w:rsid w:val="7328AA6E"/>
    <w:rsid w:val="7329E108"/>
    <w:rsid w:val="732A5952"/>
    <w:rsid w:val="732A86D0"/>
    <w:rsid w:val="732C5693"/>
    <w:rsid w:val="732CAE1D"/>
    <w:rsid w:val="732DD97E"/>
    <w:rsid w:val="732E3AFA"/>
    <w:rsid w:val="732ECBD1"/>
    <w:rsid w:val="7331EFDB"/>
    <w:rsid w:val="733309A4"/>
    <w:rsid w:val="7333FF32"/>
    <w:rsid w:val="7336849E"/>
    <w:rsid w:val="7337D8B1"/>
    <w:rsid w:val="7339060E"/>
    <w:rsid w:val="733ACEBC"/>
    <w:rsid w:val="733C86C4"/>
    <w:rsid w:val="733E3219"/>
    <w:rsid w:val="733FC86B"/>
    <w:rsid w:val="73405D24"/>
    <w:rsid w:val="7345A0EF"/>
    <w:rsid w:val="7345EEE7"/>
    <w:rsid w:val="73483FC6"/>
    <w:rsid w:val="734B7536"/>
    <w:rsid w:val="735084DE"/>
    <w:rsid w:val="73524070"/>
    <w:rsid w:val="73555F87"/>
    <w:rsid w:val="7357087F"/>
    <w:rsid w:val="73584C98"/>
    <w:rsid w:val="7359881A"/>
    <w:rsid w:val="735A48A9"/>
    <w:rsid w:val="735B2044"/>
    <w:rsid w:val="735E03F9"/>
    <w:rsid w:val="735F810B"/>
    <w:rsid w:val="7360934B"/>
    <w:rsid w:val="73613D52"/>
    <w:rsid w:val="736333BB"/>
    <w:rsid w:val="736587D4"/>
    <w:rsid w:val="7368E862"/>
    <w:rsid w:val="736F1B1F"/>
    <w:rsid w:val="736F1B4C"/>
    <w:rsid w:val="73700D44"/>
    <w:rsid w:val="73701241"/>
    <w:rsid w:val="737207A0"/>
    <w:rsid w:val="7372B933"/>
    <w:rsid w:val="7376B914"/>
    <w:rsid w:val="7376D8E6"/>
    <w:rsid w:val="73778B2F"/>
    <w:rsid w:val="737927D2"/>
    <w:rsid w:val="737E5DB9"/>
    <w:rsid w:val="737EDDC9"/>
    <w:rsid w:val="737F22FC"/>
    <w:rsid w:val="737FF0CF"/>
    <w:rsid w:val="73804BE1"/>
    <w:rsid w:val="7381ADC1"/>
    <w:rsid w:val="738393D4"/>
    <w:rsid w:val="7385718F"/>
    <w:rsid w:val="738647D5"/>
    <w:rsid w:val="738784C1"/>
    <w:rsid w:val="7388BBF8"/>
    <w:rsid w:val="7389D12D"/>
    <w:rsid w:val="738C68BB"/>
    <w:rsid w:val="739058AF"/>
    <w:rsid w:val="739101A0"/>
    <w:rsid w:val="73918DBD"/>
    <w:rsid w:val="7391ACE9"/>
    <w:rsid w:val="7394FC7E"/>
    <w:rsid w:val="73957223"/>
    <w:rsid w:val="73967069"/>
    <w:rsid w:val="73972D97"/>
    <w:rsid w:val="7398B98C"/>
    <w:rsid w:val="73996B16"/>
    <w:rsid w:val="7399E700"/>
    <w:rsid w:val="739AA3AC"/>
    <w:rsid w:val="739D7D6D"/>
    <w:rsid w:val="73A2596A"/>
    <w:rsid w:val="73A5683F"/>
    <w:rsid w:val="73A6B386"/>
    <w:rsid w:val="73A7A989"/>
    <w:rsid w:val="73A7AF10"/>
    <w:rsid w:val="73A8FC99"/>
    <w:rsid w:val="73A9EE5A"/>
    <w:rsid w:val="73AB6A66"/>
    <w:rsid w:val="73ABDD39"/>
    <w:rsid w:val="73B09D30"/>
    <w:rsid w:val="73B23B2B"/>
    <w:rsid w:val="73B2725D"/>
    <w:rsid w:val="73B36F16"/>
    <w:rsid w:val="73B4004C"/>
    <w:rsid w:val="73B4348F"/>
    <w:rsid w:val="73B4C969"/>
    <w:rsid w:val="73B6050F"/>
    <w:rsid w:val="73B739EE"/>
    <w:rsid w:val="73B87373"/>
    <w:rsid w:val="73B8B09C"/>
    <w:rsid w:val="73B93F95"/>
    <w:rsid w:val="73BA4943"/>
    <w:rsid w:val="73BBAFDA"/>
    <w:rsid w:val="73BCC802"/>
    <w:rsid w:val="73C055AC"/>
    <w:rsid w:val="73C07924"/>
    <w:rsid w:val="73C15A0D"/>
    <w:rsid w:val="73C1922D"/>
    <w:rsid w:val="73C424A3"/>
    <w:rsid w:val="73C8C5D5"/>
    <w:rsid w:val="73C9611F"/>
    <w:rsid w:val="73CB43F3"/>
    <w:rsid w:val="73CDD24D"/>
    <w:rsid w:val="73D0E389"/>
    <w:rsid w:val="73D2E803"/>
    <w:rsid w:val="73D3CC7B"/>
    <w:rsid w:val="73D550CD"/>
    <w:rsid w:val="73D6C1A5"/>
    <w:rsid w:val="73D79533"/>
    <w:rsid w:val="73D7A473"/>
    <w:rsid w:val="73DAF35A"/>
    <w:rsid w:val="73DC5914"/>
    <w:rsid w:val="73DD2546"/>
    <w:rsid w:val="73DD7312"/>
    <w:rsid w:val="73DDEBE2"/>
    <w:rsid w:val="73E14D3B"/>
    <w:rsid w:val="73E15985"/>
    <w:rsid w:val="73E26843"/>
    <w:rsid w:val="73E5FE3B"/>
    <w:rsid w:val="73E889DE"/>
    <w:rsid w:val="73E8BE9B"/>
    <w:rsid w:val="73E9144A"/>
    <w:rsid w:val="73EB8C56"/>
    <w:rsid w:val="73EDB140"/>
    <w:rsid w:val="73EDD518"/>
    <w:rsid w:val="73F00575"/>
    <w:rsid w:val="73F12F9A"/>
    <w:rsid w:val="73F1C603"/>
    <w:rsid w:val="73F33998"/>
    <w:rsid w:val="73F4CC91"/>
    <w:rsid w:val="73F55AE8"/>
    <w:rsid w:val="73F749C7"/>
    <w:rsid w:val="73F7D1E3"/>
    <w:rsid w:val="73FA00CF"/>
    <w:rsid w:val="73FC0FC6"/>
    <w:rsid w:val="73FF6B0F"/>
    <w:rsid w:val="73FF88EE"/>
    <w:rsid w:val="74004D50"/>
    <w:rsid w:val="7403EFF4"/>
    <w:rsid w:val="74042D95"/>
    <w:rsid w:val="740A1E65"/>
    <w:rsid w:val="740AE8C2"/>
    <w:rsid w:val="740BC4D6"/>
    <w:rsid w:val="740BD111"/>
    <w:rsid w:val="740C4DE6"/>
    <w:rsid w:val="740F051B"/>
    <w:rsid w:val="740F7EEA"/>
    <w:rsid w:val="740FCE89"/>
    <w:rsid w:val="74104B35"/>
    <w:rsid w:val="7412D35C"/>
    <w:rsid w:val="7413C349"/>
    <w:rsid w:val="741781CF"/>
    <w:rsid w:val="741C74DB"/>
    <w:rsid w:val="741CAC19"/>
    <w:rsid w:val="741DCFD6"/>
    <w:rsid w:val="741ECDC9"/>
    <w:rsid w:val="74204AB1"/>
    <w:rsid w:val="74233175"/>
    <w:rsid w:val="74238C14"/>
    <w:rsid w:val="7424DDAD"/>
    <w:rsid w:val="742540AF"/>
    <w:rsid w:val="7427A9D8"/>
    <w:rsid w:val="7428EA4C"/>
    <w:rsid w:val="74297D61"/>
    <w:rsid w:val="742A8DE4"/>
    <w:rsid w:val="742BEEB2"/>
    <w:rsid w:val="742E0B39"/>
    <w:rsid w:val="742E20BE"/>
    <w:rsid w:val="742EB381"/>
    <w:rsid w:val="742ECE44"/>
    <w:rsid w:val="742FF971"/>
    <w:rsid w:val="74310228"/>
    <w:rsid w:val="74315C48"/>
    <w:rsid w:val="7434364D"/>
    <w:rsid w:val="7434CD19"/>
    <w:rsid w:val="7438AE02"/>
    <w:rsid w:val="7439DC56"/>
    <w:rsid w:val="7439FD19"/>
    <w:rsid w:val="743A15A2"/>
    <w:rsid w:val="743BDFE9"/>
    <w:rsid w:val="743CAB4E"/>
    <w:rsid w:val="743CE075"/>
    <w:rsid w:val="74413CB9"/>
    <w:rsid w:val="7442DC7D"/>
    <w:rsid w:val="74446D31"/>
    <w:rsid w:val="74448100"/>
    <w:rsid w:val="744643DF"/>
    <w:rsid w:val="7447C5C2"/>
    <w:rsid w:val="7448339A"/>
    <w:rsid w:val="7448EACC"/>
    <w:rsid w:val="744D1536"/>
    <w:rsid w:val="744E35EE"/>
    <w:rsid w:val="744EB2D9"/>
    <w:rsid w:val="744F1891"/>
    <w:rsid w:val="744F75C9"/>
    <w:rsid w:val="744FBABA"/>
    <w:rsid w:val="74515D0D"/>
    <w:rsid w:val="7451F189"/>
    <w:rsid w:val="745274C5"/>
    <w:rsid w:val="7452BF1C"/>
    <w:rsid w:val="745320C9"/>
    <w:rsid w:val="7454DDB1"/>
    <w:rsid w:val="745598B3"/>
    <w:rsid w:val="745631DA"/>
    <w:rsid w:val="74579C34"/>
    <w:rsid w:val="7457E941"/>
    <w:rsid w:val="74588235"/>
    <w:rsid w:val="74588BC3"/>
    <w:rsid w:val="7458ABAE"/>
    <w:rsid w:val="745923EE"/>
    <w:rsid w:val="7459E87E"/>
    <w:rsid w:val="745B4430"/>
    <w:rsid w:val="745CEF01"/>
    <w:rsid w:val="745D80D5"/>
    <w:rsid w:val="745DC842"/>
    <w:rsid w:val="745E08F8"/>
    <w:rsid w:val="745E807F"/>
    <w:rsid w:val="745F3B9C"/>
    <w:rsid w:val="74633E6C"/>
    <w:rsid w:val="746528BE"/>
    <w:rsid w:val="7466BB8F"/>
    <w:rsid w:val="7466CD52"/>
    <w:rsid w:val="74686C26"/>
    <w:rsid w:val="7469163B"/>
    <w:rsid w:val="746C5A6D"/>
    <w:rsid w:val="746D8E54"/>
    <w:rsid w:val="746E36B2"/>
    <w:rsid w:val="74717B00"/>
    <w:rsid w:val="74733D9D"/>
    <w:rsid w:val="74734C87"/>
    <w:rsid w:val="74762C41"/>
    <w:rsid w:val="74780481"/>
    <w:rsid w:val="747D9652"/>
    <w:rsid w:val="747DC584"/>
    <w:rsid w:val="747E3731"/>
    <w:rsid w:val="747F8EA0"/>
    <w:rsid w:val="747FB51A"/>
    <w:rsid w:val="747FFB9E"/>
    <w:rsid w:val="7483725C"/>
    <w:rsid w:val="7486B286"/>
    <w:rsid w:val="7489041F"/>
    <w:rsid w:val="7489EDAA"/>
    <w:rsid w:val="748AB7D7"/>
    <w:rsid w:val="748C7864"/>
    <w:rsid w:val="748C962A"/>
    <w:rsid w:val="748E4205"/>
    <w:rsid w:val="748F11FD"/>
    <w:rsid w:val="749166E5"/>
    <w:rsid w:val="7491D742"/>
    <w:rsid w:val="7492B20D"/>
    <w:rsid w:val="7493C3F8"/>
    <w:rsid w:val="7494DB50"/>
    <w:rsid w:val="7496CEA1"/>
    <w:rsid w:val="7496DF2D"/>
    <w:rsid w:val="749B9952"/>
    <w:rsid w:val="749BDDD9"/>
    <w:rsid w:val="749C4F03"/>
    <w:rsid w:val="749C791D"/>
    <w:rsid w:val="749F0DE0"/>
    <w:rsid w:val="749FB9EE"/>
    <w:rsid w:val="74A03B1F"/>
    <w:rsid w:val="74A14A0D"/>
    <w:rsid w:val="74A2AF5F"/>
    <w:rsid w:val="74A3A63C"/>
    <w:rsid w:val="74A3AD5F"/>
    <w:rsid w:val="74A3BD6B"/>
    <w:rsid w:val="74A7878E"/>
    <w:rsid w:val="74A8A314"/>
    <w:rsid w:val="74A94F49"/>
    <w:rsid w:val="74AC490E"/>
    <w:rsid w:val="74AC8026"/>
    <w:rsid w:val="74ACD61A"/>
    <w:rsid w:val="74ACE8C3"/>
    <w:rsid w:val="74AD843D"/>
    <w:rsid w:val="74ADC438"/>
    <w:rsid w:val="74AE670C"/>
    <w:rsid w:val="74AF8BF1"/>
    <w:rsid w:val="74B01CD6"/>
    <w:rsid w:val="74B174C0"/>
    <w:rsid w:val="74B1AED0"/>
    <w:rsid w:val="74B56F3E"/>
    <w:rsid w:val="74B5DC1F"/>
    <w:rsid w:val="74B8CD16"/>
    <w:rsid w:val="74BB1ABA"/>
    <w:rsid w:val="74BB4023"/>
    <w:rsid w:val="74BD1473"/>
    <w:rsid w:val="74BD55BB"/>
    <w:rsid w:val="74BD6BC3"/>
    <w:rsid w:val="74BDAC77"/>
    <w:rsid w:val="74BE580D"/>
    <w:rsid w:val="74C03394"/>
    <w:rsid w:val="74C06E26"/>
    <w:rsid w:val="74C15C7E"/>
    <w:rsid w:val="74C1935F"/>
    <w:rsid w:val="74C22BE9"/>
    <w:rsid w:val="74C46020"/>
    <w:rsid w:val="74C4888A"/>
    <w:rsid w:val="74C49382"/>
    <w:rsid w:val="74C53FF4"/>
    <w:rsid w:val="74C5653C"/>
    <w:rsid w:val="74C7C07A"/>
    <w:rsid w:val="74C9D77A"/>
    <w:rsid w:val="74CB45D8"/>
    <w:rsid w:val="74CB6821"/>
    <w:rsid w:val="74CBFC06"/>
    <w:rsid w:val="74CC5DA1"/>
    <w:rsid w:val="74CE0805"/>
    <w:rsid w:val="74CE6FBD"/>
    <w:rsid w:val="74CEA9C6"/>
    <w:rsid w:val="74CF42F7"/>
    <w:rsid w:val="74D237A4"/>
    <w:rsid w:val="74D4CC8B"/>
    <w:rsid w:val="74DA7399"/>
    <w:rsid w:val="74DB857F"/>
    <w:rsid w:val="74DB8F8E"/>
    <w:rsid w:val="74DBF5F8"/>
    <w:rsid w:val="74DC57BE"/>
    <w:rsid w:val="74DC649E"/>
    <w:rsid w:val="74DF5A2E"/>
    <w:rsid w:val="74DFC27E"/>
    <w:rsid w:val="74DFD473"/>
    <w:rsid w:val="74E0D4F2"/>
    <w:rsid w:val="74E10F77"/>
    <w:rsid w:val="74E1664C"/>
    <w:rsid w:val="74E39E55"/>
    <w:rsid w:val="74E493BA"/>
    <w:rsid w:val="74E64709"/>
    <w:rsid w:val="74E6DE46"/>
    <w:rsid w:val="74E72BA1"/>
    <w:rsid w:val="74E83970"/>
    <w:rsid w:val="74ECF5AD"/>
    <w:rsid w:val="74ED3455"/>
    <w:rsid w:val="74EDF6FD"/>
    <w:rsid w:val="74EE9D47"/>
    <w:rsid w:val="74EFC6B0"/>
    <w:rsid w:val="74F16EDA"/>
    <w:rsid w:val="74F3B746"/>
    <w:rsid w:val="74F5D652"/>
    <w:rsid w:val="74F90ABA"/>
    <w:rsid w:val="74F93F5F"/>
    <w:rsid w:val="74FAC872"/>
    <w:rsid w:val="74FB2FFD"/>
    <w:rsid w:val="74FB4CA8"/>
    <w:rsid w:val="74FC2F9F"/>
    <w:rsid w:val="74FC3A96"/>
    <w:rsid w:val="74FF4903"/>
    <w:rsid w:val="7502EC5D"/>
    <w:rsid w:val="7503B87F"/>
    <w:rsid w:val="7503E826"/>
    <w:rsid w:val="750472AE"/>
    <w:rsid w:val="75058FF1"/>
    <w:rsid w:val="7507A9A5"/>
    <w:rsid w:val="7507BC6E"/>
    <w:rsid w:val="750A0F44"/>
    <w:rsid w:val="750B56DC"/>
    <w:rsid w:val="750E3BDA"/>
    <w:rsid w:val="75109918"/>
    <w:rsid w:val="751203DC"/>
    <w:rsid w:val="75132A76"/>
    <w:rsid w:val="75174682"/>
    <w:rsid w:val="751C9DA2"/>
    <w:rsid w:val="751EFAEE"/>
    <w:rsid w:val="751F4DA0"/>
    <w:rsid w:val="751F5B9D"/>
    <w:rsid w:val="7521119D"/>
    <w:rsid w:val="7522F8B4"/>
    <w:rsid w:val="7523A4FD"/>
    <w:rsid w:val="7524004D"/>
    <w:rsid w:val="75241BDB"/>
    <w:rsid w:val="75244933"/>
    <w:rsid w:val="7527F9F3"/>
    <w:rsid w:val="75296062"/>
    <w:rsid w:val="752AA308"/>
    <w:rsid w:val="752D6083"/>
    <w:rsid w:val="752E55F2"/>
    <w:rsid w:val="752E5D92"/>
    <w:rsid w:val="752F53BA"/>
    <w:rsid w:val="753167E4"/>
    <w:rsid w:val="75325F71"/>
    <w:rsid w:val="7536165B"/>
    <w:rsid w:val="753ECA89"/>
    <w:rsid w:val="753F2DDD"/>
    <w:rsid w:val="753FA1C3"/>
    <w:rsid w:val="7540D627"/>
    <w:rsid w:val="754345CA"/>
    <w:rsid w:val="7546AAE4"/>
    <w:rsid w:val="7548F0E4"/>
    <w:rsid w:val="75490F8B"/>
    <w:rsid w:val="754984E8"/>
    <w:rsid w:val="754990BD"/>
    <w:rsid w:val="754C08A1"/>
    <w:rsid w:val="754CA365"/>
    <w:rsid w:val="754DDBD9"/>
    <w:rsid w:val="754DF815"/>
    <w:rsid w:val="754F1841"/>
    <w:rsid w:val="7555AF50"/>
    <w:rsid w:val="7556D9BB"/>
    <w:rsid w:val="755828A5"/>
    <w:rsid w:val="755931B4"/>
    <w:rsid w:val="755B0D5D"/>
    <w:rsid w:val="755B9163"/>
    <w:rsid w:val="755BA7A6"/>
    <w:rsid w:val="755CA3C9"/>
    <w:rsid w:val="75607E3B"/>
    <w:rsid w:val="7561DC02"/>
    <w:rsid w:val="75624D56"/>
    <w:rsid w:val="75653225"/>
    <w:rsid w:val="75658E15"/>
    <w:rsid w:val="75672870"/>
    <w:rsid w:val="75679477"/>
    <w:rsid w:val="7567C9E9"/>
    <w:rsid w:val="7568AEF9"/>
    <w:rsid w:val="75696294"/>
    <w:rsid w:val="7569BA25"/>
    <w:rsid w:val="756B5F5B"/>
    <w:rsid w:val="756D37B5"/>
    <w:rsid w:val="756F2F16"/>
    <w:rsid w:val="7570756C"/>
    <w:rsid w:val="757086B9"/>
    <w:rsid w:val="757168F9"/>
    <w:rsid w:val="7572DC1E"/>
    <w:rsid w:val="75733EEC"/>
    <w:rsid w:val="7573C71A"/>
    <w:rsid w:val="757400B9"/>
    <w:rsid w:val="757464C1"/>
    <w:rsid w:val="75754086"/>
    <w:rsid w:val="7575A12D"/>
    <w:rsid w:val="7576630E"/>
    <w:rsid w:val="7576A2AA"/>
    <w:rsid w:val="7579E193"/>
    <w:rsid w:val="757BB33D"/>
    <w:rsid w:val="757BEBB1"/>
    <w:rsid w:val="757C71AB"/>
    <w:rsid w:val="757F07F5"/>
    <w:rsid w:val="757F263D"/>
    <w:rsid w:val="75809ACD"/>
    <w:rsid w:val="7580A0C5"/>
    <w:rsid w:val="7580C8CC"/>
    <w:rsid w:val="75816249"/>
    <w:rsid w:val="758182AA"/>
    <w:rsid w:val="7581C157"/>
    <w:rsid w:val="758425AF"/>
    <w:rsid w:val="7585F35F"/>
    <w:rsid w:val="758612B6"/>
    <w:rsid w:val="758944DB"/>
    <w:rsid w:val="758A3BFE"/>
    <w:rsid w:val="758C5350"/>
    <w:rsid w:val="758CE301"/>
    <w:rsid w:val="758CFFFB"/>
    <w:rsid w:val="758F0019"/>
    <w:rsid w:val="758F839B"/>
    <w:rsid w:val="758F973B"/>
    <w:rsid w:val="759110B6"/>
    <w:rsid w:val="7592111E"/>
    <w:rsid w:val="75927556"/>
    <w:rsid w:val="75948E30"/>
    <w:rsid w:val="7595B144"/>
    <w:rsid w:val="75986F33"/>
    <w:rsid w:val="759A56EE"/>
    <w:rsid w:val="759B9781"/>
    <w:rsid w:val="759D09FF"/>
    <w:rsid w:val="759DE430"/>
    <w:rsid w:val="759E368B"/>
    <w:rsid w:val="759ED2B1"/>
    <w:rsid w:val="759F2590"/>
    <w:rsid w:val="759F90CE"/>
    <w:rsid w:val="75A0CE39"/>
    <w:rsid w:val="75A0F05B"/>
    <w:rsid w:val="75A2B00B"/>
    <w:rsid w:val="75A2EB85"/>
    <w:rsid w:val="75A38804"/>
    <w:rsid w:val="75A75DC9"/>
    <w:rsid w:val="75A8D215"/>
    <w:rsid w:val="75A91838"/>
    <w:rsid w:val="75AAE8D4"/>
    <w:rsid w:val="75AB3ACE"/>
    <w:rsid w:val="75ACFF1B"/>
    <w:rsid w:val="75AEC1A7"/>
    <w:rsid w:val="75AF6142"/>
    <w:rsid w:val="75B1864B"/>
    <w:rsid w:val="75B298B1"/>
    <w:rsid w:val="75B373E2"/>
    <w:rsid w:val="75B496AA"/>
    <w:rsid w:val="75B568A7"/>
    <w:rsid w:val="75B7DE16"/>
    <w:rsid w:val="75B90E21"/>
    <w:rsid w:val="75BB5E2F"/>
    <w:rsid w:val="75BBD190"/>
    <w:rsid w:val="75BCF016"/>
    <w:rsid w:val="75BFC305"/>
    <w:rsid w:val="75C09760"/>
    <w:rsid w:val="75C10240"/>
    <w:rsid w:val="75C39937"/>
    <w:rsid w:val="75C6D7D0"/>
    <w:rsid w:val="75C717F8"/>
    <w:rsid w:val="75C7F06C"/>
    <w:rsid w:val="75CB98A6"/>
    <w:rsid w:val="75CBA5EA"/>
    <w:rsid w:val="75CC950B"/>
    <w:rsid w:val="75D2B682"/>
    <w:rsid w:val="75D2E8EE"/>
    <w:rsid w:val="75D49FF1"/>
    <w:rsid w:val="75D52CD3"/>
    <w:rsid w:val="75D75A16"/>
    <w:rsid w:val="75D8FBDB"/>
    <w:rsid w:val="75DBA93B"/>
    <w:rsid w:val="75DC53D3"/>
    <w:rsid w:val="75DC9C82"/>
    <w:rsid w:val="75DD53CC"/>
    <w:rsid w:val="75DFB0B6"/>
    <w:rsid w:val="75E312B3"/>
    <w:rsid w:val="75E31E50"/>
    <w:rsid w:val="75E44CA9"/>
    <w:rsid w:val="75E4F436"/>
    <w:rsid w:val="75E6BCB4"/>
    <w:rsid w:val="75E7C16B"/>
    <w:rsid w:val="75EB98DE"/>
    <w:rsid w:val="75EECC04"/>
    <w:rsid w:val="75EF43BE"/>
    <w:rsid w:val="75F0B804"/>
    <w:rsid w:val="75F5D634"/>
    <w:rsid w:val="75F625C7"/>
    <w:rsid w:val="75F6D496"/>
    <w:rsid w:val="75FBFE62"/>
    <w:rsid w:val="75FE1B98"/>
    <w:rsid w:val="75FF84AE"/>
    <w:rsid w:val="75FFA0C0"/>
    <w:rsid w:val="75FFE531"/>
    <w:rsid w:val="76000DF3"/>
    <w:rsid w:val="7601D042"/>
    <w:rsid w:val="7601FFD6"/>
    <w:rsid w:val="76020F43"/>
    <w:rsid w:val="7602C130"/>
    <w:rsid w:val="76036566"/>
    <w:rsid w:val="76056753"/>
    <w:rsid w:val="76068B23"/>
    <w:rsid w:val="7606B0F5"/>
    <w:rsid w:val="7607E0C1"/>
    <w:rsid w:val="760817E0"/>
    <w:rsid w:val="7609CA2F"/>
    <w:rsid w:val="760C6BF7"/>
    <w:rsid w:val="760F8377"/>
    <w:rsid w:val="760FFD7A"/>
    <w:rsid w:val="76101B3B"/>
    <w:rsid w:val="7610D731"/>
    <w:rsid w:val="76113FA5"/>
    <w:rsid w:val="76125C1E"/>
    <w:rsid w:val="7612B82E"/>
    <w:rsid w:val="7613B33A"/>
    <w:rsid w:val="7613F6F6"/>
    <w:rsid w:val="761521B2"/>
    <w:rsid w:val="76152FA3"/>
    <w:rsid w:val="7616A700"/>
    <w:rsid w:val="7618BB61"/>
    <w:rsid w:val="761B0165"/>
    <w:rsid w:val="761BEE11"/>
    <w:rsid w:val="761C15CA"/>
    <w:rsid w:val="761C28F8"/>
    <w:rsid w:val="761CD450"/>
    <w:rsid w:val="761D2DAD"/>
    <w:rsid w:val="761F1AFD"/>
    <w:rsid w:val="76217B5F"/>
    <w:rsid w:val="76221595"/>
    <w:rsid w:val="76258430"/>
    <w:rsid w:val="7627AC8F"/>
    <w:rsid w:val="76295DF1"/>
    <w:rsid w:val="762B4E43"/>
    <w:rsid w:val="762FCB23"/>
    <w:rsid w:val="7631C025"/>
    <w:rsid w:val="76327520"/>
    <w:rsid w:val="763367C3"/>
    <w:rsid w:val="76339544"/>
    <w:rsid w:val="7636C3B4"/>
    <w:rsid w:val="7636C5E5"/>
    <w:rsid w:val="76382ED1"/>
    <w:rsid w:val="76392B1A"/>
    <w:rsid w:val="7639E5CC"/>
    <w:rsid w:val="763A3ED1"/>
    <w:rsid w:val="763B3740"/>
    <w:rsid w:val="763CD4BE"/>
    <w:rsid w:val="763D40D2"/>
    <w:rsid w:val="763E076D"/>
    <w:rsid w:val="7640B558"/>
    <w:rsid w:val="7640D759"/>
    <w:rsid w:val="764432A3"/>
    <w:rsid w:val="7644F724"/>
    <w:rsid w:val="764522EF"/>
    <w:rsid w:val="7645E9F7"/>
    <w:rsid w:val="7647292C"/>
    <w:rsid w:val="7647BFA7"/>
    <w:rsid w:val="76482C1A"/>
    <w:rsid w:val="76490DB8"/>
    <w:rsid w:val="76496D29"/>
    <w:rsid w:val="764A8BF7"/>
    <w:rsid w:val="764CFC25"/>
    <w:rsid w:val="764D0712"/>
    <w:rsid w:val="764E2831"/>
    <w:rsid w:val="764EAA39"/>
    <w:rsid w:val="765186C1"/>
    <w:rsid w:val="765351F7"/>
    <w:rsid w:val="7656234C"/>
    <w:rsid w:val="765702AC"/>
    <w:rsid w:val="765709C6"/>
    <w:rsid w:val="7658506A"/>
    <w:rsid w:val="765AFCE6"/>
    <w:rsid w:val="765D1C97"/>
    <w:rsid w:val="765FCAC3"/>
    <w:rsid w:val="76608EDD"/>
    <w:rsid w:val="7662A6F3"/>
    <w:rsid w:val="7664B36A"/>
    <w:rsid w:val="7668870C"/>
    <w:rsid w:val="76689FEB"/>
    <w:rsid w:val="766B21D1"/>
    <w:rsid w:val="766B4CE0"/>
    <w:rsid w:val="766BB3BF"/>
    <w:rsid w:val="766C17A7"/>
    <w:rsid w:val="766D7B6D"/>
    <w:rsid w:val="766F3FBC"/>
    <w:rsid w:val="766F4708"/>
    <w:rsid w:val="76704283"/>
    <w:rsid w:val="76707FBA"/>
    <w:rsid w:val="76717B77"/>
    <w:rsid w:val="7674670A"/>
    <w:rsid w:val="767630AA"/>
    <w:rsid w:val="7677264A"/>
    <w:rsid w:val="7679DF73"/>
    <w:rsid w:val="767A3FBF"/>
    <w:rsid w:val="767A8C55"/>
    <w:rsid w:val="767B126F"/>
    <w:rsid w:val="767B1E6F"/>
    <w:rsid w:val="767C0885"/>
    <w:rsid w:val="767DC81B"/>
    <w:rsid w:val="76817A52"/>
    <w:rsid w:val="76831DA4"/>
    <w:rsid w:val="76842581"/>
    <w:rsid w:val="76869519"/>
    <w:rsid w:val="7687A7F8"/>
    <w:rsid w:val="7688EBE6"/>
    <w:rsid w:val="768B250A"/>
    <w:rsid w:val="768B4649"/>
    <w:rsid w:val="768B5C49"/>
    <w:rsid w:val="768CCFFD"/>
    <w:rsid w:val="768E0037"/>
    <w:rsid w:val="768F1618"/>
    <w:rsid w:val="76908E18"/>
    <w:rsid w:val="76946695"/>
    <w:rsid w:val="769573F7"/>
    <w:rsid w:val="7696AF1A"/>
    <w:rsid w:val="7696C42A"/>
    <w:rsid w:val="7698046D"/>
    <w:rsid w:val="76981A75"/>
    <w:rsid w:val="769AD291"/>
    <w:rsid w:val="769BA20D"/>
    <w:rsid w:val="769C2F10"/>
    <w:rsid w:val="769C37C9"/>
    <w:rsid w:val="769C7440"/>
    <w:rsid w:val="769CB032"/>
    <w:rsid w:val="769CCBCF"/>
    <w:rsid w:val="769E4EDA"/>
    <w:rsid w:val="76A12EEF"/>
    <w:rsid w:val="76A2067F"/>
    <w:rsid w:val="76A51E78"/>
    <w:rsid w:val="76A5E471"/>
    <w:rsid w:val="76A5F16D"/>
    <w:rsid w:val="76A643F8"/>
    <w:rsid w:val="76A95DDB"/>
    <w:rsid w:val="76AAC2F7"/>
    <w:rsid w:val="76AAF678"/>
    <w:rsid w:val="76B26D9C"/>
    <w:rsid w:val="76B38E48"/>
    <w:rsid w:val="76B4F641"/>
    <w:rsid w:val="76B5BC22"/>
    <w:rsid w:val="76B7ECA3"/>
    <w:rsid w:val="76B84926"/>
    <w:rsid w:val="76BA99C3"/>
    <w:rsid w:val="76BCDC4E"/>
    <w:rsid w:val="76BDFEA5"/>
    <w:rsid w:val="76BEB737"/>
    <w:rsid w:val="76C0300A"/>
    <w:rsid w:val="76C095AE"/>
    <w:rsid w:val="76C11278"/>
    <w:rsid w:val="76C28B3E"/>
    <w:rsid w:val="76C29AD0"/>
    <w:rsid w:val="76C2AE99"/>
    <w:rsid w:val="76C3D7CA"/>
    <w:rsid w:val="76C6A187"/>
    <w:rsid w:val="76C9600D"/>
    <w:rsid w:val="76CA0EF8"/>
    <w:rsid w:val="76CCA73F"/>
    <w:rsid w:val="76CF54FB"/>
    <w:rsid w:val="76D0FFC8"/>
    <w:rsid w:val="76D193DB"/>
    <w:rsid w:val="76D1F98F"/>
    <w:rsid w:val="76D86E9A"/>
    <w:rsid w:val="76DC5836"/>
    <w:rsid w:val="76DEC64F"/>
    <w:rsid w:val="76DF0504"/>
    <w:rsid w:val="76E20472"/>
    <w:rsid w:val="76E24F0B"/>
    <w:rsid w:val="76E3FA8F"/>
    <w:rsid w:val="76E47DA0"/>
    <w:rsid w:val="76E69CEB"/>
    <w:rsid w:val="76E75F7C"/>
    <w:rsid w:val="76E762E4"/>
    <w:rsid w:val="76E93055"/>
    <w:rsid w:val="76EBF562"/>
    <w:rsid w:val="76EC98C3"/>
    <w:rsid w:val="76EF060B"/>
    <w:rsid w:val="76EF27D6"/>
    <w:rsid w:val="76EF87F5"/>
    <w:rsid w:val="76EFD05F"/>
    <w:rsid w:val="76F0399E"/>
    <w:rsid w:val="76F0EB08"/>
    <w:rsid w:val="76F37452"/>
    <w:rsid w:val="76F40EF2"/>
    <w:rsid w:val="76F654F2"/>
    <w:rsid w:val="76F8C8ED"/>
    <w:rsid w:val="76F9C46E"/>
    <w:rsid w:val="76FAC4DC"/>
    <w:rsid w:val="76FBDCF6"/>
    <w:rsid w:val="76FD319B"/>
    <w:rsid w:val="76FE3EBF"/>
    <w:rsid w:val="76FE4C76"/>
    <w:rsid w:val="76FE81F0"/>
    <w:rsid w:val="76FEA4B5"/>
    <w:rsid w:val="76FFF0C0"/>
    <w:rsid w:val="77000ABE"/>
    <w:rsid w:val="7700553C"/>
    <w:rsid w:val="77029D76"/>
    <w:rsid w:val="770313E5"/>
    <w:rsid w:val="77039E83"/>
    <w:rsid w:val="7703E0C7"/>
    <w:rsid w:val="770426C6"/>
    <w:rsid w:val="77063F5A"/>
    <w:rsid w:val="77082CD6"/>
    <w:rsid w:val="77088F49"/>
    <w:rsid w:val="7709CE51"/>
    <w:rsid w:val="770A9C63"/>
    <w:rsid w:val="770C4A43"/>
    <w:rsid w:val="770DB32A"/>
    <w:rsid w:val="770DF0B0"/>
    <w:rsid w:val="770E9E4D"/>
    <w:rsid w:val="7710B9DC"/>
    <w:rsid w:val="7710FA59"/>
    <w:rsid w:val="77120993"/>
    <w:rsid w:val="77132C42"/>
    <w:rsid w:val="77159E6F"/>
    <w:rsid w:val="77186107"/>
    <w:rsid w:val="771A48C0"/>
    <w:rsid w:val="771C2840"/>
    <w:rsid w:val="771CC21A"/>
    <w:rsid w:val="771D68E6"/>
    <w:rsid w:val="771F460C"/>
    <w:rsid w:val="771FB104"/>
    <w:rsid w:val="7723B25D"/>
    <w:rsid w:val="772420FC"/>
    <w:rsid w:val="77243FB0"/>
    <w:rsid w:val="7726A8B7"/>
    <w:rsid w:val="7726B3AE"/>
    <w:rsid w:val="772745FA"/>
    <w:rsid w:val="7728D05C"/>
    <w:rsid w:val="7728FF22"/>
    <w:rsid w:val="772A0AC6"/>
    <w:rsid w:val="772F0C56"/>
    <w:rsid w:val="772F1112"/>
    <w:rsid w:val="773059B4"/>
    <w:rsid w:val="7732D0C4"/>
    <w:rsid w:val="773487D6"/>
    <w:rsid w:val="7735244A"/>
    <w:rsid w:val="773A6123"/>
    <w:rsid w:val="773AA28C"/>
    <w:rsid w:val="773B8D8B"/>
    <w:rsid w:val="773D6448"/>
    <w:rsid w:val="773DE0E6"/>
    <w:rsid w:val="773F2791"/>
    <w:rsid w:val="77428190"/>
    <w:rsid w:val="7742E637"/>
    <w:rsid w:val="7743E226"/>
    <w:rsid w:val="774543B6"/>
    <w:rsid w:val="7746B199"/>
    <w:rsid w:val="7746F912"/>
    <w:rsid w:val="77477978"/>
    <w:rsid w:val="7748C00F"/>
    <w:rsid w:val="7748CF7C"/>
    <w:rsid w:val="774A6C9F"/>
    <w:rsid w:val="774B9C57"/>
    <w:rsid w:val="774C3043"/>
    <w:rsid w:val="774E0588"/>
    <w:rsid w:val="774F015C"/>
    <w:rsid w:val="774F0798"/>
    <w:rsid w:val="774F507A"/>
    <w:rsid w:val="77549753"/>
    <w:rsid w:val="7755225E"/>
    <w:rsid w:val="77555EE6"/>
    <w:rsid w:val="77577817"/>
    <w:rsid w:val="7758E872"/>
    <w:rsid w:val="775AA726"/>
    <w:rsid w:val="775B3117"/>
    <w:rsid w:val="775B8686"/>
    <w:rsid w:val="77615C90"/>
    <w:rsid w:val="7761E978"/>
    <w:rsid w:val="7762E767"/>
    <w:rsid w:val="7763843C"/>
    <w:rsid w:val="77658ECF"/>
    <w:rsid w:val="77663C56"/>
    <w:rsid w:val="776698A9"/>
    <w:rsid w:val="776A84C9"/>
    <w:rsid w:val="776B0F40"/>
    <w:rsid w:val="776B228A"/>
    <w:rsid w:val="776B5032"/>
    <w:rsid w:val="776C1EE5"/>
    <w:rsid w:val="776E4F45"/>
    <w:rsid w:val="777052BA"/>
    <w:rsid w:val="7771B2B2"/>
    <w:rsid w:val="7772B50E"/>
    <w:rsid w:val="77745A57"/>
    <w:rsid w:val="77746BB8"/>
    <w:rsid w:val="77750519"/>
    <w:rsid w:val="77753622"/>
    <w:rsid w:val="77767F47"/>
    <w:rsid w:val="7777E7C6"/>
    <w:rsid w:val="777A16AF"/>
    <w:rsid w:val="777B89D5"/>
    <w:rsid w:val="777CA3E8"/>
    <w:rsid w:val="777E0E99"/>
    <w:rsid w:val="777F63D6"/>
    <w:rsid w:val="777F75C9"/>
    <w:rsid w:val="778017F2"/>
    <w:rsid w:val="77812458"/>
    <w:rsid w:val="77816263"/>
    <w:rsid w:val="778511B2"/>
    <w:rsid w:val="7785177D"/>
    <w:rsid w:val="77853DE8"/>
    <w:rsid w:val="7785A178"/>
    <w:rsid w:val="7786CAC7"/>
    <w:rsid w:val="778B455A"/>
    <w:rsid w:val="778B8E77"/>
    <w:rsid w:val="778CEFDF"/>
    <w:rsid w:val="7790AC3D"/>
    <w:rsid w:val="7791377E"/>
    <w:rsid w:val="77935B09"/>
    <w:rsid w:val="7795DD33"/>
    <w:rsid w:val="779689CE"/>
    <w:rsid w:val="7796D373"/>
    <w:rsid w:val="779999E9"/>
    <w:rsid w:val="779A4BAF"/>
    <w:rsid w:val="779B8EBA"/>
    <w:rsid w:val="779CF3B5"/>
    <w:rsid w:val="779D71D7"/>
    <w:rsid w:val="77A01353"/>
    <w:rsid w:val="77A215C3"/>
    <w:rsid w:val="77A75CFB"/>
    <w:rsid w:val="77A7C677"/>
    <w:rsid w:val="77A7D50B"/>
    <w:rsid w:val="77A7E604"/>
    <w:rsid w:val="77A9480B"/>
    <w:rsid w:val="77A9C6EC"/>
    <w:rsid w:val="77AB5BB9"/>
    <w:rsid w:val="77AEEB87"/>
    <w:rsid w:val="77B00918"/>
    <w:rsid w:val="77B1317D"/>
    <w:rsid w:val="77B13914"/>
    <w:rsid w:val="77B13A69"/>
    <w:rsid w:val="77B16BD2"/>
    <w:rsid w:val="77B38968"/>
    <w:rsid w:val="77B445FD"/>
    <w:rsid w:val="77B57EA0"/>
    <w:rsid w:val="77B85599"/>
    <w:rsid w:val="77B9C382"/>
    <w:rsid w:val="77BAA4ED"/>
    <w:rsid w:val="77BDD4BE"/>
    <w:rsid w:val="77BDDA5F"/>
    <w:rsid w:val="77C2AA43"/>
    <w:rsid w:val="77C39DD1"/>
    <w:rsid w:val="77C42BC9"/>
    <w:rsid w:val="77C46CB8"/>
    <w:rsid w:val="77C50BDE"/>
    <w:rsid w:val="77C81CCF"/>
    <w:rsid w:val="77CCF680"/>
    <w:rsid w:val="77CDD7BA"/>
    <w:rsid w:val="77CF0CB9"/>
    <w:rsid w:val="77D06B3A"/>
    <w:rsid w:val="77D49978"/>
    <w:rsid w:val="77D4BDB6"/>
    <w:rsid w:val="77D55223"/>
    <w:rsid w:val="77D69726"/>
    <w:rsid w:val="77D6C46E"/>
    <w:rsid w:val="77D8CB50"/>
    <w:rsid w:val="77D93D87"/>
    <w:rsid w:val="77D9DA73"/>
    <w:rsid w:val="77DC2C63"/>
    <w:rsid w:val="77DC7C73"/>
    <w:rsid w:val="77DCDB7A"/>
    <w:rsid w:val="77DD0E11"/>
    <w:rsid w:val="77DE2A03"/>
    <w:rsid w:val="77E0500A"/>
    <w:rsid w:val="77E17A3E"/>
    <w:rsid w:val="77E19528"/>
    <w:rsid w:val="77E20530"/>
    <w:rsid w:val="77E264DC"/>
    <w:rsid w:val="77E5E3D1"/>
    <w:rsid w:val="77E61F1D"/>
    <w:rsid w:val="77E71303"/>
    <w:rsid w:val="77E7A54C"/>
    <w:rsid w:val="77E9988E"/>
    <w:rsid w:val="77EA0CDA"/>
    <w:rsid w:val="77EA8B74"/>
    <w:rsid w:val="77EB0017"/>
    <w:rsid w:val="77EB51BA"/>
    <w:rsid w:val="77F02C3B"/>
    <w:rsid w:val="77F0E8A7"/>
    <w:rsid w:val="77F5BBBB"/>
    <w:rsid w:val="77F6885C"/>
    <w:rsid w:val="77F8A778"/>
    <w:rsid w:val="77FA8A0C"/>
    <w:rsid w:val="77FC130C"/>
    <w:rsid w:val="77FDBF45"/>
    <w:rsid w:val="7800AB4A"/>
    <w:rsid w:val="7801BD9A"/>
    <w:rsid w:val="78026DDD"/>
    <w:rsid w:val="7804D43A"/>
    <w:rsid w:val="78055045"/>
    <w:rsid w:val="7807B0C0"/>
    <w:rsid w:val="7809248B"/>
    <w:rsid w:val="7809498A"/>
    <w:rsid w:val="780A3090"/>
    <w:rsid w:val="780A5231"/>
    <w:rsid w:val="780D2D2D"/>
    <w:rsid w:val="780D9D62"/>
    <w:rsid w:val="780E15D8"/>
    <w:rsid w:val="780EB0F4"/>
    <w:rsid w:val="780EEE08"/>
    <w:rsid w:val="78109A98"/>
    <w:rsid w:val="78118B67"/>
    <w:rsid w:val="7811B741"/>
    <w:rsid w:val="7814B266"/>
    <w:rsid w:val="7815ADFE"/>
    <w:rsid w:val="7816F1CE"/>
    <w:rsid w:val="78175BB6"/>
    <w:rsid w:val="7817DE3C"/>
    <w:rsid w:val="7819397F"/>
    <w:rsid w:val="7819E0BD"/>
    <w:rsid w:val="781C1062"/>
    <w:rsid w:val="781C45BF"/>
    <w:rsid w:val="781E781C"/>
    <w:rsid w:val="78227EA0"/>
    <w:rsid w:val="78228488"/>
    <w:rsid w:val="7824285C"/>
    <w:rsid w:val="7827BB88"/>
    <w:rsid w:val="7827C67E"/>
    <w:rsid w:val="78289766"/>
    <w:rsid w:val="78294736"/>
    <w:rsid w:val="7829D1CE"/>
    <w:rsid w:val="782B6652"/>
    <w:rsid w:val="782C5CBD"/>
    <w:rsid w:val="782C7E66"/>
    <w:rsid w:val="782CD5E4"/>
    <w:rsid w:val="782CE177"/>
    <w:rsid w:val="782E78F7"/>
    <w:rsid w:val="782E7EB7"/>
    <w:rsid w:val="782FAC78"/>
    <w:rsid w:val="78308F2E"/>
    <w:rsid w:val="7830BE3F"/>
    <w:rsid w:val="78312A8C"/>
    <w:rsid w:val="78317995"/>
    <w:rsid w:val="7831CC83"/>
    <w:rsid w:val="7832AD53"/>
    <w:rsid w:val="78362E58"/>
    <w:rsid w:val="7837262D"/>
    <w:rsid w:val="7838DED1"/>
    <w:rsid w:val="7838DF2B"/>
    <w:rsid w:val="783A735C"/>
    <w:rsid w:val="783BCFB9"/>
    <w:rsid w:val="783EA52E"/>
    <w:rsid w:val="783F6BBE"/>
    <w:rsid w:val="78405DB7"/>
    <w:rsid w:val="7841244B"/>
    <w:rsid w:val="78415F56"/>
    <w:rsid w:val="7841DE62"/>
    <w:rsid w:val="78425C8C"/>
    <w:rsid w:val="78456785"/>
    <w:rsid w:val="7846F27F"/>
    <w:rsid w:val="78474333"/>
    <w:rsid w:val="7847E6BB"/>
    <w:rsid w:val="7848BB54"/>
    <w:rsid w:val="78493FF7"/>
    <w:rsid w:val="784A7E8A"/>
    <w:rsid w:val="784CC81F"/>
    <w:rsid w:val="784E8558"/>
    <w:rsid w:val="78501852"/>
    <w:rsid w:val="7851021B"/>
    <w:rsid w:val="78515F71"/>
    <w:rsid w:val="7851DF64"/>
    <w:rsid w:val="78527FB2"/>
    <w:rsid w:val="7854E612"/>
    <w:rsid w:val="78551A76"/>
    <w:rsid w:val="7855F58F"/>
    <w:rsid w:val="785610B6"/>
    <w:rsid w:val="78568D04"/>
    <w:rsid w:val="785692E8"/>
    <w:rsid w:val="7859DC44"/>
    <w:rsid w:val="785BF694"/>
    <w:rsid w:val="7860AB11"/>
    <w:rsid w:val="7864E645"/>
    <w:rsid w:val="78654EB7"/>
    <w:rsid w:val="78670DB6"/>
    <w:rsid w:val="786C643A"/>
    <w:rsid w:val="786C699C"/>
    <w:rsid w:val="786D30BD"/>
    <w:rsid w:val="787085FE"/>
    <w:rsid w:val="7872D0DE"/>
    <w:rsid w:val="78735AF2"/>
    <w:rsid w:val="7875782C"/>
    <w:rsid w:val="7876AAF6"/>
    <w:rsid w:val="7879AC83"/>
    <w:rsid w:val="787A7129"/>
    <w:rsid w:val="787DD523"/>
    <w:rsid w:val="787E46BD"/>
    <w:rsid w:val="787EA141"/>
    <w:rsid w:val="787ECD75"/>
    <w:rsid w:val="787F6502"/>
    <w:rsid w:val="78801DCE"/>
    <w:rsid w:val="788129C7"/>
    <w:rsid w:val="7883FEA6"/>
    <w:rsid w:val="78846504"/>
    <w:rsid w:val="7884CD5C"/>
    <w:rsid w:val="7889506F"/>
    <w:rsid w:val="788B9981"/>
    <w:rsid w:val="788EAC3C"/>
    <w:rsid w:val="788F70B1"/>
    <w:rsid w:val="789092E4"/>
    <w:rsid w:val="7890DDCB"/>
    <w:rsid w:val="7895387E"/>
    <w:rsid w:val="7897E66C"/>
    <w:rsid w:val="78982D0A"/>
    <w:rsid w:val="78996B1F"/>
    <w:rsid w:val="78999EA0"/>
    <w:rsid w:val="789AD400"/>
    <w:rsid w:val="789BC55A"/>
    <w:rsid w:val="789D6299"/>
    <w:rsid w:val="789DB9E6"/>
    <w:rsid w:val="78A1B5D5"/>
    <w:rsid w:val="78A43829"/>
    <w:rsid w:val="78A442AD"/>
    <w:rsid w:val="78A46548"/>
    <w:rsid w:val="78AB3F05"/>
    <w:rsid w:val="78AD76B5"/>
    <w:rsid w:val="78AE6F9D"/>
    <w:rsid w:val="78AF1A5E"/>
    <w:rsid w:val="78AFC2DF"/>
    <w:rsid w:val="78B0C89B"/>
    <w:rsid w:val="78B1C9E7"/>
    <w:rsid w:val="78B28531"/>
    <w:rsid w:val="78B30C81"/>
    <w:rsid w:val="78B6A5B7"/>
    <w:rsid w:val="78B7631D"/>
    <w:rsid w:val="78B9311A"/>
    <w:rsid w:val="78BA9DF0"/>
    <w:rsid w:val="78BB7BCE"/>
    <w:rsid w:val="78BD2DF7"/>
    <w:rsid w:val="78BE5484"/>
    <w:rsid w:val="78BEAD1C"/>
    <w:rsid w:val="78C0303C"/>
    <w:rsid w:val="78C05F67"/>
    <w:rsid w:val="78C06D93"/>
    <w:rsid w:val="78C12C7C"/>
    <w:rsid w:val="78C4CA6C"/>
    <w:rsid w:val="78C5AC9C"/>
    <w:rsid w:val="78C9E9F7"/>
    <w:rsid w:val="78CAF0F6"/>
    <w:rsid w:val="78CC63DF"/>
    <w:rsid w:val="78CCFC1F"/>
    <w:rsid w:val="78CDA89A"/>
    <w:rsid w:val="78CF3713"/>
    <w:rsid w:val="78D1CA95"/>
    <w:rsid w:val="78D257D1"/>
    <w:rsid w:val="78D3EED0"/>
    <w:rsid w:val="78D66738"/>
    <w:rsid w:val="78D6D088"/>
    <w:rsid w:val="78D84792"/>
    <w:rsid w:val="78D8D3D1"/>
    <w:rsid w:val="78D8F035"/>
    <w:rsid w:val="78DAE7E4"/>
    <w:rsid w:val="78DBEEE6"/>
    <w:rsid w:val="78DDD2E6"/>
    <w:rsid w:val="78DDFAB8"/>
    <w:rsid w:val="78DE8D3A"/>
    <w:rsid w:val="78E1C136"/>
    <w:rsid w:val="78E224AE"/>
    <w:rsid w:val="78E24574"/>
    <w:rsid w:val="78E28EE1"/>
    <w:rsid w:val="78E38FD9"/>
    <w:rsid w:val="78E544BC"/>
    <w:rsid w:val="78E677FE"/>
    <w:rsid w:val="78E6838C"/>
    <w:rsid w:val="78E6DE92"/>
    <w:rsid w:val="78E81A4D"/>
    <w:rsid w:val="78E97748"/>
    <w:rsid w:val="78EB99D5"/>
    <w:rsid w:val="78EDB5C8"/>
    <w:rsid w:val="78EED73A"/>
    <w:rsid w:val="78EFAA4B"/>
    <w:rsid w:val="78EFEA49"/>
    <w:rsid w:val="78F1779B"/>
    <w:rsid w:val="78F187F6"/>
    <w:rsid w:val="78F7B66C"/>
    <w:rsid w:val="78F86FAF"/>
    <w:rsid w:val="78F8D549"/>
    <w:rsid w:val="78F94839"/>
    <w:rsid w:val="78FAA986"/>
    <w:rsid w:val="78FC5818"/>
    <w:rsid w:val="78FDE393"/>
    <w:rsid w:val="78FE4F8D"/>
    <w:rsid w:val="78FFCF71"/>
    <w:rsid w:val="79014488"/>
    <w:rsid w:val="7901F024"/>
    <w:rsid w:val="79020A86"/>
    <w:rsid w:val="7902B553"/>
    <w:rsid w:val="7902C76D"/>
    <w:rsid w:val="7903ACB2"/>
    <w:rsid w:val="7903E1F0"/>
    <w:rsid w:val="7903F6DA"/>
    <w:rsid w:val="7905C595"/>
    <w:rsid w:val="790615A6"/>
    <w:rsid w:val="790B4DF7"/>
    <w:rsid w:val="790C981B"/>
    <w:rsid w:val="790F40EA"/>
    <w:rsid w:val="79107726"/>
    <w:rsid w:val="79138F8F"/>
    <w:rsid w:val="7913960D"/>
    <w:rsid w:val="7913B599"/>
    <w:rsid w:val="791542F2"/>
    <w:rsid w:val="791574FE"/>
    <w:rsid w:val="791709F6"/>
    <w:rsid w:val="79184AB5"/>
    <w:rsid w:val="791AB532"/>
    <w:rsid w:val="791B3127"/>
    <w:rsid w:val="791C6088"/>
    <w:rsid w:val="791CBD1B"/>
    <w:rsid w:val="791DD2B7"/>
    <w:rsid w:val="791EADF8"/>
    <w:rsid w:val="791F8104"/>
    <w:rsid w:val="791FF1F6"/>
    <w:rsid w:val="791FFD82"/>
    <w:rsid w:val="792296F3"/>
    <w:rsid w:val="7923480D"/>
    <w:rsid w:val="7924B443"/>
    <w:rsid w:val="79267BA5"/>
    <w:rsid w:val="7927ED41"/>
    <w:rsid w:val="7928D60F"/>
    <w:rsid w:val="7928F8B0"/>
    <w:rsid w:val="792C0E4A"/>
    <w:rsid w:val="792C8346"/>
    <w:rsid w:val="792D75AF"/>
    <w:rsid w:val="792E8C5B"/>
    <w:rsid w:val="792EC1B1"/>
    <w:rsid w:val="792ED0C3"/>
    <w:rsid w:val="792F7A4D"/>
    <w:rsid w:val="7930B86F"/>
    <w:rsid w:val="79363B51"/>
    <w:rsid w:val="79384F75"/>
    <w:rsid w:val="7939DBBC"/>
    <w:rsid w:val="793A3E75"/>
    <w:rsid w:val="793D7708"/>
    <w:rsid w:val="793EC602"/>
    <w:rsid w:val="79405F40"/>
    <w:rsid w:val="794362B5"/>
    <w:rsid w:val="7943FC40"/>
    <w:rsid w:val="79463821"/>
    <w:rsid w:val="79480D9D"/>
    <w:rsid w:val="794A3671"/>
    <w:rsid w:val="794A94B6"/>
    <w:rsid w:val="794ADD47"/>
    <w:rsid w:val="794AF5D0"/>
    <w:rsid w:val="794B1FA7"/>
    <w:rsid w:val="794B853B"/>
    <w:rsid w:val="794BE5AC"/>
    <w:rsid w:val="794C78CC"/>
    <w:rsid w:val="794DB04A"/>
    <w:rsid w:val="794F61A4"/>
    <w:rsid w:val="795076FF"/>
    <w:rsid w:val="795122DB"/>
    <w:rsid w:val="79516B3E"/>
    <w:rsid w:val="79536256"/>
    <w:rsid w:val="7953AE00"/>
    <w:rsid w:val="79554670"/>
    <w:rsid w:val="79576A2E"/>
    <w:rsid w:val="79581C1F"/>
    <w:rsid w:val="795AAE5B"/>
    <w:rsid w:val="795B4B0A"/>
    <w:rsid w:val="795B4F82"/>
    <w:rsid w:val="795C9242"/>
    <w:rsid w:val="795CF21C"/>
    <w:rsid w:val="795D3692"/>
    <w:rsid w:val="795DA5C9"/>
    <w:rsid w:val="795EF13D"/>
    <w:rsid w:val="795F2F5A"/>
    <w:rsid w:val="796085EC"/>
    <w:rsid w:val="79618FBA"/>
    <w:rsid w:val="796270D0"/>
    <w:rsid w:val="79629C97"/>
    <w:rsid w:val="79632E01"/>
    <w:rsid w:val="7963450F"/>
    <w:rsid w:val="79640718"/>
    <w:rsid w:val="7964B588"/>
    <w:rsid w:val="7965655B"/>
    <w:rsid w:val="79684E6D"/>
    <w:rsid w:val="7969D171"/>
    <w:rsid w:val="796CC227"/>
    <w:rsid w:val="796CEF43"/>
    <w:rsid w:val="796EF3DD"/>
    <w:rsid w:val="797040AA"/>
    <w:rsid w:val="7970D630"/>
    <w:rsid w:val="79752FFF"/>
    <w:rsid w:val="797647FE"/>
    <w:rsid w:val="79779E8D"/>
    <w:rsid w:val="7977D29D"/>
    <w:rsid w:val="7977E81E"/>
    <w:rsid w:val="7978AB85"/>
    <w:rsid w:val="7978AC3F"/>
    <w:rsid w:val="797AE471"/>
    <w:rsid w:val="797B2D46"/>
    <w:rsid w:val="797C8F24"/>
    <w:rsid w:val="797FA9CE"/>
    <w:rsid w:val="7981683D"/>
    <w:rsid w:val="7981E45A"/>
    <w:rsid w:val="7982E3F7"/>
    <w:rsid w:val="79844E62"/>
    <w:rsid w:val="79848806"/>
    <w:rsid w:val="79852B97"/>
    <w:rsid w:val="79890047"/>
    <w:rsid w:val="798A9084"/>
    <w:rsid w:val="798D056D"/>
    <w:rsid w:val="798D2FE8"/>
    <w:rsid w:val="798E416B"/>
    <w:rsid w:val="79942710"/>
    <w:rsid w:val="79953408"/>
    <w:rsid w:val="79971E00"/>
    <w:rsid w:val="7997B40D"/>
    <w:rsid w:val="79981DC5"/>
    <w:rsid w:val="799827DD"/>
    <w:rsid w:val="79997A52"/>
    <w:rsid w:val="79997A83"/>
    <w:rsid w:val="79999EAB"/>
    <w:rsid w:val="799E62EE"/>
    <w:rsid w:val="799F1002"/>
    <w:rsid w:val="799F397B"/>
    <w:rsid w:val="79A027CA"/>
    <w:rsid w:val="79A1A031"/>
    <w:rsid w:val="79A27749"/>
    <w:rsid w:val="79A31959"/>
    <w:rsid w:val="79A3DF5F"/>
    <w:rsid w:val="79A561F9"/>
    <w:rsid w:val="79A5C7B7"/>
    <w:rsid w:val="79A61437"/>
    <w:rsid w:val="79A6DA9E"/>
    <w:rsid w:val="79A7089C"/>
    <w:rsid w:val="79A7ACE0"/>
    <w:rsid w:val="79A820F1"/>
    <w:rsid w:val="79A89E7B"/>
    <w:rsid w:val="79ABAC86"/>
    <w:rsid w:val="79AF7490"/>
    <w:rsid w:val="79AF9998"/>
    <w:rsid w:val="79B136A0"/>
    <w:rsid w:val="79B1DE30"/>
    <w:rsid w:val="79B3B63D"/>
    <w:rsid w:val="79B3BCF0"/>
    <w:rsid w:val="79B4ED61"/>
    <w:rsid w:val="79B676EC"/>
    <w:rsid w:val="79B693A4"/>
    <w:rsid w:val="79B7E9DE"/>
    <w:rsid w:val="79B91CB4"/>
    <w:rsid w:val="79BAB2B5"/>
    <w:rsid w:val="79BD756F"/>
    <w:rsid w:val="79BEDEA2"/>
    <w:rsid w:val="79C254EE"/>
    <w:rsid w:val="79C33C87"/>
    <w:rsid w:val="79C4F4EA"/>
    <w:rsid w:val="79C67C85"/>
    <w:rsid w:val="79C6D2D3"/>
    <w:rsid w:val="79C8AEAB"/>
    <w:rsid w:val="79C99E87"/>
    <w:rsid w:val="79C9D255"/>
    <w:rsid w:val="79CB41F9"/>
    <w:rsid w:val="79CC071E"/>
    <w:rsid w:val="79CF5240"/>
    <w:rsid w:val="79CFDAB2"/>
    <w:rsid w:val="79D03D66"/>
    <w:rsid w:val="79D16700"/>
    <w:rsid w:val="79D3AD85"/>
    <w:rsid w:val="79D40037"/>
    <w:rsid w:val="79D4BDD8"/>
    <w:rsid w:val="79D6CC5E"/>
    <w:rsid w:val="79D9232E"/>
    <w:rsid w:val="79D9CA3F"/>
    <w:rsid w:val="79DD9041"/>
    <w:rsid w:val="79E03487"/>
    <w:rsid w:val="79E0D766"/>
    <w:rsid w:val="79E98DE1"/>
    <w:rsid w:val="79EAFEF6"/>
    <w:rsid w:val="79ECED7E"/>
    <w:rsid w:val="79EDAD0F"/>
    <w:rsid w:val="79EE04C8"/>
    <w:rsid w:val="79EEFC3B"/>
    <w:rsid w:val="79EF75C3"/>
    <w:rsid w:val="79F00D69"/>
    <w:rsid w:val="79F09BAA"/>
    <w:rsid w:val="79F1F947"/>
    <w:rsid w:val="79F4761F"/>
    <w:rsid w:val="79F7A8F4"/>
    <w:rsid w:val="79F84F00"/>
    <w:rsid w:val="79F8CEFE"/>
    <w:rsid w:val="79F92623"/>
    <w:rsid w:val="79F9AFE4"/>
    <w:rsid w:val="79FC57B3"/>
    <w:rsid w:val="79FDB0AA"/>
    <w:rsid w:val="79FDE548"/>
    <w:rsid w:val="79FF3570"/>
    <w:rsid w:val="7A02E48F"/>
    <w:rsid w:val="7A034A44"/>
    <w:rsid w:val="7A04365A"/>
    <w:rsid w:val="7A046404"/>
    <w:rsid w:val="7A052AE5"/>
    <w:rsid w:val="7A07A9C6"/>
    <w:rsid w:val="7A07F9B3"/>
    <w:rsid w:val="7A08D29E"/>
    <w:rsid w:val="7A1136F6"/>
    <w:rsid w:val="7A11A8B1"/>
    <w:rsid w:val="7A124D9C"/>
    <w:rsid w:val="7A12AA3B"/>
    <w:rsid w:val="7A16A395"/>
    <w:rsid w:val="7A1873F6"/>
    <w:rsid w:val="7A199B89"/>
    <w:rsid w:val="7A19B7D3"/>
    <w:rsid w:val="7A1A08C6"/>
    <w:rsid w:val="7A1C68A8"/>
    <w:rsid w:val="7A1C96AD"/>
    <w:rsid w:val="7A1D66AD"/>
    <w:rsid w:val="7A20C963"/>
    <w:rsid w:val="7A20DCBB"/>
    <w:rsid w:val="7A210DE1"/>
    <w:rsid w:val="7A21236D"/>
    <w:rsid w:val="7A212787"/>
    <w:rsid w:val="7A21C362"/>
    <w:rsid w:val="7A227519"/>
    <w:rsid w:val="7A23CA41"/>
    <w:rsid w:val="7A257420"/>
    <w:rsid w:val="7A25B3A0"/>
    <w:rsid w:val="7A27FDFA"/>
    <w:rsid w:val="7A2AE9B2"/>
    <w:rsid w:val="7A2B08B9"/>
    <w:rsid w:val="7A2CDBC0"/>
    <w:rsid w:val="7A2E6EE1"/>
    <w:rsid w:val="7A2E8635"/>
    <w:rsid w:val="7A2EB041"/>
    <w:rsid w:val="7A2F6E70"/>
    <w:rsid w:val="7A32102F"/>
    <w:rsid w:val="7A321C50"/>
    <w:rsid w:val="7A32D1F3"/>
    <w:rsid w:val="7A32DFD7"/>
    <w:rsid w:val="7A335094"/>
    <w:rsid w:val="7A35298B"/>
    <w:rsid w:val="7A357201"/>
    <w:rsid w:val="7A3590E8"/>
    <w:rsid w:val="7A3B2649"/>
    <w:rsid w:val="7A3E02F6"/>
    <w:rsid w:val="7A40C82A"/>
    <w:rsid w:val="7A41E5BA"/>
    <w:rsid w:val="7A41F6AE"/>
    <w:rsid w:val="7A44F9FA"/>
    <w:rsid w:val="7A485C9D"/>
    <w:rsid w:val="7A487BAB"/>
    <w:rsid w:val="7A4CC980"/>
    <w:rsid w:val="7A4DC6E5"/>
    <w:rsid w:val="7A504660"/>
    <w:rsid w:val="7A5107CA"/>
    <w:rsid w:val="7A52C8B6"/>
    <w:rsid w:val="7A53695A"/>
    <w:rsid w:val="7A53E74B"/>
    <w:rsid w:val="7A57CF25"/>
    <w:rsid w:val="7A58B0B1"/>
    <w:rsid w:val="7A5935C3"/>
    <w:rsid w:val="7A593CA0"/>
    <w:rsid w:val="7A598B72"/>
    <w:rsid w:val="7A5B4316"/>
    <w:rsid w:val="7A5B7C17"/>
    <w:rsid w:val="7A5BB0ED"/>
    <w:rsid w:val="7A5FAA70"/>
    <w:rsid w:val="7A60C5D6"/>
    <w:rsid w:val="7A616B8A"/>
    <w:rsid w:val="7A68F06A"/>
    <w:rsid w:val="7A6C4815"/>
    <w:rsid w:val="7A6DA1AD"/>
    <w:rsid w:val="7A6E712B"/>
    <w:rsid w:val="7A6F8435"/>
    <w:rsid w:val="7A6F880A"/>
    <w:rsid w:val="7A6FB724"/>
    <w:rsid w:val="7A711B0E"/>
    <w:rsid w:val="7A737584"/>
    <w:rsid w:val="7A773957"/>
    <w:rsid w:val="7A7981D6"/>
    <w:rsid w:val="7A79997B"/>
    <w:rsid w:val="7A7A73A6"/>
    <w:rsid w:val="7A7B122B"/>
    <w:rsid w:val="7A7BD857"/>
    <w:rsid w:val="7A7C7B5D"/>
    <w:rsid w:val="7A7D5833"/>
    <w:rsid w:val="7A7EC7BC"/>
    <w:rsid w:val="7A7F023A"/>
    <w:rsid w:val="7A80057E"/>
    <w:rsid w:val="7A827BF1"/>
    <w:rsid w:val="7A827CF9"/>
    <w:rsid w:val="7A8328B3"/>
    <w:rsid w:val="7A839BE2"/>
    <w:rsid w:val="7A855C33"/>
    <w:rsid w:val="7A860639"/>
    <w:rsid w:val="7A86F13C"/>
    <w:rsid w:val="7A87CAF2"/>
    <w:rsid w:val="7A87F9F7"/>
    <w:rsid w:val="7A8C98A5"/>
    <w:rsid w:val="7A8D0827"/>
    <w:rsid w:val="7A8EB57A"/>
    <w:rsid w:val="7A8F897B"/>
    <w:rsid w:val="7A8FABB7"/>
    <w:rsid w:val="7A91733A"/>
    <w:rsid w:val="7A92667A"/>
    <w:rsid w:val="7A946BC7"/>
    <w:rsid w:val="7A94B40B"/>
    <w:rsid w:val="7A996F56"/>
    <w:rsid w:val="7A9C647C"/>
    <w:rsid w:val="7A9D1E62"/>
    <w:rsid w:val="7A9E46F8"/>
    <w:rsid w:val="7A9E627B"/>
    <w:rsid w:val="7AA0A9E6"/>
    <w:rsid w:val="7AA0DD08"/>
    <w:rsid w:val="7AA34885"/>
    <w:rsid w:val="7AA35002"/>
    <w:rsid w:val="7AA3DC30"/>
    <w:rsid w:val="7AA45755"/>
    <w:rsid w:val="7AA4FF01"/>
    <w:rsid w:val="7AA50055"/>
    <w:rsid w:val="7AA71415"/>
    <w:rsid w:val="7AA76672"/>
    <w:rsid w:val="7AA77F14"/>
    <w:rsid w:val="7AA8BE60"/>
    <w:rsid w:val="7AA976B0"/>
    <w:rsid w:val="7AAA90A7"/>
    <w:rsid w:val="7AAB63A1"/>
    <w:rsid w:val="7AAB95BC"/>
    <w:rsid w:val="7AACFFB7"/>
    <w:rsid w:val="7AADDB95"/>
    <w:rsid w:val="7AAEBB85"/>
    <w:rsid w:val="7AAFD3DA"/>
    <w:rsid w:val="7AAFF419"/>
    <w:rsid w:val="7AB0BB85"/>
    <w:rsid w:val="7AB39B16"/>
    <w:rsid w:val="7AB3FCAF"/>
    <w:rsid w:val="7AB52523"/>
    <w:rsid w:val="7AB6C244"/>
    <w:rsid w:val="7AB7D487"/>
    <w:rsid w:val="7ABA4590"/>
    <w:rsid w:val="7ABAB2C0"/>
    <w:rsid w:val="7ABB441B"/>
    <w:rsid w:val="7ABB7E26"/>
    <w:rsid w:val="7ABD282B"/>
    <w:rsid w:val="7ABDC042"/>
    <w:rsid w:val="7AC05DAD"/>
    <w:rsid w:val="7AC20E67"/>
    <w:rsid w:val="7AC28984"/>
    <w:rsid w:val="7AC3D6CF"/>
    <w:rsid w:val="7AC82171"/>
    <w:rsid w:val="7AC965AE"/>
    <w:rsid w:val="7AC9B313"/>
    <w:rsid w:val="7ACA0C0C"/>
    <w:rsid w:val="7ACA485F"/>
    <w:rsid w:val="7ACB8311"/>
    <w:rsid w:val="7ACE32E8"/>
    <w:rsid w:val="7ACF0D62"/>
    <w:rsid w:val="7AD1BA3F"/>
    <w:rsid w:val="7AD20E99"/>
    <w:rsid w:val="7AD2D8CA"/>
    <w:rsid w:val="7AD333FF"/>
    <w:rsid w:val="7AD3A397"/>
    <w:rsid w:val="7AD3D3D7"/>
    <w:rsid w:val="7AD3F66C"/>
    <w:rsid w:val="7AD47841"/>
    <w:rsid w:val="7AD73727"/>
    <w:rsid w:val="7AD78ECD"/>
    <w:rsid w:val="7AD7EAF2"/>
    <w:rsid w:val="7ADAEE4E"/>
    <w:rsid w:val="7ADDF3B4"/>
    <w:rsid w:val="7ADE0BCF"/>
    <w:rsid w:val="7ADF02A3"/>
    <w:rsid w:val="7AE15D19"/>
    <w:rsid w:val="7AE1D7CB"/>
    <w:rsid w:val="7AE1DF1C"/>
    <w:rsid w:val="7AE326E2"/>
    <w:rsid w:val="7AE35663"/>
    <w:rsid w:val="7AE39FCC"/>
    <w:rsid w:val="7AE4C911"/>
    <w:rsid w:val="7AE4E786"/>
    <w:rsid w:val="7AE6EAA4"/>
    <w:rsid w:val="7AE70C09"/>
    <w:rsid w:val="7AEC5996"/>
    <w:rsid w:val="7AED9B29"/>
    <w:rsid w:val="7AEDBF8C"/>
    <w:rsid w:val="7AEEDCA1"/>
    <w:rsid w:val="7AF089CA"/>
    <w:rsid w:val="7AF0FD75"/>
    <w:rsid w:val="7AF16526"/>
    <w:rsid w:val="7AF44F8B"/>
    <w:rsid w:val="7AF5F509"/>
    <w:rsid w:val="7AF6F725"/>
    <w:rsid w:val="7AF8144F"/>
    <w:rsid w:val="7AF8D1DE"/>
    <w:rsid w:val="7AF9A0A0"/>
    <w:rsid w:val="7AFAACCF"/>
    <w:rsid w:val="7AFCB8D0"/>
    <w:rsid w:val="7AFCF7E1"/>
    <w:rsid w:val="7AFF37BC"/>
    <w:rsid w:val="7B010063"/>
    <w:rsid w:val="7B033EE3"/>
    <w:rsid w:val="7B0506CD"/>
    <w:rsid w:val="7B05A7FD"/>
    <w:rsid w:val="7B06EC73"/>
    <w:rsid w:val="7B083466"/>
    <w:rsid w:val="7B0B0265"/>
    <w:rsid w:val="7B0B0E69"/>
    <w:rsid w:val="7B0BBFCF"/>
    <w:rsid w:val="7B0BD4F9"/>
    <w:rsid w:val="7B0C7D0F"/>
    <w:rsid w:val="7B0D1DE6"/>
    <w:rsid w:val="7B0D5C43"/>
    <w:rsid w:val="7B0F5138"/>
    <w:rsid w:val="7B1269B4"/>
    <w:rsid w:val="7B13F918"/>
    <w:rsid w:val="7B141559"/>
    <w:rsid w:val="7B14175B"/>
    <w:rsid w:val="7B160544"/>
    <w:rsid w:val="7B160868"/>
    <w:rsid w:val="7B17991B"/>
    <w:rsid w:val="7B186079"/>
    <w:rsid w:val="7B18FDC0"/>
    <w:rsid w:val="7B19AAAF"/>
    <w:rsid w:val="7B1C03B9"/>
    <w:rsid w:val="7B1C4171"/>
    <w:rsid w:val="7B1D4097"/>
    <w:rsid w:val="7B1D5B22"/>
    <w:rsid w:val="7B1F20BE"/>
    <w:rsid w:val="7B1F3636"/>
    <w:rsid w:val="7B1F9B21"/>
    <w:rsid w:val="7B1FBE4F"/>
    <w:rsid w:val="7B2092C1"/>
    <w:rsid w:val="7B20D859"/>
    <w:rsid w:val="7B225473"/>
    <w:rsid w:val="7B22CBDB"/>
    <w:rsid w:val="7B25B0BA"/>
    <w:rsid w:val="7B25DE0B"/>
    <w:rsid w:val="7B265E8D"/>
    <w:rsid w:val="7B271FE5"/>
    <w:rsid w:val="7B278951"/>
    <w:rsid w:val="7B278F70"/>
    <w:rsid w:val="7B2B191F"/>
    <w:rsid w:val="7B2C104E"/>
    <w:rsid w:val="7B2D0651"/>
    <w:rsid w:val="7B2D07BB"/>
    <w:rsid w:val="7B2F6996"/>
    <w:rsid w:val="7B2F6A15"/>
    <w:rsid w:val="7B33D544"/>
    <w:rsid w:val="7B355EE7"/>
    <w:rsid w:val="7B359751"/>
    <w:rsid w:val="7B361DEF"/>
    <w:rsid w:val="7B389E17"/>
    <w:rsid w:val="7B3B0A47"/>
    <w:rsid w:val="7B3B32A6"/>
    <w:rsid w:val="7B3B5252"/>
    <w:rsid w:val="7B3C3164"/>
    <w:rsid w:val="7B3EA134"/>
    <w:rsid w:val="7B408F8C"/>
    <w:rsid w:val="7B40D848"/>
    <w:rsid w:val="7B418EDB"/>
    <w:rsid w:val="7B45A971"/>
    <w:rsid w:val="7B45FB42"/>
    <w:rsid w:val="7B4673A0"/>
    <w:rsid w:val="7B475BEA"/>
    <w:rsid w:val="7B47F7B9"/>
    <w:rsid w:val="7B487397"/>
    <w:rsid w:val="7B49D541"/>
    <w:rsid w:val="7B4B5119"/>
    <w:rsid w:val="7B4B7060"/>
    <w:rsid w:val="7B4C4658"/>
    <w:rsid w:val="7B4D2EEA"/>
    <w:rsid w:val="7B4D760D"/>
    <w:rsid w:val="7B4E2F9F"/>
    <w:rsid w:val="7B4EB5D8"/>
    <w:rsid w:val="7B4EFC79"/>
    <w:rsid w:val="7B4EFD3E"/>
    <w:rsid w:val="7B4F06E3"/>
    <w:rsid w:val="7B4F5FFF"/>
    <w:rsid w:val="7B501EE2"/>
    <w:rsid w:val="7B524FF1"/>
    <w:rsid w:val="7B528736"/>
    <w:rsid w:val="7B54AAC3"/>
    <w:rsid w:val="7B557505"/>
    <w:rsid w:val="7B566A65"/>
    <w:rsid w:val="7B568569"/>
    <w:rsid w:val="7B57B240"/>
    <w:rsid w:val="7B57FD7E"/>
    <w:rsid w:val="7B582AB4"/>
    <w:rsid w:val="7B5863B0"/>
    <w:rsid w:val="7B593B26"/>
    <w:rsid w:val="7B5B5B20"/>
    <w:rsid w:val="7B5BA40B"/>
    <w:rsid w:val="7B6143B3"/>
    <w:rsid w:val="7B61460C"/>
    <w:rsid w:val="7B6387AD"/>
    <w:rsid w:val="7B64B15A"/>
    <w:rsid w:val="7B66025C"/>
    <w:rsid w:val="7B66B92B"/>
    <w:rsid w:val="7B68380C"/>
    <w:rsid w:val="7B694FDC"/>
    <w:rsid w:val="7B6A4351"/>
    <w:rsid w:val="7B6A4921"/>
    <w:rsid w:val="7B6A53A5"/>
    <w:rsid w:val="7B6A9A4E"/>
    <w:rsid w:val="7B6CA892"/>
    <w:rsid w:val="7B6FB93D"/>
    <w:rsid w:val="7B708CEF"/>
    <w:rsid w:val="7B719E3F"/>
    <w:rsid w:val="7B72C1D8"/>
    <w:rsid w:val="7B73D44B"/>
    <w:rsid w:val="7B75BF29"/>
    <w:rsid w:val="7B76E94B"/>
    <w:rsid w:val="7B770563"/>
    <w:rsid w:val="7B780182"/>
    <w:rsid w:val="7B780405"/>
    <w:rsid w:val="7B7E2E9A"/>
    <w:rsid w:val="7B7F54C6"/>
    <w:rsid w:val="7B7FD038"/>
    <w:rsid w:val="7B828838"/>
    <w:rsid w:val="7B82FF9B"/>
    <w:rsid w:val="7B84332E"/>
    <w:rsid w:val="7B846C3A"/>
    <w:rsid w:val="7B850F90"/>
    <w:rsid w:val="7B86EAB2"/>
    <w:rsid w:val="7B88A93D"/>
    <w:rsid w:val="7B8996F0"/>
    <w:rsid w:val="7B8A984F"/>
    <w:rsid w:val="7B8B6965"/>
    <w:rsid w:val="7B8BF3C4"/>
    <w:rsid w:val="7B8CEBC4"/>
    <w:rsid w:val="7B91B853"/>
    <w:rsid w:val="7B927B46"/>
    <w:rsid w:val="7B93908F"/>
    <w:rsid w:val="7B944905"/>
    <w:rsid w:val="7B94C526"/>
    <w:rsid w:val="7B958AE9"/>
    <w:rsid w:val="7B96060C"/>
    <w:rsid w:val="7B965508"/>
    <w:rsid w:val="7B9717F4"/>
    <w:rsid w:val="7B9A0919"/>
    <w:rsid w:val="7B9A54AE"/>
    <w:rsid w:val="7B9CECBD"/>
    <w:rsid w:val="7B9D731F"/>
    <w:rsid w:val="7BA1ACD4"/>
    <w:rsid w:val="7BA4BF8F"/>
    <w:rsid w:val="7BAAB62D"/>
    <w:rsid w:val="7BAB8437"/>
    <w:rsid w:val="7BAD0C9A"/>
    <w:rsid w:val="7BAD58A0"/>
    <w:rsid w:val="7BADA498"/>
    <w:rsid w:val="7BAFC7B2"/>
    <w:rsid w:val="7BB0710E"/>
    <w:rsid w:val="7BB43A3F"/>
    <w:rsid w:val="7BB43A6F"/>
    <w:rsid w:val="7BB60B6C"/>
    <w:rsid w:val="7BB74BAA"/>
    <w:rsid w:val="7BB90DFD"/>
    <w:rsid w:val="7BB99C64"/>
    <w:rsid w:val="7BB9BECD"/>
    <w:rsid w:val="7BBAEF4A"/>
    <w:rsid w:val="7BBC13E4"/>
    <w:rsid w:val="7BBDA913"/>
    <w:rsid w:val="7BBE0522"/>
    <w:rsid w:val="7BBE441B"/>
    <w:rsid w:val="7BBFBAF5"/>
    <w:rsid w:val="7BC12037"/>
    <w:rsid w:val="7BC1838C"/>
    <w:rsid w:val="7BC3A7EB"/>
    <w:rsid w:val="7BC41DD1"/>
    <w:rsid w:val="7BC4A451"/>
    <w:rsid w:val="7BC645DC"/>
    <w:rsid w:val="7BC6A17B"/>
    <w:rsid w:val="7BC6C92F"/>
    <w:rsid w:val="7BC75F59"/>
    <w:rsid w:val="7BC8715F"/>
    <w:rsid w:val="7BCA151A"/>
    <w:rsid w:val="7BCB2087"/>
    <w:rsid w:val="7BCB23E5"/>
    <w:rsid w:val="7BCB58D7"/>
    <w:rsid w:val="7BCB8C04"/>
    <w:rsid w:val="7BCB9C21"/>
    <w:rsid w:val="7BCDDB97"/>
    <w:rsid w:val="7BD0E1CD"/>
    <w:rsid w:val="7BD4B699"/>
    <w:rsid w:val="7BD58B60"/>
    <w:rsid w:val="7BD75845"/>
    <w:rsid w:val="7BDAA7B3"/>
    <w:rsid w:val="7BDB2A12"/>
    <w:rsid w:val="7BDD1FDB"/>
    <w:rsid w:val="7BDD42FB"/>
    <w:rsid w:val="7BDF5C0B"/>
    <w:rsid w:val="7BE27334"/>
    <w:rsid w:val="7BE56A32"/>
    <w:rsid w:val="7BE74A1A"/>
    <w:rsid w:val="7BE82581"/>
    <w:rsid w:val="7BE831DE"/>
    <w:rsid w:val="7BE86599"/>
    <w:rsid w:val="7BE8F78C"/>
    <w:rsid w:val="7BE9F904"/>
    <w:rsid w:val="7BEA48F1"/>
    <w:rsid w:val="7BEA87C9"/>
    <w:rsid w:val="7BEC39C9"/>
    <w:rsid w:val="7BEC58D2"/>
    <w:rsid w:val="7BECDBEE"/>
    <w:rsid w:val="7BEF9CBA"/>
    <w:rsid w:val="7BF17865"/>
    <w:rsid w:val="7BF61DC2"/>
    <w:rsid w:val="7BF8113C"/>
    <w:rsid w:val="7BFB1608"/>
    <w:rsid w:val="7BFCE285"/>
    <w:rsid w:val="7BFD2EA7"/>
    <w:rsid w:val="7BFD9D35"/>
    <w:rsid w:val="7C00B093"/>
    <w:rsid w:val="7C03B0D6"/>
    <w:rsid w:val="7C04046E"/>
    <w:rsid w:val="7C06A4A0"/>
    <w:rsid w:val="7C084767"/>
    <w:rsid w:val="7C0FA45C"/>
    <w:rsid w:val="7C10735B"/>
    <w:rsid w:val="7C1147C8"/>
    <w:rsid w:val="7C11BB5D"/>
    <w:rsid w:val="7C125F51"/>
    <w:rsid w:val="7C13B0DF"/>
    <w:rsid w:val="7C142E34"/>
    <w:rsid w:val="7C14A94E"/>
    <w:rsid w:val="7C15695D"/>
    <w:rsid w:val="7C169DF8"/>
    <w:rsid w:val="7C17D2D2"/>
    <w:rsid w:val="7C18C8EB"/>
    <w:rsid w:val="7C193BAB"/>
    <w:rsid w:val="7C19779A"/>
    <w:rsid w:val="7C1A9330"/>
    <w:rsid w:val="7C1C7D7B"/>
    <w:rsid w:val="7C1CB31B"/>
    <w:rsid w:val="7C1D0FC0"/>
    <w:rsid w:val="7C1FB24F"/>
    <w:rsid w:val="7C1FBBC0"/>
    <w:rsid w:val="7C2038E4"/>
    <w:rsid w:val="7C209757"/>
    <w:rsid w:val="7C215559"/>
    <w:rsid w:val="7C22302F"/>
    <w:rsid w:val="7C22ED0B"/>
    <w:rsid w:val="7C2475A0"/>
    <w:rsid w:val="7C25F5B4"/>
    <w:rsid w:val="7C27E9E4"/>
    <w:rsid w:val="7C29E34E"/>
    <w:rsid w:val="7C2A610A"/>
    <w:rsid w:val="7C2BA6C4"/>
    <w:rsid w:val="7C2C381C"/>
    <w:rsid w:val="7C2D19A4"/>
    <w:rsid w:val="7C2E91DD"/>
    <w:rsid w:val="7C2E9B76"/>
    <w:rsid w:val="7C2F4F27"/>
    <w:rsid w:val="7C2F884D"/>
    <w:rsid w:val="7C330F1C"/>
    <w:rsid w:val="7C33D6EB"/>
    <w:rsid w:val="7C36A0D9"/>
    <w:rsid w:val="7C3884E2"/>
    <w:rsid w:val="7C39EA59"/>
    <w:rsid w:val="7C3B2E7C"/>
    <w:rsid w:val="7C3C036B"/>
    <w:rsid w:val="7C3E2F7B"/>
    <w:rsid w:val="7C3E4ECE"/>
    <w:rsid w:val="7C4056BA"/>
    <w:rsid w:val="7C40B493"/>
    <w:rsid w:val="7C42B808"/>
    <w:rsid w:val="7C4695DC"/>
    <w:rsid w:val="7C4C1D67"/>
    <w:rsid w:val="7C4D30A6"/>
    <w:rsid w:val="7C4F6281"/>
    <w:rsid w:val="7C4F732E"/>
    <w:rsid w:val="7C51BC0A"/>
    <w:rsid w:val="7C531086"/>
    <w:rsid w:val="7C54D10D"/>
    <w:rsid w:val="7C565D97"/>
    <w:rsid w:val="7C567B30"/>
    <w:rsid w:val="7C581194"/>
    <w:rsid w:val="7C581C39"/>
    <w:rsid w:val="7C599424"/>
    <w:rsid w:val="7C599E7B"/>
    <w:rsid w:val="7C5D5C34"/>
    <w:rsid w:val="7C617F95"/>
    <w:rsid w:val="7C6263AE"/>
    <w:rsid w:val="7C631F81"/>
    <w:rsid w:val="7C654861"/>
    <w:rsid w:val="7C67E8BC"/>
    <w:rsid w:val="7C6B3484"/>
    <w:rsid w:val="7C6B8990"/>
    <w:rsid w:val="7C6D5D4F"/>
    <w:rsid w:val="7C6E1D6A"/>
    <w:rsid w:val="7C6FA46C"/>
    <w:rsid w:val="7C70E5BE"/>
    <w:rsid w:val="7C728D64"/>
    <w:rsid w:val="7C738B58"/>
    <w:rsid w:val="7C743780"/>
    <w:rsid w:val="7C74CBE0"/>
    <w:rsid w:val="7C74F15C"/>
    <w:rsid w:val="7C75B02B"/>
    <w:rsid w:val="7C75E6C1"/>
    <w:rsid w:val="7C77186D"/>
    <w:rsid w:val="7C77EAFA"/>
    <w:rsid w:val="7C789BCA"/>
    <w:rsid w:val="7C79AB5D"/>
    <w:rsid w:val="7C7B8B27"/>
    <w:rsid w:val="7C7D230C"/>
    <w:rsid w:val="7C7EE2CB"/>
    <w:rsid w:val="7C7F6E98"/>
    <w:rsid w:val="7C8141F6"/>
    <w:rsid w:val="7C85FC45"/>
    <w:rsid w:val="7C8743D1"/>
    <w:rsid w:val="7C8B4F3A"/>
    <w:rsid w:val="7C8D2D34"/>
    <w:rsid w:val="7C8F1CEF"/>
    <w:rsid w:val="7C922655"/>
    <w:rsid w:val="7C92B871"/>
    <w:rsid w:val="7C932344"/>
    <w:rsid w:val="7C9471D3"/>
    <w:rsid w:val="7C94FAB5"/>
    <w:rsid w:val="7C96281D"/>
    <w:rsid w:val="7C97EC33"/>
    <w:rsid w:val="7C991AF7"/>
    <w:rsid w:val="7C9B0A70"/>
    <w:rsid w:val="7C9B35A6"/>
    <w:rsid w:val="7C9B38A1"/>
    <w:rsid w:val="7C9BE54B"/>
    <w:rsid w:val="7C9D3677"/>
    <w:rsid w:val="7CA020E4"/>
    <w:rsid w:val="7CA0AC45"/>
    <w:rsid w:val="7CA118DD"/>
    <w:rsid w:val="7CA1401E"/>
    <w:rsid w:val="7CA47F95"/>
    <w:rsid w:val="7CA54818"/>
    <w:rsid w:val="7CA62088"/>
    <w:rsid w:val="7CA76ACC"/>
    <w:rsid w:val="7CA8EE8A"/>
    <w:rsid w:val="7CACA283"/>
    <w:rsid w:val="7CAD4D62"/>
    <w:rsid w:val="7CAE672A"/>
    <w:rsid w:val="7CAEE2D7"/>
    <w:rsid w:val="7CB1AD7B"/>
    <w:rsid w:val="7CB3B67D"/>
    <w:rsid w:val="7CB49C79"/>
    <w:rsid w:val="7CB4DD02"/>
    <w:rsid w:val="7CB5516F"/>
    <w:rsid w:val="7CB66A70"/>
    <w:rsid w:val="7CB78F09"/>
    <w:rsid w:val="7CB80BD4"/>
    <w:rsid w:val="7CB8D34B"/>
    <w:rsid w:val="7CBB4FA8"/>
    <w:rsid w:val="7CBC6B51"/>
    <w:rsid w:val="7CC0E7F7"/>
    <w:rsid w:val="7CC32CC7"/>
    <w:rsid w:val="7CC34328"/>
    <w:rsid w:val="7CC43A49"/>
    <w:rsid w:val="7CC5A440"/>
    <w:rsid w:val="7CCAEA65"/>
    <w:rsid w:val="7CCC6407"/>
    <w:rsid w:val="7CCDBA2C"/>
    <w:rsid w:val="7CCDF827"/>
    <w:rsid w:val="7CD18014"/>
    <w:rsid w:val="7CD1FAA3"/>
    <w:rsid w:val="7CD3127A"/>
    <w:rsid w:val="7CD3EF49"/>
    <w:rsid w:val="7CD7101E"/>
    <w:rsid w:val="7CD90392"/>
    <w:rsid w:val="7CD95C23"/>
    <w:rsid w:val="7CD976F1"/>
    <w:rsid w:val="7CDA736A"/>
    <w:rsid w:val="7CDFC3C4"/>
    <w:rsid w:val="7CE06D21"/>
    <w:rsid w:val="7CE23913"/>
    <w:rsid w:val="7CE5BD8D"/>
    <w:rsid w:val="7CE5CDBC"/>
    <w:rsid w:val="7CE99715"/>
    <w:rsid w:val="7CED2178"/>
    <w:rsid w:val="7CEDEC3D"/>
    <w:rsid w:val="7CEE6FC1"/>
    <w:rsid w:val="7CEFB977"/>
    <w:rsid w:val="7CF109CD"/>
    <w:rsid w:val="7CF20CD0"/>
    <w:rsid w:val="7CF41326"/>
    <w:rsid w:val="7CF42F1E"/>
    <w:rsid w:val="7CF65D08"/>
    <w:rsid w:val="7CF6E5CA"/>
    <w:rsid w:val="7CF734A2"/>
    <w:rsid w:val="7CF87BC7"/>
    <w:rsid w:val="7CF992FE"/>
    <w:rsid w:val="7CFA230B"/>
    <w:rsid w:val="7CFA91A5"/>
    <w:rsid w:val="7CFBC71A"/>
    <w:rsid w:val="7CFD7E63"/>
    <w:rsid w:val="7CFDED8B"/>
    <w:rsid w:val="7CFFB676"/>
    <w:rsid w:val="7D00E35D"/>
    <w:rsid w:val="7D015717"/>
    <w:rsid w:val="7D02BB77"/>
    <w:rsid w:val="7D0508F9"/>
    <w:rsid w:val="7D0551F3"/>
    <w:rsid w:val="7D05E9E5"/>
    <w:rsid w:val="7D06A989"/>
    <w:rsid w:val="7D06C978"/>
    <w:rsid w:val="7D097B13"/>
    <w:rsid w:val="7D09D120"/>
    <w:rsid w:val="7D0A9C76"/>
    <w:rsid w:val="7D0C0609"/>
    <w:rsid w:val="7D0C162B"/>
    <w:rsid w:val="7D0C7D26"/>
    <w:rsid w:val="7D11D502"/>
    <w:rsid w:val="7D133B90"/>
    <w:rsid w:val="7D135C53"/>
    <w:rsid w:val="7D14334F"/>
    <w:rsid w:val="7D1537EB"/>
    <w:rsid w:val="7D173205"/>
    <w:rsid w:val="7D1C501B"/>
    <w:rsid w:val="7D1C9D58"/>
    <w:rsid w:val="7D1E175E"/>
    <w:rsid w:val="7D1F1992"/>
    <w:rsid w:val="7D240CC2"/>
    <w:rsid w:val="7D24212A"/>
    <w:rsid w:val="7D244AD8"/>
    <w:rsid w:val="7D24D589"/>
    <w:rsid w:val="7D284408"/>
    <w:rsid w:val="7D287876"/>
    <w:rsid w:val="7D2E9E76"/>
    <w:rsid w:val="7D302F43"/>
    <w:rsid w:val="7D31B97E"/>
    <w:rsid w:val="7D3378FA"/>
    <w:rsid w:val="7D34E81F"/>
    <w:rsid w:val="7D35679E"/>
    <w:rsid w:val="7D3703BF"/>
    <w:rsid w:val="7D375C2A"/>
    <w:rsid w:val="7D37AF01"/>
    <w:rsid w:val="7D393870"/>
    <w:rsid w:val="7D399C0B"/>
    <w:rsid w:val="7D3BDD64"/>
    <w:rsid w:val="7D3C9821"/>
    <w:rsid w:val="7D3D1AFD"/>
    <w:rsid w:val="7D3EE433"/>
    <w:rsid w:val="7D3F79A3"/>
    <w:rsid w:val="7D3FD940"/>
    <w:rsid w:val="7D401316"/>
    <w:rsid w:val="7D4205DD"/>
    <w:rsid w:val="7D44B898"/>
    <w:rsid w:val="7D459B56"/>
    <w:rsid w:val="7D4685F8"/>
    <w:rsid w:val="7D46A616"/>
    <w:rsid w:val="7D471640"/>
    <w:rsid w:val="7D48148A"/>
    <w:rsid w:val="7D4C28D9"/>
    <w:rsid w:val="7D4E884C"/>
    <w:rsid w:val="7D520292"/>
    <w:rsid w:val="7D54D942"/>
    <w:rsid w:val="7D5550B7"/>
    <w:rsid w:val="7D55FBBE"/>
    <w:rsid w:val="7D57ECC3"/>
    <w:rsid w:val="7D59D006"/>
    <w:rsid w:val="7D5AFB78"/>
    <w:rsid w:val="7D5C7AE2"/>
    <w:rsid w:val="7D5D8099"/>
    <w:rsid w:val="7D5EC5B3"/>
    <w:rsid w:val="7D5F8798"/>
    <w:rsid w:val="7D620F4B"/>
    <w:rsid w:val="7D658398"/>
    <w:rsid w:val="7D668B13"/>
    <w:rsid w:val="7D67AC2A"/>
    <w:rsid w:val="7D67BB94"/>
    <w:rsid w:val="7D69AD93"/>
    <w:rsid w:val="7D69C1B6"/>
    <w:rsid w:val="7D6A205A"/>
    <w:rsid w:val="7D6A8F32"/>
    <w:rsid w:val="7D6EA409"/>
    <w:rsid w:val="7D6F0408"/>
    <w:rsid w:val="7D7080EA"/>
    <w:rsid w:val="7D710068"/>
    <w:rsid w:val="7D73D75C"/>
    <w:rsid w:val="7D74B1F2"/>
    <w:rsid w:val="7D75AE3D"/>
    <w:rsid w:val="7D767F18"/>
    <w:rsid w:val="7D784097"/>
    <w:rsid w:val="7D7A43D5"/>
    <w:rsid w:val="7D7F01FB"/>
    <w:rsid w:val="7D7F1247"/>
    <w:rsid w:val="7D7F61FF"/>
    <w:rsid w:val="7D81350D"/>
    <w:rsid w:val="7D819BD6"/>
    <w:rsid w:val="7D81B7F1"/>
    <w:rsid w:val="7D827795"/>
    <w:rsid w:val="7D863E80"/>
    <w:rsid w:val="7D8735DB"/>
    <w:rsid w:val="7D875C0A"/>
    <w:rsid w:val="7D87CCAA"/>
    <w:rsid w:val="7D87D0F9"/>
    <w:rsid w:val="7D88F6B4"/>
    <w:rsid w:val="7D89F19D"/>
    <w:rsid w:val="7D8CAE00"/>
    <w:rsid w:val="7D8CE816"/>
    <w:rsid w:val="7D8D2DD1"/>
    <w:rsid w:val="7D903B93"/>
    <w:rsid w:val="7D90CBB9"/>
    <w:rsid w:val="7D9238E1"/>
    <w:rsid w:val="7D927A92"/>
    <w:rsid w:val="7D93927B"/>
    <w:rsid w:val="7D952BD1"/>
    <w:rsid w:val="7D963258"/>
    <w:rsid w:val="7D969FBA"/>
    <w:rsid w:val="7D97B803"/>
    <w:rsid w:val="7D994A8B"/>
    <w:rsid w:val="7D997C5D"/>
    <w:rsid w:val="7D999ED2"/>
    <w:rsid w:val="7D9B14E0"/>
    <w:rsid w:val="7D9B81F1"/>
    <w:rsid w:val="7D9D9E16"/>
    <w:rsid w:val="7D9DC9A6"/>
    <w:rsid w:val="7D9FA2F9"/>
    <w:rsid w:val="7DA5415D"/>
    <w:rsid w:val="7DA73F60"/>
    <w:rsid w:val="7DA88084"/>
    <w:rsid w:val="7DAD822C"/>
    <w:rsid w:val="7DAD9FDD"/>
    <w:rsid w:val="7DAFFC38"/>
    <w:rsid w:val="7DB090FA"/>
    <w:rsid w:val="7DB1364B"/>
    <w:rsid w:val="7DB22CB1"/>
    <w:rsid w:val="7DB2E280"/>
    <w:rsid w:val="7DB33846"/>
    <w:rsid w:val="7DB7986E"/>
    <w:rsid w:val="7DB7E9F0"/>
    <w:rsid w:val="7DB8FA1E"/>
    <w:rsid w:val="7DB96E06"/>
    <w:rsid w:val="7DBD0A70"/>
    <w:rsid w:val="7DBD4EFE"/>
    <w:rsid w:val="7DBE7BB3"/>
    <w:rsid w:val="7DC03B03"/>
    <w:rsid w:val="7DC0DE74"/>
    <w:rsid w:val="7DC40A32"/>
    <w:rsid w:val="7DC66F26"/>
    <w:rsid w:val="7DC8CB2A"/>
    <w:rsid w:val="7DCA728D"/>
    <w:rsid w:val="7DCCCAD3"/>
    <w:rsid w:val="7DCD0603"/>
    <w:rsid w:val="7DCD8C7C"/>
    <w:rsid w:val="7DCEC73C"/>
    <w:rsid w:val="7DCF7670"/>
    <w:rsid w:val="7DD10E7E"/>
    <w:rsid w:val="7DD1618F"/>
    <w:rsid w:val="7DD36F74"/>
    <w:rsid w:val="7DD461A0"/>
    <w:rsid w:val="7DD56799"/>
    <w:rsid w:val="7DD568BE"/>
    <w:rsid w:val="7DD5BE94"/>
    <w:rsid w:val="7DDDB6CF"/>
    <w:rsid w:val="7DE07B84"/>
    <w:rsid w:val="7DE10649"/>
    <w:rsid w:val="7DE21E8F"/>
    <w:rsid w:val="7DE2564F"/>
    <w:rsid w:val="7DE39E8C"/>
    <w:rsid w:val="7DE50170"/>
    <w:rsid w:val="7DE73F32"/>
    <w:rsid w:val="7DE751F3"/>
    <w:rsid w:val="7DE7C267"/>
    <w:rsid w:val="7DE988B6"/>
    <w:rsid w:val="7DEA26AA"/>
    <w:rsid w:val="7DEB3B18"/>
    <w:rsid w:val="7DEC988C"/>
    <w:rsid w:val="7DEEDCAE"/>
    <w:rsid w:val="7DF0CDA7"/>
    <w:rsid w:val="7DF0CF54"/>
    <w:rsid w:val="7DF16834"/>
    <w:rsid w:val="7DF198F2"/>
    <w:rsid w:val="7DF3084E"/>
    <w:rsid w:val="7DF316AE"/>
    <w:rsid w:val="7DF4C54E"/>
    <w:rsid w:val="7DF8AF84"/>
    <w:rsid w:val="7DFC7A03"/>
    <w:rsid w:val="7DFD37AA"/>
    <w:rsid w:val="7DFE8BC0"/>
    <w:rsid w:val="7DFEDA7B"/>
    <w:rsid w:val="7E005697"/>
    <w:rsid w:val="7E010533"/>
    <w:rsid w:val="7E011D2B"/>
    <w:rsid w:val="7E0627B4"/>
    <w:rsid w:val="7E0B54F3"/>
    <w:rsid w:val="7E0B8EB0"/>
    <w:rsid w:val="7E0D8158"/>
    <w:rsid w:val="7E0EEB0E"/>
    <w:rsid w:val="7E1199AF"/>
    <w:rsid w:val="7E12FFF5"/>
    <w:rsid w:val="7E1474A2"/>
    <w:rsid w:val="7E157440"/>
    <w:rsid w:val="7E1645F1"/>
    <w:rsid w:val="7E1727B7"/>
    <w:rsid w:val="7E179B08"/>
    <w:rsid w:val="7E17BA8A"/>
    <w:rsid w:val="7E18061E"/>
    <w:rsid w:val="7E19D8CA"/>
    <w:rsid w:val="7E1A51BD"/>
    <w:rsid w:val="7E1A6C64"/>
    <w:rsid w:val="7E1DE757"/>
    <w:rsid w:val="7E1DF4CA"/>
    <w:rsid w:val="7E1E7DB8"/>
    <w:rsid w:val="7E1EC824"/>
    <w:rsid w:val="7E1FD5EB"/>
    <w:rsid w:val="7E204B20"/>
    <w:rsid w:val="7E20B2C5"/>
    <w:rsid w:val="7E22AA3A"/>
    <w:rsid w:val="7E247DBF"/>
    <w:rsid w:val="7E255635"/>
    <w:rsid w:val="7E256562"/>
    <w:rsid w:val="7E2795F5"/>
    <w:rsid w:val="7E28364A"/>
    <w:rsid w:val="7E2A78CE"/>
    <w:rsid w:val="7E2A9475"/>
    <w:rsid w:val="7E2B6D1B"/>
    <w:rsid w:val="7E2BB053"/>
    <w:rsid w:val="7E2CA91B"/>
    <w:rsid w:val="7E2E9968"/>
    <w:rsid w:val="7E322709"/>
    <w:rsid w:val="7E34F25C"/>
    <w:rsid w:val="7E36B485"/>
    <w:rsid w:val="7E375AD1"/>
    <w:rsid w:val="7E38520F"/>
    <w:rsid w:val="7E38845E"/>
    <w:rsid w:val="7E38BA1E"/>
    <w:rsid w:val="7E3C0509"/>
    <w:rsid w:val="7E3CB742"/>
    <w:rsid w:val="7E3CBF5A"/>
    <w:rsid w:val="7E411599"/>
    <w:rsid w:val="7E4144CB"/>
    <w:rsid w:val="7E44E6DF"/>
    <w:rsid w:val="7E49F42B"/>
    <w:rsid w:val="7E4A31B3"/>
    <w:rsid w:val="7E4A3FC5"/>
    <w:rsid w:val="7E4C709F"/>
    <w:rsid w:val="7E4D622A"/>
    <w:rsid w:val="7E4DA86F"/>
    <w:rsid w:val="7E4DBD76"/>
    <w:rsid w:val="7E4E196D"/>
    <w:rsid w:val="7E5164EC"/>
    <w:rsid w:val="7E51CFCF"/>
    <w:rsid w:val="7E536036"/>
    <w:rsid w:val="7E57CE9B"/>
    <w:rsid w:val="7E59BC8E"/>
    <w:rsid w:val="7E5C2241"/>
    <w:rsid w:val="7E61EA01"/>
    <w:rsid w:val="7E644284"/>
    <w:rsid w:val="7E64EE01"/>
    <w:rsid w:val="7E650FC6"/>
    <w:rsid w:val="7E662CB1"/>
    <w:rsid w:val="7E66A28F"/>
    <w:rsid w:val="7E6917BE"/>
    <w:rsid w:val="7E6BD58B"/>
    <w:rsid w:val="7E6C70F0"/>
    <w:rsid w:val="7E7210A0"/>
    <w:rsid w:val="7E723F13"/>
    <w:rsid w:val="7E72C140"/>
    <w:rsid w:val="7E731A3F"/>
    <w:rsid w:val="7E74A6F1"/>
    <w:rsid w:val="7E75668E"/>
    <w:rsid w:val="7E779498"/>
    <w:rsid w:val="7E77A960"/>
    <w:rsid w:val="7E7861F7"/>
    <w:rsid w:val="7E78A61B"/>
    <w:rsid w:val="7E7AA183"/>
    <w:rsid w:val="7E7BC5C2"/>
    <w:rsid w:val="7E7BFE23"/>
    <w:rsid w:val="7E7C0306"/>
    <w:rsid w:val="7E7D2D1F"/>
    <w:rsid w:val="7E7FD3EF"/>
    <w:rsid w:val="7E800D9B"/>
    <w:rsid w:val="7E81E0F8"/>
    <w:rsid w:val="7E83A623"/>
    <w:rsid w:val="7E84ECB8"/>
    <w:rsid w:val="7E8556A5"/>
    <w:rsid w:val="7E85E9BB"/>
    <w:rsid w:val="7E86DCDF"/>
    <w:rsid w:val="7E887EB4"/>
    <w:rsid w:val="7E8A9B87"/>
    <w:rsid w:val="7E8BDB1C"/>
    <w:rsid w:val="7E8F2B0C"/>
    <w:rsid w:val="7E90EBA9"/>
    <w:rsid w:val="7E922EA5"/>
    <w:rsid w:val="7E9265C4"/>
    <w:rsid w:val="7E92EFD3"/>
    <w:rsid w:val="7E94F7EF"/>
    <w:rsid w:val="7E950838"/>
    <w:rsid w:val="7E958EF2"/>
    <w:rsid w:val="7E9A0E80"/>
    <w:rsid w:val="7E9A483A"/>
    <w:rsid w:val="7E9D8F91"/>
    <w:rsid w:val="7E9DB531"/>
    <w:rsid w:val="7E9E6F5E"/>
    <w:rsid w:val="7E9F1EF5"/>
    <w:rsid w:val="7EA2EEC4"/>
    <w:rsid w:val="7EA47D1C"/>
    <w:rsid w:val="7EA50E74"/>
    <w:rsid w:val="7EA65FED"/>
    <w:rsid w:val="7EA6E61A"/>
    <w:rsid w:val="7EA9FEEA"/>
    <w:rsid w:val="7EAAA979"/>
    <w:rsid w:val="7EAB47CE"/>
    <w:rsid w:val="7EACED26"/>
    <w:rsid w:val="7EAD1AAA"/>
    <w:rsid w:val="7EAE52ED"/>
    <w:rsid w:val="7EAF69B0"/>
    <w:rsid w:val="7EB04B4C"/>
    <w:rsid w:val="7EB0C97D"/>
    <w:rsid w:val="7EB2637B"/>
    <w:rsid w:val="7EB5A291"/>
    <w:rsid w:val="7EB65488"/>
    <w:rsid w:val="7EB672C2"/>
    <w:rsid w:val="7EB7376E"/>
    <w:rsid w:val="7EB890A5"/>
    <w:rsid w:val="7EB92D46"/>
    <w:rsid w:val="7EBA8B45"/>
    <w:rsid w:val="7EBA92B2"/>
    <w:rsid w:val="7EBB2D1A"/>
    <w:rsid w:val="7EBD5D71"/>
    <w:rsid w:val="7EBD9E5F"/>
    <w:rsid w:val="7EBE2297"/>
    <w:rsid w:val="7EBE3188"/>
    <w:rsid w:val="7EC02B2E"/>
    <w:rsid w:val="7EC33A9F"/>
    <w:rsid w:val="7EC45C60"/>
    <w:rsid w:val="7EC70F67"/>
    <w:rsid w:val="7EC71672"/>
    <w:rsid w:val="7EC89359"/>
    <w:rsid w:val="7EC9835F"/>
    <w:rsid w:val="7ECA2972"/>
    <w:rsid w:val="7ECA8ED1"/>
    <w:rsid w:val="7ECBAB8A"/>
    <w:rsid w:val="7ECCBA0E"/>
    <w:rsid w:val="7ECDAA2B"/>
    <w:rsid w:val="7ECDB70E"/>
    <w:rsid w:val="7ECE12D8"/>
    <w:rsid w:val="7ECE4B1B"/>
    <w:rsid w:val="7ED0BB1F"/>
    <w:rsid w:val="7ED2113F"/>
    <w:rsid w:val="7ED28215"/>
    <w:rsid w:val="7ED3CDA6"/>
    <w:rsid w:val="7ED4F435"/>
    <w:rsid w:val="7ED56918"/>
    <w:rsid w:val="7ED65961"/>
    <w:rsid w:val="7ED733E0"/>
    <w:rsid w:val="7EDC465F"/>
    <w:rsid w:val="7EDC7495"/>
    <w:rsid w:val="7EDD7185"/>
    <w:rsid w:val="7EDE32B3"/>
    <w:rsid w:val="7EE0C466"/>
    <w:rsid w:val="7EE1D145"/>
    <w:rsid w:val="7EE561A5"/>
    <w:rsid w:val="7EE57811"/>
    <w:rsid w:val="7EE58691"/>
    <w:rsid w:val="7EE59C00"/>
    <w:rsid w:val="7EE5A112"/>
    <w:rsid w:val="7EE628AA"/>
    <w:rsid w:val="7EE68666"/>
    <w:rsid w:val="7EE855E1"/>
    <w:rsid w:val="7EE9B028"/>
    <w:rsid w:val="7EEA434A"/>
    <w:rsid w:val="7EEB43B9"/>
    <w:rsid w:val="7EF54023"/>
    <w:rsid w:val="7EF54F82"/>
    <w:rsid w:val="7EF5C9E5"/>
    <w:rsid w:val="7EF6FA1C"/>
    <w:rsid w:val="7EF74ADE"/>
    <w:rsid w:val="7EFD74A6"/>
    <w:rsid w:val="7EFE6109"/>
    <w:rsid w:val="7F035A23"/>
    <w:rsid w:val="7F03E33C"/>
    <w:rsid w:val="7F05553E"/>
    <w:rsid w:val="7F086839"/>
    <w:rsid w:val="7F0B11C3"/>
    <w:rsid w:val="7F0B270A"/>
    <w:rsid w:val="7F0BBF72"/>
    <w:rsid w:val="7F0CCE68"/>
    <w:rsid w:val="7F0CFCF6"/>
    <w:rsid w:val="7F0EF1AD"/>
    <w:rsid w:val="7F10399C"/>
    <w:rsid w:val="7F126C48"/>
    <w:rsid w:val="7F1372EF"/>
    <w:rsid w:val="7F14C492"/>
    <w:rsid w:val="7F18752E"/>
    <w:rsid w:val="7F187580"/>
    <w:rsid w:val="7F189B4A"/>
    <w:rsid w:val="7F18A11D"/>
    <w:rsid w:val="7F1AD944"/>
    <w:rsid w:val="7F1B384F"/>
    <w:rsid w:val="7F1D26C4"/>
    <w:rsid w:val="7F209B14"/>
    <w:rsid w:val="7F20B9DC"/>
    <w:rsid w:val="7F210537"/>
    <w:rsid w:val="7F216F46"/>
    <w:rsid w:val="7F22FF55"/>
    <w:rsid w:val="7F2481D7"/>
    <w:rsid w:val="7F259870"/>
    <w:rsid w:val="7F26FC53"/>
    <w:rsid w:val="7F281291"/>
    <w:rsid w:val="7F2B4100"/>
    <w:rsid w:val="7F2C8A04"/>
    <w:rsid w:val="7F2EA545"/>
    <w:rsid w:val="7F2FEBA3"/>
    <w:rsid w:val="7F3505E5"/>
    <w:rsid w:val="7F35EA9D"/>
    <w:rsid w:val="7F360840"/>
    <w:rsid w:val="7F38553F"/>
    <w:rsid w:val="7F396E0D"/>
    <w:rsid w:val="7F3B6A20"/>
    <w:rsid w:val="7F3BBE7A"/>
    <w:rsid w:val="7F3C125F"/>
    <w:rsid w:val="7F3C83BF"/>
    <w:rsid w:val="7F3D45A3"/>
    <w:rsid w:val="7F3E8BB7"/>
    <w:rsid w:val="7F3EB15D"/>
    <w:rsid w:val="7F43C7F1"/>
    <w:rsid w:val="7F45C858"/>
    <w:rsid w:val="7F463897"/>
    <w:rsid w:val="7F46ED22"/>
    <w:rsid w:val="7F480973"/>
    <w:rsid w:val="7F4835D1"/>
    <w:rsid w:val="7F4B5520"/>
    <w:rsid w:val="7F4D323E"/>
    <w:rsid w:val="7F503E87"/>
    <w:rsid w:val="7F519102"/>
    <w:rsid w:val="7F53BF21"/>
    <w:rsid w:val="7F55A4B3"/>
    <w:rsid w:val="7F573FD4"/>
    <w:rsid w:val="7F5A5A8F"/>
    <w:rsid w:val="7F5AE9F7"/>
    <w:rsid w:val="7F5B6F50"/>
    <w:rsid w:val="7F5C7339"/>
    <w:rsid w:val="7F5CC356"/>
    <w:rsid w:val="7F5EFFAF"/>
    <w:rsid w:val="7F5F8089"/>
    <w:rsid w:val="7F5FA4FF"/>
    <w:rsid w:val="7F609F8B"/>
    <w:rsid w:val="7F6194B2"/>
    <w:rsid w:val="7F62CA15"/>
    <w:rsid w:val="7F65EE2F"/>
    <w:rsid w:val="7F668845"/>
    <w:rsid w:val="7F6733B8"/>
    <w:rsid w:val="7F691CBD"/>
    <w:rsid w:val="7F6CE1F5"/>
    <w:rsid w:val="7F6E0A27"/>
    <w:rsid w:val="7F6F573C"/>
    <w:rsid w:val="7F71737A"/>
    <w:rsid w:val="7F726B39"/>
    <w:rsid w:val="7F7308CD"/>
    <w:rsid w:val="7F7436E2"/>
    <w:rsid w:val="7F79740A"/>
    <w:rsid w:val="7F7BB914"/>
    <w:rsid w:val="7F7E7C79"/>
    <w:rsid w:val="7F7EFC4A"/>
    <w:rsid w:val="7F7F2FF5"/>
    <w:rsid w:val="7F83DE3F"/>
    <w:rsid w:val="7F842C54"/>
    <w:rsid w:val="7F84A37B"/>
    <w:rsid w:val="7F84C94D"/>
    <w:rsid w:val="7F869BFF"/>
    <w:rsid w:val="7F87638E"/>
    <w:rsid w:val="7F88A490"/>
    <w:rsid w:val="7F88FDB6"/>
    <w:rsid w:val="7F8B81CB"/>
    <w:rsid w:val="7F8B8B98"/>
    <w:rsid w:val="7F8D1FD9"/>
    <w:rsid w:val="7F8EAA45"/>
    <w:rsid w:val="7F8F99F3"/>
    <w:rsid w:val="7F9025A9"/>
    <w:rsid w:val="7F932B38"/>
    <w:rsid w:val="7F947487"/>
    <w:rsid w:val="7F95A662"/>
    <w:rsid w:val="7F968F8E"/>
    <w:rsid w:val="7F97FE9A"/>
    <w:rsid w:val="7F98EB06"/>
    <w:rsid w:val="7F9A208D"/>
    <w:rsid w:val="7F9A5C21"/>
    <w:rsid w:val="7F9CC38A"/>
    <w:rsid w:val="7F9DDA27"/>
    <w:rsid w:val="7F9E2532"/>
    <w:rsid w:val="7FA034A9"/>
    <w:rsid w:val="7FA22891"/>
    <w:rsid w:val="7FA242FA"/>
    <w:rsid w:val="7FA24642"/>
    <w:rsid w:val="7FA731C7"/>
    <w:rsid w:val="7FA88FA7"/>
    <w:rsid w:val="7FA896DB"/>
    <w:rsid w:val="7FA93742"/>
    <w:rsid w:val="7FAB2EA3"/>
    <w:rsid w:val="7FACB0D8"/>
    <w:rsid w:val="7FAE2CCC"/>
    <w:rsid w:val="7FAFA4A2"/>
    <w:rsid w:val="7FAFBAF5"/>
    <w:rsid w:val="7FB1C53D"/>
    <w:rsid w:val="7FB7595F"/>
    <w:rsid w:val="7FB7FD34"/>
    <w:rsid w:val="7FBA4FC4"/>
    <w:rsid w:val="7FBC9779"/>
    <w:rsid w:val="7FBF77C8"/>
    <w:rsid w:val="7FBFE754"/>
    <w:rsid w:val="7FC05914"/>
    <w:rsid w:val="7FC11B3F"/>
    <w:rsid w:val="7FC23928"/>
    <w:rsid w:val="7FC49D13"/>
    <w:rsid w:val="7FC55B4A"/>
    <w:rsid w:val="7FC8551D"/>
    <w:rsid w:val="7FC8E40A"/>
    <w:rsid w:val="7FCAB1C7"/>
    <w:rsid w:val="7FCB703A"/>
    <w:rsid w:val="7FCE7866"/>
    <w:rsid w:val="7FCE9021"/>
    <w:rsid w:val="7FD15833"/>
    <w:rsid w:val="7FD1BC66"/>
    <w:rsid w:val="7FD282A7"/>
    <w:rsid w:val="7FD4C50A"/>
    <w:rsid w:val="7FD607E7"/>
    <w:rsid w:val="7FD8F74E"/>
    <w:rsid w:val="7FD94BF1"/>
    <w:rsid w:val="7FDC2D72"/>
    <w:rsid w:val="7FDCC2D3"/>
    <w:rsid w:val="7FDF0124"/>
    <w:rsid w:val="7FDF32D4"/>
    <w:rsid w:val="7FDF3D14"/>
    <w:rsid w:val="7FE03745"/>
    <w:rsid w:val="7FE2D207"/>
    <w:rsid w:val="7FE6D274"/>
    <w:rsid w:val="7FE81E02"/>
    <w:rsid w:val="7FEAD3F2"/>
    <w:rsid w:val="7FEBA364"/>
    <w:rsid w:val="7FEC8B36"/>
    <w:rsid w:val="7FF09D6A"/>
    <w:rsid w:val="7FF116D4"/>
    <w:rsid w:val="7FF2F1AD"/>
    <w:rsid w:val="7FF581B4"/>
    <w:rsid w:val="7FF65D37"/>
    <w:rsid w:val="7FF70D65"/>
    <w:rsid w:val="7FF7288D"/>
    <w:rsid w:val="7FF78D06"/>
    <w:rsid w:val="7FF9118B"/>
    <w:rsid w:val="7FFB9141"/>
    <w:rsid w:val="7FFCCC46"/>
    <w:rsid w:val="7FFD0431"/>
    <w:rsid w:val="7FFDB57A"/>
    <w:rsid w:val="7FFE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E596F8"/>
  <w15:chartTrackingRefBased/>
  <w15:docId w15:val="{F169967F-8200-4F04-80CE-D9ADA678C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07FFD"/>
    <w:pPr>
      <w:spacing w:after="160"/>
    </w:pPr>
    <w:rPr>
      <w:rFonts w:ascii="Garamond" w:hAnsi="Garamond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35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35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1BA"/>
    <w:pPr>
      <w:ind w:left="720"/>
      <w:contextualSpacing/>
    </w:pPr>
    <w:rPr>
      <w:color w:val="003E51" w:themeColor="text1"/>
    </w:rPr>
  </w:style>
  <w:style w:type="paragraph" w:styleId="Header">
    <w:name w:val="header"/>
    <w:basedOn w:val="Normal"/>
    <w:link w:val="Head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5B15F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B15F3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5B15F3"/>
    <w:rPr>
      <w:sz w:val="22"/>
      <w:szCs w:val="22"/>
    </w:rPr>
  </w:style>
  <w:style w:type="paragraph" w:styleId="Header1" w:customStyle="1">
    <w:name w:val="Header 1"/>
    <w:basedOn w:val="Heading1"/>
    <w:autoRedefine/>
    <w:qFormat/>
    <w:rsid w:val="005D7EA7"/>
    <w:pPr>
      <w:spacing w:after="240"/>
      <w:ind w:right="634"/>
    </w:pPr>
    <w:rPr>
      <w:rFonts w:ascii="Segoe UI Semibold" w:hAnsi="Segoe UI Semibold" w:cs="Segoe UI"/>
      <w:b/>
      <w:bCs/>
      <w:color w:val="003E51"/>
      <w:sz w:val="40"/>
      <w:szCs w:val="40"/>
    </w:rPr>
  </w:style>
  <w:style w:type="paragraph" w:styleId="Header2" w:customStyle="1">
    <w:name w:val="Header 2"/>
    <w:basedOn w:val="Header1"/>
    <w:autoRedefine/>
    <w:qFormat/>
    <w:rsid w:val="0092469F"/>
    <w:pPr>
      <w:spacing w:after="120"/>
    </w:pPr>
    <w:rPr>
      <w:b w:val="0"/>
      <w:bCs w:val="0"/>
      <w:sz w:val="32"/>
      <w:szCs w:val="32"/>
    </w:rPr>
  </w:style>
  <w:style w:type="character" w:styleId="Heading1Char" w:customStyle="1">
    <w:name w:val="Heading 1 Char"/>
    <w:basedOn w:val="DefaultParagraphFont"/>
    <w:link w:val="Heading1"/>
    <w:uiPriority w:val="9"/>
    <w:rsid w:val="00077359"/>
    <w:rPr>
      <w:rFonts w:asciiTheme="majorHAnsi" w:hAnsiTheme="majorHAnsi" w:eastAsiaTheme="majorEastAsia" w:cstheme="majorBidi"/>
      <w:color w:val="D64300" w:themeColor="accent1" w:themeShade="BF"/>
      <w:sz w:val="32"/>
      <w:szCs w:val="32"/>
    </w:rPr>
  </w:style>
  <w:style w:type="paragraph" w:styleId="Header3" w:customStyle="1">
    <w:name w:val="Header 3"/>
    <w:basedOn w:val="Header2"/>
    <w:autoRedefine/>
    <w:qFormat/>
    <w:rsid w:val="00C833F4"/>
    <w:pPr>
      <w:spacing w:after="0"/>
    </w:pPr>
    <w:rPr>
      <w:b/>
      <w:bCs/>
      <w:color w:val="000000" w:themeColor="accent6"/>
      <w:sz w:val="24"/>
      <w:szCs w:val="24"/>
      <w:shd w:val="clear" w:color="auto" w:fill="FFFFFF"/>
    </w:rPr>
  </w:style>
  <w:style w:type="paragraph" w:styleId="Bullet" w:customStyle="1">
    <w:name w:val="Bullet"/>
    <w:basedOn w:val="Normal"/>
    <w:qFormat/>
    <w:rsid w:val="00C07FFD"/>
    <w:pPr>
      <w:spacing w:after="240"/>
    </w:pPr>
  </w:style>
  <w:style w:type="paragraph" w:styleId="vibullets" w:customStyle="1">
    <w:name w:val="vi bullets"/>
    <w:basedOn w:val="Bullet"/>
    <w:qFormat/>
    <w:rsid w:val="001C4D8D"/>
    <w:pPr>
      <w:numPr>
        <w:numId w:val="9"/>
      </w:numPr>
      <w:spacing w:after="160"/>
    </w:pPr>
  </w:style>
  <w:style w:type="paragraph" w:styleId="vicoverreporttitlesegoeui30bold42above" w:customStyle="1">
    <w:name w:val="vi cover report title segoe ui 30 bold 42 above"/>
    <w:basedOn w:val="Normal"/>
    <w:qFormat/>
    <w:rsid w:val="001C4D8D"/>
    <w:pPr>
      <w:spacing w:before="840" w:after="0"/>
    </w:pPr>
    <w:rPr>
      <w:rFonts w:ascii="Segoe UI" w:hAnsi="Segoe UI" w:eastAsia="Times New Roman" w:cs="Times New Roman"/>
      <w:b/>
      <w:sz w:val="60"/>
      <w:szCs w:val="60"/>
    </w:rPr>
  </w:style>
  <w:style w:type="paragraph" w:styleId="VITableTitleSegoeUI11regular" w:customStyle="1">
    <w:name w:val="VI Table Title Segoe UI 11 regular"/>
    <w:basedOn w:val="Normal"/>
    <w:qFormat/>
    <w:rsid w:val="00C07FFD"/>
    <w:pPr>
      <w:keepNext/>
      <w:spacing w:before="360" w:after="240"/>
      <w:outlineLvl w:val="1"/>
    </w:pPr>
    <w:rPr>
      <w:rFonts w:ascii="Segoe UI" w:hAnsi="Segoe UI" w:eastAsia="Times New Roman" w:cs="Arial"/>
      <w:iCs/>
      <w:sz w:val="22"/>
      <w:szCs w:val="22"/>
    </w:rPr>
  </w:style>
  <w:style w:type="paragraph" w:styleId="vibullets2ndindent" w:customStyle="1">
    <w:name w:val="vi bullets 2nd indent"/>
    <w:basedOn w:val="vibullets"/>
    <w:qFormat/>
    <w:rsid w:val="00C07FFD"/>
    <w:pPr>
      <w:numPr>
        <w:ilvl w:val="1"/>
      </w:numPr>
    </w:pPr>
  </w:style>
  <w:style w:type="paragraph" w:styleId="vibullets3rdindent" w:customStyle="1">
    <w:name w:val="vi bullets 3rd indent"/>
    <w:basedOn w:val="vibullets2ndindent"/>
    <w:qFormat/>
    <w:rsid w:val="00C07FFD"/>
    <w:pPr>
      <w:numPr>
        <w:ilvl w:val="2"/>
      </w:numPr>
    </w:pPr>
  </w:style>
  <w:style w:type="paragraph" w:styleId="vicaptions" w:customStyle="1">
    <w:name w:val="vi captions"/>
    <w:basedOn w:val="Bullet"/>
    <w:qFormat/>
    <w:rsid w:val="00C07FFD"/>
    <w:pPr>
      <w:tabs>
        <w:tab w:val="left" w:pos="720"/>
        <w:tab w:val="left" w:pos="1440"/>
        <w:tab w:val="left" w:pos="2384"/>
      </w:tabs>
    </w:pPr>
    <w:rPr>
      <w:rFonts w:ascii="Segoe UI" w:hAnsi="Segoe U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7E1E"/>
    <w:pPr>
      <w:spacing w:after="0"/>
    </w:pPr>
    <w:rPr>
      <w:rFonts w:ascii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57E1E"/>
    <w:rPr>
      <w:rFonts w:ascii="Segoe UI" w:hAnsi="Segoe UI" w:cs="Segoe UI"/>
      <w:sz w:val="18"/>
      <w:szCs w:val="18"/>
    </w:rPr>
  </w:style>
  <w:style w:type="paragraph" w:styleId="vinumerals" w:customStyle="1">
    <w:name w:val="vi numerals"/>
    <w:basedOn w:val="vicaptions"/>
    <w:qFormat/>
    <w:rsid w:val="00C07FFD"/>
    <w:pPr>
      <w:numPr>
        <w:numId w:val="11"/>
      </w:numPr>
      <w:ind w:right="634"/>
    </w:pPr>
    <w:rPr>
      <w:rFonts w:ascii="Garamond" w:hAnsi="Garamond"/>
      <w:sz w:val="24"/>
    </w:rPr>
  </w:style>
  <w:style w:type="paragraph" w:styleId="vinumerals2ndindent" w:customStyle="1">
    <w:name w:val="vi numerals 2nd indent"/>
    <w:basedOn w:val="vinumerals"/>
    <w:qFormat/>
    <w:rsid w:val="00261CC4"/>
    <w:pPr>
      <w:numPr>
        <w:ilvl w:val="1"/>
      </w:numPr>
    </w:pPr>
  </w:style>
  <w:style w:type="paragraph" w:styleId="vinumerals3rdindent" w:customStyle="1">
    <w:name w:val="vi numerals 3rd indent"/>
    <w:basedOn w:val="vinumerals2ndindent"/>
    <w:qFormat/>
    <w:rsid w:val="00261CC4"/>
    <w:pPr>
      <w:numPr>
        <w:ilvl w:val="2"/>
      </w:numPr>
    </w:pPr>
  </w:style>
  <w:style w:type="table" w:styleId="TableGrid">
    <w:name w:val="Table Grid"/>
    <w:basedOn w:val="TableNormal"/>
    <w:rsid w:val="00261C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VITableHeaderSegoeUISemibold10ptBold" w:customStyle="1">
    <w:name w:val="VI Table Header Segoe UI Semibold 10 pt Bold"/>
    <w:basedOn w:val="Normal"/>
    <w:qFormat/>
    <w:rsid w:val="00ED3C26"/>
    <w:pPr>
      <w:tabs>
        <w:tab w:val="left" w:pos="2800"/>
      </w:tabs>
      <w:spacing w:after="0"/>
    </w:pPr>
    <w:rPr>
      <w:rFonts w:ascii="Segoe UI Semibold" w:hAnsi="Segoe UI Semibold" w:eastAsia="Times New Roman" w:cs="Segoe UI Semibold"/>
      <w:sz w:val="20"/>
      <w:szCs w:val="20"/>
    </w:rPr>
  </w:style>
  <w:style w:type="paragraph" w:styleId="VITableTextSegoeUIRegular8" w:customStyle="1">
    <w:name w:val="VI Table Text Segoe UI Regular 8"/>
    <w:basedOn w:val="Normal"/>
    <w:qFormat/>
    <w:rsid w:val="00EB6DC2"/>
    <w:pPr>
      <w:tabs>
        <w:tab w:val="left" w:pos="2800"/>
      </w:tabs>
      <w:spacing w:after="0"/>
    </w:pPr>
    <w:rPr>
      <w:rFonts w:ascii="Segoe UI" w:hAnsi="Segoe UI" w:eastAsia="Times New Roman"/>
      <w:sz w:val="16"/>
      <w:szCs w:val="18"/>
    </w:rPr>
  </w:style>
  <w:style w:type="paragraph" w:styleId="Normalaftertable" w:customStyle="1">
    <w:name w:val="Normal after table"/>
    <w:basedOn w:val="Normal"/>
    <w:qFormat/>
    <w:rsid w:val="00ED3C26"/>
    <w:pPr>
      <w:tabs>
        <w:tab w:val="left" w:pos="2800"/>
      </w:tabs>
      <w:spacing w:before="240" w:after="240"/>
    </w:pPr>
    <w:rPr>
      <w:rFonts w:eastAsia="Times New Roman" w:cs="Times New Roman"/>
    </w:rPr>
  </w:style>
  <w:style w:type="paragraph" w:styleId="vibullets4thindent" w:customStyle="1">
    <w:name w:val="vi bullets 4th indent"/>
    <w:basedOn w:val="vibullets3rdindent"/>
    <w:qFormat/>
    <w:rsid w:val="00894C15"/>
    <w:pPr>
      <w:numPr>
        <w:ilvl w:val="3"/>
      </w:numPr>
      <w:ind w:right="630"/>
    </w:pPr>
  </w:style>
  <w:style w:type="paragraph" w:styleId="vinumerals4thindent" w:customStyle="1">
    <w:name w:val="vi numerals 4th indent"/>
    <w:basedOn w:val="vinumerals3rdindent"/>
    <w:qFormat/>
    <w:rsid w:val="008403F2"/>
    <w:pPr>
      <w:numPr>
        <w:ilvl w:val="3"/>
      </w:numPr>
    </w:pPr>
  </w:style>
  <w:style w:type="paragraph" w:styleId="vifiguretitle" w:customStyle="1">
    <w:name w:val="vi figure title"/>
    <w:basedOn w:val="VITableTitleSegoeUI11regular"/>
    <w:qFormat/>
    <w:rsid w:val="00943758"/>
  </w:style>
  <w:style w:type="paragraph" w:styleId="Header4" w:customStyle="1">
    <w:name w:val="Header 4"/>
    <w:basedOn w:val="Header3"/>
    <w:qFormat/>
    <w:rsid w:val="00BC735C"/>
    <w:pPr>
      <w:spacing w:before="0"/>
    </w:pPr>
    <w:rPr>
      <w:b w:val="0"/>
      <w:i/>
      <w:iCs/>
      <w:sz w:val="22"/>
      <w:szCs w:val="22"/>
    </w:rPr>
  </w:style>
  <w:style w:type="paragraph" w:styleId="Header3aftertable" w:customStyle="1">
    <w:name w:val="Header 3 after table"/>
    <w:basedOn w:val="Header3"/>
    <w:qFormat/>
    <w:rsid w:val="009B24E7"/>
  </w:style>
  <w:style w:type="paragraph" w:styleId="vibulletstable" w:customStyle="1">
    <w:name w:val="vi bullets table"/>
    <w:basedOn w:val="VITableTextSegoeUIRegular8"/>
    <w:qFormat/>
    <w:rsid w:val="004A385C"/>
    <w:pPr>
      <w:numPr>
        <w:numId w:val="12"/>
      </w:numPr>
    </w:pPr>
  </w:style>
  <w:style w:type="paragraph" w:styleId="vitabletextitalics" w:customStyle="1">
    <w:name w:val="vi table text italics"/>
    <w:basedOn w:val="VITableTextSegoeUIRegular8"/>
    <w:qFormat/>
    <w:rsid w:val="00310DBE"/>
    <w:rPr>
      <w:i/>
      <w:iCs/>
    </w:rPr>
  </w:style>
  <w:style w:type="paragraph" w:styleId="vitablefootnotes" w:customStyle="1">
    <w:name w:val="vi table footnotes"/>
    <w:basedOn w:val="vicaptions"/>
    <w:qFormat/>
    <w:rsid w:val="00310DBE"/>
    <w:pPr>
      <w:spacing w:before="120"/>
    </w:pPr>
    <w:rPr>
      <w:sz w:val="16"/>
      <w:szCs w:val="16"/>
    </w:rPr>
  </w:style>
  <w:style w:type="paragraph" w:styleId="Default" w:customStyle="1">
    <w:name w:val="Default"/>
    <w:rsid w:val="00B738E7"/>
    <w:pPr>
      <w:autoSpaceDE w:val="0"/>
      <w:autoSpaceDN w:val="0"/>
      <w:adjustRightInd w:val="0"/>
    </w:pPr>
    <w:rPr>
      <w:rFonts w:ascii="Segoe UI" w:hAnsi="Segoe UI" w:cs="Segoe UI"/>
      <w:color w:val="000000"/>
    </w:rPr>
  </w:style>
  <w:style w:type="paragraph" w:styleId="NormalWeb">
    <w:name w:val="Normal (Web)"/>
    <w:basedOn w:val="Normal"/>
    <w:uiPriority w:val="99"/>
    <w:semiHidden/>
    <w:unhideWhenUsed/>
    <w:rsid w:val="00220B44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12F4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2F4A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12F4A"/>
    <w:rPr>
      <w:rFonts w:ascii="Garamond" w:hAnsi="Garamond" w:cs="Segoe U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2F4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2F4A"/>
    <w:rPr>
      <w:rFonts w:ascii="Garamond" w:hAnsi="Garamond" w:cs="Segoe UI"/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42224C"/>
  </w:style>
  <w:style w:type="character" w:styleId="eop" w:customStyle="1">
    <w:name w:val="eop"/>
    <w:basedOn w:val="DefaultParagraphFont"/>
    <w:rsid w:val="0042224C"/>
  </w:style>
  <w:style w:type="paragraph" w:styleId="Caption">
    <w:name w:val="caption"/>
    <w:basedOn w:val="Normal"/>
    <w:next w:val="Normal"/>
    <w:uiPriority w:val="35"/>
    <w:unhideWhenUsed/>
    <w:qFormat/>
    <w:rsid w:val="00A11958"/>
    <w:pPr>
      <w:spacing w:after="200"/>
    </w:pPr>
    <w:rPr>
      <w:i/>
      <w:iCs/>
      <w:color w:val="CA9117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unhideWhenUsed/>
    <w:rsid w:val="00A1007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A10075"/>
    <w:rPr>
      <w:color w:val="2B579A"/>
      <w:shd w:val="clear" w:color="auto" w:fill="E1DFDD"/>
    </w:rPr>
  </w:style>
  <w:style w:type="character" w:styleId="contentpasted0" w:customStyle="1">
    <w:name w:val="contentpasted0"/>
    <w:basedOn w:val="DefaultParagraphFont"/>
    <w:rsid w:val="00B95885"/>
  </w:style>
  <w:style w:type="paragraph" w:styleId="Revision">
    <w:name w:val="Revision"/>
    <w:hidden/>
    <w:uiPriority w:val="99"/>
    <w:semiHidden/>
    <w:rsid w:val="00EE7493"/>
    <w:rPr>
      <w:rFonts w:ascii="Garamond" w:hAnsi="Garamond" w:cs="Segoe UI"/>
    </w:rPr>
  </w:style>
  <w:style w:type="paragraph" w:styleId="paragraph" w:customStyle="1">
    <w:name w:val="paragraph"/>
    <w:basedOn w:val="Normal"/>
    <w:rsid w:val="0026778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B6357"/>
    <w:rPr>
      <w:rFonts w:asciiTheme="majorHAnsi" w:hAnsiTheme="majorHAnsi" w:eastAsiaTheme="majorEastAsia" w:cstheme="majorBidi"/>
      <w:color w:val="D64300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B6357"/>
    <w:rPr>
      <w:color w:val="0563C1" w:themeColor="hyperlink"/>
      <w:u w:val="single"/>
    </w:rPr>
  </w:style>
  <w:style w:type="paragraph" w:styleId="xmsonormal" w:customStyle="1">
    <w:name w:val="x_msonormal"/>
    <w:basedOn w:val="Normal"/>
    <w:rsid w:val="009B6DB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xcontentpasted1" w:customStyle="1">
    <w:name w:val="x_contentpasted1"/>
    <w:basedOn w:val="DefaultParagraphFont"/>
    <w:rsid w:val="009B6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6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9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Relationship Type="http://schemas.openxmlformats.org/officeDocument/2006/relationships/glossaryDocument" Target="glossary/document.xml" Id="Rffed0ac9ed7f418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dbb3f-b528-4a1d-857e-238a263729b5}"/>
      </w:docPartPr>
      <w:docPartBody>
        <w:p w14:paraId="2D84EAB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Visual Identity color palette">
      <a:dk1>
        <a:srgbClr val="003E51"/>
      </a:dk1>
      <a:lt1>
        <a:srgbClr val="007396"/>
      </a:lt1>
      <a:dk2>
        <a:srgbClr val="CA9117"/>
      </a:dk2>
      <a:lt2>
        <a:srgbClr val="DDCBA4"/>
      </a:lt2>
      <a:accent1>
        <a:srgbClr val="FF671F"/>
      </a:accent1>
      <a:accent2>
        <a:srgbClr val="215732"/>
      </a:accent2>
      <a:accent3>
        <a:srgbClr val="4C12A1"/>
      </a:accent3>
      <a:accent4>
        <a:srgbClr val="9A3324"/>
      </a:accent4>
      <a:accent5>
        <a:srgbClr val="FFFFFF"/>
      </a:accent5>
      <a:accent6>
        <a:srgbClr val="000000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566a15-46e7-48fb-8dce-2dd10ad67318">
      <Terms xmlns="http://schemas.microsoft.com/office/infopath/2007/PartnerControls"/>
    </lcf76f155ced4ddcb4097134ff3c332f>
    <TaxCatchAll xmlns="1a6bbc6e-3ee0-49cb-bc70-5f9fcb662e4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5A275379886C448CE38F1F90B1B51E" ma:contentTypeVersion="11" ma:contentTypeDescription="Create a new document." ma:contentTypeScope="" ma:versionID="f310f7fcdf05e5c3fac180c41ad6c368">
  <xsd:schema xmlns:xsd="http://www.w3.org/2001/XMLSchema" xmlns:xs="http://www.w3.org/2001/XMLSchema" xmlns:p="http://schemas.microsoft.com/office/2006/metadata/properties" xmlns:ns2="f3566a15-46e7-48fb-8dce-2dd10ad67318" xmlns:ns3="1a6bbc6e-3ee0-49cb-bc70-5f9fcb662e48" targetNamespace="http://schemas.microsoft.com/office/2006/metadata/properties" ma:root="true" ma:fieldsID="5f2c185e69436fa4a7a4677d0c6b0299" ns2:_="" ns3:_="">
    <xsd:import namespace="f3566a15-46e7-48fb-8dce-2dd10ad67318"/>
    <xsd:import namespace="1a6bbc6e-3ee0-49cb-bc70-5f9fcb662e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66a15-46e7-48fb-8dce-2dd10ad673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c5df3ad-b4e5-45d1-88c9-23db5f1fe61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bbc6e-3ee0-49cb-bc70-5f9fcb662e4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cde02347-cd49-4522-ba96-3f3e7efdf6b7}" ma:internalName="TaxCatchAll" ma:showField="CatchAllData" ma:web="1a6bbc6e-3ee0-49cb-bc70-5f9fcb662e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2D065-91E2-42C2-9923-934BA33198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3835E94-D957-4C31-A745-11CBB8314274}">
  <ds:schemaRefs>
    <ds:schemaRef ds:uri="http://schemas.microsoft.com/office/2006/metadata/properties"/>
    <ds:schemaRef ds:uri="http://schemas.microsoft.com/office/infopath/2007/PartnerControls"/>
    <ds:schemaRef ds:uri="f3566a15-46e7-48fb-8dce-2dd10ad67318"/>
    <ds:schemaRef ds:uri="1a6bbc6e-3ee0-49cb-bc70-5f9fcb662e48"/>
  </ds:schemaRefs>
</ds:datastoreItem>
</file>

<file path=customXml/itemProps3.xml><?xml version="1.0" encoding="utf-8"?>
<ds:datastoreItem xmlns:ds="http://schemas.openxmlformats.org/officeDocument/2006/customXml" ds:itemID="{AFF043B8-AAB1-43D6-8CD8-57411B305B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566a15-46e7-48fb-8dce-2dd10ad67318"/>
    <ds:schemaRef ds:uri="1a6bbc6e-3ee0-49cb-bc70-5f9fcb662e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9227FF7-1705-4F6D-A9A8-3EFDFF2CE67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Bureau of Reclamation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Weekly Fish and Water Operations Outlook</dc:title>
  <dc:subject/>
  <dc:creator>Peter Soeth</dc:creator>
  <keywords/>
  <dc:description/>
  <lastModifiedBy>Reece, Kevin@DWR</lastModifiedBy>
  <revision>342</revision>
  <lastPrinted>2023-06-06T19:55:00.0000000Z</lastPrinted>
  <dcterms:created xsi:type="dcterms:W3CDTF">2023-04-25T23:58:00.0000000Z</dcterms:created>
  <dcterms:modified xsi:type="dcterms:W3CDTF">2023-06-19T15:53:46.4922271Z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0x010100585A275379886C448CE38F1F90B1B51E</vt:lpwstr>
  </property>
  <property fmtid="{D5CDD505-2E9C-101B-9397-08002B2CF9AE}" pid="3" name="Mendeley Recent Style Id 0_1">
    <vt:lpwstr>http://www.zotero.org/styles/american-political-science-association</vt:lpwstr>
  </property>
  <property fmtid="{D5CDD505-2E9C-101B-9397-08002B2CF9AE}" pid="4" name="Mendeley Recent Style Name 0_1">
    <vt:lpwstr>American Political Science Association</vt:lpwstr>
  </property>
  <property fmtid="{D5CDD505-2E9C-101B-9397-08002B2CF9AE}" pid="5" name="Mendeley Recent Style Id 1_1">
    <vt:lpwstr>http://www.zotero.org/styles/american-sociological-association</vt:lpwstr>
  </property>
  <property fmtid="{D5CDD505-2E9C-101B-9397-08002B2CF9AE}" pid="6" name="Mendeley Recent Style Name 1_1">
    <vt:lpwstr>American Sociological Association 6th edition</vt:lpwstr>
  </property>
  <property fmtid="{D5CDD505-2E9C-101B-9397-08002B2CF9AE}" pid="7" name="Mendeley Recent Style Id 2_1">
    <vt:lpwstr>http://www.zotero.org/styles/chicago-author-date</vt:lpwstr>
  </property>
  <property fmtid="{D5CDD505-2E9C-101B-9397-08002B2CF9AE}" pid="8" name="Mendeley Recent Style Name 2_1">
    <vt:lpwstr>Chicago Manual of Style 17th edition (author-date)</vt:lpwstr>
  </property>
  <property fmtid="{D5CDD505-2E9C-101B-9397-08002B2CF9AE}" pid="9" name="Mendeley Recent Style Id 3_1">
    <vt:lpwstr>http://www.zotero.org/styles/harvard-cite-them-right</vt:lpwstr>
  </property>
  <property fmtid="{D5CDD505-2E9C-101B-9397-08002B2CF9AE}" pid="10" name="Mendeley Recent Style Name 3_1">
    <vt:lpwstr>Cite Them Right 10th edition - Harvard</vt:lpwstr>
  </property>
  <property fmtid="{D5CDD505-2E9C-101B-9397-08002B2CF9AE}" pid="11" name="Mendeley Recent Style Id 4_1">
    <vt:lpwstr>http://www.zotero.org/styles/council-of-science-editors-author-date</vt:lpwstr>
  </property>
  <property fmtid="{D5CDD505-2E9C-101B-9397-08002B2CF9AE}" pid="12" name="Mendeley Recent Style Name 4_1">
    <vt:lpwstr>Council of Science Editors, Name-Year (author-date)</vt:lpwstr>
  </property>
  <property fmtid="{D5CDD505-2E9C-101B-9397-08002B2CF9AE}" pid="13" name="Mendeley Recent Style Id 5_1">
    <vt:lpwstr>http://www.zotero.org/styles/ieee</vt:lpwstr>
  </property>
  <property fmtid="{D5CDD505-2E9C-101B-9397-08002B2CF9AE}" pid="14" name="Mendeley Recent Style Name 5_1">
    <vt:lpwstr>IEEE</vt:lpwstr>
  </property>
  <property fmtid="{D5CDD505-2E9C-101B-9397-08002B2CF9AE}" pid="15" name="Mendeley Recent Style Id 6_1">
    <vt:lpwstr>http://www.zotero.org/styles/modern-humanities-research-association</vt:lpwstr>
  </property>
  <property fmtid="{D5CDD505-2E9C-101B-9397-08002B2CF9AE}" pid="16" name="Mendeley Recent Style Name 6_1">
    <vt:lpwstr>Modern Humanities Research Association 3rd edition (note with bibliography)</vt:lpwstr>
  </property>
  <property fmtid="{D5CDD505-2E9C-101B-9397-08002B2CF9AE}" pid="17" name="Mendeley Recent Style Id 7_1">
    <vt:lpwstr>http://www.zotero.org/styles/modern-language-association</vt:lpwstr>
  </property>
  <property fmtid="{D5CDD505-2E9C-101B-9397-08002B2CF9AE}" pid="18" name="Mendeley Recent Style Name 7_1">
    <vt:lpwstr>Modern Language Association 8th edition</vt:lpwstr>
  </property>
  <property fmtid="{D5CDD505-2E9C-101B-9397-08002B2CF9AE}" pid="19" name="Mendeley Recent Style Id 8_1">
    <vt:lpwstr>http://www.zotero.org/styles/nature</vt:lpwstr>
  </property>
  <property fmtid="{D5CDD505-2E9C-101B-9397-08002B2CF9AE}" pid="20" name="Mendeley Recent Style Name 8_1">
    <vt:lpwstr>Nature</vt:lpwstr>
  </property>
  <property fmtid="{D5CDD505-2E9C-101B-9397-08002B2CF9AE}" pid="21" name="Mendeley Recent Style Id 9_1">
    <vt:lpwstr>http://www.zotero.org/styles/transactions-of-the-american-fisheries-society</vt:lpwstr>
  </property>
  <property fmtid="{D5CDD505-2E9C-101B-9397-08002B2CF9AE}" pid="22" name="Mendeley Recent Style Name 9_1">
    <vt:lpwstr>Transactions of the American Fisheries Society</vt:lpwstr>
  </property>
  <property fmtid="{D5CDD505-2E9C-101B-9397-08002B2CF9AE}" pid="23" name="MediaServiceImageTags">
    <vt:lpwstr/>
  </property>
</Properties>
</file>