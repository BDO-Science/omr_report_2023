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0D69" w:rsidP="19358482" w:rsidRDefault="000D1E38" w14:paraId="069938DE" w14:textId="2A86A9D3">
      <w:pPr>
        <w:spacing w:after="0"/>
        <w:rPr>
          <w:rFonts w:ascii="Segoe UI" w:hAnsi="Segoe UI" w:eastAsia="Segoe UI" w:cs="Segoe UI"/>
          <w:b/>
          <w:bCs/>
          <w:color w:val="003E51"/>
          <w:sz w:val="40"/>
          <w:szCs w:val="40"/>
        </w:rPr>
      </w:pPr>
      <w:r w:rsidRPr="5B8B60BB">
        <w:rPr>
          <w:rFonts w:ascii="Segoe UI" w:hAnsi="Segoe UI" w:eastAsia="Segoe UI" w:cs="Segoe UI"/>
          <w:b/>
          <w:bCs/>
          <w:color w:val="003E51"/>
          <w:sz w:val="40"/>
          <w:szCs w:val="40"/>
        </w:rPr>
        <w:t xml:space="preserve">Weekly Fish and Water Operations Outlook </w:t>
      </w:r>
      <w:r w:rsidRPr="68E2CF07" w:rsidR="3C137A3D">
        <w:rPr>
          <w:rFonts w:ascii="Segoe UI" w:hAnsi="Segoe UI" w:eastAsia="Segoe UI" w:cs="Segoe UI"/>
          <w:b/>
          <w:bCs/>
          <w:color w:val="003E51"/>
          <w:sz w:val="40"/>
          <w:szCs w:val="40"/>
        </w:rPr>
        <w:t>10</w:t>
      </w:r>
      <w:r w:rsidRPr="68E2CF07" w:rsidR="005A6EDC">
        <w:rPr>
          <w:rFonts w:ascii="Segoe UI" w:hAnsi="Segoe UI" w:eastAsia="Segoe UI" w:cs="Segoe UI"/>
          <w:b/>
          <w:bCs/>
          <w:color w:val="003E51"/>
          <w:sz w:val="40"/>
          <w:szCs w:val="40"/>
        </w:rPr>
        <w:t>/</w:t>
      </w:r>
      <w:del w:author="Author" w:id="0">
        <w:r w:rsidRPr="490B0F61" w:rsidDel="00FA1F18" w:rsidR="00A37B09">
          <w:rPr>
            <w:rFonts w:ascii="Segoe UI" w:hAnsi="Segoe UI" w:eastAsia="Segoe UI" w:cs="Segoe UI"/>
            <w:b/>
            <w:bCs/>
            <w:color w:val="003E51"/>
            <w:sz w:val="40"/>
            <w:szCs w:val="40"/>
          </w:rPr>
          <w:delText>1</w:delText>
        </w:r>
        <w:r w:rsidDel="00FA1F18" w:rsidR="00A37B09">
          <w:rPr>
            <w:rFonts w:ascii="Segoe UI" w:hAnsi="Segoe UI" w:eastAsia="Segoe UI" w:cs="Segoe UI"/>
            <w:b/>
            <w:bCs/>
            <w:color w:val="003E51"/>
            <w:sz w:val="40"/>
            <w:szCs w:val="40"/>
          </w:rPr>
          <w:delText>9</w:delText>
        </w:r>
      </w:del>
      <w:ins w:author="Author" w:id="1">
        <w:r w:rsidR="00FA1F18">
          <w:rPr>
            <w:rFonts w:ascii="Segoe UI" w:hAnsi="Segoe UI" w:eastAsia="Segoe UI" w:cs="Segoe UI"/>
            <w:b/>
            <w:bCs/>
            <w:color w:val="003E51"/>
            <w:sz w:val="40"/>
            <w:szCs w:val="40"/>
          </w:rPr>
          <w:t>26</w:t>
        </w:r>
      </w:ins>
      <w:r w:rsidRPr="5B8B60BB">
        <w:rPr>
          <w:rFonts w:ascii="Segoe UI" w:hAnsi="Segoe UI" w:eastAsia="Segoe UI" w:cs="Segoe UI"/>
          <w:b/>
          <w:bCs/>
          <w:color w:val="003E51"/>
          <w:sz w:val="40"/>
          <w:szCs w:val="40"/>
        </w:rPr>
        <w:t xml:space="preserve">/2021 – </w:t>
      </w:r>
      <w:r w:rsidRPr="5B8B60BB" w:rsidR="30CA09CC">
        <w:rPr>
          <w:rFonts w:ascii="Segoe UI" w:hAnsi="Segoe UI" w:eastAsia="Segoe UI" w:cs="Segoe UI"/>
          <w:b/>
          <w:bCs/>
          <w:color w:val="003E51"/>
          <w:sz w:val="40"/>
          <w:szCs w:val="40"/>
        </w:rPr>
        <w:t>1</w:t>
      </w:r>
      <w:ins w:author="Author" w:id="2">
        <w:r w:rsidR="00FA1F18">
          <w:rPr>
            <w:rFonts w:ascii="Segoe UI" w:hAnsi="Segoe UI" w:eastAsia="Segoe UI" w:cs="Segoe UI"/>
            <w:b/>
            <w:bCs/>
            <w:color w:val="003E51"/>
            <w:sz w:val="40"/>
            <w:szCs w:val="40"/>
          </w:rPr>
          <w:t>1</w:t>
        </w:r>
      </w:ins>
      <w:del w:author="Author" w:id="3">
        <w:r w:rsidRPr="5B8B60BB" w:rsidDel="00FA1F18" w:rsidR="30CA09CC">
          <w:rPr>
            <w:rFonts w:ascii="Segoe UI" w:hAnsi="Segoe UI" w:eastAsia="Segoe UI" w:cs="Segoe UI"/>
            <w:b/>
            <w:bCs/>
            <w:color w:val="003E51"/>
            <w:sz w:val="40"/>
            <w:szCs w:val="40"/>
          </w:rPr>
          <w:delText>0</w:delText>
        </w:r>
      </w:del>
      <w:r w:rsidRPr="5B8B60BB" w:rsidR="00DC11DC">
        <w:rPr>
          <w:rFonts w:ascii="Segoe UI" w:hAnsi="Segoe UI" w:eastAsia="Segoe UI" w:cs="Segoe UI"/>
          <w:b/>
          <w:bCs/>
          <w:color w:val="003E51"/>
          <w:sz w:val="40"/>
          <w:szCs w:val="40"/>
        </w:rPr>
        <w:t>/</w:t>
      </w:r>
      <w:ins w:author="Author" w:id="4">
        <w:r w:rsidR="00FA1F18">
          <w:rPr>
            <w:rFonts w:ascii="Segoe UI" w:hAnsi="Segoe UI" w:eastAsia="Segoe UI" w:cs="Segoe UI"/>
            <w:b/>
            <w:bCs/>
            <w:color w:val="003E51"/>
            <w:sz w:val="40"/>
            <w:szCs w:val="40"/>
          </w:rPr>
          <w:t>01</w:t>
        </w:r>
      </w:ins>
      <w:del w:author="Author" w:id="5">
        <w:r w:rsidDel="00FA1F18" w:rsidR="00727C54">
          <w:rPr>
            <w:rFonts w:ascii="Segoe UI" w:hAnsi="Segoe UI" w:eastAsia="Segoe UI" w:cs="Segoe UI"/>
            <w:b/>
            <w:bCs/>
            <w:color w:val="003E51"/>
            <w:sz w:val="40"/>
            <w:szCs w:val="40"/>
          </w:rPr>
          <w:delText>25</w:delText>
        </w:r>
      </w:del>
      <w:r w:rsidRPr="5B8B60BB">
        <w:rPr>
          <w:rFonts w:ascii="Segoe UI" w:hAnsi="Segoe UI" w:eastAsia="Segoe UI" w:cs="Segoe UI"/>
          <w:b/>
          <w:bCs/>
          <w:color w:val="003E51"/>
          <w:sz w:val="40"/>
          <w:szCs w:val="40"/>
        </w:rPr>
        <w:t xml:space="preserve">/2021 </w:t>
      </w:r>
    </w:p>
    <w:p w:rsidR="00790D69" w:rsidRDefault="00790D69" w14:paraId="5F9BEB6E" w14:textId="3AC98EA6">
      <w:pPr>
        <w:spacing w:after="0"/>
        <w:ind w:left="89"/>
        <w:rPr>
          <w:rFonts w:ascii="Garamond" w:hAnsi="Garamond" w:eastAsia="Garamond" w:cs="Garamond"/>
          <w:sz w:val="24"/>
          <w:szCs w:val="24"/>
        </w:rPr>
      </w:pPr>
    </w:p>
    <w:p w:rsidR="4C77AD4A" w:rsidP="707E6917" w:rsidRDefault="60029F18" w14:paraId="191BE6F2" w14:textId="54B61DAC">
      <w:pPr>
        <w:spacing w:after="0"/>
        <w:rPr>
          <w:rFonts w:ascii="Times New Roman" w:hAnsi="Times New Roman" w:eastAsia="Garamond" w:cs="Times New Roman"/>
          <w:color w:val="000000" w:themeColor="text1"/>
          <w:sz w:val="24"/>
          <w:szCs w:val="24"/>
        </w:rPr>
      </w:pPr>
      <w:r w:rsidRPr="707E6917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>Over-running from weekend weather system continues on Monday and Tuesday</w:t>
      </w:r>
      <w:r w:rsidRPr="707E6917" w:rsidR="201342F5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 xml:space="preserve"> with showers to the east and south of Sacramento and heavy snow over the S</w:t>
      </w:r>
      <w:r w:rsidRPr="707E6917" w:rsidR="73C1C09D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 xml:space="preserve">ierras. But, overall atmospheric river </w:t>
      </w:r>
      <w:r w:rsidRPr="707E6917" w:rsidR="64B09A9D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 xml:space="preserve">(AR) conditions on decline. By midweek, warmer and </w:t>
      </w:r>
      <w:r w:rsidRPr="707E6917" w:rsidR="3F7E54BE">
        <w:rPr>
          <w:rFonts w:ascii="Times New Roman" w:hAnsi="Times New Roman" w:eastAsia="Garamond" w:cs="Times New Roman"/>
          <w:color w:val="000000" w:themeColor="text1"/>
          <w:sz w:val="24"/>
          <w:szCs w:val="24"/>
        </w:rPr>
        <w:t>drier conditions return.</w:t>
      </w:r>
    </w:p>
    <w:p w:rsidR="707E6917" w:rsidP="707E6917" w:rsidRDefault="707E6917" w14:paraId="161CD264" w14:textId="3A5A11B8">
      <w:pPr>
        <w:spacing w:after="0"/>
        <w:rPr>
          <w:color w:val="000000" w:themeColor="text1"/>
          <w:sz w:val="24"/>
          <w:szCs w:val="24"/>
        </w:rPr>
      </w:pPr>
    </w:p>
    <w:tbl>
      <w:tblPr>
        <w:tblStyle w:val="TableGrid1"/>
        <w:tblW w:w="13142" w:type="dxa"/>
        <w:tblInd w:w="403" w:type="dxa"/>
        <w:tblCellMar>
          <w:top w:w="59" w:type="dxa"/>
          <w:left w:w="170" w:type="dxa"/>
          <w:right w:w="27" w:type="dxa"/>
        </w:tblCellMar>
        <w:tblLook w:val="04A0" w:firstRow="1" w:lastRow="0" w:firstColumn="1" w:lastColumn="0" w:noHBand="0" w:noVBand="1"/>
      </w:tblPr>
      <w:tblGrid>
        <w:gridCol w:w="1766"/>
        <w:gridCol w:w="6016"/>
        <w:gridCol w:w="5360"/>
      </w:tblGrid>
      <w:tr w:rsidRPr="007D37FB" w:rsidR="00790D69" w:rsidTr="30DE98F0" w14:paraId="64489D4C" w14:textId="77777777">
        <w:trPr>
          <w:trHeight w:val="554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790D69" w:rsidRDefault="000D1E38" w14:paraId="7BA3B579" w14:textId="77777777">
            <w:pPr>
              <w:ind w:left="408" w:hanging="182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Garamond" w:cs="Times New Roman"/>
                <w:b/>
                <w:sz w:val="24"/>
              </w:rPr>
              <w:t xml:space="preserve">Tributary/ Division </w:t>
            </w:r>
          </w:p>
        </w:tc>
        <w:tc>
          <w:tcPr>
            <w:tcW w:w="6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790D69" w:rsidRDefault="000D1E38" w14:paraId="5275CCFB" w14:textId="354E2057">
            <w:pPr>
              <w:ind w:left="77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Garamond" w:cs="Times New Roman"/>
                <w:b/>
                <w:sz w:val="24"/>
              </w:rPr>
              <w:t xml:space="preserve">Anticipated Weekly Ranges </w:t>
            </w:r>
          </w:p>
        </w:tc>
        <w:tc>
          <w:tcPr>
            <w:tcW w:w="5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790D69" w:rsidRDefault="000D1E38" w14:paraId="0C4593ED" w14:textId="77777777">
            <w:pPr>
              <w:ind w:right="146"/>
              <w:jc w:val="center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Garamond" w:cs="Times New Roman"/>
                <w:b/>
                <w:sz w:val="24"/>
              </w:rPr>
              <w:t xml:space="preserve">Related Environmental and Fish Conditions </w:t>
            </w:r>
          </w:p>
        </w:tc>
      </w:tr>
      <w:tr w:rsidRPr="007D37FB" w:rsidR="00790D69" w:rsidTr="30DE98F0" w14:paraId="5BB3765F" w14:textId="77777777">
        <w:trPr>
          <w:trHeight w:val="683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790D69" w:rsidRDefault="000D1E38" w14:paraId="50C76146" w14:textId="77777777">
            <w:pPr>
              <w:ind w:right="83"/>
              <w:jc w:val="center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Garamond" w:cs="Times New Roman"/>
                <w:sz w:val="24"/>
              </w:rPr>
              <w:t xml:space="preserve">Clear Creek </w:t>
            </w:r>
          </w:p>
        </w:tc>
        <w:tc>
          <w:tcPr>
            <w:tcW w:w="6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790D69" w:rsidRDefault="5E3D2BE1" w14:paraId="0BEB8D27" w14:textId="1FD3761A">
            <w:pPr>
              <w:numPr>
                <w:ilvl w:val="0"/>
                <w:numId w:val="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Current Release: </w:t>
            </w:r>
            <w:r w:rsidRPr="007D37FB" w:rsidR="20A9DF48">
              <w:rPr>
                <w:rFonts w:ascii="Times New Roman" w:hAnsi="Times New Roman" w:eastAsia="Times New Roman" w:cs="Times New Roman"/>
              </w:rPr>
              <w:t>2</w:t>
            </w:r>
            <w:r w:rsidR="00092C13">
              <w:rPr>
                <w:rFonts w:ascii="Times New Roman" w:hAnsi="Times New Roman" w:eastAsia="Times New Roman" w:cs="Times New Roman"/>
              </w:rPr>
              <w:t>00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cfs </w:t>
            </w:r>
          </w:p>
          <w:p w:rsidRPr="007D37FB" w:rsidR="00790D69" w:rsidP="00C07686" w:rsidRDefault="3E1616C0" w14:paraId="2A9C9C70" w14:textId="2D04D581">
            <w:pPr>
              <w:numPr>
                <w:ilvl w:val="0"/>
                <w:numId w:val="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Anticipated weekly range: </w:t>
            </w:r>
            <w:r w:rsidRPr="007D37FB" w:rsidR="20C00CD9">
              <w:rPr>
                <w:rFonts w:ascii="Times New Roman" w:hAnsi="Times New Roman" w:eastAsia="Times New Roman" w:cs="Times New Roman"/>
              </w:rPr>
              <w:t xml:space="preserve">200 </w:t>
            </w:r>
            <w:r w:rsidRPr="007D37FB" w:rsidR="7C77D961">
              <w:rPr>
                <w:rFonts w:ascii="Times New Roman" w:hAnsi="Times New Roman" w:eastAsia="Times New Roman" w:cs="Times New Roman"/>
              </w:rPr>
              <w:t>cfs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5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9D1656" w:rsidRDefault="00C47A48" w14:paraId="29EEA5AA" w14:textId="6182A2A7">
            <w:pPr>
              <w:numPr>
                <w:ilvl w:val="0"/>
                <w:numId w:val="3"/>
              </w:numPr>
              <w:spacing w:after="24" w:line="237" w:lineRule="auto"/>
              <w:ind w:hanging="204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Adult s</w:t>
            </w:r>
            <w:r w:rsidRPr="007D37FB" w:rsidR="009D1656">
              <w:rPr>
                <w:rFonts w:ascii="Times New Roman" w:hAnsi="Times New Roman" w:eastAsia="Times New Roman" w:cs="Times New Roman"/>
              </w:rPr>
              <w:t xml:space="preserve">pring-run 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Chinook Salmon </w:t>
            </w:r>
            <w:r w:rsidRPr="007D37FB" w:rsidR="006601B9">
              <w:rPr>
                <w:rFonts w:ascii="Times New Roman" w:hAnsi="Times New Roman" w:eastAsia="Times New Roman" w:cs="Times New Roman"/>
              </w:rPr>
              <w:t xml:space="preserve">spawning, eggs </w:t>
            </w:r>
            <w:r w:rsidR="00E05763">
              <w:rPr>
                <w:rFonts w:ascii="Times New Roman" w:hAnsi="Times New Roman" w:eastAsia="Times New Roman" w:cs="Times New Roman"/>
              </w:rPr>
              <w:t>and alevin</w:t>
            </w:r>
            <w:r w:rsidR="009707A0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006601B9">
              <w:rPr>
                <w:rFonts w:ascii="Times New Roman" w:hAnsi="Times New Roman" w:eastAsia="Times New Roman" w:cs="Times New Roman"/>
              </w:rPr>
              <w:t>in gravel</w:t>
            </w:r>
          </w:p>
          <w:p w:rsidRPr="00745212" w:rsidR="00E05763" w:rsidP="00745212" w:rsidRDefault="00EA4055" w14:paraId="15724450" w14:textId="66055A7B">
            <w:pPr>
              <w:numPr>
                <w:ilvl w:val="0"/>
                <w:numId w:val="3"/>
              </w:numPr>
              <w:spacing w:after="26" w:line="237" w:lineRule="auto"/>
              <w:ind w:hanging="204"/>
              <w:rPr>
                <w:rFonts w:ascii="Times New Roman" w:hAnsi="Times New Roman" w:cs="Times New Roman"/>
              </w:rPr>
            </w:pPr>
            <w:r w:rsidRPr="0A0E63A1">
              <w:rPr>
                <w:rFonts w:ascii="Times New Roman" w:hAnsi="Times New Roman" w:eastAsia="Times New Roman" w:cs="Times New Roman"/>
              </w:rPr>
              <w:t xml:space="preserve">Juvenile </w:t>
            </w:r>
            <w:r w:rsidRPr="0A0E63A1" w:rsidR="22F5849D">
              <w:rPr>
                <w:rFonts w:ascii="Times New Roman" w:hAnsi="Times New Roman" w:eastAsia="Times New Roman" w:cs="Times New Roman"/>
              </w:rPr>
              <w:t xml:space="preserve">and adult </w:t>
            </w:r>
            <w:r w:rsidRPr="0A0E63A1" w:rsidR="00C47A48">
              <w:rPr>
                <w:rFonts w:ascii="Times New Roman" w:hAnsi="Times New Roman" w:eastAsia="Times New Roman" w:cs="Times New Roman"/>
              </w:rPr>
              <w:t>S</w:t>
            </w:r>
            <w:r w:rsidRPr="0A0E63A1">
              <w:rPr>
                <w:rFonts w:ascii="Times New Roman" w:hAnsi="Times New Roman" w:eastAsia="Times New Roman" w:cs="Times New Roman"/>
              </w:rPr>
              <w:t xml:space="preserve">teelhead </w:t>
            </w:r>
            <w:r w:rsidRPr="0A0E63A1" w:rsidR="26046B44">
              <w:rPr>
                <w:rFonts w:ascii="Times New Roman" w:hAnsi="Times New Roman" w:eastAsia="Times New Roman" w:cs="Times New Roman"/>
              </w:rPr>
              <w:t xml:space="preserve">present </w:t>
            </w:r>
          </w:p>
        </w:tc>
      </w:tr>
      <w:tr w:rsidRPr="007D37FB" w:rsidR="00790D69" w:rsidTr="30DE98F0" w14:paraId="76413A0E" w14:textId="77777777">
        <w:trPr>
          <w:trHeight w:val="296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790D69" w:rsidRDefault="000D1E38" w14:paraId="0ED0F507" w14:textId="5DF408BA">
            <w:pPr>
              <w:ind w:left="449" w:hanging="298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Garamond" w:cs="Times New Roman"/>
                <w:sz w:val="24"/>
              </w:rPr>
              <w:t xml:space="preserve">Sacramento River </w:t>
            </w:r>
          </w:p>
        </w:tc>
        <w:tc>
          <w:tcPr>
            <w:tcW w:w="6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790D69" w:rsidRDefault="000D1E38" w14:paraId="0154D135" w14:textId="46223CEC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Shasta Storage: </w:t>
            </w:r>
            <w:r w:rsidRPr="6270D445" w:rsidR="2A65152D">
              <w:rPr>
                <w:rFonts w:ascii="Times New Roman" w:hAnsi="Times New Roman" w:eastAsia="Times New Roman" w:cs="Times New Roman"/>
              </w:rPr>
              <w:t>98</w:t>
            </w:r>
            <w:r w:rsidRPr="6270D445" w:rsidR="44B97B21">
              <w:rPr>
                <w:rFonts w:ascii="Times New Roman" w:hAnsi="Times New Roman" w:eastAsia="Times New Roman" w:cs="Times New Roman"/>
              </w:rPr>
              <w:t>9</w:t>
            </w:r>
            <w:r w:rsidRPr="00A9DC7B">
              <w:rPr>
                <w:rFonts w:ascii="Times New Roman" w:hAnsi="Times New Roman" w:eastAsia="Times New Roman" w:cs="Times New Roman"/>
              </w:rPr>
              <w:t xml:space="preserve"> </w:t>
            </w:r>
            <w:r w:rsidRPr="00A9DC7B" w:rsidR="04769BAA">
              <w:rPr>
                <w:rFonts w:ascii="Times New Roman" w:hAnsi="Times New Roman" w:eastAsia="Times New Roman" w:cs="Times New Roman"/>
              </w:rPr>
              <w:t>T</w:t>
            </w:r>
            <w:r w:rsidRPr="00A9DC7B">
              <w:rPr>
                <w:rFonts w:ascii="Times New Roman" w:hAnsi="Times New Roman" w:eastAsia="Times New Roman" w:cs="Times New Roman"/>
              </w:rPr>
              <w:t>AF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Pr="007D37FB" w:rsidR="00790D69" w:rsidRDefault="0603AC21" w14:paraId="2DEA928E" w14:textId="654A0669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Current Release: </w:t>
            </w:r>
            <w:r w:rsidRPr="007D37FB" w:rsidR="16A8A006">
              <w:rPr>
                <w:rFonts w:ascii="Times New Roman" w:hAnsi="Times New Roman" w:eastAsia="Times New Roman" w:cs="Times New Roman"/>
              </w:rPr>
              <w:t>6</w:t>
            </w:r>
            <w:r w:rsidRPr="007D37FB" w:rsidR="176A9003">
              <w:rPr>
                <w:rFonts w:ascii="Times New Roman" w:hAnsi="Times New Roman" w:eastAsia="Times New Roman" w:cs="Times New Roman"/>
              </w:rPr>
              <w:t>,</w:t>
            </w:r>
            <w:r w:rsidRPr="707E6917" w:rsidR="15FA444E">
              <w:rPr>
                <w:rFonts w:ascii="Times New Roman" w:hAnsi="Times New Roman" w:eastAsia="Times New Roman" w:cs="Times New Roman"/>
              </w:rPr>
              <w:t>0</w:t>
            </w:r>
            <w:r w:rsidRPr="707E6917" w:rsidR="7D6E15E4">
              <w:rPr>
                <w:rFonts w:ascii="Times New Roman" w:hAnsi="Times New Roman" w:eastAsia="Times New Roman" w:cs="Times New Roman"/>
              </w:rPr>
              <w:t>0</w:t>
            </w:r>
            <w:r w:rsidRPr="707E6917" w:rsidR="508779A2">
              <w:rPr>
                <w:rFonts w:ascii="Times New Roman" w:hAnsi="Times New Roman" w:eastAsia="Times New Roman" w:cs="Times New Roman"/>
              </w:rPr>
              <w:t>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cfs </w:t>
            </w:r>
          </w:p>
          <w:p w:rsidRPr="007D37FB" w:rsidR="00790D69" w:rsidRDefault="000D1E38" w14:paraId="1B052330" w14:textId="77777777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Anticipated Weekly Range of </w:t>
            </w:r>
          </w:p>
          <w:p w:rsidRPr="007D37FB" w:rsidR="00790D69" w:rsidP="00553987" w:rsidRDefault="000D1E38" w14:paraId="027944A5" w14:textId="73979910">
            <w:pPr>
              <w:ind w:left="180"/>
              <w:rPr>
                <w:rFonts w:ascii="Times New Roman" w:hAnsi="Times New Roman" w:eastAsia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Releases to Sacramento: </w:t>
            </w:r>
            <w:r w:rsidRPr="007D37FB" w:rsidR="567A6CEB">
              <w:rPr>
                <w:rFonts w:ascii="Times New Roman" w:hAnsi="Times New Roman" w:eastAsia="Times New Roman" w:cs="Times New Roman"/>
              </w:rPr>
              <w:t>6,</w:t>
            </w:r>
            <w:r w:rsidR="004F088E">
              <w:rPr>
                <w:rFonts w:ascii="Times New Roman" w:hAnsi="Times New Roman" w:eastAsia="Times New Roman" w:cs="Times New Roman"/>
              </w:rPr>
              <w:t xml:space="preserve">000 </w:t>
            </w:r>
            <w:r w:rsidRPr="707E6917" w:rsidR="3175C264">
              <w:rPr>
                <w:rFonts w:ascii="Times New Roman" w:hAnsi="Times New Roman" w:eastAsia="Times New Roman" w:cs="Times New Roman"/>
              </w:rPr>
              <w:t xml:space="preserve">to </w:t>
            </w:r>
            <w:r w:rsidRPr="707E6917" w:rsidR="0980BB6C">
              <w:rPr>
                <w:rFonts w:ascii="Times New Roman" w:hAnsi="Times New Roman" w:eastAsia="Times New Roman" w:cs="Times New Roman"/>
              </w:rPr>
              <w:t>4</w:t>
            </w:r>
            <w:r w:rsidRPr="707E6917" w:rsidR="3175C264">
              <w:rPr>
                <w:rFonts w:ascii="Times New Roman" w:hAnsi="Times New Roman" w:eastAsia="Times New Roman" w:cs="Times New Roman"/>
              </w:rPr>
              <w:t>,</w:t>
            </w:r>
            <w:r w:rsidRPr="707E6917" w:rsidR="41585038">
              <w:rPr>
                <w:rFonts w:ascii="Times New Roman" w:hAnsi="Times New Roman" w:eastAsia="Times New Roman" w:cs="Times New Roman"/>
              </w:rPr>
              <w:t>5</w:t>
            </w:r>
            <w:r w:rsidRPr="707E6917" w:rsidR="3175C264">
              <w:rPr>
                <w:rFonts w:ascii="Times New Roman" w:hAnsi="Times New Roman" w:eastAsia="Times New Roman" w:cs="Times New Roman"/>
              </w:rPr>
              <w:t xml:space="preserve">00 </w:t>
            </w:r>
            <w:r w:rsidRPr="007D37FB">
              <w:rPr>
                <w:rFonts w:ascii="Times New Roman" w:hAnsi="Times New Roman" w:eastAsia="Times New Roman" w:cs="Times New Roman"/>
              </w:rPr>
              <w:t>cfs</w:t>
            </w:r>
          </w:p>
        </w:tc>
        <w:tc>
          <w:tcPr>
            <w:tcW w:w="5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790D69" w:rsidP="38B0612F" w:rsidRDefault="00D02EDF" w14:paraId="64EA894D" w14:textId="6BAA34FD">
            <w:pPr>
              <w:numPr>
                <w:ilvl w:val="0"/>
                <w:numId w:val="5"/>
              </w:numPr>
              <w:spacing w:after="23" w:line="238" w:lineRule="auto"/>
              <w:ind w:hanging="187"/>
              <w:rPr>
                <w:rFonts w:ascii="Times New Roman" w:hAnsi="Times New Roman" w:cs="Times New Roman"/>
              </w:rPr>
            </w:pPr>
            <w:r w:rsidRPr="0A0E63A1">
              <w:rPr>
                <w:rFonts w:ascii="Times New Roman" w:hAnsi="Times New Roman" w:eastAsia="Times New Roman" w:cs="Times New Roman"/>
              </w:rPr>
              <w:t>W</w:t>
            </w:r>
            <w:r w:rsidRPr="0A0E63A1" w:rsidR="1B2158EC">
              <w:rPr>
                <w:rFonts w:ascii="Times New Roman" w:hAnsi="Times New Roman" w:eastAsia="Times New Roman" w:cs="Times New Roman"/>
              </w:rPr>
              <w:t xml:space="preserve">inter-run </w:t>
            </w:r>
            <w:r w:rsidRPr="0A0E63A1" w:rsidR="001B7D46">
              <w:rPr>
                <w:rFonts w:ascii="Times New Roman" w:hAnsi="Times New Roman" w:eastAsia="Times New Roman" w:cs="Times New Roman"/>
              </w:rPr>
              <w:t>Chinook</w:t>
            </w:r>
            <w:r w:rsidRPr="0A0E63A1" w:rsidR="00553987">
              <w:rPr>
                <w:rFonts w:ascii="Times New Roman" w:hAnsi="Times New Roman" w:eastAsia="Times New Roman" w:cs="Times New Roman"/>
              </w:rPr>
              <w:t xml:space="preserve"> </w:t>
            </w:r>
            <w:r w:rsidRPr="0A0E63A1" w:rsidR="00C47A48">
              <w:rPr>
                <w:rFonts w:ascii="Times New Roman" w:hAnsi="Times New Roman" w:eastAsia="Times New Roman" w:cs="Times New Roman"/>
              </w:rPr>
              <w:t xml:space="preserve">Salmon </w:t>
            </w:r>
            <w:r w:rsidRPr="0A0E63A1" w:rsidR="00553987">
              <w:rPr>
                <w:rFonts w:ascii="Times New Roman" w:hAnsi="Times New Roman" w:eastAsia="Times New Roman" w:cs="Times New Roman"/>
              </w:rPr>
              <w:t>e</w:t>
            </w:r>
            <w:r w:rsidRPr="0A0E63A1" w:rsidR="003D3F92">
              <w:rPr>
                <w:rFonts w:ascii="Times New Roman" w:hAnsi="Times New Roman" w:eastAsia="Times New Roman" w:cs="Times New Roman"/>
              </w:rPr>
              <w:t xml:space="preserve">ggs </w:t>
            </w:r>
            <w:r w:rsidRPr="0A0E63A1">
              <w:rPr>
                <w:rFonts w:ascii="Times New Roman" w:hAnsi="Times New Roman" w:eastAsia="Times New Roman" w:cs="Times New Roman"/>
              </w:rPr>
              <w:t xml:space="preserve">and alevin </w:t>
            </w:r>
            <w:r w:rsidRPr="0A0E63A1" w:rsidR="003D3F92">
              <w:rPr>
                <w:rFonts w:ascii="Times New Roman" w:hAnsi="Times New Roman" w:eastAsia="Times New Roman" w:cs="Times New Roman"/>
              </w:rPr>
              <w:t>in gravel</w:t>
            </w:r>
            <w:r w:rsidRPr="0A0E63A1" w:rsidR="00740EE4">
              <w:rPr>
                <w:rFonts w:ascii="Times New Roman" w:hAnsi="Times New Roman" w:eastAsia="Times New Roman" w:cs="Times New Roman"/>
              </w:rPr>
              <w:t>,</w:t>
            </w:r>
            <w:r w:rsidRPr="0A0E63A1" w:rsidR="78809A0C">
              <w:rPr>
                <w:rFonts w:ascii="Times New Roman" w:hAnsi="Times New Roman" w:eastAsia="Times New Roman" w:cs="Times New Roman"/>
              </w:rPr>
              <w:t xml:space="preserve"> </w:t>
            </w:r>
            <w:r w:rsidR="00E27CA1">
              <w:rPr>
                <w:rFonts w:ascii="Times New Roman" w:hAnsi="Times New Roman" w:eastAsia="Times New Roman" w:cs="Times New Roman"/>
              </w:rPr>
              <w:t xml:space="preserve"> juvenile</w:t>
            </w:r>
            <w:r w:rsidR="000D2BAB">
              <w:rPr>
                <w:rFonts w:ascii="Times New Roman" w:hAnsi="Times New Roman" w:eastAsia="Times New Roman" w:cs="Times New Roman"/>
              </w:rPr>
              <w:t>s present</w:t>
            </w:r>
          </w:p>
          <w:p w:rsidRPr="007D37FB" w:rsidR="00764E9F" w:rsidP="009346F7" w:rsidRDefault="00C47A48" w14:paraId="05B70B83" w14:textId="44C13F4E">
            <w:pPr>
              <w:numPr>
                <w:ilvl w:val="0"/>
                <w:numId w:val="5"/>
              </w:numPr>
              <w:ind w:hanging="187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Adult s</w:t>
            </w:r>
            <w:r w:rsidRPr="007D37FB" w:rsidR="000D1E38">
              <w:rPr>
                <w:rFonts w:ascii="Times New Roman" w:hAnsi="Times New Roman" w:eastAsia="Times New Roman" w:cs="Times New Roman"/>
              </w:rPr>
              <w:t>pring-run</w:t>
            </w:r>
            <w:r w:rsidRPr="007D37FB" w:rsidR="00553987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000D1E38">
              <w:rPr>
                <w:rFonts w:ascii="Times New Roman" w:hAnsi="Times New Roman" w:eastAsia="Times New Roman" w:cs="Times New Roman"/>
              </w:rPr>
              <w:t xml:space="preserve">Chinook </w:t>
            </w:r>
            <w:r w:rsidRPr="007D37FB">
              <w:rPr>
                <w:rFonts w:ascii="Times New Roman" w:hAnsi="Times New Roman" w:eastAsia="Times New Roman" w:cs="Times New Roman"/>
              </w:rPr>
              <w:t>S</w:t>
            </w:r>
            <w:r w:rsidRPr="007D37FB" w:rsidR="000D1E38">
              <w:rPr>
                <w:rFonts w:ascii="Times New Roman" w:hAnsi="Times New Roman" w:eastAsia="Times New Roman" w:cs="Times New Roman"/>
              </w:rPr>
              <w:t xml:space="preserve">almon </w:t>
            </w:r>
            <w:r w:rsidRPr="007D37FB" w:rsidR="006601B9">
              <w:rPr>
                <w:rFonts w:ascii="Times New Roman" w:hAnsi="Times New Roman" w:eastAsia="Times New Roman" w:cs="Times New Roman"/>
              </w:rPr>
              <w:t>spawning, eggs in gravel</w:t>
            </w:r>
          </w:p>
          <w:p w:rsidRPr="007D37FB" w:rsidR="00790D69" w:rsidP="00553987" w:rsidRDefault="006601B9" w14:paraId="318AC59B" w14:textId="4886E8F0">
            <w:pPr>
              <w:numPr>
                <w:ilvl w:val="0"/>
                <w:numId w:val="5"/>
              </w:numPr>
              <w:ind w:hanging="187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Fall-run Chinook </w:t>
            </w:r>
            <w:r w:rsidRPr="007D37FB" w:rsidR="00C47A48">
              <w:rPr>
                <w:rFonts w:ascii="Times New Roman" w:hAnsi="Times New Roman" w:eastAsia="Times New Roman" w:cs="Times New Roman"/>
              </w:rPr>
              <w:t xml:space="preserve">Salmon </w:t>
            </w:r>
            <w:r w:rsidRPr="007D37FB">
              <w:rPr>
                <w:rFonts w:ascii="Times New Roman" w:hAnsi="Times New Roman" w:eastAsia="Times New Roman" w:cs="Times New Roman"/>
              </w:rPr>
              <w:t>holding</w:t>
            </w:r>
          </w:p>
          <w:p w:rsidRPr="00A11F26" w:rsidR="00790D69" w:rsidP="23E46925" w:rsidRDefault="000D1E38" w14:paraId="4874CA81" w14:textId="77777777">
            <w:pPr>
              <w:numPr>
                <w:ilvl w:val="0"/>
                <w:numId w:val="5"/>
              </w:numPr>
              <w:ind w:hanging="187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Green </w:t>
            </w:r>
            <w:r w:rsidRPr="007D37FB" w:rsidR="00C47A48">
              <w:rPr>
                <w:rFonts w:ascii="Times New Roman" w:hAnsi="Times New Roman" w:eastAsia="Times New Roman" w:cs="Times New Roman"/>
              </w:rPr>
              <w:t>S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turgeon adults </w:t>
            </w:r>
            <w:r w:rsidRPr="007D37FB" w:rsidR="006601B9">
              <w:rPr>
                <w:rFonts w:ascii="Times New Roman" w:hAnsi="Times New Roman" w:eastAsia="Times New Roman" w:cs="Times New Roman"/>
              </w:rPr>
              <w:t xml:space="preserve">and juvenile </w:t>
            </w:r>
            <w:r w:rsidRPr="007D37FB" w:rsidR="00DF4590">
              <w:rPr>
                <w:rFonts w:ascii="Times New Roman" w:hAnsi="Times New Roman" w:eastAsia="Times New Roman" w:cs="Times New Roman"/>
              </w:rPr>
              <w:t>presen</w:t>
            </w:r>
            <w:r w:rsidRPr="007D37FB" w:rsidR="00553987">
              <w:rPr>
                <w:rFonts w:ascii="Times New Roman" w:hAnsi="Times New Roman" w:eastAsia="Times New Roman" w:cs="Times New Roman"/>
              </w:rPr>
              <w:t>t</w:t>
            </w:r>
          </w:p>
          <w:p w:rsidRPr="007D37FB" w:rsidR="004B2D09" w:rsidP="23E46925" w:rsidRDefault="004B2D09" w14:paraId="2754AB6D" w14:textId="351891CA">
            <w:pPr>
              <w:numPr>
                <w:ilvl w:val="0"/>
                <w:numId w:val="5"/>
              </w:numPr>
              <w:ind w:hanging="18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Adult steelhead </w:t>
            </w:r>
            <w:r w:rsidRPr="490B0F61" w:rsidR="5639891B">
              <w:rPr>
                <w:rFonts w:ascii="Times New Roman" w:hAnsi="Times New Roman" w:eastAsia="Times New Roman" w:cs="Times New Roman"/>
              </w:rPr>
              <w:t>present</w:t>
            </w:r>
          </w:p>
        </w:tc>
      </w:tr>
      <w:tr w:rsidRPr="007D37FB" w:rsidR="00C67618" w:rsidTr="30DE98F0" w14:paraId="0D4037AC" w14:textId="77777777">
        <w:trPr>
          <w:trHeight w:val="296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C67618" w:rsidRDefault="00C67618" w14:paraId="1B01E7FA" w14:textId="6051862C">
            <w:pPr>
              <w:ind w:left="449" w:hanging="298"/>
              <w:rPr>
                <w:rFonts w:ascii="Times New Roman" w:hAnsi="Times New Roman" w:eastAsia="Garamond" w:cs="Times New Roman"/>
                <w:sz w:val="24"/>
              </w:rPr>
            </w:pPr>
            <w:commentRangeStart w:id="6"/>
            <w:r w:rsidRPr="007D37FB">
              <w:rPr>
                <w:rFonts w:ascii="Times New Roman" w:hAnsi="Times New Roman" w:eastAsia="Garamond" w:cs="Times New Roman"/>
                <w:sz w:val="24"/>
              </w:rPr>
              <w:t>Feather River</w:t>
            </w:r>
            <w:commentRangeEnd w:id="6"/>
            <w:r w:rsidR="007402F3">
              <w:rPr>
                <w:rStyle w:val="CommentReference"/>
              </w:rPr>
              <w:commentReference w:id="6"/>
            </w:r>
          </w:p>
        </w:tc>
        <w:tc>
          <w:tcPr>
            <w:tcW w:w="6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C67618" w:rsidP="00C67618" w:rsidRDefault="18014F69" w14:paraId="1F22D277" w14:textId="3C3E2E56">
            <w:pPr>
              <w:numPr>
                <w:ilvl w:val="0"/>
                <w:numId w:val="4"/>
              </w:numPr>
              <w:ind w:right="51"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Oroville Storage: </w:t>
            </w:r>
            <w:r w:rsidRPr="707E6917" w:rsidR="23483E8F">
              <w:rPr>
                <w:rFonts w:ascii="Times New Roman" w:hAnsi="Times New Roman" w:eastAsia="Times New Roman" w:cs="Times New Roman"/>
              </w:rPr>
              <w:t>881</w:t>
            </w:r>
            <w:r w:rsidRPr="007D37FB" w:rsidR="79CB3AAE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2F3333D9">
              <w:rPr>
                <w:rFonts w:ascii="Times New Roman" w:hAnsi="Times New Roman" w:eastAsia="Times New Roman" w:cs="Times New Roman"/>
              </w:rPr>
              <w:t>T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AF </w:t>
            </w:r>
          </w:p>
          <w:p w:rsidRPr="007D37FB" w:rsidR="00C67618" w:rsidP="00C67618" w:rsidRDefault="22A3710B" w14:paraId="15F0D269" w14:textId="3E6B8200">
            <w:pPr>
              <w:numPr>
                <w:ilvl w:val="0"/>
                <w:numId w:val="4"/>
              </w:numPr>
              <w:ind w:right="51"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Current Release:</w:t>
            </w:r>
            <w:r w:rsidRPr="007D37FB" w:rsidR="57DC191D">
              <w:rPr>
                <w:rFonts w:ascii="Times New Roman" w:hAnsi="Times New Roman" w:eastAsia="Times New Roman" w:cs="Times New Roman"/>
              </w:rPr>
              <w:t xml:space="preserve"> </w:t>
            </w:r>
            <w:r w:rsidRPr="2B71BBDE" w:rsidR="68BAE066">
              <w:rPr>
                <w:rFonts w:ascii="Times New Roman" w:hAnsi="Times New Roman" w:eastAsia="Times New Roman" w:cs="Times New Roman"/>
              </w:rPr>
              <w:t>2</w:t>
            </w:r>
            <w:r w:rsidRPr="2B71BBDE" w:rsidR="046A4553">
              <w:rPr>
                <w:rFonts w:ascii="Times New Roman" w:hAnsi="Times New Roman" w:eastAsia="Times New Roman" w:cs="Times New Roman"/>
              </w:rPr>
              <w:t>,</w:t>
            </w:r>
            <w:r w:rsidRPr="2B71BBDE" w:rsidR="393E6846">
              <w:rPr>
                <w:rFonts w:ascii="Times New Roman" w:hAnsi="Times New Roman" w:eastAsia="Times New Roman" w:cs="Times New Roman"/>
              </w:rPr>
              <w:t>300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cfs </w:t>
            </w:r>
          </w:p>
          <w:p w:rsidRPr="007D37FB" w:rsidR="00C67618" w:rsidP="44F17A90" w:rsidRDefault="68427962" w14:paraId="50CE57F0" w14:textId="704BF08D">
            <w:pPr>
              <w:numPr>
                <w:ilvl w:val="0"/>
                <w:numId w:val="4"/>
              </w:numPr>
              <w:spacing w:after="26" w:line="237" w:lineRule="auto"/>
              <w:ind w:right="51"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Anticipated Weekly Range of Releases</w:t>
            </w:r>
            <w:r w:rsidRPr="007D37FB" w:rsidR="5FE6DF4C">
              <w:rPr>
                <w:rFonts w:ascii="Times New Roman" w:hAnsi="Times New Roman" w:eastAsia="Times New Roman" w:cs="Times New Roman"/>
              </w:rPr>
              <w:t xml:space="preserve">: </w:t>
            </w:r>
            <w:r w:rsidRPr="036261AB" w:rsidR="2AD31F07">
              <w:rPr>
                <w:rFonts w:ascii="Times New Roman" w:hAnsi="Times New Roman" w:eastAsia="Times New Roman" w:cs="Times New Roman"/>
              </w:rPr>
              <w:t>2</w:t>
            </w:r>
            <w:r w:rsidRPr="007D37FB" w:rsidR="72CFBF91">
              <w:rPr>
                <w:rFonts w:ascii="Times New Roman" w:hAnsi="Times New Roman" w:eastAsia="Times New Roman" w:cs="Times New Roman"/>
              </w:rPr>
              <w:t>,</w:t>
            </w:r>
            <w:r w:rsidRPr="2B71BBDE" w:rsidR="18C82DA1">
              <w:rPr>
                <w:rFonts w:ascii="Times New Roman" w:hAnsi="Times New Roman" w:eastAsia="Times New Roman" w:cs="Times New Roman"/>
              </w:rPr>
              <w:t>30</w:t>
            </w:r>
            <w:r w:rsidRPr="2B71BBDE" w:rsidR="6EACF0AC">
              <w:rPr>
                <w:rFonts w:ascii="Times New Roman" w:hAnsi="Times New Roman" w:eastAsia="Times New Roman" w:cs="Times New Roman"/>
              </w:rPr>
              <w:t>0</w:t>
            </w:r>
            <w:r w:rsidRPr="007D37FB" w:rsidR="408F381A">
              <w:rPr>
                <w:rFonts w:ascii="Times New Roman" w:hAnsi="Times New Roman" w:eastAsia="Times New Roman" w:cs="Times New Roman"/>
              </w:rPr>
              <w:t xml:space="preserve"> to </w:t>
            </w:r>
            <w:r w:rsidRPr="68E2CF07" w:rsidR="499150C7">
              <w:rPr>
                <w:rFonts w:ascii="Times New Roman" w:hAnsi="Times New Roman" w:eastAsia="Times New Roman" w:cs="Times New Roman"/>
              </w:rPr>
              <w:t>95</w:t>
            </w:r>
            <w:r w:rsidRPr="68E2CF07" w:rsidR="058F2438">
              <w:rPr>
                <w:rFonts w:ascii="Times New Roman" w:hAnsi="Times New Roman" w:eastAsia="Times New Roman" w:cs="Times New Roman"/>
              </w:rPr>
              <w:t>0</w:t>
            </w:r>
            <w:r w:rsidRPr="007D37FB" w:rsidR="6BFD80E5">
              <w:rPr>
                <w:rFonts w:ascii="Times New Roman" w:hAnsi="Times New Roman" w:eastAsia="Times New Roman" w:cs="Times New Roman"/>
              </w:rPr>
              <w:t xml:space="preserve"> cfs</w:t>
            </w:r>
          </w:p>
          <w:p w:rsidRPr="007D37FB" w:rsidR="00C67618" w:rsidP="6B3915FE" w:rsidRDefault="68218AD5" w14:paraId="332D111A" w14:textId="1D646560">
            <w:pPr>
              <w:numPr>
                <w:ilvl w:val="0"/>
                <w:numId w:val="4"/>
              </w:numPr>
              <w:spacing w:after="26" w:line="237" w:lineRule="auto"/>
              <w:ind w:right="51" w:hanging="180"/>
              <w:rPr>
                <w:rFonts w:ascii="Times New Roman" w:hAnsi="Times New Roman" w:cs="Times New Roman"/>
              </w:rPr>
            </w:pPr>
            <w:r w:rsidRPr="68E2CF07">
              <w:rPr>
                <w:rFonts w:ascii="Times New Roman" w:hAnsi="Times New Roman" w:eastAsia="Times New Roman" w:cs="Times New Roman"/>
                <w:color w:val="000000" w:themeColor="text1"/>
              </w:rPr>
              <w:t>Daily temperature</w:t>
            </w:r>
            <w:r w:rsidRPr="68E2CF07" w:rsidR="477D865E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targets</w:t>
            </w:r>
            <w:r w:rsidRPr="68E2CF07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: </w:t>
            </w:r>
            <w:r w:rsidRPr="68E2CF07" w:rsidR="1A880D2B">
              <w:rPr>
                <w:rFonts w:ascii="Times New Roman" w:hAnsi="Times New Roman" w:eastAsia="Times New Roman" w:cs="Times New Roman"/>
                <w:color w:val="000000" w:themeColor="text1"/>
              </w:rPr>
              <w:t>5</w:t>
            </w:r>
            <w:r w:rsidRPr="68E2CF07" w:rsidR="387FD7FE">
              <w:rPr>
                <w:rFonts w:ascii="Times New Roman" w:hAnsi="Times New Roman" w:eastAsia="Times New Roman" w:cs="Times New Roman"/>
                <w:color w:val="000000" w:themeColor="text1"/>
              </w:rPr>
              <w:t>1</w:t>
            </w:r>
            <w:r w:rsidRPr="68E2CF07" w:rsidR="082108C1">
              <w:rPr>
                <w:rFonts w:ascii="Times New Roman" w:hAnsi="Times New Roman" w:eastAsia="Times New Roman" w:cs="Times New Roman"/>
                <w:color w:val="000000" w:themeColor="text1"/>
              </w:rPr>
              <w:t>°</w:t>
            </w:r>
            <w:r w:rsidRPr="68E2CF07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F </w:t>
            </w:r>
            <w:r w:rsidRPr="68E2CF07" w:rsidR="4D1A0CE5">
              <w:rPr>
                <w:rFonts w:ascii="Times New Roman" w:hAnsi="Times New Roman" w:eastAsia="Times New Roman" w:cs="Times New Roman"/>
                <w:color w:val="000000" w:themeColor="text1"/>
              </w:rPr>
              <w:t>(</w:t>
            </w:r>
            <w:r w:rsidRPr="68E2CF07" w:rsidR="20A69832">
              <w:rPr>
                <w:rFonts w:ascii="Times New Roman" w:hAnsi="Times New Roman" w:eastAsia="Times New Roman" w:cs="Times New Roman"/>
                <w:color w:val="000000" w:themeColor="text1"/>
              </w:rPr>
              <w:t>±</w:t>
            </w:r>
            <w:r w:rsidRPr="68E2CF07" w:rsidR="1BE18801">
              <w:rPr>
                <w:rFonts w:ascii="Times New Roman" w:hAnsi="Times New Roman" w:eastAsia="Times New Roman" w:cs="Times New Roman"/>
                <w:color w:val="000000" w:themeColor="text1"/>
              </w:rPr>
              <w:t>4</w:t>
            </w:r>
            <w:r w:rsidRPr="68E2CF07" w:rsidR="082108C1">
              <w:rPr>
                <w:rFonts w:ascii="Times New Roman" w:hAnsi="Times New Roman" w:eastAsia="Times New Roman" w:cs="Times New Roman"/>
                <w:color w:val="000000" w:themeColor="text1"/>
              </w:rPr>
              <w:t>°</w:t>
            </w:r>
            <w:r w:rsidRPr="68E2CF07" w:rsidR="5D6535C9">
              <w:rPr>
                <w:rFonts w:ascii="Times New Roman" w:hAnsi="Times New Roman" w:eastAsia="Times New Roman" w:cs="Times New Roman"/>
                <w:color w:val="000000" w:themeColor="text1"/>
              </w:rPr>
              <w:t>F</w:t>
            </w:r>
            <w:r w:rsidRPr="68E2CF07" w:rsidR="448C7DD9">
              <w:rPr>
                <w:rFonts w:ascii="Times New Roman" w:hAnsi="Times New Roman" w:eastAsia="Times New Roman" w:cs="Times New Roman"/>
                <w:color w:val="000000" w:themeColor="text1"/>
              </w:rPr>
              <w:t>)</w:t>
            </w:r>
            <w:r w:rsidRPr="68E2CF07" w:rsidR="0EEFB487">
              <w:rPr>
                <w:rFonts w:ascii="Times New Roman" w:hAnsi="Times New Roman" w:eastAsia="Times New Roman" w:cs="Times New Roman"/>
                <w:color w:val="000000" w:themeColor="text1"/>
              </w:rPr>
              <w:t xml:space="preserve"> at Fish Hatchery</w:t>
            </w:r>
          </w:p>
        </w:tc>
        <w:tc>
          <w:tcPr>
            <w:tcW w:w="5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C67618" w:rsidP="00E91CC2" w:rsidRDefault="006601B9" w14:paraId="0AE94CAC" w14:textId="5C212365">
            <w:pPr>
              <w:numPr>
                <w:ilvl w:val="0"/>
                <w:numId w:val="4"/>
              </w:numPr>
              <w:spacing w:after="26" w:line="237" w:lineRule="auto"/>
              <w:ind w:hanging="197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Fall-run</w:t>
            </w:r>
            <w:r w:rsidRPr="007D37FB" w:rsidR="003D2AA0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007E2077">
              <w:rPr>
                <w:rFonts w:ascii="Times New Roman" w:hAnsi="Times New Roman" w:eastAsia="Times New Roman" w:cs="Times New Roman"/>
              </w:rPr>
              <w:t xml:space="preserve">Chinook </w:t>
            </w:r>
            <w:r w:rsidRPr="007D37FB" w:rsidR="00C47A48">
              <w:rPr>
                <w:rFonts w:ascii="Times New Roman" w:hAnsi="Times New Roman" w:eastAsia="Times New Roman" w:cs="Times New Roman"/>
              </w:rPr>
              <w:t xml:space="preserve">Salmon </w:t>
            </w:r>
            <w:r w:rsidRPr="007D37FB" w:rsidR="0094131C">
              <w:rPr>
                <w:rFonts w:ascii="Times New Roman" w:hAnsi="Times New Roman" w:eastAsia="Times New Roman" w:cs="Times New Roman"/>
              </w:rPr>
              <w:t>holdin</w:t>
            </w:r>
            <w:r w:rsidRPr="007D37FB" w:rsidR="00C47A48">
              <w:rPr>
                <w:rFonts w:ascii="Times New Roman" w:hAnsi="Times New Roman" w:eastAsia="Times New Roman" w:cs="Times New Roman"/>
              </w:rPr>
              <w:t>g</w:t>
            </w:r>
          </w:p>
          <w:p w:rsidRPr="00A11F26" w:rsidR="004B2D09" w:rsidP="00E91CC2" w:rsidRDefault="29CAE3AB" w14:paraId="4BC18EB6" w14:textId="593DFC7D">
            <w:pPr>
              <w:numPr>
                <w:ilvl w:val="0"/>
                <w:numId w:val="4"/>
              </w:numPr>
              <w:spacing w:after="26" w:line="237" w:lineRule="auto"/>
              <w:ind w:hanging="197"/>
              <w:rPr>
                <w:rFonts w:ascii="Times New Roman" w:hAnsi="Times New Roman" w:cs="Times New Roman"/>
              </w:rPr>
            </w:pPr>
            <w:r w:rsidRPr="0A0E63A1">
              <w:rPr>
                <w:rFonts w:ascii="Times New Roman" w:hAnsi="Times New Roman" w:eastAsia="Times New Roman" w:cs="Times New Roman"/>
              </w:rPr>
              <w:t xml:space="preserve">Juvenile and </w:t>
            </w:r>
            <w:r w:rsidRPr="0A0E63A1" w:rsidR="004B2D09">
              <w:rPr>
                <w:rFonts w:ascii="Times New Roman" w:hAnsi="Times New Roman" w:eastAsia="Times New Roman" w:cs="Times New Roman"/>
              </w:rPr>
              <w:t xml:space="preserve">Adult steelhead </w:t>
            </w:r>
            <w:r w:rsidRPr="490B0F61" w:rsidR="03ADB36B">
              <w:rPr>
                <w:rFonts w:ascii="Times New Roman" w:hAnsi="Times New Roman" w:eastAsia="Times New Roman" w:cs="Times New Roman"/>
              </w:rPr>
              <w:t>present</w:t>
            </w:r>
          </w:p>
          <w:p w:rsidRPr="007A7074" w:rsidR="009707A0" w:rsidP="00E91CC2" w:rsidRDefault="009707A0" w14:paraId="28FC3D36" w14:textId="77777777">
            <w:pPr>
              <w:numPr>
                <w:ilvl w:val="0"/>
                <w:numId w:val="4"/>
              </w:numPr>
              <w:spacing w:after="24" w:line="237" w:lineRule="auto"/>
              <w:ind w:hanging="204"/>
              <w:rPr>
                <w:rFonts w:ascii="Times New Roman" w:hAnsi="Times New Roman" w:eastAsia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Adult spring-run Chinook Salmon spawning, eggs </w:t>
            </w:r>
            <w:r>
              <w:rPr>
                <w:rFonts w:ascii="Times New Roman" w:hAnsi="Times New Roman" w:eastAsia="Times New Roman" w:cs="Times New Roman"/>
              </w:rPr>
              <w:t xml:space="preserve">and alevin </w:t>
            </w:r>
            <w:r w:rsidRPr="007D37FB">
              <w:rPr>
                <w:rFonts w:ascii="Times New Roman" w:hAnsi="Times New Roman" w:eastAsia="Times New Roman" w:cs="Times New Roman"/>
              </w:rPr>
              <w:t>in gravel</w:t>
            </w:r>
          </w:p>
          <w:p w:rsidRPr="009707A0" w:rsidR="00E91CC2" w:rsidP="007A7074" w:rsidRDefault="00E91CC2" w14:paraId="62F5DD86" w14:textId="26A1D1D9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Pr="007D37FB" w:rsidR="00C67618" w:rsidTr="30DE98F0" w14:paraId="182B7BDC" w14:textId="77777777">
        <w:trPr>
          <w:trHeight w:val="296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C67618" w:rsidP="00C67618" w:rsidRDefault="00C67618" w14:paraId="325473F9" w14:textId="086DB157">
            <w:pPr>
              <w:ind w:left="449" w:hanging="298"/>
              <w:rPr>
                <w:rFonts w:ascii="Times New Roman" w:hAnsi="Times New Roman" w:eastAsia="Garamond" w:cs="Times New Roman"/>
                <w:sz w:val="24"/>
              </w:rPr>
            </w:pPr>
            <w:r w:rsidRPr="007D37FB">
              <w:rPr>
                <w:rFonts w:ascii="Times New Roman" w:hAnsi="Times New Roman" w:eastAsia="Garamond" w:cs="Times New Roman"/>
                <w:sz w:val="24"/>
              </w:rPr>
              <w:t xml:space="preserve">American River </w:t>
            </w:r>
          </w:p>
        </w:tc>
        <w:tc>
          <w:tcPr>
            <w:tcW w:w="6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C67618" w:rsidP="00C67618" w:rsidRDefault="31020D5F" w14:paraId="22EAFA7F" w14:textId="50E6687A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Folsom Storage: </w:t>
            </w:r>
            <w:r w:rsidRPr="6270D445" w:rsidR="40CD516A">
              <w:rPr>
                <w:rFonts w:ascii="Times New Roman" w:hAnsi="Times New Roman" w:eastAsia="Times New Roman" w:cs="Times New Roman"/>
              </w:rPr>
              <w:t>2</w:t>
            </w:r>
            <w:r w:rsidRPr="6270D445" w:rsidR="1F998608">
              <w:rPr>
                <w:rFonts w:ascii="Times New Roman" w:hAnsi="Times New Roman" w:eastAsia="Times New Roman" w:cs="Times New Roman"/>
              </w:rPr>
              <w:t>27</w:t>
            </w:r>
            <w:r w:rsidRPr="007D37FB" w:rsidR="6C5397D3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280574AC">
              <w:rPr>
                <w:rFonts w:ascii="Times New Roman" w:hAnsi="Times New Roman" w:eastAsia="Times New Roman" w:cs="Times New Roman"/>
              </w:rPr>
              <w:t>T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AF </w:t>
            </w:r>
          </w:p>
          <w:p w:rsidRPr="007D37FB" w:rsidR="00C67618" w:rsidP="44F17A90" w:rsidRDefault="66796C5B" w14:paraId="2B989256" w14:textId="43CA4DD4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Current Release: </w:t>
            </w:r>
            <w:r w:rsidRPr="707E6917" w:rsidR="02FD89D7">
              <w:rPr>
                <w:rFonts w:ascii="Times New Roman" w:hAnsi="Times New Roman" w:eastAsia="Times New Roman" w:cs="Times New Roman"/>
              </w:rPr>
              <w:t>2,</w:t>
            </w:r>
            <w:r w:rsidRPr="707E6917" w:rsidR="628BDA2D">
              <w:rPr>
                <w:rFonts w:ascii="Times New Roman" w:hAnsi="Times New Roman" w:eastAsia="Times New Roman" w:cs="Times New Roman"/>
              </w:rPr>
              <w:t>5</w:t>
            </w:r>
            <w:r w:rsidRPr="707E6917" w:rsidR="73ADDC22">
              <w:rPr>
                <w:rFonts w:ascii="Times New Roman" w:hAnsi="Times New Roman" w:eastAsia="Times New Roman" w:cs="Times New Roman"/>
              </w:rPr>
              <w:t>0</w:t>
            </w:r>
            <w:r w:rsidRPr="707E6917" w:rsidR="628BDA2D">
              <w:rPr>
                <w:rFonts w:ascii="Times New Roman" w:hAnsi="Times New Roman" w:eastAsia="Times New Roman" w:cs="Times New Roman"/>
              </w:rPr>
              <w:t>0</w:t>
            </w:r>
            <w:r w:rsidRPr="007D37FB" w:rsidR="2CA8840D">
              <w:rPr>
                <w:rFonts w:ascii="Times New Roman" w:hAnsi="Times New Roman" w:eastAsia="Times New Roman" w:cs="Times New Roman"/>
              </w:rPr>
              <w:t xml:space="preserve"> cfs</w:t>
            </w:r>
          </w:p>
          <w:p w:rsidRPr="007D37FB" w:rsidR="00A3136D" w:rsidP="00E31BC3" w:rsidRDefault="43847453" w14:paraId="6CF1F69D" w14:textId="4276AE0D">
            <w:pPr>
              <w:numPr>
                <w:ilvl w:val="0"/>
                <w:numId w:val="4"/>
              </w:numPr>
              <w:spacing w:after="2" w:line="237" w:lineRule="auto"/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Anticipated Weekly Range of Releases</w:t>
            </w:r>
            <w:r w:rsidRPr="007D37FB" w:rsidR="78D2FA66">
              <w:rPr>
                <w:rFonts w:ascii="Times New Roman" w:hAnsi="Times New Roman" w:eastAsia="Times New Roman" w:cs="Times New Roman"/>
              </w:rPr>
              <w:t xml:space="preserve"> to American: </w:t>
            </w:r>
            <w:r w:rsidRPr="707E6917" w:rsidR="426C6ECE">
              <w:rPr>
                <w:rFonts w:ascii="Times New Roman" w:hAnsi="Times New Roman" w:eastAsia="Times New Roman" w:cs="Times New Roman"/>
              </w:rPr>
              <w:t xml:space="preserve">2,500 cfs to </w:t>
            </w:r>
            <w:r w:rsidRPr="007D37FB" w:rsidR="77C6AF81">
              <w:rPr>
                <w:rFonts w:ascii="Times New Roman" w:hAnsi="Times New Roman" w:eastAsia="Times New Roman" w:cs="Times New Roman"/>
              </w:rPr>
              <w:t>5</w:t>
            </w:r>
            <w:r w:rsidRPr="007D37FB" w:rsidR="00C97469">
              <w:rPr>
                <w:rFonts w:ascii="Times New Roman" w:hAnsi="Times New Roman" w:eastAsia="Times New Roman" w:cs="Times New Roman"/>
              </w:rPr>
              <w:t>5</w:t>
            </w:r>
            <w:r w:rsidRPr="007D37FB" w:rsidR="1E4E4FD9">
              <w:rPr>
                <w:rFonts w:ascii="Times New Roman" w:hAnsi="Times New Roman" w:eastAsia="Times New Roman" w:cs="Times New Roman"/>
              </w:rPr>
              <w:t>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cfs </w:t>
            </w:r>
            <w:r w:rsidRPr="707E6917" w:rsidR="52534750">
              <w:rPr>
                <w:rFonts w:ascii="Times New Roman" w:hAnsi="Times New Roman" w:eastAsia="Times New Roman" w:cs="Times New Roman"/>
              </w:rPr>
              <w:t>(side flows into Lake Natomas)</w:t>
            </w:r>
          </w:p>
        </w:tc>
        <w:tc>
          <w:tcPr>
            <w:tcW w:w="5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6601B9" w:rsidDel="007A7074" w:rsidP="007A7074" w:rsidRDefault="006601B9" w14:paraId="1F02E7B0" w14:textId="66AC82A5">
            <w:pPr>
              <w:numPr>
                <w:ilvl w:val="0"/>
                <w:numId w:val="4"/>
              </w:numPr>
              <w:spacing w:after="17" w:line="229" w:lineRule="auto"/>
              <w:ind w:hanging="180"/>
              <w:rPr>
                <w:del w:author="Author" w:id="7"/>
                <w:rFonts w:ascii="Times New Roman" w:hAnsi="Times New Roman" w:eastAsia="Times New Roman" w:cs="Times New Roman"/>
              </w:rPr>
            </w:pPr>
            <w:del w:author="Author" w:id="8">
              <w:r w:rsidRPr="007D37FB" w:rsidDel="007A7074">
                <w:rPr>
                  <w:rFonts w:ascii="Times New Roman" w:hAnsi="Times New Roman" w:eastAsia="Times New Roman" w:cs="Times New Roman"/>
                </w:rPr>
                <w:delText xml:space="preserve">Fall-run Chinook </w:delText>
              </w:r>
              <w:r w:rsidRPr="007D37FB" w:rsidDel="007A7074" w:rsidR="00C47A48">
                <w:rPr>
                  <w:rFonts w:ascii="Times New Roman" w:hAnsi="Times New Roman" w:eastAsia="Times New Roman" w:cs="Times New Roman"/>
                </w:rPr>
                <w:delText xml:space="preserve">Salmon </w:delText>
              </w:r>
              <w:r w:rsidRPr="007D37FB" w:rsidDel="007A7074">
                <w:rPr>
                  <w:rFonts w:ascii="Times New Roman" w:hAnsi="Times New Roman" w:eastAsia="Times New Roman" w:cs="Times New Roman"/>
                </w:rPr>
                <w:delText xml:space="preserve">holding </w:delText>
              </w:r>
            </w:del>
          </w:p>
          <w:p w:rsidRPr="007A7074" w:rsidR="007A7074" w:rsidP="007A7074" w:rsidRDefault="1D8B2FB6" w14:paraId="1738372C" w14:textId="05AB238C">
            <w:pPr>
              <w:numPr>
                <w:ilvl w:val="0"/>
                <w:numId w:val="4"/>
              </w:numPr>
              <w:spacing w:line="229" w:lineRule="auto"/>
              <w:ind w:hanging="180"/>
              <w:textAlignment w:val="baseline"/>
              <w:rPr>
                <w:ins w:author="Author" w:id="9"/>
                <w:rFonts w:ascii="Times New Roman" w:hAnsi="Times New Roman" w:eastAsia="Times New Roman" w:cs="Times New Roman"/>
                <w:color w:val="auto"/>
              </w:rPr>
            </w:pPr>
            <w:del w:author="Author" w:id="10">
              <w:r w:rsidRPr="007A7074" w:rsidDel="007A7074">
                <w:rPr>
                  <w:rFonts w:ascii="Times New Roman" w:hAnsi="Times New Roman" w:eastAsia="Times New Roman" w:cs="Times New Roman"/>
                </w:rPr>
                <w:delText xml:space="preserve">Juvenile </w:delText>
              </w:r>
              <w:r w:rsidRPr="007A7074" w:rsidDel="007A7074" w:rsidR="26907BEC">
                <w:rPr>
                  <w:rFonts w:ascii="Times New Roman" w:hAnsi="Times New Roman" w:eastAsia="Times New Roman" w:cs="Times New Roman"/>
                </w:rPr>
                <w:delText xml:space="preserve">and adult steelhead expected to be present. </w:delText>
              </w:r>
            </w:del>
            <w:ins w:author="Author" w:id="11">
              <w:r w:rsidRPr="007A7074" w:rsidR="007A7074">
                <w:rPr>
                  <w:rStyle w:val="normaltextrun"/>
                  <w:rFonts w:ascii="Times New Roman" w:hAnsi="Times New Roman" w:cs="Times New Roman"/>
                </w:rPr>
                <w:t>Fall-run Chinook Salmon holding and spawning.  Eggs are in gravel.</w:t>
              </w:r>
              <w:r w:rsidRPr="007A7074" w:rsidR="007A7074">
                <w:rPr>
                  <w:rStyle w:val="eop"/>
                  <w:rFonts w:ascii="Times New Roman" w:hAnsi="Times New Roman" w:cs="Times New Roman"/>
                </w:rPr>
                <w:t> </w:t>
              </w:r>
            </w:ins>
          </w:p>
          <w:p w:rsidR="007A7074" w:rsidP="007A7074" w:rsidRDefault="007A7074" w14:paraId="62A95BBE" w14:textId="77777777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hanging="180"/>
              <w:textAlignment w:val="baseline"/>
              <w:rPr>
                <w:ins w:author="Author" w:id="12"/>
                <w:rFonts w:ascii="Calibri" w:hAnsi="Calibri" w:cs="Calibri"/>
                <w:sz w:val="22"/>
                <w:szCs w:val="22"/>
              </w:rPr>
            </w:pPr>
            <w:ins w:author="Author" w:id="13">
              <w:r>
                <w:rPr>
                  <w:rStyle w:val="normaltextrun"/>
                  <w:sz w:val="22"/>
                  <w:szCs w:val="22"/>
                </w:rPr>
                <w:t>Juvenile and adult steelhead expected to be present. </w:t>
              </w:r>
              <w:r>
                <w:rPr>
                  <w:rStyle w:val="eop"/>
                  <w:rFonts w:eastAsia="Calibri"/>
                  <w:sz w:val="22"/>
                  <w:szCs w:val="22"/>
                </w:rPr>
                <w:t> </w:t>
              </w:r>
            </w:ins>
          </w:p>
          <w:p w:rsidRPr="007A7074" w:rsidR="007A7074" w:rsidP="007A7074" w:rsidRDefault="007A7074" w14:paraId="198ED91A" w14:textId="127C06E8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ins w:author="Author" w:id="14">
              <w:r w:rsidRPr="007A7074">
                <w:rPr>
                  <w:rStyle w:val="normaltextrun"/>
                  <w:i/>
                  <w:iCs/>
                  <w:sz w:val="22"/>
                  <w:szCs w:val="22"/>
                </w:rPr>
                <w:t>(updated 10/21/21)</w:t>
              </w:r>
              <w:r w:rsidRPr="007A7074">
                <w:rPr>
                  <w:rStyle w:val="eop"/>
                  <w:rFonts w:eastAsia="Calibri"/>
                  <w:i/>
                  <w:iCs/>
                  <w:sz w:val="22"/>
                  <w:szCs w:val="22"/>
                </w:rPr>
                <w:t> </w:t>
              </w:r>
            </w:ins>
          </w:p>
        </w:tc>
      </w:tr>
      <w:tr w:rsidRPr="007D37FB" w:rsidR="00C67618" w:rsidTr="30DE98F0" w14:paraId="3DF80598" w14:textId="77777777">
        <w:trPr>
          <w:trHeight w:val="296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C67618" w:rsidP="00C67618" w:rsidRDefault="00C67618" w14:paraId="5DEB44D9" w14:textId="6EFB7294">
            <w:pPr>
              <w:ind w:left="449" w:hanging="298"/>
              <w:rPr>
                <w:rFonts w:ascii="Times New Roman" w:hAnsi="Times New Roman" w:eastAsia="Garamond" w:cs="Times New Roman"/>
                <w:sz w:val="24"/>
              </w:rPr>
            </w:pPr>
            <w:r w:rsidRPr="007D37FB">
              <w:rPr>
                <w:rFonts w:ascii="Times New Roman" w:hAnsi="Times New Roman" w:eastAsia="Garamond" w:cs="Times New Roman"/>
                <w:sz w:val="24"/>
              </w:rPr>
              <w:t>Stanislaus River</w:t>
            </w:r>
          </w:p>
        </w:tc>
        <w:tc>
          <w:tcPr>
            <w:tcW w:w="6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C67618" w:rsidP="00C67618" w:rsidRDefault="0308A480" w14:paraId="1DD957E0" w14:textId="5DDE838A">
            <w:pPr>
              <w:numPr>
                <w:ilvl w:val="0"/>
                <w:numId w:val="10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New Melones Storage: </w:t>
            </w:r>
            <w:r w:rsidRPr="6270D445" w:rsidR="5C9F6B97">
              <w:rPr>
                <w:rFonts w:ascii="Times New Roman" w:hAnsi="Times New Roman" w:eastAsia="Times New Roman" w:cs="Times New Roman"/>
              </w:rPr>
              <w:t>8</w:t>
            </w:r>
            <w:r w:rsidRPr="6270D445" w:rsidR="3BE387D8">
              <w:rPr>
                <w:rFonts w:ascii="Times New Roman" w:hAnsi="Times New Roman" w:eastAsia="Times New Roman" w:cs="Times New Roman"/>
              </w:rPr>
              <w:t>2</w:t>
            </w:r>
            <w:r w:rsidRPr="6270D445" w:rsidR="2774712A">
              <w:rPr>
                <w:rFonts w:ascii="Times New Roman" w:hAnsi="Times New Roman" w:eastAsia="Times New Roman" w:cs="Times New Roman"/>
              </w:rPr>
              <w:t>0</w:t>
            </w:r>
            <w:r w:rsidRPr="007D37FB" w:rsidR="4E8A148B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75B2AFFF">
              <w:rPr>
                <w:rFonts w:ascii="Times New Roman" w:hAnsi="Times New Roman" w:eastAsia="Times New Roman" w:cs="Times New Roman"/>
              </w:rPr>
              <w:t>T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AF </w:t>
            </w:r>
          </w:p>
          <w:p w:rsidRPr="007D37FB" w:rsidR="00C67618" w:rsidP="00C67618" w:rsidRDefault="3AE69F87" w14:paraId="360CEFD0" w14:textId="706C97C7">
            <w:pPr>
              <w:numPr>
                <w:ilvl w:val="0"/>
                <w:numId w:val="10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Current Release to Stanislaus: </w:t>
            </w:r>
            <w:r w:rsidRPr="793DBEA3" w:rsidR="3D58FF30">
              <w:rPr>
                <w:rFonts w:ascii="Times New Roman" w:hAnsi="Times New Roman" w:eastAsia="Times New Roman" w:cs="Times New Roman"/>
              </w:rPr>
              <w:t>Changing ra</w:t>
            </w:r>
            <w:r w:rsidRPr="793DBEA3" w:rsidR="7F5BC636">
              <w:rPr>
                <w:rFonts w:ascii="Times New Roman" w:hAnsi="Times New Roman" w:eastAsia="Times New Roman" w:cs="Times New Roman"/>
              </w:rPr>
              <w:t>pidly</w:t>
            </w:r>
            <w:r w:rsidRPr="793DBEA3" w:rsidR="3D58FF30">
              <w:rPr>
                <w:rFonts w:ascii="Times New Roman" w:hAnsi="Times New Roman" w:eastAsia="Times New Roman" w:cs="Times New Roman"/>
              </w:rPr>
              <w:t xml:space="preserve"> – Fall Pulse Flow</w:t>
            </w:r>
            <w:r w:rsidRPr="707E6917" w:rsidR="71BA9BAA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Pr="007D37FB" w:rsidR="00C67618" w:rsidP="00C67618" w:rsidRDefault="6F954048" w14:paraId="25BD33CB" w14:textId="721C5FD8">
            <w:pPr>
              <w:numPr>
                <w:ilvl w:val="0"/>
                <w:numId w:val="4"/>
              </w:numPr>
              <w:ind w:hanging="180"/>
              <w:rPr>
                <w:rFonts w:ascii="Times New Roman" w:hAnsi="Times New Roman" w:eastAsia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Anticipated Range of Weekly Releases to Stanislaus: </w:t>
            </w:r>
            <w:r w:rsidRPr="707E6917" w:rsidR="15AD1CF1">
              <w:rPr>
                <w:rFonts w:ascii="Times New Roman" w:hAnsi="Times New Roman" w:eastAsia="Times New Roman" w:cs="Times New Roman"/>
              </w:rPr>
              <w:t>4</w:t>
            </w:r>
            <w:r w:rsidRPr="707E6917" w:rsidR="05E33B01">
              <w:rPr>
                <w:rFonts w:ascii="Times New Roman" w:hAnsi="Times New Roman" w:eastAsia="Times New Roman" w:cs="Times New Roman"/>
              </w:rPr>
              <w:t>5</w:t>
            </w:r>
            <w:r w:rsidRPr="707E6917" w:rsidR="2DB6B7B0">
              <w:rPr>
                <w:rFonts w:ascii="Times New Roman" w:hAnsi="Times New Roman" w:eastAsia="Times New Roman" w:cs="Times New Roman"/>
              </w:rPr>
              <w:t>0</w:t>
            </w:r>
            <w:r w:rsidRPr="007D37FB" w:rsidR="4A695580">
              <w:rPr>
                <w:rFonts w:ascii="Times New Roman" w:hAnsi="Times New Roman" w:eastAsia="Times New Roman" w:cs="Times New Roman"/>
              </w:rPr>
              <w:t xml:space="preserve"> to</w:t>
            </w:r>
            <w:r w:rsidRPr="007D37FB" w:rsidR="263B3789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269A529E">
              <w:rPr>
                <w:rFonts w:ascii="Times New Roman" w:hAnsi="Times New Roman" w:eastAsia="Times New Roman" w:cs="Times New Roman"/>
              </w:rPr>
              <w:t>1,</w:t>
            </w:r>
            <w:r w:rsidRPr="707E6917" w:rsidR="5A660906">
              <w:rPr>
                <w:rFonts w:ascii="Times New Roman" w:hAnsi="Times New Roman" w:eastAsia="Times New Roman" w:cs="Times New Roman"/>
              </w:rPr>
              <w:t>2</w:t>
            </w:r>
            <w:r w:rsidRPr="707E6917" w:rsidR="06FCDE52">
              <w:rPr>
                <w:rFonts w:ascii="Times New Roman" w:hAnsi="Times New Roman" w:eastAsia="Times New Roman" w:cs="Times New Roman"/>
              </w:rPr>
              <w:t>0</w:t>
            </w:r>
            <w:r w:rsidRPr="707E6917" w:rsidR="2B15900F">
              <w:rPr>
                <w:rFonts w:ascii="Times New Roman" w:hAnsi="Times New Roman" w:eastAsia="Times New Roman" w:cs="Times New Roman"/>
              </w:rPr>
              <w:t>0</w:t>
            </w:r>
            <w:r w:rsidRPr="007D37FB" w:rsidR="32AE80BF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7897DD8A">
              <w:rPr>
                <w:rFonts w:ascii="Times New Roman" w:hAnsi="Times New Roman" w:eastAsia="Times New Roman" w:cs="Times New Roman"/>
              </w:rPr>
              <w:t>cfs</w:t>
            </w:r>
          </w:p>
        </w:tc>
        <w:tc>
          <w:tcPr>
            <w:tcW w:w="5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27C54" w:rsidR="00727C54" w:rsidP="006A09C1" w:rsidRDefault="00C67618" w14:paraId="0CA9FEE0" w14:textId="4DC3A268">
            <w:pPr>
              <w:numPr>
                <w:ilvl w:val="0"/>
                <w:numId w:val="11"/>
              </w:numPr>
              <w:ind w:left="196" w:hanging="180"/>
              <w:rPr>
                <w:rFonts w:ascii="Times New Roman" w:hAnsi="Times New Roman" w:cs="Times New Roman"/>
              </w:rPr>
            </w:pPr>
            <w:r w:rsidRPr="0A0E63A1">
              <w:rPr>
                <w:rFonts w:ascii="Times New Roman" w:hAnsi="Times New Roman" w:eastAsia="Times New Roman" w:cs="Times New Roman"/>
              </w:rPr>
              <w:t>Juvenile</w:t>
            </w:r>
            <w:r w:rsidRPr="0A0E63A1" w:rsidR="717E5BC3">
              <w:rPr>
                <w:rFonts w:ascii="Times New Roman" w:hAnsi="Times New Roman" w:eastAsia="Times New Roman" w:cs="Times New Roman"/>
              </w:rPr>
              <w:t xml:space="preserve"> and adult </w:t>
            </w:r>
            <w:del w:author="Author" w:id="15">
              <w:r w:rsidRPr="0A0E63A1" w:rsidDel="00F41E43" w:rsidR="29BCAA91">
                <w:rPr>
                  <w:rFonts w:ascii="Times New Roman" w:hAnsi="Times New Roman" w:eastAsia="Times New Roman" w:cs="Times New Roman"/>
                </w:rPr>
                <w:delText>s</w:delText>
              </w:r>
              <w:r w:rsidRPr="0A0E63A1" w:rsidDel="00F41E43">
                <w:rPr>
                  <w:rFonts w:ascii="Times New Roman" w:hAnsi="Times New Roman" w:eastAsia="Times New Roman" w:cs="Times New Roman"/>
                </w:rPr>
                <w:delText xml:space="preserve">teelhead </w:delText>
              </w:r>
            </w:del>
            <w:ins w:author="Author" w:id="16">
              <w:r w:rsidRPr="00F41E43" w:rsidR="00F41E43">
                <w:rPr>
                  <w:rFonts w:ascii="Times New Roman" w:hAnsi="Times New Roman" w:eastAsia="Times New Roman" w:cs="Times New Roman"/>
                  <w:i/>
                  <w:iCs/>
                </w:rPr>
                <w:t>O. mykiss</w:t>
              </w:r>
              <w:r w:rsidRPr="0A0E63A1" w:rsidR="00F41E43">
                <w:rPr>
                  <w:rFonts w:ascii="Times New Roman" w:hAnsi="Times New Roman" w:eastAsia="Times New Roman" w:cs="Times New Roman"/>
                </w:rPr>
                <w:t xml:space="preserve"> </w:t>
              </w:r>
            </w:ins>
            <w:r w:rsidRPr="0A0E63A1" w:rsidR="006601B9">
              <w:rPr>
                <w:rFonts w:ascii="Times New Roman" w:hAnsi="Times New Roman" w:eastAsia="Times New Roman" w:cs="Times New Roman"/>
              </w:rPr>
              <w:t>expected to be</w:t>
            </w:r>
            <w:r w:rsidRPr="0A0E63A1" w:rsidR="5BD9CFF0">
              <w:rPr>
                <w:rFonts w:ascii="Times New Roman" w:hAnsi="Times New Roman" w:eastAsia="Times New Roman" w:cs="Times New Roman"/>
              </w:rPr>
              <w:t xml:space="preserve"> present</w:t>
            </w:r>
          </w:p>
          <w:p w:rsidRPr="00F41E43" w:rsidR="004B2D09" w:rsidP="006A09C1" w:rsidRDefault="6CF294F9" w14:paraId="0A774FCC" w14:textId="77777777">
            <w:pPr>
              <w:numPr>
                <w:ilvl w:val="0"/>
                <w:numId w:val="11"/>
              </w:numPr>
              <w:ind w:left="196" w:hanging="180"/>
              <w:rPr>
                <w:ins w:author="Author" w:id="17"/>
                <w:rFonts w:ascii="Times New Roman" w:hAnsi="Times New Roman" w:cs="Times New Roman"/>
              </w:rPr>
            </w:pPr>
            <w:r w:rsidRPr="490B0F61">
              <w:rPr>
                <w:rFonts w:ascii="Times New Roman" w:hAnsi="Times New Roman" w:cs="Times New Roman" w:eastAsiaTheme="minorEastAsia"/>
                <w:color w:val="000000" w:themeColor="text1"/>
              </w:rPr>
              <w:t xml:space="preserve">Adult fall-run </w:t>
            </w:r>
            <w:r w:rsidR="00727C54">
              <w:rPr>
                <w:rFonts w:ascii="Times New Roman" w:hAnsi="Times New Roman" w:cs="Times New Roman" w:eastAsiaTheme="minorEastAsia"/>
                <w:color w:val="000000" w:themeColor="text1"/>
              </w:rPr>
              <w:t xml:space="preserve">Chinook Salmon </w:t>
            </w:r>
            <w:r w:rsidRPr="490B0F61">
              <w:rPr>
                <w:rFonts w:ascii="Times New Roman" w:hAnsi="Times New Roman" w:cs="Times New Roman" w:eastAsiaTheme="minorEastAsia"/>
                <w:color w:val="000000" w:themeColor="text1"/>
              </w:rPr>
              <w:t>present</w:t>
            </w:r>
          </w:p>
          <w:p w:rsidR="00F41E43" w:rsidP="006A09C1" w:rsidRDefault="00F41E43" w14:paraId="751E5B36" w14:textId="721C5225">
            <w:pPr>
              <w:numPr>
                <w:ilvl w:val="0"/>
                <w:numId w:val="11"/>
              </w:numPr>
              <w:ind w:left="196" w:hanging="180"/>
              <w:rPr>
                <w:rFonts w:ascii="Times New Roman" w:hAnsi="Times New Roman" w:cs="Times New Roman"/>
              </w:rPr>
            </w:pPr>
            <w:ins w:author="Author" w:id="18">
              <w:del w:author="Author" w:id="19">
                <w:r w:rsidDel="00575FD8">
                  <w:rPr>
                    <w:rFonts w:ascii="Times New Roman" w:hAnsi="Times New Roman" w:cs="Times New Roman"/>
                  </w:rPr>
                  <w:delText xml:space="preserve">Some </w:delText>
                </w:r>
              </w:del>
              <w:r w:rsidR="00575FD8">
                <w:rPr>
                  <w:rFonts w:ascii="Times New Roman" w:hAnsi="Times New Roman" w:cs="Times New Roman"/>
                </w:rPr>
                <w:t xml:space="preserve">Adult </w:t>
              </w:r>
              <w:r>
                <w:rPr>
                  <w:rFonts w:ascii="Times New Roman" w:hAnsi="Times New Roman" w:cs="Times New Roman"/>
                </w:rPr>
                <w:t>Chinook Salmon spawning observed</w:t>
              </w:r>
            </w:ins>
          </w:p>
          <w:p w:rsidRPr="006A09C1" w:rsidR="00F41E43" w:rsidP="00F41E43" w:rsidRDefault="00F41E43" w14:paraId="6678A8FE" w14:textId="1F6254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ins w:author="Author" w:id="20">
              <w:r w:rsidRPr="00F41E43">
                <w:rPr>
                  <w:rFonts w:ascii="Times New Roman" w:hAnsi="Times New Roman" w:cs="Times New Roman"/>
                  <w:i/>
                  <w:iCs/>
                </w:rPr>
                <w:t>updated 10/20/2021</w:t>
              </w:r>
            </w:ins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Pr="007D37FB" w:rsidR="00C67618" w:rsidTr="30DE98F0" w14:paraId="527B53C4" w14:textId="77777777">
        <w:trPr>
          <w:trHeight w:val="296"/>
        </w:trPr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Pr="007D37FB" w:rsidR="00C67618" w:rsidP="00C67618" w:rsidRDefault="00C67618" w14:paraId="6825915E" w14:textId="26A11DF7">
            <w:pPr>
              <w:ind w:left="449" w:hanging="298"/>
              <w:rPr>
                <w:rFonts w:ascii="Times New Roman" w:hAnsi="Times New Roman" w:eastAsia="Garamond" w:cs="Times New Roman"/>
                <w:sz w:val="24"/>
              </w:rPr>
            </w:pPr>
            <w:r w:rsidRPr="007D37FB">
              <w:rPr>
                <w:rFonts w:ascii="Times New Roman" w:hAnsi="Times New Roman" w:eastAsia="Garamond" w:cs="Times New Roman"/>
                <w:sz w:val="24"/>
              </w:rPr>
              <w:t>Delta</w:t>
            </w:r>
          </w:p>
        </w:tc>
        <w:tc>
          <w:tcPr>
            <w:tcW w:w="60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7D37FB" w:rsidR="00C67618" w:rsidP="00C67618" w:rsidRDefault="096F3AE4" w14:paraId="23232D46" w14:textId="083B6AE6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Freeport: </w:t>
            </w:r>
            <w:r w:rsidRPr="707E6917" w:rsidR="3438E797">
              <w:rPr>
                <w:rFonts w:ascii="Times New Roman" w:hAnsi="Times New Roman" w:eastAsia="Times New Roman" w:cs="Times New Roman"/>
              </w:rPr>
              <w:t>10</w:t>
            </w:r>
            <w:r w:rsidRPr="007D37FB" w:rsidR="280A1AAC">
              <w:rPr>
                <w:rFonts w:ascii="Times New Roman" w:hAnsi="Times New Roman" w:eastAsia="Times New Roman" w:cs="Times New Roman"/>
              </w:rPr>
              <w:t>,</w:t>
            </w:r>
            <w:r w:rsidRPr="007D37FB" w:rsidR="68E2599F">
              <w:rPr>
                <w:rFonts w:ascii="Times New Roman" w:hAnsi="Times New Roman" w:eastAsia="Times New Roman" w:cs="Times New Roman"/>
              </w:rPr>
              <w:t>0</w:t>
            </w:r>
            <w:r w:rsidRPr="007D37FB" w:rsidR="6CB9BAAD">
              <w:rPr>
                <w:rFonts w:ascii="Times New Roman" w:hAnsi="Times New Roman" w:eastAsia="Times New Roman" w:cs="Times New Roman"/>
              </w:rPr>
              <w:t>00</w:t>
            </w:r>
            <w:r w:rsidRPr="007D37FB" w:rsidR="280A1AAC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to </w:t>
            </w:r>
            <w:r w:rsidRPr="707E6917" w:rsidR="6C712DD2">
              <w:rPr>
                <w:rFonts w:ascii="Times New Roman" w:hAnsi="Times New Roman" w:eastAsia="Times New Roman" w:cs="Times New Roman"/>
              </w:rPr>
              <w:t>40</w:t>
            </w:r>
            <w:r w:rsidRPr="007D37FB" w:rsidR="47928952">
              <w:rPr>
                <w:rFonts w:ascii="Times New Roman" w:hAnsi="Times New Roman" w:eastAsia="Times New Roman" w:cs="Times New Roman"/>
              </w:rPr>
              <w:t>,0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00 cfs  </w:t>
            </w:r>
          </w:p>
          <w:p w:rsidRPr="007D37FB" w:rsidR="00C67618" w:rsidP="00C67618" w:rsidRDefault="6F954048" w14:paraId="178C8E54" w14:textId="5692E91D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Vernalis: </w:t>
            </w:r>
            <w:r w:rsidRPr="707E6917" w:rsidR="583B9082">
              <w:rPr>
                <w:rFonts w:ascii="Times New Roman" w:hAnsi="Times New Roman" w:eastAsia="Times New Roman" w:cs="Times New Roman"/>
              </w:rPr>
              <w:t>5</w:t>
            </w:r>
            <w:r w:rsidRPr="707E6917" w:rsidR="2EBD3724">
              <w:rPr>
                <w:rFonts w:ascii="Times New Roman" w:hAnsi="Times New Roman" w:eastAsia="Times New Roman" w:cs="Times New Roman"/>
              </w:rPr>
              <w:t>00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to </w:t>
            </w:r>
            <w:r w:rsidRPr="707E6917" w:rsidR="6759C5AC">
              <w:rPr>
                <w:rFonts w:ascii="Times New Roman" w:hAnsi="Times New Roman" w:eastAsia="Times New Roman" w:cs="Times New Roman"/>
              </w:rPr>
              <w:t>2,</w:t>
            </w:r>
            <w:r w:rsidRPr="007D37FB" w:rsidR="1860320D">
              <w:rPr>
                <w:rFonts w:ascii="Times New Roman" w:hAnsi="Times New Roman" w:eastAsia="Times New Roman" w:cs="Times New Roman"/>
              </w:rPr>
              <w:t>5</w:t>
            </w:r>
            <w:r w:rsidRPr="007D37FB" w:rsidR="31032F3E">
              <w:rPr>
                <w:rFonts w:ascii="Times New Roman" w:hAnsi="Times New Roman" w:eastAsia="Times New Roman" w:cs="Times New Roman"/>
              </w:rPr>
              <w:t>00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cfs </w:t>
            </w:r>
          </w:p>
          <w:p w:rsidRPr="007D37FB" w:rsidR="00C67618" w:rsidP="00C67618" w:rsidRDefault="02AD75EF" w14:paraId="063CF354" w14:textId="67DB0D8D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Delta Outflow index: </w:t>
            </w:r>
            <w:r w:rsidRPr="036261AB" w:rsidR="45010DBA">
              <w:rPr>
                <w:rFonts w:ascii="Times New Roman" w:hAnsi="Times New Roman" w:eastAsia="Times New Roman" w:cs="Times New Roman"/>
              </w:rPr>
              <w:t>10</w:t>
            </w:r>
            <w:r w:rsidRPr="036261AB" w:rsidR="1E259C0B">
              <w:rPr>
                <w:rFonts w:ascii="Times New Roman" w:hAnsi="Times New Roman" w:eastAsia="Times New Roman" w:cs="Times New Roman"/>
              </w:rPr>
              <w:t>,</w:t>
            </w:r>
            <w:r w:rsidRPr="036261AB" w:rsidR="2FCDF68F">
              <w:rPr>
                <w:rFonts w:ascii="Times New Roman" w:hAnsi="Times New Roman" w:eastAsia="Times New Roman" w:cs="Times New Roman"/>
              </w:rPr>
              <w:t>00</w:t>
            </w:r>
            <w:r w:rsidRPr="036261AB" w:rsidR="086D13AB">
              <w:rPr>
                <w:rFonts w:ascii="Times New Roman" w:hAnsi="Times New Roman" w:eastAsia="Times New Roman" w:cs="Times New Roman"/>
              </w:rPr>
              <w:t>0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</w:t>
            </w:r>
            <w:r w:rsidRPr="707E6917" w:rsidR="5CBA4ACA">
              <w:rPr>
                <w:rFonts w:ascii="Times New Roman" w:hAnsi="Times New Roman" w:eastAsia="Times New Roman" w:cs="Times New Roman"/>
              </w:rPr>
              <w:t xml:space="preserve">to </w:t>
            </w:r>
            <w:r w:rsidRPr="707E6917" w:rsidR="3A15ACDA">
              <w:rPr>
                <w:rFonts w:ascii="Times New Roman" w:hAnsi="Times New Roman" w:eastAsia="Times New Roman" w:cs="Times New Roman"/>
              </w:rPr>
              <w:t>6</w:t>
            </w:r>
            <w:r w:rsidRPr="707E6917" w:rsidR="2DD2DE76">
              <w:rPr>
                <w:rFonts w:ascii="Times New Roman" w:hAnsi="Times New Roman" w:eastAsia="Times New Roman" w:cs="Times New Roman"/>
              </w:rPr>
              <w:t>0</w:t>
            </w:r>
            <w:r w:rsidRPr="707E6917" w:rsidR="75F06EB7">
              <w:rPr>
                <w:rFonts w:ascii="Times New Roman" w:hAnsi="Times New Roman" w:eastAsia="Times New Roman" w:cs="Times New Roman"/>
              </w:rPr>
              <w:t>,</w:t>
            </w:r>
            <w:r w:rsidRPr="707E6917" w:rsidR="7545FF37">
              <w:rPr>
                <w:rFonts w:ascii="Times New Roman" w:hAnsi="Times New Roman" w:eastAsia="Times New Roman" w:cs="Times New Roman"/>
              </w:rPr>
              <w:t>00</w:t>
            </w:r>
            <w:r w:rsidRPr="707E6917" w:rsidR="5FA536B0">
              <w:rPr>
                <w:rFonts w:ascii="Times New Roman" w:hAnsi="Times New Roman" w:eastAsia="Times New Roman" w:cs="Times New Roman"/>
              </w:rPr>
              <w:t>0</w:t>
            </w:r>
            <w:r w:rsidRPr="707E6917" w:rsidR="5CBA4ACA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cfs </w:t>
            </w:r>
          </w:p>
          <w:p w:rsidRPr="007D37FB" w:rsidR="00C67618" w:rsidP="00C67618" w:rsidRDefault="29F93F9C" w14:paraId="6B4F8394" w14:textId="19331056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Combined Exports: </w:t>
            </w:r>
            <w:r w:rsidRPr="707E6917" w:rsidR="3431E526">
              <w:rPr>
                <w:rFonts w:ascii="Times New Roman" w:hAnsi="Times New Roman" w:eastAsia="Times New Roman" w:cs="Times New Roman"/>
              </w:rPr>
              <w:t>2</w:t>
            </w:r>
            <w:r w:rsidRPr="707E6917" w:rsidR="00BC8FCC">
              <w:rPr>
                <w:rFonts w:ascii="Times New Roman" w:hAnsi="Times New Roman" w:eastAsia="Times New Roman" w:cs="Times New Roman"/>
              </w:rPr>
              <w:t>,</w:t>
            </w:r>
            <w:r w:rsidRPr="707E6917" w:rsidR="02623521">
              <w:rPr>
                <w:rFonts w:ascii="Times New Roman" w:hAnsi="Times New Roman" w:eastAsia="Times New Roman" w:cs="Times New Roman"/>
              </w:rPr>
              <w:t>7</w:t>
            </w:r>
            <w:r w:rsidRPr="707E6917" w:rsidR="561429DE">
              <w:rPr>
                <w:rFonts w:ascii="Times New Roman" w:hAnsi="Times New Roman" w:eastAsia="Times New Roman" w:cs="Times New Roman"/>
              </w:rPr>
              <w:t>0</w:t>
            </w:r>
            <w:r w:rsidRPr="707E6917" w:rsidR="514EDF6C">
              <w:rPr>
                <w:rFonts w:ascii="Times New Roman" w:hAnsi="Times New Roman" w:eastAsia="Times New Roman" w:cs="Times New Roman"/>
              </w:rPr>
              <w:t>0</w:t>
            </w:r>
            <w:r w:rsidRPr="007D37FB" w:rsidR="09859D51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1B03F562">
              <w:rPr>
                <w:rFonts w:ascii="Times New Roman" w:hAnsi="Times New Roman" w:eastAsia="Times New Roman" w:cs="Times New Roman"/>
              </w:rPr>
              <w:t xml:space="preserve">to </w:t>
            </w:r>
            <w:r w:rsidRPr="707E6917" w:rsidR="46FDDDA9">
              <w:rPr>
                <w:rFonts w:ascii="Times New Roman" w:hAnsi="Times New Roman" w:eastAsia="Times New Roman" w:cs="Times New Roman"/>
              </w:rPr>
              <w:t>10</w:t>
            </w:r>
            <w:r w:rsidRPr="707E6917" w:rsidR="76F7C565">
              <w:rPr>
                <w:rFonts w:ascii="Times New Roman" w:hAnsi="Times New Roman" w:eastAsia="Times New Roman" w:cs="Times New Roman"/>
              </w:rPr>
              <w:t>,</w:t>
            </w:r>
            <w:r w:rsidRPr="707E6917" w:rsidR="11CA06D5">
              <w:rPr>
                <w:rFonts w:ascii="Times New Roman" w:hAnsi="Times New Roman" w:eastAsia="Times New Roman" w:cs="Times New Roman"/>
              </w:rPr>
              <w:t>88</w:t>
            </w:r>
            <w:r w:rsidRPr="707E6917" w:rsidR="76F7C565">
              <w:rPr>
                <w:rFonts w:ascii="Times New Roman" w:hAnsi="Times New Roman" w:eastAsia="Times New Roman" w:cs="Times New Roman"/>
              </w:rPr>
              <w:t>0</w:t>
            </w:r>
            <w:r w:rsidRPr="007D37FB" w:rsidR="1B03F562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>
              <w:rPr>
                <w:rFonts w:ascii="Times New Roman" w:hAnsi="Times New Roman" w:eastAsia="Times New Roman" w:cs="Times New Roman"/>
              </w:rPr>
              <w:t>cf</w:t>
            </w:r>
            <w:r w:rsidRPr="007D37FB" w:rsidR="66A5D836">
              <w:rPr>
                <w:rFonts w:ascii="Times New Roman" w:hAnsi="Times New Roman" w:eastAsia="Times New Roman" w:cs="Times New Roman"/>
              </w:rPr>
              <w:t>s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Pr="007D37FB" w:rsidR="00C67618" w:rsidP="00C67618" w:rsidRDefault="0C24A22A" w14:paraId="6477A918" w14:textId="40434B20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A9DC7B">
              <w:rPr>
                <w:rFonts w:ascii="Times New Roman" w:hAnsi="Times New Roman" w:eastAsia="Times New Roman" w:cs="Times New Roman"/>
              </w:rPr>
              <w:t xml:space="preserve">JPP: </w:t>
            </w:r>
            <w:r w:rsidRPr="00A9DC7B" w:rsidR="151863FE">
              <w:rPr>
                <w:rFonts w:ascii="Times New Roman" w:hAnsi="Times New Roman" w:eastAsia="Times New Roman" w:cs="Times New Roman"/>
              </w:rPr>
              <w:t>1,700 cfs</w:t>
            </w:r>
            <w:r w:rsidRPr="707E6917" w:rsidR="3D9ACFE7">
              <w:rPr>
                <w:rFonts w:ascii="Times New Roman" w:hAnsi="Times New Roman" w:eastAsia="Times New Roman" w:cs="Times New Roman"/>
              </w:rPr>
              <w:t xml:space="preserve"> to </w:t>
            </w:r>
            <w:r w:rsidRPr="707E6917" w:rsidR="47817998">
              <w:rPr>
                <w:rFonts w:ascii="Times New Roman" w:hAnsi="Times New Roman" w:eastAsia="Times New Roman" w:cs="Times New Roman"/>
              </w:rPr>
              <w:t>4</w:t>
            </w:r>
            <w:r w:rsidRPr="707E6917" w:rsidR="3D9ACFE7">
              <w:rPr>
                <w:rFonts w:ascii="Times New Roman" w:hAnsi="Times New Roman" w:eastAsia="Times New Roman" w:cs="Times New Roman"/>
              </w:rPr>
              <w:t>,</w:t>
            </w:r>
            <w:r w:rsidRPr="707E6917" w:rsidR="12A04457">
              <w:rPr>
                <w:rFonts w:ascii="Times New Roman" w:hAnsi="Times New Roman" w:eastAsia="Times New Roman" w:cs="Times New Roman"/>
              </w:rPr>
              <w:t>2</w:t>
            </w:r>
            <w:r w:rsidRPr="707E6917" w:rsidR="3D9ACFE7">
              <w:rPr>
                <w:rFonts w:ascii="Times New Roman" w:hAnsi="Times New Roman" w:eastAsia="Times New Roman" w:cs="Times New Roman"/>
              </w:rPr>
              <w:t>00 cfs</w:t>
            </w:r>
          </w:p>
          <w:p w:rsidRPr="007D37FB" w:rsidR="00C67618" w:rsidP="00E14B62" w:rsidRDefault="4B09B3DD" w14:paraId="5D9EDFF3" w14:textId="20BF6A8D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CCF: </w:t>
            </w:r>
            <w:r w:rsidRPr="707E6917" w:rsidR="5ECB9FE0">
              <w:rPr>
                <w:rFonts w:ascii="Times New Roman" w:hAnsi="Times New Roman" w:eastAsia="Times New Roman" w:cs="Times New Roman"/>
              </w:rPr>
              <w:t>1,0</w:t>
            </w:r>
            <w:r w:rsidRPr="707E6917" w:rsidR="29013039">
              <w:rPr>
                <w:rFonts w:ascii="Times New Roman" w:hAnsi="Times New Roman" w:eastAsia="Times New Roman" w:cs="Times New Roman"/>
              </w:rPr>
              <w:t>00</w:t>
            </w:r>
            <w:r w:rsidRPr="007D37FB" w:rsidR="6C0CCF66">
              <w:rPr>
                <w:rFonts w:ascii="Times New Roman" w:hAnsi="Times New Roman" w:eastAsia="Times New Roman" w:cs="Times New Roman"/>
              </w:rPr>
              <w:t xml:space="preserve"> to </w:t>
            </w:r>
            <w:r w:rsidRPr="707E6917" w:rsidR="6788C397">
              <w:rPr>
                <w:rFonts w:ascii="Times New Roman" w:hAnsi="Times New Roman" w:eastAsia="Times New Roman" w:cs="Times New Roman"/>
              </w:rPr>
              <w:t>6</w:t>
            </w:r>
            <w:r w:rsidRPr="707E6917" w:rsidR="6AAD814A">
              <w:rPr>
                <w:rFonts w:ascii="Times New Roman" w:hAnsi="Times New Roman" w:eastAsia="Times New Roman" w:cs="Times New Roman"/>
              </w:rPr>
              <w:t>,</w:t>
            </w:r>
            <w:r w:rsidRPr="707E6917" w:rsidR="36868990">
              <w:rPr>
                <w:rFonts w:ascii="Times New Roman" w:hAnsi="Times New Roman" w:eastAsia="Times New Roman" w:cs="Times New Roman"/>
              </w:rPr>
              <w:t>68</w:t>
            </w:r>
            <w:r w:rsidRPr="707E6917" w:rsidR="69E84811">
              <w:rPr>
                <w:rFonts w:ascii="Times New Roman" w:hAnsi="Times New Roman" w:eastAsia="Times New Roman" w:cs="Times New Roman"/>
              </w:rPr>
              <w:t>0</w:t>
            </w:r>
            <w:r w:rsidRPr="007D37FB" w:rsidR="47A3D0DC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cfs  </w:t>
            </w:r>
          </w:p>
          <w:p w:rsidRPr="007D37FB" w:rsidR="00C67618" w:rsidP="00E14B62" w:rsidRDefault="3A8533CA" w14:paraId="33024C23" w14:textId="520C9654">
            <w:pPr>
              <w:numPr>
                <w:ilvl w:val="0"/>
                <w:numId w:val="12"/>
              </w:numPr>
              <w:spacing w:after="57"/>
              <w:ind w:hanging="180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Expected OMR Index Values: -</w:t>
            </w:r>
            <w:r w:rsidRPr="707E6917" w:rsidR="5877EF5E">
              <w:rPr>
                <w:rFonts w:ascii="Times New Roman" w:hAnsi="Times New Roman" w:eastAsia="Times New Roman" w:cs="Times New Roman"/>
              </w:rPr>
              <w:t>2</w:t>
            </w:r>
            <w:r w:rsidRPr="707E6917" w:rsidR="1D3BA6AA">
              <w:rPr>
                <w:rFonts w:ascii="Times New Roman" w:hAnsi="Times New Roman" w:eastAsia="Times New Roman" w:cs="Times New Roman"/>
              </w:rPr>
              <w:t>,</w:t>
            </w:r>
            <w:r w:rsidRPr="707E6917" w:rsidR="417AD272">
              <w:rPr>
                <w:rFonts w:ascii="Times New Roman" w:hAnsi="Times New Roman" w:eastAsia="Times New Roman" w:cs="Times New Roman"/>
              </w:rPr>
              <w:t>0</w:t>
            </w:r>
            <w:r w:rsidRPr="707E6917" w:rsidR="6C173548">
              <w:rPr>
                <w:rFonts w:ascii="Times New Roman" w:hAnsi="Times New Roman" w:eastAsia="Times New Roman" w:cs="Times New Roman"/>
              </w:rPr>
              <w:t>00</w:t>
            </w:r>
            <w:r w:rsidRPr="036261AB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to </w:t>
            </w:r>
            <w:r w:rsidRPr="007D37FB" w:rsidR="11566EA8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>
              <w:rPr>
                <w:rFonts w:ascii="Times New Roman" w:hAnsi="Times New Roman" w:eastAsia="Times New Roman" w:cs="Times New Roman"/>
              </w:rPr>
              <w:t>-</w:t>
            </w:r>
            <w:r w:rsidRPr="707E6917" w:rsidR="03B6A100">
              <w:rPr>
                <w:rFonts w:ascii="Times New Roman" w:hAnsi="Times New Roman" w:eastAsia="Times New Roman" w:cs="Times New Roman"/>
              </w:rPr>
              <w:t>12</w:t>
            </w:r>
            <w:r w:rsidRPr="707E6917" w:rsidR="22347A1E">
              <w:rPr>
                <w:rFonts w:ascii="Times New Roman" w:hAnsi="Times New Roman" w:eastAsia="Times New Roman" w:cs="Times New Roman"/>
              </w:rPr>
              <w:t>,</w:t>
            </w:r>
            <w:r w:rsidRPr="707E6917" w:rsidR="18D5454A">
              <w:rPr>
                <w:rFonts w:ascii="Times New Roman" w:hAnsi="Times New Roman" w:eastAsia="Times New Roman" w:cs="Times New Roman"/>
              </w:rPr>
              <w:t>0</w:t>
            </w:r>
            <w:r w:rsidRPr="707E6917" w:rsidR="2E27D087">
              <w:rPr>
                <w:rFonts w:ascii="Times New Roman" w:hAnsi="Times New Roman" w:eastAsia="Times New Roman" w:cs="Times New Roman"/>
              </w:rPr>
              <w:t>0</w:t>
            </w:r>
            <w:r w:rsidRPr="707E6917" w:rsidR="689C03CB">
              <w:rPr>
                <w:rFonts w:ascii="Times New Roman" w:hAnsi="Times New Roman" w:eastAsia="Times New Roman" w:cs="Times New Roman"/>
              </w:rPr>
              <w:t>0</w:t>
            </w:r>
            <w:r w:rsidRPr="68E2CF07" w:rsidR="3F577D88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cfs  </w:t>
            </w:r>
          </w:p>
          <w:p w:rsidRPr="007D37FB" w:rsidR="00C67618" w:rsidP="5B8B60BB" w:rsidRDefault="276692AE" w14:paraId="0446BA4A" w14:textId="3DE20DD8">
            <w:pPr>
              <w:numPr>
                <w:ilvl w:val="0"/>
                <w:numId w:val="12"/>
              </w:numPr>
              <w:ind w:hanging="180"/>
              <w:rPr>
                <w:rFonts w:ascii="Times New Roman" w:hAnsi="Times New Roman" w:cs="Times New Roman" w:eastAsiaTheme="minorEastAsia"/>
                <w:color w:val="000000" w:themeColor="text1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DCC Gates</w:t>
            </w:r>
            <w:r w:rsidRPr="007D37FB" w:rsidR="67A92E75">
              <w:rPr>
                <w:rFonts w:ascii="Times New Roman" w:hAnsi="Times New Roman" w:eastAsia="Times New Roman" w:cs="Times New Roman"/>
              </w:rPr>
              <w:t xml:space="preserve">: </w:t>
            </w:r>
            <w:r w:rsidRPr="007D37FB" w:rsidR="3B7408F9">
              <w:rPr>
                <w:rFonts w:ascii="Times New Roman" w:hAnsi="Times New Roman" w:eastAsia="Times New Roman" w:cs="Times New Roman"/>
              </w:rPr>
              <w:t xml:space="preserve">Closed </w:t>
            </w:r>
            <w:r w:rsidRPr="68E2CF07" w:rsidR="36811BDF">
              <w:rPr>
                <w:rFonts w:ascii="Times New Roman" w:hAnsi="Times New Roman" w:eastAsia="Times New Roman" w:cs="Times New Roman"/>
              </w:rPr>
              <w:t>10</w:t>
            </w:r>
            <w:r w:rsidRPr="68E2CF07" w:rsidR="02BA45E5">
              <w:rPr>
                <w:rFonts w:ascii="Times New Roman" w:hAnsi="Times New Roman" w:eastAsia="Times New Roman" w:cs="Times New Roman"/>
              </w:rPr>
              <w:t>/</w:t>
            </w:r>
            <w:r w:rsidRPr="707E6917" w:rsidR="35EC3445">
              <w:rPr>
                <w:rFonts w:ascii="Times New Roman" w:hAnsi="Times New Roman" w:eastAsia="Times New Roman" w:cs="Times New Roman"/>
              </w:rPr>
              <w:t>25</w:t>
            </w:r>
            <w:r w:rsidRPr="707E6917" w:rsidR="7DA13D1D">
              <w:rPr>
                <w:rFonts w:ascii="Times New Roman" w:hAnsi="Times New Roman" w:eastAsia="Times New Roman" w:cs="Times New Roman"/>
              </w:rPr>
              <w:t>.</w:t>
            </w:r>
            <w:r w:rsidRPr="707E6917" w:rsidR="14B0DF81">
              <w:rPr>
                <w:rFonts w:ascii="Times New Roman" w:hAnsi="Times New Roman" w:eastAsia="Times New Roman" w:cs="Times New Roman"/>
              </w:rPr>
              <w:t xml:space="preserve"> </w:t>
            </w:r>
            <w:r w:rsidRPr="707E6917" w:rsidR="378F4E89">
              <w:rPr>
                <w:rFonts w:ascii="Times New Roman" w:hAnsi="Times New Roman" w:eastAsia="Times New Roman" w:cs="Times New Roman"/>
              </w:rPr>
              <w:t>May remain closed through</w:t>
            </w:r>
            <w:r w:rsidR="000A6542">
              <w:rPr>
                <w:rFonts w:ascii="Times New Roman" w:hAnsi="Times New Roman" w:eastAsia="Times New Roman" w:cs="Times New Roman"/>
              </w:rPr>
              <w:t xml:space="preserve"> weekend</w:t>
            </w:r>
            <w:r w:rsidRPr="707E6917" w:rsidR="58C10E12">
              <w:rPr>
                <w:rFonts w:ascii="Times New Roman" w:hAnsi="Times New Roman" w:eastAsia="Times New Roman" w:cs="Times New Roman"/>
              </w:rPr>
              <w:t>.</w:t>
            </w:r>
            <w:r w:rsidR="000A6542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3B7408F9">
              <w:rPr>
                <w:rFonts w:ascii="Times New Roman" w:hAnsi="Times New Roman" w:eastAsia="Times New Roman" w:cs="Times New Roman"/>
              </w:rPr>
              <w:t>Further operation for Rio Vista flow</w:t>
            </w:r>
            <w:r w:rsidRPr="007D37FB" w:rsidR="0D304E3F">
              <w:rPr>
                <w:rFonts w:ascii="Times New Roman" w:hAnsi="Times New Roman" w:eastAsia="Times New Roman" w:cs="Times New Roman"/>
              </w:rPr>
              <w:t xml:space="preserve"> </w:t>
            </w:r>
            <w:r w:rsidR="009F05A7">
              <w:rPr>
                <w:rFonts w:ascii="Times New Roman" w:hAnsi="Times New Roman" w:eastAsia="Times New Roman" w:cs="Times New Roman"/>
              </w:rPr>
              <w:t xml:space="preserve">and salinity </w:t>
            </w:r>
            <w:r w:rsidRPr="007D37FB" w:rsidR="0D304E3F">
              <w:rPr>
                <w:rFonts w:ascii="Times New Roman" w:hAnsi="Times New Roman" w:eastAsia="Times New Roman" w:cs="Times New Roman"/>
              </w:rPr>
              <w:t>possible</w:t>
            </w:r>
            <w:r w:rsidR="00F64AEF">
              <w:rPr>
                <w:rFonts w:ascii="Times New Roman" w:hAnsi="Times New Roman" w:eastAsia="Times New Roman" w:cs="Times New Roman"/>
              </w:rPr>
              <w:t>.</w:t>
            </w:r>
          </w:p>
        </w:tc>
        <w:tc>
          <w:tcPr>
            <w:tcW w:w="5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D0A03" w:rsidR="00547BEF" w:rsidP="00D54312" w:rsidRDefault="00547BEF" w14:paraId="2633999F" w14:textId="7CDC2A54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  <w:highlight w:val="yellow"/>
              </w:rPr>
            </w:pPr>
            <w:r w:rsidRPr="000D0A03">
              <w:rPr>
                <w:rFonts w:ascii="Times New Roman" w:hAnsi="Times New Roman" w:cs="Times New Roman"/>
                <w:highlight w:val="yellow"/>
              </w:rPr>
              <w:t>Juvenile winter-run Chinook Salmon</w:t>
            </w:r>
            <w:r w:rsidRPr="000D0A03" w:rsidR="00A11F26">
              <w:rPr>
                <w:rFonts w:ascii="Times New Roman" w:hAnsi="Times New Roman" w:cs="Times New Roman"/>
                <w:highlight w:val="yellow"/>
              </w:rPr>
              <w:t xml:space="preserve"> 9</w:t>
            </w:r>
            <w:r w:rsidRPr="000D0A03" w:rsidR="00CC2AD2">
              <w:rPr>
                <w:rFonts w:ascii="Times New Roman" w:hAnsi="Times New Roman" w:cs="Times New Roman"/>
                <w:highlight w:val="yellow"/>
              </w:rPr>
              <w:t>8</w:t>
            </w:r>
            <w:r w:rsidRPr="000D0A03" w:rsidR="00A11F26">
              <w:rPr>
                <w:rFonts w:ascii="Times New Roman" w:hAnsi="Times New Roman" w:cs="Times New Roman"/>
                <w:highlight w:val="yellow"/>
              </w:rPr>
              <w:t>-100%</w:t>
            </w:r>
            <w:r w:rsidRPr="000D0A03">
              <w:rPr>
                <w:rFonts w:ascii="Times New Roman" w:hAnsi="Times New Roman" w:cs="Times New Roman"/>
                <w:highlight w:val="yellow"/>
              </w:rPr>
              <w:t xml:space="preserve"> yet to enter Delta</w:t>
            </w:r>
            <w:r w:rsidRPr="000D0A03" w:rsidR="00D54312">
              <w:rPr>
                <w:rFonts w:ascii="Times New Roman" w:hAnsi="Times New Roman" w:cs="Times New Roman"/>
                <w:highlight w:val="yellow"/>
              </w:rPr>
              <w:t xml:space="preserve">, </w:t>
            </w:r>
            <w:r w:rsidRPr="000D0A03" w:rsidR="00A11F26">
              <w:rPr>
                <w:rFonts w:ascii="Times New Roman" w:hAnsi="Times New Roman" w:cs="Times New Roman"/>
                <w:highlight w:val="yellow"/>
              </w:rPr>
              <w:t>0-</w:t>
            </w:r>
            <w:r w:rsidRPr="000D0A03" w:rsidR="00CC2AD2">
              <w:rPr>
                <w:rFonts w:ascii="Times New Roman" w:hAnsi="Times New Roman" w:cs="Times New Roman"/>
                <w:highlight w:val="yellow"/>
              </w:rPr>
              <w:t>2</w:t>
            </w:r>
            <w:r w:rsidRPr="000D0A03" w:rsidR="00A11F26">
              <w:rPr>
                <w:rFonts w:ascii="Times New Roman" w:hAnsi="Times New Roman" w:cs="Times New Roman"/>
                <w:highlight w:val="yellow"/>
              </w:rPr>
              <w:t>%</w:t>
            </w:r>
            <w:r w:rsidRPr="000D0A03" w:rsidR="00D54312">
              <w:rPr>
                <w:rFonts w:ascii="Times New Roman" w:hAnsi="Times New Roman" w:cs="Times New Roman"/>
                <w:highlight w:val="yellow"/>
              </w:rPr>
              <w:t xml:space="preserve"> in Delta, </w:t>
            </w:r>
            <w:r w:rsidRPr="000D0A03" w:rsidR="00A11F26">
              <w:rPr>
                <w:rFonts w:ascii="Times New Roman" w:hAnsi="Times New Roman" w:cs="Times New Roman"/>
                <w:highlight w:val="yellow"/>
              </w:rPr>
              <w:t>0%</w:t>
            </w:r>
            <w:r w:rsidRPr="000D0A03" w:rsidR="00D54312">
              <w:rPr>
                <w:rFonts w:ascii="Times New Roman" w:hAnsi="Times New Roman" w:cs="Times New Roman"/>
                <w:highlight w:val="yellow"/>
              </w:rPr>
              <w:t xml:space="preserve"> exited Delta past Chipps Island</w:t>
            </w:r>
          </w:p>
          <w:p w:rsidRPr="000D0A03" w:rsidR="00D54312" w:rsidP="00D54312" w:rsidRDefault="00547BEF" w14:paraId="5BB837F3" w14:textId="0B51B534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  <w:highlight w:val="yellow"/>
              </w:rPr>
            </w:pPr>
            <w:r w:rsidRPr="000D0A03">
              <w:rPr>
                <w:rFonts w:ascii="Times New Roman" w:hAnsi="Times New Roman" w:cs="Times New Roman"/>
                <w:highlight w:val="yellow"/>
              </w:rPr>
              <w:t>YOY spring-run Chinook Salmon</w:t>
            </w:r>
            <w:r w:rsidRPr="000D0A03" w:rsidR="00D54312">
              <w:rPr>
                <w:rFonts w:ascii="Times New Roman" w:hAnsi="Times New Roman" w:cs="Times New Roman"/>
                <w:highlight w:val="yellow"/>
              </w:rPr>
              <w:t xml:space="preserve">: </w:t>
            </w:r>
            <w:r w:rsidRPr="000D0A03" w:rsidR="00A11F26">
              <w:rPr>
                <w:rFonts w:ascii="Times New Roman" w:hAnsi="Times New Roman" w:cs="Times New Roman"/>
                <w:highlight w:val="yellow"/>
              </w:rPr>
              <w:t>have not yet emerged</w:t>
            </w:r>
          </w:p>
          <w:p w:rsidRPr="000D0A03" w:rsidR="00D54312" w:rsidP="00D54312" w:rsidRDefault="00547BEF" w14:paraId="47CC8FD4" w14:textId="41F99193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  <w:highlight w:val="yellow"/>
              </w:rPr>
            </w:pPr>
            <w:r w:rsidRPr="000D0A03">
              <w:rPr>
                <w:rFonts w:ascii="Times New Roman" w:hAnsi="Times New Roman" w:cs="Times New Roman"/>
                <w:highlight w:val="yellow"/>
              </w:rPr>
              <w:t>Juvenile Steelhead</w:t>
            </w:r>
            <w:r w:rsidRPr="000D0A03" w:rsidR="00D54312">
              <w:rPr>
                <w:rFonts w:ascii="Times New Roman" w:hAnsi="Times New Roman" w:cs="Times New Roman"/>
                <w:highlight w:val="yellow"/>
              </w:rPr>
              <w:t xml:space="preserve">: </w:t>
            </w:r>
            <w:r w:rsidRPr="000D0A03" w:rsidR="00A11F26">
              <w:rPr>
                <w:rFonts w:ascii="Times New Roman" w:hAnsi="Times New Roman" w:cs="Times New Roman"/>
                <w:highlight w:val="yellow"/>
              </w:rPr>
              <w:t xml:space="preserve">100% </w:t>
            </w:r>
            <w:r w:rsidRPr="000D0A03" w:rsidR="00D54312">
              <w:rPr>
                <w:rFonts w:ascii="Times New Roman" w:hAnsi="Times New Roman" w:cs="Times New Roman"/>
                <w:highlight w:val="yellow"/>
              </w:rPr>
              <w:t xml:space="preserve">yet to enter Delta, </w:t>
            </w:r>
            <w:r w:rsidRPr="000D0A03" w:rsidR="00A11F26">
              <w:rPr>
                <w:rFonts w:ascii="Times New Roman" w:hAnsi="Times New Roman" w:cs="Times New Roman"/>
                <w:highlight w:val="yellow"/>
              </w:rPr>
              <w:t xml:space="preserve">0% </w:t>
            </w:r>
            <w:r w:rsidRPr="000D0A03" w:rsidR="00D54312">
              <w:rPr>
                <w:rFonts w:ascii="Times New Roman" w:hAnsi="Times New Roman" w:cs="Times New Roman"/>
                <w:highlight w:val="yellow"/>
              </w:rPr>
              <w:t xml:space="preserve">in Delta, </w:t>
            </w:r>
            <w:r w:rsidRPr="000D0A03" w:rsidR="00A11F26">
              <w:rPr>
                <w:rFonts w:ascii="Times New Roman" w:hAnsi="Times New Roman" w:cs="Times New Roman"/>
                <w:highlight w:val="yellow"/>
              </w:rPr>
              <w:t xml:space="preserve">0% </w:t>
            </w:r>
            <w:r w:rsidRPr="000D0A03" w:rsidR="00D54312">
              <w:rPr>
                <w:rFonts w:ascii="Times New Roman" w:hAnsi="Times New Roman" w:cs="Times New Roman"/>
                <w:highlight w:val="yellow"/>
              </w:rPr>
              <w:t>exited Delta past Chipps Island</w:t>
            </w:r>
          </w:p>
          <w:p w:rsidRPr="00A11F26" w:rsidR="00C67618" w:rsidP="00C75B1B" w:rsidRDefault="003C5138" w14:paraId="1BB95A80" w14:textId="731366C7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A</w:t>
            </w:r>
            <w:r w:rsidRPr="007D37FB" w:rsidR="219643C7">
              <w:rPr>
                <w:rFonts w:ascii="Times New Roman" w:hAnsi="Times New Roman" w:eastAsia="Times New Roman" w:cs="Times New Roman"/>
              </w:rPr>
              <w:t xml:space="preserve">dult </w:t>
            </w:r>
            <w:r w:rsidRPr="007D37FB" w:rsidR="00553987">
              <w:rPr>
                <w:rFonts w:ascii="Times New Roman" w:hAnsi="Times New Roman" w:eastAsia="Times New Roman" w:cs="Times New Roman"/>
              </w:rPr>
              <w:t>fall</w:t>
            </w:r>
            <w:r w:rsidRPr="007D37FB">
              <w:rPr>
                <w:rFonts w:ascii="Times New Roman" w:hAnsi="Times New Roman" w:eastAsia="Times New Roman" w:cs="Times New Roman"/>
              </w:rPr>
              <w:t xml:space="preserve">-run </w:t>
            </w:r>
            <w:r w:rsidRPr="007D37FB" w:rsidR="219643C7">
              <w:rPr>
                <w:rFonts w:ascii="Times New Roman" w:hAnsi="Times New Roman" w:eastAsia="Times New Roman" w:cs="Times New Roman"/>
              </w:rPr>
              <w:t xml:space="preserve">Chinook </w:t>
            </w:r>
            <w:r w:rsidRPr="007D37FB" w:rsidR="00C47A48">
              <w:rPr>
                <w:rFonts w:ascii="Times New Roman" w:hAnsi="Times New Roman" w:eastAsia="Times New Roman" w:cs="Times New Roman"/>
              </w:rPr>
              <w:t>S</w:t>
            </w:r>
            <w:r w:rsidRPr="007D37FB" w:rsidR="219643C7">
              <w:rPr>
                <w:rFonts w:ascii="Times New Roman" w:hAnsi="Times New Roman" w:eastAsia="Times New Roman" w:cs="Times New Roman"/>
              </w:rPr>
              <w:t xml:space="preserve">almon </w:t>
            </w:r>
            <w:r w:rsidRPr="007D37FB" w:rsidR="00C75B1B">
              <w:rPr>
                <w:rFonts w:ascii="Times New Roman" w:hAnsi="Times New Roman" w:eastAsia="Times New Roman" w:cs="Times New Roman"/>
              </w:rPr>
              <w:t xml:space="preserve">entering </w:t>
            </w:r>
            <w:r w:rsidRPr="007D37FB" w:rsidR="219643C7">
              <w:rPr>
                <w:rFonts w:ascii="Times New Roman" w:hAnsi="Times New Roman" w:eastAsia="Times New Roman" w:cs="Times New Roman"/>
              </w:rPr>
              <w:t xml:space="preserve">Delta </w:t>
            </w:r>
            <w:r w:rsidRPr="007D37FB" w:rsidR="00C75B1B">
              <w:rPr>
                <w:rFonts w:ascii="Times New Roman" w:hAnsi="Times New Roman" w:eastAsia="Times New Roman" w:cs="Times New Roman"/>
              </w:rPr>
              <w:t xml:space="preserve">and migrating upstream </w:t>
            </w:r>
            <w:r w:rsidRPr="007D37FB" w:rsidR="219643C7">
              <w:rPr>
                <w:rFonts w:ascii="Times New Roman" w:hAnsi="Times New Roman" w:eastAsia="Times New Roman" w:cs="Times New Roman"/>
              </w:rPr>
              <w:t>towards spawning grounds</w:t>
            </w:r>
          </w:p>
          <w:p w:rsidRPr="007D37FB" w:rsidR="004B2D09" w:rsidP="00C75B1B" w:rsidRDefault="004B2D09" w14:paraId="4A5ADDCC" w14:textId="469EF291">
            <w:pPr>
              <w:numPr>
                <w:ilvl w:val="0"/>
                <w:numId w:val="13"/>
              </w:numPr>
              <w:spacing w:after="26" w:line="237" w:lineRule="auto"/>
              <w:ind w:hanging="1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Adult steelhead </w:t>
            </w:r>
            <w:r w:rsidRPr="490B0F61" w:rsidR="7B3E570A">
              <w:rPr>
                <w:rFonts w:ascii="Times New Roman" w:hAnsi="Times New Roman" w:eastAsia="Times New Roman" w:cs="Times New Roman"/>
              </w:rPr>
              <w:t>present</w:t>
            </w:r>
          </w:p>
          <w:p w:rsidRPr="007D37FB" w:rsidR="00E34314" w:rsidP="1BE9059A" w:rsidRDefault="004E363A" w14:paraId="1161D4DB" w14:textId="58CCF7AB">
            <w:pPr>
              <w:numPr>
                <w:ilvl w:val="0"/>
                <w:numId w:val="13"/>
              </w:numPr>
              <w:spacing w:after="24" w:line="237" w:lineRule="auto"/>
              <w:ind w:hanging="183"/>
              <w:rPr>
                <w:rFonts w:ascii="Times New Roman" w:hAnsi="Times New Roman" w:cs="Times New Roman" w:eastAsiaTheme="minorEastAsia"/>
                <w:color w:val="000000" w:themeColor="text1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 xml:space="preserve">Adult and juvenile </w:t>
            </w:r>
            <w:r w:rsidRPr="007D37FB" w:rsidR="00C67618">
              <w:rPr>
                <w:rFonts w:ascii="Times New Roman" w:hAnsi="Times New Roman" w:eastAsia="Times New Roman" w:cs="Times New Roman"/>
              </w:rPr>
              <w:t xml:space="preserve">Green </w:t>
            </w:r>
            <w:r w:rsidRPr="007D37FB">
              <w:rPr>
                <w:rFonts w:ascii="Times New Roman" w:hAnsi="Times New Roman" w:eastAsia="Times New Roman" w:cs="Times New Roman"/>
              </w:rPr>
              <w:t>S</w:t>
            </w:r>
            <w:r w:rsidRPr="007D37FB" w:rsidR="00C67618">
              <w:rPr>
                <w:rFonts w:ascii="Times New Roman" w:hAnsi="Times New Roman" w:eastAsia="Times New Roman" w:cs="Times New Roman"/>
              </w:rPr>
              <w:t>turgeon present</w:t>
            </w:r>
          </w:p>
          <w:p w:rsidRPr="00A92DE2" w:rsidR="00E34314" w:rsidP="162F0CE2" w:rsidRDefault="6652C4DB" w14:paraId="2F7883B4" w14:textId="1ADF9C2D">
            <w:pPr>
              <w:numPr>
                <w:ilvl w:val="0"/>
                <w:numId w:val="13"/>
              </w:numPr>
              <w:spacing w:after="24" w:line="237" w:lineRule="auto"/>
              <w:ind w:hanging="183"/>
              <w:rPr>
                <w:rFonts w:ascii="Times New Roman" w:hAnsi="Times New Roman" w:cs="Times New Roman" w:eastAsiaTheme="minorEastAsia"/>
                <w:color w:val="000000" w:themeColor="text1"/>
              </w:rPr>
            </w:pPr>
            <w:r w:rsidRPr="007D37FB">
              <w:rPr>
                <w:rFonts w:ascii="Times New Roman" w:hAnsi="Times New Roman" w:eastAsia="Times New Roman" w:cs="Times New Roman"/>
              </w:rPr>
              <w:t>Juvenil</w:t>
            </w:r>
            <w:r w:rsidRPr="007D37FB" w:rsidR="114E5118">
              <w:rPr>
                <w:rFonts w:ascii="Times New Roman" w:hAnsi="Times New Roman" w:eastAsia="Times New Roman" w:cs="Times New Roman"/>
              </w:rPr>
              <w:t>e</w:t>
            </w:r>
            <w:r w:rsidRPr="007D37FB" w:rsidR="2F1EC295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0FE2C7D7">
              <w:rPr>
                <w:rFonts w:ascii="Times New Roman" w:hAnsi="Times New Roman" w:eastAsia="Times New Roman" w:cs="Times New Roman"/>
              </w:rPr>
              <w:t xml:space="preserve">Delta Smelt </w:t>
            </w:r>
            <w:r w:rsidRPr="007D37FB" w:rsidR="615F788E">
              <w:rPr>
                <w:rFonts w:ascii="Times New Roman" w:hAnsi="Times New Roman" w:eastAsia="Times New Roman" w:cs="Times New Roman"/>
              </w:rPr>
              <w:t>expected to be present</w:t>
            </w:r>
            <w:r w:rsidRPr="007D37FB" w:rsidR="0FE2C7D7">
              <w:rPr>
                <w:rFonts w:ascii="Times New Roman" w:hAnsi="Times New Roman" w:eastAsia="Times New Roman" w:cs="Times New Roman"/>
              </w:rPr>
              <w:t xml:space="preserve"> in the Deep</w:t>
            </w:r>
            <w:r w:rsidRPr="007D37FB" w:rsidR="00D54312">
              <w:rPr>
                <w:rFonts w:ascii="Times New Roman" w:hAnsi="Times New Roman" w:eastAsia="Times New Roman" w:cs="Times New Roman"/>
              </w:rPr>
              <w:t xml:space="preserve"> </w:t>
            </w:r>
            <w:r w:rsidRPr="007D37FB" w:rsidR="00BE1BC4">
              <w:rPr>
                <w:rFonts w:ascii="Times New Roman" w:hAnsi="Times New Roman" w:eastAsia="Times New Roman" w:cs="Times New Roman"/>
              </w:rPr>
              <w:t>W</w:t>
            </w:r>
            <w:r w:rsidRPr="007D37FB" w:rsidR="0FE2C7D7">
              <w:rPr>
                <w:rFonts w:ascii="Times New Roman" w:hAnsi="Times New Roman" w:eastAsia="Times New Roman" w:cs="Times New Roman"/>
              </w:rPr>
              <w:t>ater Ship Channel</w:t>
            </w:r>
            <w:r w:rsidRPr="007D37FB" w:rsidR="422B9F88">
              <w:rPr>
                <w:rFonts w:ascii="Times New Roman" w:hAnsi="Times New Roman" w:eastAsia="Times New Roman" w:cs="Times New Roman"/>
              </w:rPr>
              <w:t xml:space="preserve"> and Lower Sacramento</w:t>
            </w:r>
            <w:r w:rsidRPr="007D37FB" w:rsidR="1A4DEBA7">
              <w:rPr>
                <w:rFonts w:ascii="Times New Roman" w:hAnsi="Times New Roman" w:eastAsia="Times New Roman" w:cs="Times New Roman"/>
              </w:rPr>
              <w:t xml:space="preserve"> River</w:t>
            </w:r>
            <w:r w:rsidRPr="007D37FB" w:rsidR="4965DDAD">
              <w:rPr>
                <w:rFonts w:ascii="Times New Roman" w:hAnsi="Times New Roman" w:eastAsia="Times New Roman" w:cs="Times New Roman"/>
              </w:rPr>
              <w:t>.</w:t>
            </w:r>
            <w:r w:rsidRPr="007D37FB" w:rsidR="2F1EC295">
              <w:rPr>
                <w:rFonts w:ascii="Times New Roman" w:hAnsi="Times New Roman" w:eastAsia="Times New Roman" w:cs="Times New Roman"/>
              </w:rPr>
              <w:t xml:space="preserve"> </w:t>
            </w:r>
          </w:p>
          <w:p w:rsidRPr="007D37FB" w:rsidR="00C67618" w:rsidP="00A92DE2" w:rsidRDefault="00A92DE2" w14:paraId="28655504" w14:textId="168BA106">
            <w:pPr>
              <w:spacing w:after="24" w:line="237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</w:rPr>
              <w:t>(</w:t>
            </w:r>
            <w:r w:rsidRPr="00A92DE2">
              <w:rPr>
                <w:rFonts w:ascii="Times New Roman" w:hAnsi="Times New Roman" w:cs="Times New Roman" w:eastAsiaTheme="minorEastAsia"/>
                <w:i/>
                <w:iCs/>
                <w:color w:val="000000" w:themeColor="text1"/>
              </w:rPr>
              <w:t>updated 10/</w:t>
            </w:r>
            <w:ins w:author="Author" w:id="21">
              <w:r w:rsidR="00DC6801">
                <w:rPr>
                  <w:rFonts w:ascii="Times New Roman" w:hAnsi="Times New Roman" w:cs="Times New Roman" w:eastAsiaTheme="minorEastAsia"/>
                  <w:i/>
                  <w:iCs/>
                  <w:color w:val="000000" w:themeColor="text1"/>
                </w:rPr>
                <w:t>26</w:t>
              </w:r>
            </w:ins>
            <w:del w:author="Author" w:id="22">
              <w:r w:rsidRPr="00A92DE2" w:rsidDel="00DC6801">
                <w:rPr>
                  <w:rFonts w:ascii="Times New Roman" w:hAnsi="Times New Roman" w:cs="Times New Roman" w:eastAsiaTheme="minorEastAsia"/>
                  <w:i/>
                  <w:iCs/>
                  <w:color w:val="000000" w:themeColor="text1"/>
                </w:rPr>
                <w:delText>1</w:delText>
              </w:r>
              <w:r w:rsidDel="00DC6801">
                <w:rPr>
                  <w:rFonts w:ascii="Times New Roman" w:hAnsi="Times New Roman" w:cs="Times New Roman" w:eastAsiaTheme="minorEastAsia"/>
                  <w:i/>
                  <w:iCs/>
                  <w:color w:val="000000" w:themeColor="text1"/>
                </w:rPr>
                <w:delText>9</w:delText>
              </w:r>
            </w:del>
            <w:r w:rsidRPr="00A92DE2">
              <w:rPr>
                <w:rFonts w:ascii="Times New Roman" w:hAnsi="Times New Roman" w:cs="Times New Roman" w:eastAsiaTheme="minorEastAsia"/>
                <w:i/>
                <w:iCs/>
                <w:color w:val="000000" w:themeColor="text1"/>
              </w:rPr>
              <w:t>/2021</w:t>
            </w:r>
            <w:r>
              <w:rPr>
                <w:rFonts w:ascii="Times New Roman" w:hAnsi="Times New Roman" w:cs="Times New Roman" w:eastAsiaTheme="minorEastAsia"/>
                <w:color w:val="000000" w:themeColor="text1"/>
              </w:rPr>
              <w:t>)</w:t>
            </w:r>
          </w:p>
        </w:tc>
      </w:tr>
    </w:tbl>
    <w:p w:rsidR="00C34EC6" w:rsidRDefault="00C34EC6" w14:paraId="769DC0B8" w14:textId="77777777">
      <w:pPr>
        <w:spacing w:after="0" w:line="249" w:lineRule="auto"/>
        <w:ind w:left="245" w:hanging="10"/>
        <w:rPr>
          <w:rFonts w:ascii="Times New Roman" w:hAnsi="Times New Roman" w:eastAsia="Times New Roman" w:cs="Times New Roman"/>
          <w:u w:val="single" w:color="000000"/>
        </w:rPr>
      </w:pPr>
    </w:p>
    <w:p w:rsidR="006601B9" w:rsidRDefault="006601B9" w14:paraId="58AF744B" w14:textId="02FDE348">
      <w:pPr>
        <w:rPr>
          <w:rFonts w:ascii="Times New Roman" w:hAnsi="Times New Roman" w:eastAsia="Times New Roman" w:cs="Times New Roman"/>
          <w:u w:val="single" w:color="000000"/>
        </w:rPr>
      </w:pPr>
      <w:r>
        <w:rPr>
          <w:rFonts w:ascii="Times New Roman" w:hAnsi="Times New Roman" w:eastAsia="Times New Roman" w:cs="Times New Roman"/>
          <w:u w:val="single" w:color="000000"/>
        </w:rPr>
        <w:br w:type="page"/>
      </w:r>
    </w:p>
    <w:p w:rsidR="00006B97" w:rsidP="007907DE" w:rsidRDefault="002F22F8" w14:paraId="28EB877C" w14:textId="1957E07A">
      <w:pPr>
        <w:spacing w:after="0" w:line="249" w:lineRule="auto"/>
        <w:ind w:left="245" w:hanging="10"/>
        <w:rPr>
          <w:rFonts w:ascii="Times New Roman" w:hAnsi="Times New Roman" w:eastAsia="Times New Roman" w:cs="Times New Roman"/>
        </w:rPr>
      </w:pPr>
      <w:r w:rsidRPr="003D6734">
        <w:rPr>
          <w:rFonts w:ascii="Times New Roman" w:hAnsi="Times New Roman" w:eastAsia="Times New Roman" w:cs="Times New Roman"/>
        </w:rPr>
        <w:t>Table 2a-b: WY 202</w:t>
      </w:r>
      <w:r>
        <w:rPr>
          <w:rFonts w:ascii="Times New Roman" w:hAnsi="Times New Roman" w:eastAsia="Times New Roman" w:cs="Times New Roman"/>
        </w:rPr>
        <w:t>2</w:t>
      </w:r>
      <w:r w:rsidRPr="003D6734">
        <w:rPr>
          <w:rFonts w:ascii="Times New Roman" w:hAnsi="Times New Roman" w:eastAsia="Times New Roman" w:cs="Times New Roman"/>
        </w:rPr>
        <w:t xml:space="preserve"> relevant Fish and Environmental Criteria and Status in 2019 Reclamation LTO Action Cumulative loss for the duration of 2019 Biological Opinion began upon signature of ROD, 2/19/2020. </w:t>
      </w:r>
    </w:p>
    <w:p w:rsidRPr="007907DE" w:rsidR="007907DE" w:rsidP="007907DE" w:rsidRDefault="007907DE" w14:paraId="1B1F9B6B" w14:textId="77777777">
      <w:pPr>
        <w:spacing w:after="0" w:line="249" w:lineRule="auto"/>
        <w:ind w:left="245" w:hanging="10"/>
      </w:pPr>
    </w:p>
    <w:p w:rsidRPr="00A12CCD" w:rsidR="00790D69" w:rsidP="007E19DB" w:rsidRDefault="000D1E38" w14:paraId="34C02B54" w14:textId="48135688">
      <w:pPr>
        <w:spacing w:after="0" w:line="249" w:lineRule="auto"/>
        <w:ind w:left="245" w:hanging="10"/>
      </w:pPr>
      <w:r w:rsidRPr="003D6734">
        <w:rPr>
          <w:rFonts w:ascii="Times New Roman" w:hAnsi="Times New Roman" w:eastAsia="Times New Roman" w:cs="Times New Roman"/>
          <w:u w:val="single" w:color="000000"/>
        </w:rPr>
        <w:t>Table 2</w:t>
      </w:r>
      <w:r w:rsidR="00564EF5">
        <w:rPr>
          <w:rFonts w:ascii="Times New Roman" w:hAnsi="Times New Roman" w:eastAsia="Times New Roman" w:cs="Times New Roman"/>
          <w:u w:val="single" w:color="000000"/>
        </w:rPr>
        <w:t>a-b</w:t>
      </w:r>
      <w:r w:rsidRPr="003D6734">
        <w:rPr>
          <w:rFonts w:ascii="Times New Roman" w:hAnsi="Times New Roman" w:eastAsia="Times New Roman" w:cs="Times New Roman"/>
          <w:u w:val="single" w:color="000000"/>
        </w:rPr>
        <w:t>: WY 202</w:t>
      </w:r>
      <w:r w:rsidR="00564EF5">
        <w:rPr>
          <w:rFonts w:ascii="Times New Roman" w:hAnsi="Times New Roman" w:eastAsia="Times New Roman" w:cs="Times New Roman"/>
          <w:u w:val="single" w:color="000000"/>
        </w:rPr>
        <w:t>2</w:t>
      </w:r>
      <w:r w:rsidRPr="003D6734">
        <w:rPr>
          <w:rFonts w:ascii="Times New Roman" w:hAnsi="Times New Roman" w:eastAsia="Times New Roman" w:cs="Times New Roman"/>
          <w:u w:val="single" w:color="000000"/>
        </w:rPr>
        <w:t xml:space="preserve"> </w:t>
      </w:r>
      <w:r w:rsidR="00084392">
        <w:rPr>
          <w:rFonts w:ascii="Times New Roman" w:hAnsi="Times New Roman" w:eastAsia="Times New Roman" w:cs="Times New Roman"/>
          <w:u w:val="single" w:color="000000"/>
        </w:rPr>
        <w:t>Salmonid C</w:t>
      </w:r>
      <w:r w:rsidRPr="003D6734">
        <w:rPr>
          <w:rFonts w:ascii="Times New Roman" w:hAnsi="Times New Roman" w:eastAsia="Times New Roman" w:cs="Times New Roman"/>
          <w:u w:val="single" w:color="000000"/>
        </w:rPr>
        <w:t xml:space="preserve">urrent Loss and </w:t>
      </w:r>
      <w:r w:rsidR="00084392">
        <w:rPr>
          <w:rFonts w:ascii="Times New Roman" w:hAnsi="Times New Roman" w:eastAsia="Times New Roman" w:cs="Times New Roman"/>
          <w:u w:val="single" w:color="000000"/>
        </w:rPr>
        <w:t>Delta Smelt A</w:t>
      </w:r>
      <w:r w:rsidRPr="003D6734">
        <w:rPr>
          <w:rFonts w:ascii="Times New Roman" w:hAnsi="Times New Roman" w:eastAsia="Times New Roman" w:cs="Times New Roman"/>
          <w:u w:val="single" w:color="000000"/>
        </w:rPr>
        <w:t xml:space="preserve">biotic </w:t>
      </w:r>
      <w:r w:rsidR="00084392">
        <w:rPr>
          <w:rFonts w:ascii="Times New Roman" w:hAnsi="Times New Roman" w:eastAsia="Times New Roman" w:cs="Times New Roman"/>
          <w:u w:val="single" w:color="000000"/>
        </w:rPr>
        <w:t>C</w:t>
      </w:r>
      <w:r w:rsidRPr="003D6734">
        <w:rPr>
          <w:rFonts w:ascii="Times New Roman" w:hAnsi="Times New Roman" w:eastAsia="Times New Roman" w:cs="Times New Roman"/>
          <w:u w:val="single" w:color="000000"/>
        </w:rPr>
        <w:t>onditions</w:t>
      </w:r>
      <w:r w:rsidRPr="003D6734">
        <w:rPr>
          <w:rFonts w:ascii="Times New Roman" w:hAnsi="Times New Roman" w:eastAsia="Times New Roman" w:cs="Times New Roman"/>
        </w:rPr>
        <w:t xml:space="preserve">. </w:t>
      </w:r>
      <w:r w:rsidRPr="003D6734" w:rsidR="007E19DB">
        <w:rPr>
          <w:rFonts w:ascii="Times New Roman" w:hAnsi="Times New Roman" w:eastAsia="Times New Roman" w:cs="Times New Roman"/>
        </w:rPr>
        <w:t xml:space="preserve">Additional Real-Time OMR Restrictions and Performance Objectives (4.10.5.10.2) and Onset of OMR Management (4.10.5.10.1). </w:t>
      </w:r>
    </w:p>
    <w:tbl>
      <w:tblPr>
        <w:tblStyle w:val="TableGrid1"/>
        <w:tblW w:w="12442" w:type="dxa"/>
        <w:tblInd w:w="697" w:type="dxa"/>
        <w:tblCellMar>
          <w:top w:w="56" w:type="dxa"/>
          <w:left w:w="80" w:type="dxa"/>
          <w:right w:w="40" w:type="dxa"/>
        </w:tblCellMar>
        <w:tblLook w:val="04A0" w:firstRow="1" w:lastRow="0" w:firstColumn="1" w:lastColumn="0" w:noHBand="0" w:noVBand="1"/>
      </w:tblPr>
      <w:tblGrid>
        <w:gridCol w:w="2069"/>
        <w:gridCol w:w="3701"/>
        <w:gridCol w:w="3172"/>
        <w:gridCol w:w="2053"/>
        <w:gridCol w:w="1447"/>
      </w:tblGrid>
      <w:tr w:rsidR="00790D69" w:rsidTr="6F363CFA" w14:paraId="56B226CF" w14:textId="77777777">
        <w:trPr>
          <w:trHeight w:val="547"/>
        </w:trPr>
        <w:tc>
          <w:tcPr>
            <w:tcW w:w="20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90D69" w:rsidRDefault="000D1E38" w14:paraId="4B4B11AD" w14:textId="47B264A7">
            <w:pPr>
              <w:ind w:right="200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Species/run</w:t>
            </w:r>
          </w:p>
        </w:tc>
        <w:tc>
          <w:tcPr>
            <w:tcW w:w="3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90D69" w:rsidRDefault="000D1E38" w14:paraId="19F203B9" w14:textId="21CC32DC">
            <w:pPr>
              <w:ind w:left="267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Threshold</w:t>
            </w:r>
          </w:p>
        </w:tc>
        <w:tc>
          <w:tcPr>
            <w:tcW w:w="3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90D69" w:rsidRDefault="000D1E38" w14:paraId="74859CEE" w14:textId="31C7F3BF">
            <w:pPr>
              <w:ind w:left="259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Current Status</w:t>
            </w:r>
          </w:p>
        </w:tc>
        <w:tc>
          <w:tcPr>
            <w:tcW w:w="20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90D69" w:rsidP="3EECF11B" w:rsidRDefault="000D1E38" w14:paraId="44E256AA" w14:textId="3FB7F2B2">
            <w:pPr>
              <w:ind w:left="48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Weekly </w:t>
            </w:r>
          </w:p>
          <w:p w:rsidR="00790D69" w:rsidRDefault="000D1E38" w14:paraId="3A238981" w14:textId="1EC6EDAE">
            <w:pPr>
              <w:ind w:left="229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Trend</w:t>
            </w:r>
          </w:p>
        </w:tc>
        <w:tc>
          <w:tcPr>
            <w:tcW w:w="12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90D69" w:rsidP="005F2946" w:rsidRDefault="000D1E38" w14:paraId="005EFA3A" w14:textId="5098F8B6">
            <w:pPr>
              <w:ind w:right="53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Updated</w:t>
            </w:r>
          </w:p>
        </w:tc>
      </w:tr>
      <w:tr w:rsidR="00790D69" w:rsidTr="6F363CFA" w14:paraId="3470D61C" w14:textId="77777777">
        <w:trPr>
          <w:trHeight w:val="517"/>
        </w:trPr>
        <w:tc>
          <w:tcPr>
            <w:tcW w:w="20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P="005F2946" w:rsidRDefault="000D1E38" w14:paraId="0B87C5B2" w14:textId="178A496B">
            <w:pPr>
              <w:ind w:left="190"/>
              <w:jc w:val="center"/>
            </w:pPr>
            <w:r>
              <w:rPr>
                <w:rFonts w:ascii="Times New Roman" w:hAnsi="Times New Roman" w:eastAsia="Times New Roman" w:cs="Times New Roman"/>
              </w:rPr>
              <w:t>Green sturgeon</w:t>
            </w:r>
          </w:p>
        </w:tc>
        <w:tc>
          <w:tcPr>
            <w:tcW w:w="3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P="005F2946" w:rsidRDefault="000D1E38" w14:paraId="72B7EE24" w14:textId="5B52A4F9">
            <w:pPr>
              <w:ind w:left="112"/>
              <w:jc w:val="center"/>
            </w:pPr>
            <w:r>
              <w:rPr>
                <w:rFonts w:ascii="Times New Roman" w:hAnsi="Times New Roman" w:eastAsia="Times New Roman" w:cs="Times New Roman"/>
              </w:rPr>
              <w:t>WY 202</w:t>
            </w:r>
            <w:r w:rsidR="002F34F5">
              <w:rPr>
                <w:rFonts w:ascii="Times New Roman" w:hAnsi="Times New Roman" w:eastAsia="Times New Roman" w:cs="Times New Roman"/>
              </w:rPr>
              <w:t>2</w:t>
            </w:r>
            <w:r>
              <w:rPr>
                <w:rFonts w:ascii="Times New Roman" w:hAnsi="Times New Roman" w:eastAsia="Times New Roman" w:cs="Times New Roman"/>
              </w:rPr>
              <w:t xml:space="preserve"> salvage = 74</w:t>
            </w:r>
          </w:p>
        </w:tc>
        <w:tc>
          <w:tcPr>
            <w:tcW w:w="3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213BD" w:rsidR="00790D69" w:rsidP="005F2946" w:rsidRDefault="000D1E38" w14:paraId="1537C8ED" w14:textId="039AE33B">
            <w:pPr>
              <w:ind w:left="66"/>
              <w:jc w:val="center"/>
            </w:pPr>
            <w:r w:rsidRPr="004213BD">
              <w:rPr>
                <w:rFonts w:ascii="Times New Roman" w:hAnsi="Times New Roman" w:eastAsia="Times New Roman" w:cs="Times New Roman"/>
              </w:rPr>
              <w:t>WY 202</w:t>
            </w:r>
            <w:r w:rsidRPr="004213BD" w:rsidR="002F34F5">
              <w:rPr>
                <w:rFonts w:ascii="Times New Roman" w:hAnsi="Times New Roman" w:eastAsia="Times New Roman" w:cs="Times New Roman"/>
              </w:rPr>
              <w:t>2</w:t>
            </w:r>
            <w:r w:rsidRPr="004213BD">
              <w:rPr>
                <w:rFonts w:ascii="Times New Roman" w:hAnsi="Times New Roman" w:eastAsia="Times New Roman" w:cs="Times New Roman"/>
              </w:rPr>
              <w:t xml:space="preserve"> salvage = 0 (0%)</w:t>
            </w:r>
          </w:p>
        </w:tc>
        <w:tc>
          <w:tcPr>
            <w:tcW w:w="20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213BD" w:rsidR="00790D69" w:rsidP="00CB1853" w:rsidRDefault="00B721D4" w14:paraId="1823EAAA" w14:textId="2F7D722C">
            <w:pPr>
              <w:ind w:left="603" w:hanging="127"/>
              <w:rPr>
                <w:rFonts w:ascii="Times New Roman" w:hAnsi="Times New Roman" w:cs="Times New Roman"/>
              </w:rPr>
            </w:pPr>
            <w:r w:rsidRPr="004213BD">
              <w:rPr>
                <w:rFonts w:ascii="Times New Roman" w:hAnsi="Times New Roman" w:cs="Times New Roman"/>
              </w:rPr>
              <w:t>No change expected</w:t>
            </w:r>
          </w:p>
        </w:tc>
        <w:tc>
          <w:tcPr>
            <w:tcW w:w="12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790D69" w:rsidP="00CB1853" w:rsidRDefault="00FE1004" w14:paraId="34EE48EF" w14:textId="4979BD82">
            <w:pPr>
              <w:ind w:left="104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ins w:author="Author" w:id="23">
              <w:r w:rsidR="00FC6586">
                <w:rPr>
                  <w:rFonts w:ascii="Times New Roman" w:hAnsi="Times New Roman" w:cs="Times New Roman"/>
                </w:rPr>
                <w:t>24</w:t>
              </w:r>
            </w:ins>
            <w:del w:author="Author" w:id="24">
              <w:r w:rsidDel="00FC6586" w:rsidR="00FC29DF">
                <w:rPr>
                  <w:rFonts w:ascii="Times New Roman" w:hAnsi="Times New Roman" w:cs="Times New Roman"/>
                </w:rPr>
                <w:delText>1</w:delText>
              </w:r>
              <w:r w:rsidDel="00FC6586" w:rsidR="00C70EE9">
                <w:rPr>
                  <w:rFonts w:ascii="Times New Roman" w:hAnsi="Times New Roman" w:cs="Times New Roman"/>
                </w:rPr>
                <w:delText>7</w:delText>
              </w:r>
            </w:del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  <w:tr w:rsidR="002F34F5" w:rsidTr="6F363CFA" w14:paraId="20BEA243" w14:textId="77777777">
        <w:trPr>
          <w:trHeight w:val="517"/>
        </w:trPr>
        <w:tc>
          <w:tcPr>
            <w:tcW w:w="20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F34F5" w:rsidP="005F2946" w:rsidRDefault="00564EF5" w14:paraId="0941F037" w14:textId="01716141">
            <w:pPr>
              <w:ind w:left="19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Natural winter-run Chinook Salmon</w:t>
            </w:r>
          </w:p>
        </w:tc>
        <w:tc>
          <w:tcPr>
            <w:tcW w:w="3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2F34F5" w:rsidP="005F2946" w:rsidRDefault="007D37FB" w14:paraId="36C2E58D" w14:textId="77777777">
            <w:pPr>
              <w:ind w:left="112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WY 2022 loss = </w:t>
            </w:r>
          </w:p>
          <w:p w:rsidR="007D37FB" w:rsidP="005F2946" w:rsidRDefault="002137B3" w14:paraId="41A92727" w14:textId="50DC3DC8">
            <w:pPr>
              <w:ind w:left="112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TBD</w:t>
            </w:r>
            <w:r w:rsidR="00396C8B">
              <w:rPr>
                <w:rFonts w:ascii="Times New Roman" w:hAnsi="Times New Roman" w:eastAsia="Times New Roman" w:cs="Times New Roman"/>
              </w:rPr>
              <w:t xml:space="preserve"> *</w:t>
            </w:r>
          </w:p>
        </w:tc>
        <w:tc>
          <w:tcPr>
            <w:tcW w:w="3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213BD" w:rsidR="002F34F5" w:rsidP="005F2946" w:rsidRDefault="007D37FB" w14:paraId="114FCD5A" w14:textId="20209AB8">
            <w:pPr>
              <w:ind w:left="66"/>
              <w:jc w:val="center"/>
              <w:rPr>
                <w:rFonts w:ascii="Times New Roman" w:hAnsi="Times New Roman" w:eastAsia="Times New Roman" w:cs="Times New Roman"/>
              </w:rPr>
            </w:pPr>
            <w:r w:rsidRPr="004213BD">
              <w:rPr>
                <w:rFonts w:ascii="Times New Roman" w:hAnsi="Times New Roman" w:eastAsia="Times New Roman" w:cs="Times New Roman"/>
              </w:rPr>
              <w:t>WY 2022 loss = 0</w:t>
            </w:r>
          </w:p>
        </w:tc>
        <w:tc>
          <w:tcPr>
            <w:tcW w:w="20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213BD" w:rsidR="002F34F5" w:rsidP="00CB1853" w:rsidRDefault="00B721D4" w14:paraId="3D85A26E" w14:textId="34159A49">
            <w:pPr>
              <w:ind w:left="603" w:hanging="127"/>
            </w:pPr>
            <w:r w:rsidRPr="004213BD">
              <w:rPr>
                <w:rFonts w:ascii="Times New Roman" w:hAnsi="Times New Roman" w:cs="Times New Roman"/>
              </w:rPr>
              <w:t>No change expected</w:t>
            </w:r>
          </w:p>
        </w:tc>
        <w:tc>
          <w:tcPr>
            <w:tcW w:w="12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2F34F5" w:rsidP="00CB1853" w:rsidRDefault="00FE1004" w14:paraId="4AB51A4C" w14:textId="58E088F2">
            <w:pPr>
              <w:ind w:left="104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ins w:author="Author" w:id="25">
              <w:r w:rsidR="00FC6586">
                <w:rPr>
                  <w:rFonts w:ascii="Times New Roman" w:hAnsi="Times New Roman" w:cs="Times New Roman"/>
                </w:rPr>
                <w:t>24</w:t>
              </w:r>
            </w:ins>
            <w:del w:author="Author" w:id="26">
              <w:r w:rsidDel="00FC6586" w:rsidR="00FC29DF">
                <w:rPr>
                  <w:rFonts w:ascii="Times New Roman" w:hAnsi="Times New Roman" w:cs="Times New Roman"/>
                </w:rPr>
                <w:delText>1</w:delText>
              </w:r>
              <w:r w:rsidDel="00FC6586" w:rsidR="00C70EE9">
                <w:rPr>
                  <w:rFonts w:ascii="Times New Roman" w:hAnsi="Times New Roman" w:cs="Times New Roman"/>
                </w:rPr>
                <w:delText>7</w:delText>
              </w:r>
            </w:del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  <w:tr w:rsidR="00564EF5" w:rsidTr="6F363CFA" w14:paraId="5E157C49" w14:textId="77777777">
        <w:trPr>
          <w:trHeight w:val="517"/>
        </w:trPr>
        <w:tc>
          <w:tcPr>
            <w:tcW w:w="20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564EF5" w:rsidP="005F2946" w:rsidRDefault="00564EF5" w14:paraId="26DD8DCC" w14:textId="6F99AADD">
            <w:pPr>
              <w:ind w:left="19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Natural Steelhead</w:t>
            </w:r>
          </w:p>
        </w:tc>
        <w:tc>
          <w:tcPr>
            <w:tcW w:w="37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564EF5" w:rsidP="005F2946" w:rsidRDefault="009E73E9" w14:paraId="4930B4CC" w14:textId="77777777">
            <w:pPr>
              <w:ind w:left="112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Dec 1 – Mar 31 = 707 (50% of 1,414)</w:t>
            </w:r>
          </w:p>
          <w:p w:rsidR="009E73E9" w:rsidP="005F2946" w:rsidRDefault="009E73E9" w14:paraId="1C9595F7" w14:textId="5CD5C311">
            <w:pPr>
              <w:ind w:left="112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Apr 1 – June 15 = 776 (50% of 1,552)</w:t>
            </w:r>
          </w:p>
        </w:tc>
        <w:tc>
          <w:tcPr>
            <w:tcW w:w="32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213BD" w:rsidR="00564EF5" w:rsidP="005F2946" w:rsidRDefault="009E73E9" w14:paraId="34C98235" w14:textId="77777777">
            <w:pPr>
              <w:ind w:left="66"/>
              <w:jc w:val="center"/>
              <w:rPr>
                <w:rFonts w:ascii="Times New Roman" w:hAnsi="Times New Roman" w:eastAsia="Times New Roman" w:cs="Times New Roman"/>
              </w:rPr>
            </w:pPr>
            <w:r w:rsidRPr="004213BD">
              <w:rPr>
                <w:rFonts w:ascii="Times New Roman" w:hAnsi="Times New Roman" w:eastAsia="Times New Roman" w:cs="Times New Roman"/>
              </w:rPr>
              <w:t>Dec 1 – Mar 31 = 0 (0%)</w:t>
            </w:r>
          </w:p>
          <w:p w:rsidRPr="004213BD" w:rsidR="009E73E9" w:rsidP="005F2946" w:rsidRDefault="009E73E9" w14:paraId="31A6E9D1" w14:textId="1F8DA32A">
            <w:pPr>
              <w:ind w:left="66"/>
              <w:jc w:val="center"/>
              <w:rPr>
                <w:rFonts w:ascii="Times New Roman" w:hAnsi="Times New Roman" w:eastAsia="Times New Roman" w:cs="Times New Roman"/>
              </w:rPr>
            </w:pPr>
            <w:r w:rsidRPr="004213BD">
              <w:rPr>
                <w:rFonts w:ascii="Times New Roman" w:hAnsi="Times New Roman" w:eastAsia="Times New Roman" w:cs="Times New Roman"/>
              </w:rPr>
              <w:t>Apr 1 – June 15 = 0 (0%)</w:t>
            </w:r>
          </w:p>
        </w:tc>
        <w:tc>
          <w:tcPr>
            <w:tcW w:w="20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213BD" w:rsidR="00564EF5" w:rsidP="00CB1853" w:rsidRDefault="00B721D4" w14:paraId="6B64BC88" w14:textId="3BCCA2CF">
            <w:pPr>
              <w:ind w:left="603" w:hanging="127"/>
            </w:pPr>
            <w:r w:rsidRPr="004213BD">
              <w:rPr>
                <w:rFonts w:ascii="Times New Roman" w:hAnsi="Times New Roman" w:cs="Times New Roman"/>
              </w:rPr>
              <w:t>No change expected</w:t>
            </w:r>
          </w:p>
        </w:tc>
        <w:tc>
          <w:tcPr>
            <w:tcW w:w="12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564EF5" w:rsidP="00CB1853" w:rsidRDefault="00FE1004" w14:paraId="12A1A3CC" w14:textId="4EB6A41B">
            <w:pPr>
              <w:ind w:left="104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ins w:author="Author" w:id="27">
              <w:r w:rsidR="00FC6586">
                <w:rPr>
                  <w:rFonts w:ascii="Times New Roman" w:hAnsi="Times New Roman" w:cs="Times New Roman"/>
                </w:rPr>
                <w:t>24</w:t>
              </w:r>
            </w:ins>
            <w:del w:author="Author" w:id="28">
              <w:r w:rsidDel="00FC6586" w:rsidR="00FC29DF">
                <w:rPr>
                  <w:rFonts w:ascii="Times New Roman" w:hAnsi="Times New Roman" w:cs="Times New Roman"/>
                </w:rPr>
                <w:delText>1</w:delText>
              </w:r>
              <w:r w:rsidDel="00FC6586" w:rsidR="00C70EE9">
                <w:rPr>
                  <w:rFonts w:ascii="Times New Roman" w:hAnsi="Times New Roman" w:cs="Times New Roman"/>
                </w:rPr>
                <w:delText>7</w:delText>
              </w:r>
            </w:del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</w:tbl>
    <w:p w:rsidR="00006B97" w:rsidP="007D37FB" w:rsidRDefault="00396C8B" w14:paraId="3D678984" w14:textId="73600A4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* </w:t>
      </w:r>
      <w:r w:rsidR="002137B3">
        <w:rPr>
          <w:rFonts w:ascii="Times New Roman" w:hAnsi="Times New Roman" w:cs="Times New Roman"/>
        </w:rPr>
        <w:t xml:space="preserve">TBD </w:t>
      </w:r>
      <w:r w:rsidR="005E674E">
        <w:rPr>
          <w:rFonts w:ascii="Times New Roman" w:hAnsi="Times New Roman" w:cs="Times New Roman"/>
        </w:rPr>
        <w:t>–</w:t>
      </w:r>
      <w:r w:rsidR="002137B3">
        <w:rPr>
          <w:rFonts w:ascii="Times New Roman" w:hAnsi="Times New Roman" w:cs="Times New Roman"/>
        </w:rPr>
        <w:t xml:space="preserve"> </w:t>
      </w:r>
      <w:r w:rsidR="005E674E">
        <w:rPr>
          <w:rFonts w:ascii="Times New Roman" w:hAnsi="Times New Roman" w:cs="Times New Roman"/>
        </w:rPr>
        <w:t xml:space="preserve">no </w:t>
      </w:r>
      <w:r w:rsidR="000970C7">
        <w:rPr>
          <w:rFonts w:ascii="Times New Roman" w:hAnsi="Times New Roman" w:cs="Times New Roman"/>
        </w:rPr>
        <w:t xml:space="preserve">draft JPE </w:t>
      </w:r>
      <w:r w:rsidR="007907DE">
        <w:rPr>
          <w:rFonts w:ascii="Times New Roman" w:hAnsi="Times New Roman" w:cs="Times New Roman"/>
        </w:rPr>
        <w:t>produced, ITL and performance thresholds are TBD currently</w:t>
      </w:r>
      <w:r w:rsidR="00541496">
        <w:rPr>
          <w:rFonts w:ascii="Times New Roman" w:hAnsi="Times New Roman" w:cs="Times New Roman"/>
        </w:rPr>
        <w:t xml:space="preserve"> </w:t>
      </w:r>
    </w:p>
    <w:p w:rsidRPr="00396C8B" w:rsidR="007907DE" w:rsidP="007D37FB" w:rsidRDefault="007907DE" w14:paraId="74137508" w14:textId="77777777">
      <w:pPr>
        <w:spacing w:after="0"/>
        <w:rPr>
          <w:rFonts w:ascii="Times New Roman" w:hAnsi="Times New Roman" w:cs="Times New Roman"/>
        </w:rPr>
      </w:pPr>
    </w:p>
    <w:p w:rsidRPr="007D37FB" w:rsidR="2F4433AC" w:rsidP="007D37FB" w:rsidRDefault="002F22F8" w14:paraId="5A7DFFFC" w14:textId="52CDD4BF">
      <w:pPr>
        <w:spacing w:after="0"/>
        <w:rPr>
          <w:rFonts w:ascii="Times New Roman" w:hAnsi="Times New Roman" w:cs="Times New Roman"/>
          <w:u w:val="single"/>
        </w:rPr>
      </w:pPr>
      <w:r w:rsidRPr="007D37FB">
        <w:rPr>
          <w:rFonts w:ascii="Times New Roman" w:hAnsi="Times New Roman" w:cs="Times New Roman"/>
          <w:u w:val="single"/>
        </w:rPr>
        <w:t>Table 2b. 10-Year Salmonid Cumulative Loss</w:t>
      </w:r>
    </w:p>
    <w:tbl>
      <w:tblPr>
        <w:tblStyle w:val="TableGrid1"/>
        <w:tblW w:w="12442" w:type="dxa"/>
        <w:tblInd w:w="697" w:type="dxa"/>
        <w:tblCellMar>
          <w:top w:w="58" w:type="dxa"/>
          <w:left w:w="180" w:type="dxa"/>
          <w:right w:w="115" w:type="dxa"/>
        </w:tblCellMar>
        <w:tblLook w:val="04A0" w:firstRow="1" w:lastRow="0" w:firstColumn="1" w:lastColumn="0" w:noHBand="0" w:noVBand="1"/>
      </w:tblPr>
      <w:tblGrid>
        <w:gridCol w:w="3876"/>
        <w:gridCol w:w="3506"/>
        <w:gridCol w:w="3326"/>
        <w:gridCol w:w="1734"/>
      </w:tblGrid>
      <w:tr w:rsidR="007D37FB" w:rsidTr="00DB64B5" w14:paraId="2D13348E" w14:textId="77777777">
        <w:trPr>
          <w:trHeight w:val="288"/>
        </w:trPr>
        <w:tc>
          <w:tcPr>
            <w:tcW w:w="3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D37FB" w:rsidP="00DB64B5" w:rsidRDefault="007D37FB" w14:paraId="0C42B7DE" w14:textId="77777777">
            <w:pPr>
              <w:ind w:right="229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Species/run</w:t>
            </w:r>
          </w:p>
        </w:tc>
        <w:tc>
          <w:tcPr>
            <w:tcW w:w="36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D37FB" w:rsidP="00DB64B5" w:rsidRDefault="007D37FB" w14:paraId="76948867" w14:textId="77777777">
            <w:pPr>
              <w:ind w:left="245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Threshold</w:t>
            </w:r>
          </w:p>
        </w:tc>
        <w:tc>
          <w:tcPr>
            <w:tcW w:w="3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D37FB" w:rsidP="00DB64B5" w:rsidRDefault="007D37FB" w14:paraId="3B41BF92" w14:textId="77777777">
            <w:pPr>
              <w:ind w:left="233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Current Status</w:t>
            </w:r>
          </w:p>
        </w:tc>
        <w:tc>
          <w:tcPr>
            <w:tcW w:w="14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EECE1"/>
          </w:tcPr>
          <w:p w:rsidR="007D37FB" w:rsidP="00DB64B5" w:rsidRDefault="007D37FB" w14:paraId="645F0A18" w14:textId="77777777">
            <w:pPr>
              <w:ind w:left="78"/>
              <w:jc w:val="center"/>
            </w:pPr>
            <w:r>
              <w:rPr>
                <w:rFonts w:ascii="Times New Roman" w:hAnsi="Times New Roman" w:eastAsia="Times New Roman" w:cs="Times New Roman"/>
                <w:b/>
              </w:rPr>
              <w:t>Updated</w:t>
            </w:r>
          </w:p>
        </w:tc>
      </w:tr>
      <w:tr w:rsidR="007D37FB" w:rsidTr="00DB64B5" w14:paraId="25E29A72" w14:textId="77777777">
        <w:trPr>
          <w:trHeight w:val="328"/>
        </w:trPr>
        <w:tc>
          <w:tcPr>
            <w:tcW w:w="3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D37FB" w:rsidP="00DB64B5" w:rsidRDefault="007D37FB" w14:paraId="54D3EC66" w14:textId="77777777">
            <w:pPr>
              <w:ind w:left="150"/>
              <w:jc w:val="center"/>
            </w:pPr>
            <w:r>
              <w:rPr>
                <w:rFonts w:ascii="Times New Roman" w:hAnsi="Times New Roman" w:eastAsia="Times New Roman" w:cs="Times New Roman"/>
              </w:rPr>
              <w:t>Natural winter-run Chinook salmon</w:t>
            </w:r>
          </w:p>
        </w:tc>
        <w:tc>
          <w:tcPr>
            <w:tcW w:w="36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D37FB" w:rsidP="00DB64B5" w:rsidRDefault="007D37FB" w14:paraId="6120E376" w14:textId="77777777">
            <w:pPr>
              <w:ind w:left="2"/>
              <w:jc w:val="center"/>
            </w:pPr>
            <w:r>
              <w:rPr>
                <w:rFonts w:ascii="Times New Roman" w:hAnsi="Times New Roman" w:eastAsia="Times New Roman" w:cs="Times New Roman"/>
              </w:rPr>
              <w:t>Loss = 8,738</w:t>
            </w:r>
          </w:p>
        </w:tc>
        <w:tc>
          <w:tcPr>
            <w:tcW w:w="3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213BD" w:rsidR="007D37FB" w:rsidP="00DB64B5" w:rsidRDefault="007D37FB" w14:paraId="45C320F9" w14:textId="3BC861CD">
            <w:pPr>
              <w:ind w:left="2"/>
              <w:jc w:val="center"/>
            </w:pPr>
            <w:r w:rsidRPr="004213BD">
              <w:rPr>
                <w:rFonts w:ascii="Times New Roman" w:hAnsi="Times New Roman" w:eastAsia="Times New Roman" w:cs="Times New Roman"/>
              </w:rPr>
              <w:t>Cumulative loss = 20</w:t>
            </w:r>
            <w:r w:rsidRPr="004213BD" w:rsidR="002A0729">
              <w:rPr>
                <w:rFonts w:ascii="Times New Roman" w:hAnsi="Times New Roman" w:eastAsia="Times New Roman" w:cs="Times New Roman"/>
              </w:rPr>
              <w:t>4.9</w:t>
            </w:r>
            <w:r w:rsidRPr="004213BD">
              <w:rPr>
                <w:rFonts w:ascii="Times New Roman" w:hAnsi="Times New Roman" w:eastAsia="Times New Roman" w:cs="Times New Roman"/>
              </w:rPr>
              <w:t xml:space="preserve"> (2.3%)</w:t>
            </w:r>
          </w:p>
        </w:tc>
        <w:tc>
          <w:tcPr>
            <w:tcW w:w="14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7D37FB" w:rsidP="00DB64B5" w:rsidRDefault="00FE1004" w14:paraId="69D4DB01" w14:textId="75DB0348">
            <w:pPr>
              <w:ind w:left="216"/>
              <w:jc w:val="center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ins w:author="Author" w:id="29">
              <w:r w:rsidR="00FC6586">
                <w:rPr>
                  <w:rFonts w:ascii="Times New Roman" w:hAnsi="Times New Roman" w:cs="Times New Roman"/>
                </w:rPr>
                <w:t>24</w:t>
              </w:r>
            </w:ins>
            <w:del w:author="Author" w:id="30">
              <w:r w:rsidDel="00FC6586" w:rsidR="00FC29DF">
                <w:rPr>
                  <w:rFonts w:ascii="Times New Roman" w:hAnsi="Times New Roman" w:cs="Times New Roman"/>
                </w:rPr>
                <w:delText>1</w:delText>
              </w:r>
              <w:r w:rsidDel="00FC6586" w:rsidR="00C70EE9">
                <w:rPr>
                  <w:rFonts w:ascii="Times New Roman" w:hAnsi="Times New Roman" w:cs="Times New Roman"/>
                </w:rPr>
                <w:delText>7</w:delText>
              </w:r>
            </w:del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  <w:tr w:rsidR="007D37FB" w:rsidTr="00DB64B5" w14:paraId="483FB879" w14:textId="77777777">
        <w:trPr>
          <w:trHeight w:val="362"/>
        </w:trPr>
        <w:tc>
          <w:tcPr>
            <w:tcW w:w="3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D37FB" w:rsidP="00DB64B5" w:rsidRDefault="007D37FB" w14:paraId="014BBC2B" w14:textId="77777777">
            <w:pPr>
              <w:ind w:right="184"/>
              <w:jc w:val="center"/>
            </w:pPr>
            <w:r>
              <w:rPr>
                <w:rFonts w:ascii="Times New Roman" w:hAnsi="Times New Roman" w:eastAsia="Times New Roman" w:cs="Times New Roman"/>
              </w:rPr>
              <w:t>Hatchery winter-run Chinook salmon</w:t>
            </w:r>
          </w:p>
        </w:tc>
        <w:tc>
          <w:tcPr>
            <w:tcW w:w="36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D37FB" w:rsidP="00DB64B5" w:rsidRDefault="007D37FB" w14:paraId="517E6C4D" w14:textId="77777777">
            <w:pPr>
              <w:ind w:left="2"/>
              <w:jc w:val="center"/>
            </w:pPr>
            <w:r>
              <w:rPr>
                <w:rFonts w:ascii="Times New Roman" w:hAnsi="Times New Roman" w:eastAsia="Times New Roman" w:cs="Times New Roman"/>
              </w:rPr>
              <w:t>Loss = 5,356</w:t>
            </w:r>
          </w:p>
        </w:tc>
        <w:tc>
          <w:tcPr>
            <w:tcW w:w="3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213BD" w:rsidR="007D37FB" w:rsidP="00DB64B5" w:rsidRDefault="007D37FB" w14:paraId="7A0DA607" w14:textId="77777777">
            <w:pPr>
              <w:ind w:left="3"/>
              <w:jc w:val="center"/>
            </w:pPr>
            <w:r w:rsidRPr="004213BD">
              <w:rPr>
                <w:rFonts w:ascii="Times New Roman" w:hAnsi="Times New Roman" w:eastAsia="Times New Roman" w:cs="Times New Roman"/>
              </w:rPr>
              <w:t>Cumulative loss = 0 (0%)</w:t>
            </w:r>
          </w:p>
        </w:tc>
        <w:tc>
          <w:tcPr>
            <w:tcW w:w="14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7D37FB" w:rsidP="00DB64B5" w:rsidRDefault="00FE1004" w14:paraId="78A760F6" w14:textId="6E1BC3E1">
            <w:pPr>
              <w:ind w:left="216"/>
              <w:jc w:val="center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ins w:author="Author" w:id="31">
              <w:r w:rsidR="00FC6586">
                <w:rPr>
                  <w:rFonts w:ascii="Times New Roman" w:hAnsi="Times New Roman" w:cs="Times New Roman"/>
                </w:rPr>
                <w:t>24</w:t>
              </w:r>
            </w:ins>
            <w:del w:author="Author" w:id="32">
              <w:r w:rsidDel="00FC6586" w:rsidR="00FC29DF">
                <w:rPr>
                  <w:rFonts w:ascii="Times New Roman" w:hAnsi="Times New Roman" w:cs="Times New Roman"/>
                </w:rPr>
                <w:delText>1</w:delText>
              </w:r>
              <w:r w:rsidDel="00FC6586" w:rsidR="00C70EE9">
                <w:rPr>
                  <w:rFonts w:ascii="Times New Roman" w:hAnsi="Times New Roman" w:cs="Times New Roman"/>
                </w:rPr>
                <w:delText>7</w:delText>
              </w:r>
            </w:del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  <w:tr w:rsidR="007D37FB" w:rsidTr="00DB64B5" w14:paraId="0E38CFFE" w14:textId="77777777">
        <w:trPr>
          <w:trHeight w:val="711"/>
        </w:trPr>
        <w:tc>
          <w:tcPr>
            <w:tcW w:w="398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D37FB" w:rsidP="00DB64B5" w:rsidRDefault="007D37FB" w14:paraId="4F94E494" w14:textId="77777777">
            <w:pPr>
              <w:ind w:right="263"/>
              <w:jc w:val="center"/>
            </w:pPr>
            <w:r>
              <w:rPr>
                <w:rFonts w:ascii="Times New Roman" w:hAnsi="Times New Roman" w:eastAsia="Times New Roman" w:cs="Times New Roman"/>
              </w:rPr>
              <w:t>Natural steelhead</w:t>
            </w:r>
          </w:p>
        </w:tc>
        <w:tc>
          <w:tcPr>
            <w:tcW w:w="36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022BA3" w:rsidR="007D37FB" w:rsidP="00DB64B5" w:rsidRDefault="007D37FB" w14:paraId="1E11EDD1" w14:textId="77777777">
            <w:pPr>
              <w:ind w:left="2"/>
              <w:jc w:val="center"/>
            </w:pPr>
            <w:r w:rsidRPr="00022BA3">
              <w:rPr>
                <w:rFonts w:ascii="Times New Roman" w:hAnsi="Times New Roman" w:eastAsia="Times New Roman" w:cs="Times New Roman"/>
              </w:rPr>
              <w:t>Loss = 6,038 (Dec 1 – Mar 31)</w:t>
            </w:r>
          </w:p>
          <w:p w:rsidRPr="00022BA3" w:rsidR="007D37FB" w:rsidP="00DB64B5" w:rsidRDefault="007D37FB" w14:paraId="30DD1B8E" w14:textId="77777777">
            <w:pPr>
              <w:ind w:left="2"/>
              <w:jc w:val="center"/>
            </w:pPr>
            <w:r w:rsidRPr="00022BA3">
              <w:rPr>
                <w:rFonts w:ascii="Times New Roman" w:hAnsi="Times New Roman" w:eastAsia="Times New Roman" w:cs="Times New Roman"/>
              </w:rPr>
              <w:t>Loss = 5,826 (Apr 1 – June 15)</w:t>
            </w:r>
          </w:p>
        </w:tc>
        <w:tc>
          <w:tcPr>
            <w:tcW w:w="34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4213BD" w:rsidR="007D37FB" w:rsidP="00DB64B5" w:rsidRDefault="007D37FB" w14:paraId="2D76EC01" w14:textId="77777777">
            <w:pPr>
              <w:ind w:left="10"/>
              <w:jc w:val="center"/>
            </w:pPr>
            <w:r w:rsidRPr="004213BD">
              <w:rPr>
                <w:rFonts w:ascii="Times New Roman" w:hAnsi="Times New Roman" w:eastAsia="Times New Roman" w:cs="Times New Roman"/>
              </w:rPr>
              <w:t>Cumulative loss =</w:t>
            </w:r>
          </w:p>
          <w:p w:rsidRPr="004213BD" w:rsidR="007D37FB" w:rsidP="00DB64B5" w:rsidRDefault="007D37FB" w14:paraId="4648BEE6" w14:textId="77777777">
            <w:pPr>
              <w:jc w:val="center"/>
            </w:pPr>
            <w:r w:rsidRPr="004213BD">
              <w:rPr>
                <w:rFonts w:ascii="Times New Roman" w:hAnsi="Times New Roman" w:eastAsia="Times New Roman" w:cs="Times New Roman"/>
              </w:rPr>
              <w:t>443.19 (7.3%, Dec 1 – Mar 31)</w:t>
            </w:r>
          </w:p>
          <w:p w:rsidRPr="004213BD" w:rsidR="007D37FB" w:rsidP="00DB64B5" w:rsidRDefault="007D37FB" w14:paraId="6FD063E7" w14:textId="77777777">
            <w:pPr>
              <w:ind w:left="9"/>
              <w:jc w:val="center"/>
            </w:pPr>
            <w:r w:rsidRPr="004213BD">
              <w:rPr>
                <w:rFonts w:ascii="Times New Roman" w:hAnsi="Times New Roman" w:eastAsia="Times New Roman" w:cs="Times New Roman"/>
              </w:rPr>
              <w:t>374.8 (6.4%, Apr 1 – June 15)</w:t>
            </w:r>
          </w:p>
        </w:tc>
        <w:tc>
          <w:tcPr>
            <w:tcW w:w="14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501B85" w:rsidR="007D37FB" w:rsidP="00DB64B5" w:rsidRDefault="00FE1004" w14:paraId="289599C5" w14:textId="5719E7B2">
            <w:pPr>
              <w:ind w:left="216"/>
              <w:jc w:val="center"/>
              <w:rPr>
                <w:rFonts w:ascii="Times New Roman" w:hAnsi="Times New Roman" w:cs="Times New Roman"/>
              </w:rPr>
            </w:pPr>
            <w:r w:rsidRPr="00501B85">
              <w:rPr>
                <w:rFonts w:ascii="Times New Roman" w:hAnsi="Times New Roman" w:cs="Times New Roman"/>
              </w:rPr>
              <w:t>10/</w:t>
            </w:r>
            <w:ins w:author="Author" w:id="33">
              <w:r w:rsidR="00FC6586">
                <w:rPr>
                  <w:rFonts w:ascii="Times New Roman" w:hAnsi="Times New Roman" w:cs="Times New Roman"/>
                </w:rPr>
                <w:t>24</w:t>
              </w:r>
            </w:ins>
            <w:del w:author="Author" w:id="34">
              <w:r w:rsidDel="00FC6586" w:rsidR="00FC29DF">
                <w:rPr>
                  <w:rFonts w:ascii="Times New Roman" w:hAnsi="Times New Roman" w:cs="Times New Roman"/>
                </w:rPr>
                <w:delText>1</w:delText>
              </w:r>
              <w:r w:rsidDel="00FC6586" w:rsidR="00C70EE9">
                <w:rPr>
                  <w:rFonts w:ascii="Times New Roman" w:hAnsi="Times New Roman" w:cs="Times New Roman"/>
                </w:rPr>
                <w:delText>7</w:delText>
              </w:r>
            </w:del>
            <w:r w:rsidRPr="00501B85">
              <w:rPr>
                <w:rFonts w:ascii="Times New Roman" w:hAnsi="Times New Roman" w:cs="Times New Roman"/>
              </w:rPr>
              <w:t>/2021</w:t>
            </w:r>
          </w:p>
        </w:tc>
      </w:tr>
    </w:tbl>
    <w:p w:rsidR="007907DE" w:rsidRDefault="007907DE" w14:paraId="7E648A7E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7DE" w:rsidRDefault="007907DE" w14:paraId="1D5B8704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E54FA0" w:rsidRDefault="00E54FA0" w14:paraId="5E978DD0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7DE" w:rsidRDefault="007907DE" w14:paraId="43927794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7DE" w:rsidRDefault="007907DE" w14:paraId="217A54BA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7DE" w:rsidRDefault="007907DE" w14:paraId="4506E983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7DE" w:rsidRDefault="007907DE" w14:paraId="6C3366E8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7DE" w:rsidRDefault="007907DE" w14:paraId="0FCB185F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7DE" w:rsidRDefault="007907DE" w14:paraId="32DFC3DE" w14:textId="77777777">
      <w:pPr>
        <w:spacing w:after="66"/>
        <w:ind w:left="245" w:hanging="10"/>
        <w:rPr>
          <w:rFonts w:ascii="Garamond" w:hAnsi="Garamond" w:eastAsia="Garamond" w:cs="Garamond"/>
          <w:sz w:val="24"/>
        </w:rPr>
      </w:pPr>
    </w:p>
    <w:p w:rsidR="00790D69" w:rsidRDefault="000D1E38" w14:paraId="4B849FFD" w14:textId="7D72A98F">
      <w:pPr>
        <w:spacing w:after="66"/>
        <w:ind w:left="245" w:hanging="10"/>
      </w:pPr>
      <w:r>
        <w:rPr>
          <w:rFonts w:ascii="Garamond" w:hAnsi="Garamond" w:eastAsia="Garamond" w:cs="Garamond"/>
          <w:sz w:val="24"/>
        </w:rPr>
        <w:t xml:space="preserve">Table 3a-c: Relevant Water Year 2021 Fish Criteria and Status for Listed Fish under the SWP Long-Term Incidental Take Permit. </w:t>
      </w:r>
    </w:p>
    <w:p w:rsidR="00790D69" w:rsidRDefault="000D1E38" w14:paraId="39FA9C7B" w14:textId="77777777">
      <w:pPr>
        <w:spacing w:after="0"/>
        <w:ind w:left="245" w:hanging="10"/>
      </w:pPr>
      <w:r>
        <w:rPr>
          <w:rFonts w:ascii="Garamond" w:hAnsi="Garamond" w:eastAsia="Garamond" w:cs="Garamond"/>
          <w:sz w:val="24"/>
        </w:rPr>
        <w:t xml:space="preserve">Table 3a: Chinook Salmon </w:t>
      </w:r>
    </w:p>
    <w:tbl>
      <w:tblPr>
        <w:tblStyle w:val="TableGrid1"/>
        <w:tblW w:w="14390" w:type="dxa"/>
        <w:tblInd w:w="254" w:type="dxa"/>
        <w:tblCellMar>
          <w:top w:w="11" w:type="dxa"/>
          <w:left w:w="108" w:type="dxa"/>
          <w:bottom w:w="4" w:type="dxa"/>
          <w:right w:w="46" w:type="dxa"/>
        </w:tblCellMar>
        <w:tblLook w:val="04A0" w:firstRow="1" w:lastRow="0" w:firstColumn="1" w:lastColumn="0" w:noHBand="0" w:noVBand="1"/>
      </w:tblPr>
      <w:tblGrid>
        <w:gridCol w:w="1755"/>
        <w:gridCol w:w="1788"/>
        <w:gridCol w:w="1925"/>
        <w:gridCol w:w="1834"/>
        <w:gridCol w:w="1766"/>
        <w:gridCol w:w="1754"/>
        <w:gridCol w:w="1754"/>
        <w:gridCol w:w="1814"/>
      </w:tblGrid>
      <w:tr w:rsidR="00790D69" w:rsidTr="10515695" w14:paraId="6B7EC91B" w14:textId="77777777">
        <w:trPr>
          <w:trHeight w:val="643"/>
        </w:trPr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5E51DFEA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7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6080DEC" w14:textId="77777777">
            <w:pPr>
              <w:ind w:left="2"/>
            </w:pPr>
            <w:r>
              <w:rPr>
                <w:rFonts w:ascii="Garamond" w:hAnsi="Garamond" w:eastAsia="Garamond" w:cs="Garamond"/>
                <w:sz w:val="24"/>
                <w:u w:val="single" w:color="000000"/>
              </w:rPr>
              <w:t>Timeframe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790D69" w:rsidRDefault="000D1E38" w14:paraId="7E0AB826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Current Action Status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7C478A74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Threshold(s)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790D69" w:rsidRDefault="000D1E38" w14:paraId="5F977FB2" w14:textId="77777777">
            <w:pPr>
              <w:ind w:left="2"/>
            </w:pPr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 xml:space="preserve">Current </w:t>
            </w:r>
          </w:p>
          <w:p w:rsidR="00790D69" w:rsidRDefault="000D1E38" w14:paraId="520ABDBC" w14:textId="77777777">
            <w:pPr>
              <w:ind w:left="2"/>
            </w:pPr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Relevant Data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11DA89F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Weekly Trend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69DA8EA3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Last Updated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  <w:tc>
          <w:tcPr>
            <w:tcW w:w="1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09EE9DF" w14:textId="77777777">
            <w:pPr>
              <w:ind w:left="2"/>
            </w:pPr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Comments</w:t>
            </w: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</w:tr>
      <w:tr w:rsidR="00790D69" w:rsidTr="10515695" w14:paraId="077E60E8" w14:textId="77777777">
        <w:trPr>
          <w:trHeight w:val="1637"/>
        </w:trPr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79F5FA61" w14:textId="77777777">
            <w:r>
              <w:rPr>
                <w:rFonts w:ascii="Garamond" w:hAnsi="Garamond" w:eastAsia="Garamond" w:cs="Garamond"/>
                <w:sz w:val="24"/>
              </w:rPr>
              <w:t xml:space="preserve">OMR Mgmt.  </w:t>
            </w:r>
          </w:p>
          <w:p w:rsidR="00790D69" w:rsidRDefault="000D1E38" w14:paraId="6C93646E" w14:textId="77777777">
            <w:r>
              <w:rPr>
                <w:rFonts w:ascii="Garamond" w:hAnsi="Garamond" w:eastAsia="Garamond" w:cs="Garamond"/>
                <w:sz w:val="24"/>
              </w:rPr>
              <w:t xml:space="preserve">triggered (8.3.2) </w:t>
            </w:r>
          </w:p>
        </w:tc>
        <w:tc>
          <w:tcPr>
            <w:tcW w:w="17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6D80C047" w14:textId="77777777">
            <w:pPr>
              <w:spacing w:after="68"/>
              <w:ind w:left="2"/>
            </w:pPr>
            <w:r>
              <w:rPr>
                <w:rFonts w:ascii="Garamond" w:hAnsi="Garamond" w:eastAsia="Garamond" w:cs="Garamond"/>
                <w:sz w:val="24"/>
              </w:rPr>
              <w:t xml:space="preserve">Jan. 1 - Jun. 30 </w:t>
            </w:r>
          </w:p>
          <w:p w:rsidR="00790D69" w:rsidRDefault="000D1E38" w14:paraId="7F5D486B" w14:textId="77777777">
            <w:pPr>
              <w:spacing w:line="238" w:lineRule="auto"/>
              <w:ind w:left="2"/>
            </w:pPr>
            <w:r>
              <w:rPr>
                <w:rFonts w:ascii="Garamond" w:hAnsi="Garamond" w:eastAsia="Garamond" w:cs="Garamond"/>
                <w:i/>
                <w:sz w:val="24"/>
              </w:rPr>
              <w:t xml:space="preserve">(when ≥ 5% of spring-run or winter- run in </w:t>
            </w:r>
          </w:p>
          <w:p w:rsidR="00790D69" w:rsidRDefault="000D1E38" w14:paraId="38B02EFA" w14:textId="77777777">
            <w:pPr>
              <w:ind w:left="2"/>
            </w:pPr>
            <w:r>
              <w:rPr>
                <w:rFonts w:ascii="Garamond" w:hAnsi="Garamond" w:eastAsia="Garamond" w:cs="Garamond"/>
                <w:i/>
                <w:sz w:val="24"/>
              </w:rPr>
              <w:t>Delta)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2A4C5EC5" w14:paraId="5A06FB45" w14:textId="1B74C166">
            <w:r w:rsidRPr="631BB751">
              <w:rPr>
                <w:rFonts w:ascii="Garamond" w:hAnsi="Garamond" w:eastAsia="Garamond" w:cs="Garamond"/>
                <w:sz w:val="24"/>
                <w:szCs w:val="24"/>
              </w:rPr>
              <w:t>Not i</w:t>
            </w:r>
            <w:r w:rsidRPr="631BB751" w:rsidR="000D1E38">
              <w:rPr>
                <w:rFonts w:ascii="Garamond" w:hAnsi="Garamond" w:eastAsia="Garamond" w:cs="Garamond"/>
                <w:sz w:val="24"/>
                <w:szCs w:val="24"/>
              </w:rPr>
              <w:t xml:space="preserve">n effect </w:t>
            </w: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90D69" w:rsidRDefault="000D1E38" w14:paraId="58E266B9" w14:textId="77777777">
            <w:r>
              <w:rPr>
                <w:rFonts w:ascii="Garamond" w:hAnsi="Garamond" w:eastAsia="Garamond" w:cs="Garamond"/>
                <w:sz w:val="24"/>
              </w:rPr>
              <w:t xml:space="preserve">- 5% of the </w:t>
            </w:r>
          </w:p>
          <w:p w:rsidR="00790D69" w:rsidRDefault="000D1E38" w14:paraId="008BAD30" w14:textId="77777777">
            <w:pPr>
              <w:spacing w:after="1" w:line="238" w:lineRule="auto"/>
            </w:pPr>
            <w:r>
              <w:rPr>
                <w:rFonts w:ascii="Garamond" w:hAnsi="Garamond" w:eastAsia="Garamond" w:cs="Garamond"/>
                <w:sz w:val="24"/>
              </w:rPr>
              <w:t xml:space="preserve">Winter-run or Spring-run population in </w:t>
            </w:r>
          </w:p>
          <w:p w:rsidR="00790D69" w:rsidRDefault="000D1E38" w14:paraId="097FC616" w14:textId="77777777">
            <w:r>
              <w:rPr>
                <w:rFonts w:ascii="Garamond" w:hAnsi="Garamond" w:eastAsia="Garamond" w:cs="Garamond"/>
                <w:sz w:val="24"/>
              </w:rPr>
              <w:t xml:space="preserve">Delta </w:t>
            </w:r>
          </w:p>
        </w:tc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60ED7F74" w14:paraId="51E78D2F" w14:textId="7B4D690E">
            <w:pPr>
              <w:ind w:left="2" w:right="60"/>
              <w:rPr>
                <w:rFonts w:ascii="Garamond" w:hAnsi="Garamond" w:eastAsia="Garamond" w:cs="Garamond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790D69" w:rsidRDefault="000D1E38" w14:paraId="04F0A281" w14:textId="633F258E">
            <w:pPr>
              <w:rPr>
                <w:rFonts w:ascii="Garamond" w:hAnsi="Garamond" w:eastAsia="Garamond" w:cs="Garamond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 xml:space="preserve"> </w:t>
            </w:r>
            <w:r w:rsidRPr="68E2CF07" w:rsidR="0DF642B3">
              <w:rPr>
                <w:rFonts w:ascii="Garamond" w:hAnsi="Garamond" w:eastAsia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P="08D1383C" w:rsidRDefault="5D65196D" w14:paraId="1E96DD05" w14:textId="77051050">
            <w:pPr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10</w:t>
            </w:r>
            <w:r w:rsidRPr="68E2CF07" w:rsidR="000D1E38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</w:t>
            </w:r>
            <w:r w:rsidRPr="68E2CF07" w:rsidR="1EE4AA9E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4</w:t>
            </w:r>
            <w:r w:rsidRPr="631BB751" w:rsidR="000D1E38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 xml:space="preserve">/21 </w:t>
            </w:r>
          </w:p>
        </w:tc>
        <w:tc>
          <w:tcPr>
            <w:tcW w:w="1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center"/>
          </w:tcPr>
          <w:p w:rsidR="00790D69" w:rsidRDefault="00790D69" w14:paraId="3BC81FF2" w14:textId="0632211B">
            <w:pPr>
              <w:ind w:left="2"/>
              <w:rPr>
                <w:rFonts w:ascii="Garamond" w:hAnsi="Garamond" w:eastAsia="Garamond" w:cs="Garamond"/>
                <w:b/>
                <w:sz w:val="24"/>
                <w:szCs w:val="24"/>
              </w:rPr>
            </w:pPr>
          </w:p>
        </w:tc>
      </w:tr>
      <w:tr w:rsidR="00790D69" w:rsidTr="10515695" w14:paraId="253BE05A" w14:textId="77777777">
        <w:trPr>
          <w:trHeight w:val="5191"/>
        </w:trPr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16585D88" w14:textId="77777777">
            <w:pPr>
              <w:spacing w:after="94" w:line="237" w:lineRule="auto"/>
            </w:pPr>
            <w:r>
              <w:rPr>
                <w:rFonts w:ascii="Garamond" w:hAnsi="Garamond" w:eastAsia="Garamond" w:cs="Garamond"/>
                <w:sz w:val="24"/>
              </w:rPr>
              <w:t xml:space="preserve">Winter-run yearly loss </w:t>
            </w:r>
          </w:p>
          <w:p w:rsidR="00790D69" w:rsidRDefault="000D1E38" w14:paraId="5708D530" w14:textId="77777777">
            <w:r>
              <w:rPr>
                <w:rFonts w:ascii="Garamond" w:hAnsi="Garamond" w:eastAsia="Garamond" w:cs="Garamond"/>
                <w:sz w:val="24"/>
              </w:rPr>
              <w:t xml:space="preserve">(8.6.1) </w:t>
            </w:r>
          </w:p>
        </w:tc>
        <w:tc>
          <w:tcPr>
            <w:tcW w:w="17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8E787C7" w14:textId="77777777">
            <w:pPr>
              <w:ind w:left="2"/>
            </w:pPr>
            <w:r>
              <w:rPr>
                <w:rFonts w:ascii="Garamond" w:hAnsi="Garamond" w:eastAsia="Garamond" w:cs="Garamond"/>
                <w:sz w:val="24"/>
              </w:rPr>
              <w:t xml:space="preserve">Nov. 1 - Jun. 30 </w:t>
            </w:r>
          </w:p>
        </w:tc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340722A8" w14:paraId="3550A201" w14:textId="740345EB">
            <w:pPr>
              <w:spacing w:after="66"/>
            </w:pPr>
            <w:r w:rsidRPr="631BB751">
              <w:rPr>
                <w:rFonts w:ascii="Garamond" w:hAnsi="Garamond" w:eastAsia="Garamond" w:cs="Garamond"/>
                <w:sz w:val="24"/>
                <w:szCs w:val="24"/>
              </w:rPr>
              <w:t>Not i</w:t>
            </w:r>
            <w:r w:rsidRPr="631BB751" w:rsidR="000D1E38">
              <w:rPr>
                <w:rFonts w:ascii="Garamond" w:hAnsi="Garamond" w:eastAsia="Garamond" w:cs="Garamond"/>
                <w:sz w:val="24"/>
                <w:szCs w:val="24"/>
              </w:rPr>
              <w:t xml:space="preserve">n effect </w:t>
            </w:r>
          </w:p>
          <w:p w:rsidR="00790D69" w:rsidRDefault="000D1E38" w14:paraId="7163C97E" w14:textId="77777777">
            <w:r>
              <w:rPr>
                <w:rFonts w:ascii="Garamond" w:hAnsi="Garamond" w:eastAsia="Garamond" w:cs="Garamond"/>
                <w:sz w:val="24"/>
              </w:rPr>
              <w:t xml:space="preserve">(Based on JPE </w:t>
            </w:r>
          </w:p>
          <w:p w:rsidR="00790D69" w:rsidRDefault="000D1E38" w14:paraId="1C35CB68" w14:textId="77777777">
            <w:r>
              <w:rPr>
                <w:rFonts w:ascii="Garamond" w:hAnsi="Garamond" w:eastAsia="Garamond" w:cs="Garamond"/>
                <w:sz w:val="24"/>
              </w:rPr>
              <w:t xml:space="preserve">Value) </w:t>
            </w: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790D69" w:rsidP="68E2CF07" w:rsidRDefault="14B14E67" w14:paraId="6B7BC2A4" w14:textId="164BA946">
            <w:pPr>
              <w:spacing w:line="216" w:lineRule="auto"/>
              <w:ind w:left="108" w:hanging="108"/>
              <w:rPr>
                <w:rFonts w:ascii="Garamond" w:hAnsi="Garamond" w:eastAsia="Garamond" w:cs="Garamond"/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>TBD (Based on JPE guidance)</w:t>
            </w:r>
          </w:p>
        </w:tc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25C24977" w14:paraId="05E70637" w14:textId="1C85893B">
            <w:pPr>
              <w:ind w:left="2"/>
              <w:rPr>
                <w:rFonts w:ascii="Garamond" w:hAnsi="Garamond" w:eastAsia="Garamond" w:cs="Garamond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AE6308B" w14:textId="61FB6A39">
            <w:pPr>
              <w:rPr>
                <w:rFonts w:ascii="Garamond" w:hAnsi="Garamond" w:eastAsia="Garamond" w:cs="Garamond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 xml:space="preserve"> </w:t>
            </w:r>
            <w:r w:rsidRPr="68E2CF07" w:rsidR="690042EE">
              <w:rPr>
                <w:rFonts w:ascii="Garamond" w:hAnsi="Garamond" w:eastAsia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4215D13C" w14:paraId="3BE0FFB1" w14:textId="74402AA7">
            <w:r w:rsidRPr="68E2CF07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10</w:t>
            </w:r>
            <w:r w:rsidRPr="68E2CF07" w:rsidR="6DF616E4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</w:t>
            </w:r>
            <w:r w:rsidRPr="68E2CF07" w:rsidR="4F05FBCC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4</w:t>
            </w:r>
            <w:r w:rsidRPr="631BB751" w:rsidR="6DF616E4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/21</w:t>
            </w:r>
            <w:r w:rsidRPr="631BB751" w:rsidR="000D1E38">
              <w:rPr>
                <w:rFonts w:ascii="Garamond" w:hAnsi="Garamond" w:eastAsia="Garamond" w:cs="Garamond"/>
                <w:sz w:val="24"/>
                <w:szCs w:val="24"/>
              </w:rPr>
              <w:t xml:space="preserve"> </w:t>
            </w:r>
          </w:p>
        </w:tc>
        <w:tc>
          <w:tcPr>
            <w:tcW w:w="1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2EA5AF1E" w14:textId="77777777">
            <w:pPr>
              <w:ind w:left="2"/>
            </w:pPr>
            <w:r>
              <w:rPr>
                <w:rFonts w:ascii="Garamond" w:hAnsi="Garamond" w:eastAsia="Garamond" w:cs="Garamond"/>
                <w:b/>
                <w:sz w:val="24"/>
              </w:rPr>
              <w:t xml:space="preserve"> </w:t>
            </w:r>
          </w:p>
        </w:tc>
      </w:tr>
      <w:tr w:rsidR="00790D69" w:rsidTr="10515695" w14:paraId="58A925C8" w14:textId="77777777">
        <w:trPr>
          <w:trHeight w:val="1723"/>
        </w:trPr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51A96FE" w14:textId="77777777">
            <w:r>
              <w:rPr>
                <w:rFonts w:ascii="Garamond" w:hAnsi="Garamond" w:eastAsia="Garamond" w:cs="Garamond"/>
                <w:sz w:val="24"/>
              </w:rPr>
              <w:t xml:space="preserve">Winter-run discrete daily loss (8.6.2) </w:t>
            </w:r>
          </w:p>
        </w:tc>
        <w:tc>
          <w:tcPr>
            <w:tcW w:w="17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681F4DE3" w14:textId="77777777">
            <w:pPr>
              <w:ind w:left="2"/>
            </w:pPr>
            <w:r>
              <w:rPr>
                <w:rFonts w:ascii="Garamond" w:hAnsi="Garamond" w:eastAsia="Garamond" w:cs="Garamond"/>
                <w:sz w:val="24"/>
              </w:rPr>
              <w:t xml:space="preserve">Nov. 1 - Dec. 31 </w:t>
            </w:r>
          </w:p>
        </w:tc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13FBDF79" w14:textId="77777777">
            <w:r>
              <w:rPr>
                <w:rFonts w:ascii="Garamond" w:hAnsi="Garamond" w:eastAsia="Garamond" w:cs="Garamond"/>
                <w:sz w:val="24"/>
              </w:rPr>
              <w:t xml:space="preserve"> Not in effect </w:t>
            </w: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40B8EEE9" w14:textId="77777777">
            <w:pPr>
              <w:spacing w:after="93" w:line="238" w:lineRule="auto"/>
              <w:ind w:left="12"/>
            </w:pPr>
            <w:r>
              <w:rPr>
                <w:rFonts w:ascii="Garamond" w:hAnsi="Garamond" w:eastAsia="Garamond" w:cs="Garamond"/>
                <w:sz w:val="24"/>
              </w:rPr>
              <w:t xml:space="preserve">11/1-11/30: loss of 6/day unclipped older juv. Winter-run </w:t>
            </w:r>
          </w:p>
          <w:p w:rsidR="00790D69" w:rsidRDefault="000D1E38" w14:paraId="11B24534" w14:textId="065A345E">
            <w:r>
              <w:rPr>
                <w:rFonts w:ascii="Garamond" w:hAnsi="Garamond" w:eastAsia="Garamond" w:cs="Garamond"/>
                <w:sz w:val="24"/>
              </w:rPr>
              <w:t xml:space="preserve">12/1-12/31: loss of 26/day </w:t>
            </w:r>
            <w:r w:rsidR="0076545C">
              <w:rPr>
                <w:rFonts w:ascii="Garamond" w:hAnsi="Garamond" w:eastAsia="Garamond" w:cs="Garamond"/>
                <w:sz w:val="24"/>
              </w:rPr>
              <w:t>unclipped older juv. Winter-run</w:t>
            </w:r>
          </w:p>
        </w:tc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790D69" w:rsidP="68E2CF07" w:rsidRDefault="43F239C6" w14:paraId="77CB2A98" w14:textId="3AC56A1A">
            <w:pPr>
              <w:spacing w:after="1" w:line="238" w:lineRule="auto"/>
              <w:ind w:left="2" w:right="18"/>
              <w:rPr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482E0D04" w14:textId="77777777">
            <w:r>
              <w:rPr>
                <w:rFonts w:ascii="Garamond" w:hAnsi="Garamond" w:eastAsia="Garamond" w:cs="Garamond"/>
                <w:sz w:val="24"/>
              </w:rPr>
              <w:t xml:space="preserve">NA 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74D135FC" w14:paraId="29B63FC6" w14:textId="4F95BC7D">
            <w:pPr>
              <w:rPr>
                <w:rFonts w:ascii="Garamond" w:hAnsi="Garamond" w:eastAsia="Garamond" w:cs="Garamond"/>
                <w:b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10/4/21</w:t>
            </w:r>
          </w:p>
        </w:tc>
        <w:tc>
          <w:tcPr>
            <w:tcW w:w="1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P="68E2CF07" w:rsidRDefault="00790D69" w14:paraId="17093E56" w14:textId="37163FF9">
            <w:pPr>
              <w:spacing w:after="1" w:line="238" w:lineRule="auto"/>
              <w:ind w:left="2"/>
              <w:rPr>
                <w:rFonts w:ascii="Garamond" w:hAnsi="Garamond" w:eastAsia="Garamond" w:cs="Garamond"/>
                <w:sz w:val="24"/>
                <w:szCs w:val="24"/>
              </w:rPr>
            </w:pPr>
          </w:p>
        </w:tc>
      </w:tr>
      <w:tr w:rsidR="00E803F2" w:rsidTr="10515695" w14:paraId="30C793FF" w14:textId="77777777">
        <w:trPr>
          <w:trHeight w:val="1814"/>
        </w:trPr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52D89C72" w14:textId="77777777">
            <w:pPr>
              <w:spacing w:after="1" w:line="238" w:lineRule="auto"/>
            </w:pPr>
            <w:r>
              <w:rPr>
                <w:rFonts w:ascii="Garamond" w:hAnsi="Garamond" w:eastAsia="Garamond" w:cs="Garamond"/>
                <w:sz w:val="24"/>
              </w:rPr>
              <w:t xml:space="preserve">Spring-run surrogate protection </w:t>
            </w:r>
          </w:p>
          <w:p w:rsidR="00E803F2" w:rsidRDefault="00E803F2" w14:paraId="7A562138" w14:textId="5AF6B40E">
            <w:pPr>
              <w:ind w:right="25"/>
            </w:pPr>
            <w:r>
              <w:rPr>
                <w:rFonts w:ascii="Garamond" w:hAnsi="Garamond" w:eastAsia="Garamond" w:cs="Garamond"/>
                <w:sz w:val="24"/>
              </w:rPr>
              <w:t xml:space="preserve">(8.6.4) </w:t>
            </w:r>
          </w:p>
        </w:tc>
        <w:tc>
          <w:tcPr>
            <w:tcW w:w="17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554557CE" w14:textId="019D59B9">
            <w:pPr>
              <w:ind w:left="2"/>
            </w:pPr>
            <w:r>
              <w:rPr>
                <w:rFonts w:ascii="Garamond" w:hAnsi="Garamond" w:eastAsia="Garamond" w:cs="Garamond"/>
                <w:sz w:val="24"/>
              </w:rPr>
              <w:t xml:space="preserve">Feb. 1 - Jun. 30 </w:t>
            </w:r>
          </w:p>
        </w:tc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E803F2" w:rsidRDefault="00E803F2" w14:paraId="4EB6ACE7" w14:textId="6AECE7AE">
            <w:r w:rsidRPr="631BB751">
              <w:rPr>
                <w:rFonts w:ascii="Garamond" w:hAnsi="Garamond" w:eastAsia="Garamond" w:cs="Garamond"/>
                <w:sz w:val="24"/>
                <w:szCs w:val="24"/>
              </w:rPr>
              <w:t xml:space="preserve">Not in effect: </w:t>
            </w:r>
          </w:p>
          <w:p w:rsidR="00E803F2" w:rsidP="4BA3BF7C" w:rsidRDefault="00E803F2" w14:paraId="6ADC84F4" w14:textId="288EEB2E">
            <w:pPr>
              <w:spacing w:after="92" w:line="238" w:lineRule="auto"/>
              <w:ind w:right="35"/>
              <w:rPr>
                <w:rFonts w:ascii="Garamond" w:hAnsi="Garamond" w:eastAsia="Garamond" w:cs="Garamond"/>
                <w:sz w:val="24"/>
                <w:szCs w:val="24"/>
              </w:rPr>
            </w:pPr>
          </w:p>
          <w:p w:rsidR="00E803F2" w:rsidP="3EECF11B" w:rsidRDefault="00E803F2" w14:paraId="60465A6B" w14:textId="0C87BEFD">
            <w:pPr>
              <w:rPr>
                <w:rFonts w:ascii="Garamond" w:hAnsi="Garamond" w:eastAsia="Garamond" w:cs="Garamond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P="68E2CF07" w:rsidRDefault="60E75E83" w14:paraId="2D6725D3" w14:textId="3E957DC1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>TBD</w:t>
            </w:r>
            <w:r w:rsidRPr="68E2CF07" w:rsidR="1CDECB9C">
              <w:rPr>
                <w:rFonts w:ascii="Garamond" w:hAnsi="Garamond" w:eastAsia="Garamond" w:cs="Garamond"/>
                <w:sz w:val="24"/>
                <w:szCs w:val="24"/>
              </w:rPr>
              <w:t xml:space="preserve"> (based on the number of fish released)</w:t>
            </w:r>
          </w:p>
        </w:tc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P="68E2CF07" w:rsidRDefault="4F4C739F" w14:paraId="7D6550BF" w14:textId="621A04B1">
            <w:pPr>
              <w:spacing w:after="92" w:line="238" w:lineRule="auto"/>
              <w:ind w:left="2" w:right="30"/>
              <w:rPr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>NA</w:t>
            </w: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P="3EECF11B" w:rsidRDefault="00E803F2" w14:paraId="14F42293" w14:textId="4C7FBD1F">
            <w:pPr>
              <w:rPr>
                <w:rFonts w:ascii="Garamond" w:hAnsi="Garamond" w:eastAsia="Garamond" w:cs="Garamond"/>
                <w:b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P="3EECF11B" w:rsidRDefault="4F4C739F" w14:paraId="74DF1DCB" w14:textId="56E7234C">
            <w:pPr>
              <w:rPr>
                <w:rFonts w:ascii="Garamond" w:hAnsi="Garamond" w:eastAsia="Garamond" w:cs="Garamond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10</w:t>
            </w:r>
            <w:r w:rsidRPr="68E2CF07" w:rsidR="00E803F2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/</w:t>
            </w:r>
            <w:r w:rsidRPr="68E2CF07" w:rsidR="07E85F53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>4</w:t>
            </w:r>
            <w:r w:rsidRPr="631BB751" w:rsidR="00E803F2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 xml:space="preserve">/21 </w:t>
            </w:r>
          </w:p>
        </w:tc>
        <w:tc>
          <w:tcPr>
            <w:tcW w:w="1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P="3EECF11B" w:rsidRDefault="00E803F2" w14:paraId="0700479A" w14:textId="3A9DF297">
            <w:pPr>
              <w:ind w:left="2"/>
              <w:rPr>
                <w:rFonts w:ascii="Garamond" w:hAnsi="Garamond" w:eastAsia="Garamond" w:cs="Garamond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b/>
                <w:bCs/>
                <w:sz w:val="24"/>
                <w:szCs w:val="24"/>
              </w:rPr>
              <w:t xml:space="preserve"> </w:t>
            </w:r>
            <w:r w:rsidRPr="68E2CF07"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 w:rsidR="00E803F2" w:rsidTr="10515695" w14:paraId="4552A316" w14:textId="77777777">
        <w:trPr>
          <w:trHeight w:val="4209"/>
        </w:trPr>
        <w:tc>
          <w:tcPr>
            <w:tcW w:w="17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5FFAEF5F" w14:textId="48429237"/>
        </w:tc>
        <w:tc>
          <w:tcPr>
            <w:tcW w:w="17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38BE0C1E" w14:textId="47028F5C">
            <w:pPr>
              <w:ind w:left="2"/>
            </w:pPr>
          </w:p>
        </w:tc>
        <w:tc>
          <w:tcPr>
            <w:tcW w:w="19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E803F2" w:rsidRDefault="00E803F2" w14:paraId="5174FADE" w14:textId="4E6F6688"/>
        </w:tc>
        <w:tc>
          <w:tcPr>
            <w:tcW w:w="18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P="23E46925" w:rsidRDefault="00E803F2" w14:paraId="0D36A824" w14:textId="670A5B59">
            <w:pPr>
              <w:rPr>
                <w:rFonts w:asciiTheme="minorHAnsi" w:hAnsiTheme="minorHAnsi" w:eastAsiaTheme="minorEastAsia" w:cstheme="min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7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40BEBA71" w14:textId="66C24CA0">
            <w:pPr>
              <w:ind w:left="2"/>
            </w:pP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70034994" w14:textId="2CE84C42">
            <w:pPr>
              <w:ind w:right="15"/>
              <w:rPr>
                <w:rFonts w:ascii="Garamond" w:hAnsi="Garamond" w:eastAsia="Garamond" w:cs="Garamond"/>
                <w:b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492AAC60" w14:textId="72B1DFEC"/>
        </w:tc>
        <w:tc>
          <w:tcPr>
            <w:tcW w:w="18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803F2" w:rsidRDefault="00E803F2" w14:paraId="0523B13A" w14:textId="6229A528">
            <w:pPr>
              <w:ind w:left="2"/>
            </w:pPr>
          </w:p>
        </w:tc>
      </w:tr>
    </w:tbl>
    <w:p w:rsidR="00790D69" w:rsidRDefault="000D1E38" w14:paraId="0E47527F" w14:textId="77777777">
      <w:pPr>
        <w:spacing w:after="0"/>
        <w:ind w:left="250"/>
        <w:jc w:val="both"/>
      </w:pPr>
      <w:r>
        <w:rPr>
          <w:rFonts w:ascii="Garamond" w:hAnsi="Garamond" w:eastAsia="Garamond" w:cs="Garamond"/>
          <w:sz w:val="24"/>
        </w:rPr>
        <w:t xml:space="preserve"> </w:t>
      </w:r>
    </w:p>
    <w:p w:rsidR="00790D69" w:rsidRDefault="000D1E38" w14:paraId="6F555C83" w14:textId="77777777">
      <w:pPr>
        <w:spacing w:after="68"/>
        <w:ind w:left="250"/>
      </w:pPr>
      <w:r>
        <w:rPr>
          <w:rFonts w:ascii="Garamond" w:hAnsi="Garamond" w:eastAsia="Garamond" w:cs="Garamond"/>
          <w:sz w:val="24"/>
        </w:rPr>
        <w:t xml:space="preserve"> </w:t>
      </w:r>
    </w:p>
    <w:p w:rsidR="00DC22DD" w:rsidRDefault="00DC22DD" w14:paraId="1FBD6C2E" w14:textId="77777777">
      <w:pPr>
        <w:spacing w:after="0"/>
        <w:ind w:left="245" w:hanging="10"/>
        <w:rPr>
          <w:rFonts w:ascii="Garamond" w:hAnsi="Garamond" w:eastAsia="Garamond" w:cs="Garamond"/>
          <w:sz w:val="24"/>
        </w:rPr>
        <w:sectPr w:rsidR="00DC22DD">
          <w:footerReference w:type="even" r:id="rId14"/>
          <w:footerReference w:type="default" r:id="rId15"/>
          <w:footerReference w:type="first" r:id="rId16"/>
          <w:pgSz w:w="15840" w:h="12240" w:orient="landscape"/>
          <w:pgMar w:top="1066" w:right="979" w:bottom="1224" w:left="710" w:header="720" w:footer="720" w:gutter="0"/>
          <w:cols w:space="720"/>
        </w:sectPr>
      </w:pPr>
    </w:p>
    <w:p w:rsidR="00790D69" w:rsidRDefault="000D1E38" w14:paraId="52CF93DB" w14:textId="1CF936F1">
      <w:pPr>
        <w:spacing w:after="0"/>
        <w:ind w:left="245" w:hanging="10"/>
      </w:pPr>
      <w:r>
        <w:rPr>
          <w:rFonts w:ascii="Garamond" w:hAnsi="Garamond" w:eastAsia="Garamond" w:cs="Garamond"/>
          <w:sz w:val="24"/>
        </w:rPr>
        <w:t xml:space="preserve">Table 3d: OMR </w:t>
      </w:r>
    </w:p>
    <w:tbl>
      <w:tblPr>
        <w:tblStyle w:val="TableGrid1"/>
        <w:tblW w:w="13547" w:type="dxa"/>
        <w:tblInd w:w="254" w:type="dxa"/>
        <w:tblCellMar>
          <w:top w:w="59" w:type="dxa"/>
          <w:left w:w="108" w:type="dxa"/>
          <w:bottom w:w="4" w:type="dxa"/>
          <w:right w:w="158" w:type="dxa"/>
        </w:tblCellMar>
        <w:tblLook w:val="04A0" w:firstRow="1" w:lastRow="0" w:firstColumn="1" w:lastColumn="0" w:noHBand="0" w:noVBand="1"/>
      </w:tblPr>
      <w:tblGrid>
        <w:gridCol w:w="1119"/>
        <w:gridCol w:w="1398"/>
        <w:gridCol w:w="1145"/>
        <w:gridCol w:w="3755"/>
        <w:gridCol w:w="1242"/>
        <w:gridCol w:w="1604"/>
        <w:gridCol w:w="1621"/>
        <w:gridCol w:w="1663"/>
      </w:tblGrid>
      <w:tr w:rsidR="00790D69" w:rsidTr="00C14EE8" w14:paraId="686FDFDA" w14:textId="77777777">
        <w:trPr>
          <w:trHeight w:val="646"/>
        </w:trPr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06826C8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2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36A4818D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Timeframe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1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790D69" w:rsidRDefault="000D1E38" w14:paraId="600ACF38" w14:textId="77777777">
            <w:pPr>
              <w:ind w:left="2"/>
            </w:pPr>
            <w:r>
              <w:rPr>
                <w:rFonts w:ascii="Garamond" w:hAnsi="Garamond" w:eastAsia="Garamond" w:cs="Garamond"/>
                <w:sz w:val="24"/>
                <w:u w:val="single" w:color="000000"/>
              </w:rPr>
              <w:t>Current Action Status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3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19BC8D22" w14:textId="77777777">
            <w:r>
              <w:rPr>
                <w:rFonts w:ascii="Garamond" w:hAnsi="Garamond" w:eastAsia="Garamond" w:cs="Garamond"/>
                <w:sz w:val="24"/>
                <w:u w:val="single" w:color="000000"/>
              </w:rPr>
              <w:t>Threshold(s)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0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vAlign w:val="bottom"/>
          </w:tcPr>
          <w:p w:rsidR="00790D69" w:rsidRDefault="000D1E38" w14:paraId="717F1981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 xml:space="preserve">Current </w:t>
            </w:r>
          </w:p>
          <w:p w:rsidR="00790D69" w:rsidRDefault="000D1E38" w14:paraId="340266FF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Relevant Data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5B36054C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Weekly Trend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42762B72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Last Updated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  <w:tc>
          <w:tcPr>
            <w:tcW w:w="16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4A6D9166" w14:textId="77777777">
            <w:r>
              <w:rPr>
                <w:rFonts w:ascii="Garamond" w:hAnsi="Garamond" w:eastAsia="Garamond" w:cs="Garamond"/>
                <w:b/>
                <w:sz w:val="24"/>
                <w:u w:val="single" w:color="000000"/>
              </w:rPr>
              <w:t>Comments</w:t>
            </w:r>
            <w:r>
              <w:rPr>
                <w:rFonts w:ascii="Garamond" w:hAnsi="Garamond" w:eastAsia="Garamond" w:cs="Garamond"/>
                <w:sz w:val="24"/>
              </w:rPr>
              <w:t xml:space="preserve"> </w:t>
            </w:r>
          </w:p>
        </w:tc>
      </w:tr>
      <w:tr w:rsidR="00790D69" w:rsidTr="00C14EE8" w14:paraId="4D62CF93" w14:textId="77777777">
        <w:trPr>
          <w:trHeight w:val="4839"/>
        </w:trPr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26EB9A52" w14:textId="77777777">
            <w:r>
              <w:rPr>
                <w:rFonts w:ascii="Garamond" w:hAnsi="Garamond" w:eastAsia="Garamond" w:cs="Garamond"/>
                <w:sz w:val="24"/>
              </w:rPr>
              <w:t xml:space="preserve">OMR Mgmt. </w:t>
            </w:r>
          </w:p>
          <w:p w:rsidR="00790D69" w:rsidRDefault="000D1E38" w14:paraId="378BF363" w14:textId="77777777">
            <w:r>
              <w:rPr>
                <w:rFonts w:ascii="Garamond" w:hAnsi="Garamond" w:eastAsia="Garamond" w:cs="Garamond"/>
                <w:sz w:val="24"/>
              </w:rPr>
              <w:t xml:space="preserve">Offramp (8.3.2) </w:t>
            </w:r>
          </w:p>
        </w:tc>
        <w:tc>
          <w:tcPr>
            <w:tcW w:w="12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RDefault="000D1E38" w14:paraId="0F04EE44" w14:textId="77777777">
            <w:pPr>
              <w:ind w:left="31"/>
            </w:pPr>
            <w:r>
              <w:rPr>
                <w:rFonts w:ascii="Garamond" w:hAnsi="Garamond" w:eastAsia="Garamond" w:cs="Garamond"/>
                <w:sz w:val="24"/>
              </w:rPr>
              <w:t xml:space="preserve">Jun. 1 – Jun. 30 </w:t>
            </w:r>
          </w:p>
        </w:tc>
        <w:tc>
          <w:tcPr>
            <w:tcW w:w="11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383D40" w:rsidR="00790D69" w:rsidRDefault="67507D77" w14:paraId="4B355D40" w14:textId="37794BDA">
            <w:pPr>
              <w:ind w:left="2"/>
              <w:rPr>
                <w:rFonts w:ascii="Garamond" w:hAnsi="Garamond"/>
              </w:rPr>
            </w:pPr>
            <w:r w:rsidRPr="25AAE167">
              <w:rPr>
                <w:rFonts w:ascii="Garamond" w:hAnsi="Garamond" w:eastAsia="Garamond" w:cs="Garamond"/>
                <w:sz w:val="24"/>
                <w:szCs w:val="24"/>
              </w:rPr>
              <w:t>Not i</w:t>
            </w:r>
            <w:r w:rsidRPr="25AAE167" w:rsidR="000D1E38">
              <w:rPr>
                <w:rFonts w:ascii="Garamond" w:hAnsi="Garamond" w:eastAsia="Garamond" w:cs="Garamond"/>
                <w:sz w:val="24"/>
                <w:szCs w:val="24"/>
              </w:rPr>
              <w:t>n</w:t>
            </w:r>
            <w:r w:rsidRPr="3EECF11B" w:rsidR="000D1E38">
              <w:rPr>
                <w:rFonts w:ascii="Garamond" w:hAnsi="Garamond" w:eastAsia="Garamond" w:cs="Garamond"/>
                <w:sz w:val="24"/>
                <w:szCs w:val="24"/>
              </w:rPr>
              <w:t xml:space="preserve"> effect </w:t>
            </w:r>
          </w:p>
        </w:tc>
        <w:tc>
          <w:tcPr>
            <w:tcW w:w="3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383D40" w:rsidR="00790D69" w:rsidP="00383D40" w:rsidRDefault="00390531" w14:paraId="59474314" w14:textId="3090EC4B">
            <w:pPr>
              <w:spacing w:after="1" w:line="238" w:lineRule="auto"/>
              <w:rPr>
                <w:rFonts w:ascii="Garamond" w:hAnsi="Garamond"/>
              </w:rPr>
            </w:pPr>
            <w:r w:rsidRPr="00DC22DD">
              <w:rPr>
                <w:rFonts w:ascii="Garamond" w:hAnsi="Garamond" w:eastAsia="Garamond" w:cs="Garamond"/>
                <w:sz w:val="24"/>
              </w:rPr>
              <w:t xml:space="preserve">- </w:t>
            </w:r>
            <w:r w:rsidRPr="00DC22DD" w:rsidR="000D1E38">
              <w:rPr>
                <w:rFonts w:ascii="Garamond" w:hAnsi="Garamond" w:eastAsia="Garamond" w:cs="Garamond"/>
                <w:sz w:val="24"/>
              </w:rPr>
              <w:t>&gt;95% of the Winter</w:t>
            </w:r>
            <w:r w:rsidR="005C466D">
              <w:rPr>
                <w:rFonts w:ascii="Garamond" w:hAnsi="Garamond" w:eastAsia="Garamond" w:cs="Garamond"/>
                <w:sz w:val="24"/>
              </w:rPr>
              <w:t>-</w:t>
            </w:r>
            <w:r w:rsidRPr="00DC22DD" w:rsidR="000D1E38">
              <w:rPr>
                <w:rFonts w:ascii="Garamond" w:hAnsi="Garamond" w:eastAsia="Garamond" w:cs="Garamond"/>
                <w:sz w:val="24"/>
              </w:rPr>
              <w:t xml:space="preserve">run and Spring-run populations have </w:t>
            </w:r>
          </w:p>
          <w:p w:rsidRPr="00383D40" w:rsidR="00790D69" w:rsidRDefault="000D1E38" w14:paraId="1DE54683" w14:textId="77777777">
            <w:pPr>
              <w:spacing w:after="2" w:line="237" w:lineRule="auto"/>
              <w:ind w:left="17"/>
              <w:rPr>
                <w:rFonts w:ascii="Garamond" w:hAnsi="Garamond"/>
              </w:rPr>
            </w:pPr>
            <w:r w:rsidRPr="38B0612F">
              <w:rPr>
                <w:rFonts w:ascii="Garamond" w:hAnsi="Garamond" w:eastAsia="Garamond" w:cs="Garamond"/>
                <w:sz w:val="24"/>
                <w:szCs w:val="24"/>
              </w:rPr>
              <w:t xml:space="preserve">migrated past Chipps </w:t>
            </w:r>
          </w:p>
          <w:p w:rsidRPr="00383D40" w:rsidR="00790D69" w:rsidRDefault="000D1E38" w14:paraId="7FCEC6CF" w14:textId="77777777">
            <w:pPr>
              <w:ind w:left="17"/>
              <w:rPr>
                <w:rFonts w:ascii="Garamond" w:hAnsi="Garamond"/>
              </w:rPr>
            </w:pPr>
            <w:r w:rsidRPr="00DC22DD">
              <w:rPr>
                <w:rFonts w:ascii="Garamond" w:hAnsi="Garamond" w:eastAsia="Garamond" w:cs="Garamond"/>
                <w:sz w:val="24"/>
              </w:rPr>
              <w:t xml:space="preserve">Island </w:t>
            </w:r>
            <w:r w:rsidRPr="00DC22DD">
              <w:rPr>
                <w:rFonts w:ascii="Garamond" w:hAnsi="Garamond" w:eastAsia="Garamond" w:cs="Garamond"/>
                <w:sz w:val="24"/>
                <w:u w:val="single" w:color="000000"/>
              </w:rPr>
              <w:t>AND</w:t>
            </w:r>
            <w:r w:rsidRPr="00DC22DD">
              <w:rPr>
                <w:rFonts w:ascii="Garamond" w:hAnsi="Garamond" w:eastAsia="Garamond" w:cs="Garamond"/>
                <w:sz w:val="24"/>
              </w:rPr>
              <w:t xml:space="preserve"> </w:t>
            </w:r>
          </w:p>
          <w:p w:rsidRPr="00383D40" w:rsidR="00790D69" w:rsidRDefault="000D1E38" w14:paraId="3AADEE62" w14:textId="77777777">
            <w:pPr>
              <w:rPr>
                <w:rFonts w:ascii="Garamond" w:hAnsi="Garamond"/>
              </w:rPr>
            </w:pPr>
            <w:r w:rsidRPr="00DC22DD">
              <w:rPr>
                <w:rFonts w:ascii="Garamond" w:hAnsi="Garamond" w:eastAsia="Garamond" w:cs="Garamond"/>
                <w:sz w:val="24"/>
              </w:rPr>
              <w:t xml:space="preserve"> </w:t>
            </w:r>
          </w:p>
          <w:p w:rsidRPr="00383D40" w:rsidR="00790D69" w:rsidP="00383D40" w:rsidRDefault="6C898438" w14:paraId="3D9EF0C1" w14:textId="6FE322FD">
            <w:pPr>
              <w:spacing w:after="1" w:line="238" w:lineRule="auto"/>
              <w:ind w:left="17"/>
              <w:rPr>
                <w:rFonts w:ascii="Garamond" w:hAnsi="Garamond"/>
              </w:rPr>
            </w:pPr>
            <w:r w:rsidRPr="38B0612F">
              <w:rPr>
                <w:rFonts w:ascii="Garamond" w:hAnsi="Garamond" w:eastAsia="Garamond" w:cs="Garamond"/>
                <w:sz w:val="24"/>
                <w:szCs w:val="24"/>
              </w:rPr>
              <w:t xml:space="preserve">- </w:t>
            </w:r>
            <w:r w:rsidRPr="38B0612F" w:rsidR="000D1E38">
              <w:rPr>
                <w:rFonts w:ascii="Garamond" w:hAnsi="Garamond" w:eastAsia="Garamond" w:cs="Garamond"/>
                <w:sz w:val="24"/>
                <w:szCs w:val="24"/>
              </w:rPr>
              <w:t xml:space="preserve">Current daily average water temperature at Mossdale exceeds22.2°C for 7 nonconsecutive </w:t>
            </w:r>
          </w:p>
          <w:p w:rsidRPr="00383D40" w:rsidR="00790D69" w:rsidRDefault="000D1E38" w14:paraId="1586FD13" w14:textId="77777777">
            <w:pPr>
              <w:ind w:left="17"/>
              <w:rPr>
                <w:rFonts w:ascii="Garamond" w:hAnsi="Garamond"/>
              </w:rPr>
            </w:pPr>
            <w:r w:rsidRPr="00DC22DD">
              <w:rPr>
                <w:rFonts w:ascii="Garamond" w:hAnsi="Garamond" w:eastAsia="Garamond" w:cs="Garamond"/>
                <w:sz w:val="24"/>
              </w:rPr>
              <w:t xml:space="preserve">days in June </w:t>
            </w:r>
          </w:p>
          <w:p w:rsidRPr="00383D40" w:rsidR="00790D69" w:rsidRDefault="000D1E38" w14:paraId="76A77706" w14:textId="77777777">
            <w:pPr>
              <w:ind w:left="17"/>
              <w:rPr>
                <w:rFonts w:ascii="Garamond" w:hAnsi="Garamond"/>
              </w:rPr>
            </w:pPr>
            <w:r w:rsidRPr="00DC22DD">
              <w:rPr>
                <w:rFonts w:ascii="Garamond" w:hAnsi="Garamond" w:eastAsia="Garamond" w:cs="Garamond"/>
                <w:sz w:val="24"/>
                <w:u w:val="single" w:color="000000"/>
              </w:rPr>
              <w:t>AND</w:t>
            </w:r>
            <w:r w:rsidRPr="00DC22DD">
              <w:rPr>
                <w:rFonts w:ascii="Garamond" w:hAnsi="Garamond" w:eastAsia="Garamond" w:cs="Garamond"/>
                <w:sz w:val="24"/>
              </w:rPr>
              <w:t xml:space="preserve"> </w:t>
            </w:r>
          </w:p>
          <w:p w:rsidRPr="00383D40" w:rsidR="00790D69" w:rsidRDefault="000D1E38" w14:paraId="118E1911" w14:textId="77777777">
            <w:pPr>
              <w:rPr>
                <w:rFonts w:ascii="Garamond" w:hAnsi="Garamond"/>
              </w:rPr>
            </w:pPr>
            <w:r w:rsidRPr="00DC22DD">
              <w:rPr>
                <w:rFonts w:ascii="Garamond" w:hAnsi="Garamond" w:eastAsia="Garamond" w:cs="Garamond"/>
                <w:sz w:val="24"/>
              </w:rPr>
              <w:t xml:space="preserve"> </w:t>
            </w:r>
          </w:p>
          <w:p w:rsidRPr="00DC22DD" w:rsidR="00790D69" w:rsidP="00383D40" w:rsidRDefault="00DC22DD" w14:paraId="0902E001" w14:textId="7BF824A2">
            <w:pPr>
              <w:spacing w:after="1" w:line="238" w:lineRule="auto"/>
              <w:rPr>
                <w:rFonts w:ascii="Garamond" w:hAnsi="Garamond" w:eastAsia="Garamond" w:cs="Garamond"/>
                <w:sz w:val="24"/>
              </w:rPr>
            </w:pPr>
            <w:r w:rsidRPr="00DC22DD">
              <w:rPr>
                <w:rFonts w:ascii="Garamond" w:hAnsi="Garamond" w:eastAsia="Garamond" w:cs="Garamond"/>
                <w:sz w:val="24"/>
              </w:rPr>
              <w:t xml:space="preserve">- </w:t>
            </w:r>
            <w:r w:rsidRPr="00383D40" w:rsidR="000D1E38">
              <w:rPr>
                <w:rFonts w:ascii="Garamond" w:hAnsi="Garamond" w:eastAsia="Garamond" w:cs="Garamond"/>
                <w:sz w:val="24"/>
              </w:rPr>
              <w:t xml:space="preserve">Current daily average water temperature at Prisoners </w:t>
            </w:r>
            <w:r w:rsidRPr="00DC22DD" w:rsidR="000D1E38">
              <w:rPr>
                <w:rFonts w:ascii="Garamond" w:hAnsi="Garamond" w:eastAsia="Garamond" w:cs="Garamond"/>
                <w:sz w:val="24"/>
              </w:rPr>
              <w:t>Point exceeds</w:t>
            </w:r>
            <w:r w:rsidRPr="00DC22DD">
              <w:rPr>
                <w:rFonts w:ascii="Garamond" w:hAnsi="Garamond" w:eastAsia="Garamond" w:cs="Garamond"/>
                <w:sz w:val="24"/>
              </w:rPr>
              <w:t xml:space="preserve"> </w:t>
            </w:r>
            <w:r w:rsidRPr="00DC22DD" w:rsidR="000D1E38">
              <w:rPr>
                <w:rFonts w:ascii="Garamond" w:hAnsi="Garamond" w:eastAsia="Garamond" w:cs="Garamond"/>
                <w:sz w:val="24"/>
              </w:rPr>
              <w:t xml:space="preserve">22.2°C for 7 </w:t>
            </w:r>
            <w:r w:rsidRPr="00DC22DD" w:rsidR="00390531">
              <w:rPr>
                <w:rFonts w:ascii="Garamond" w:hAnsi="Garamond" w:eastAsia="Garamond" w:cs="Garamond"/>
                <w:sz w:val="24"/>
              </w:rPr>
              <w:t>non-consecutive days in June.</w:t>
            </w:r>
          </w:p>
          <w:p w:rsidRPr="00383D40" w:rsidR="00390531" w:rsidRDefault="00390531" w14:paraId="2C619FBE" w14:textId="77777777">
            <w:pPr>
              <w:ind w:left="17"/>
              <w:rPr>
                <w:rFonts w:ascii="Garamond" w:hAnsi="Garamond"/>
              </w:rPr>
            </w:pPr>
          </w:p>
          <w:p w:rsidRPr="00383D40" w:rsidR="00390531" w:rsidP="00383D40" w:rsidRDefault="00DC22DD" w14:paraId="65B7AC01" w14:textId="1B016E4A">
            <w:pPr>
              <w:pStyle w:val="ListParagraph"/>
              <w:ind w:left="107"/>
              <w:rPr>
                <w:rFonts w:ascii="Garamond" w:hAnsi="Garamond"/>
              </w:rPr>
            </w:pPr>
            <w:r w:rsidRPr="00383D40">
              <w:rPr>
                <w:rFonts w:ascii="Garamond" w:hAnsi="Garamond"/>
              </w:rPr>
              <w:t xml:space="preserve">- </w:t>
            </w:r>
            <w:r w:rsidRPr="00383D40" w:rsidR="00390531">
              <w:rPr>
                <w:rFonts w:ascii="Garamond" w:hAnsi="Garamond"/>
              </w:rPr>
              <w:t>Current daily mean water temperature a</w:t>
            </w:r>
            <w:r w:rsidRPr="00383D40">
              <w:rPr>
                <w:rFonts w:ascii="Garamond" w:hAnsi="Garamond"/>
              </w:rPr>
              <w:t xml:space="preserve">t </w:t>
            </w:r>
            <w:r w:rsidRPr="00383D40" w:rsidR="00390531">
              <w:rPr>
                <w:rFonts w:ascii="Garamond" w:hAnsi="Garamond"/>
              </w:rPr>
              <w:t>CCF is greater than 25°C for three</w:t>
            </w:r>
            <w:r w:rsidRPr="00383D40">
              <w:rPr>
                <w:rFonts w:ascii="Garamond" w:hAnsi="Garamond"/>
              </w:rPr>
              <w:t xml:space="preserve"> </w:t>
            </w:r>
            <w:r w:rsidRPr="00383D40" w:rsidR="00390531">
              <w:rPr>
                <w:rFonts w:ascii="Garamond" w:hAnsi="Garamond"/>
              </w:rPr>
              <w:t>consecutive days</w:t>
            </w:r>
          </w:p>
        </w:tc>
        <w:tc>
          <w:tcPr>
            <w:tcW w:w="108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P="25AAE167" w:rsidRDefault="46A2F010" w14:paraId="524E9BBF" w14:textId="126A4B94">
            <w:pPr>
              <w:spacing w:line="259" w:lineRule="auto"/>
              <w:rPr>
                <w:color w:val="000000" w:themeColor="text1"/>
                <w:sz w:val="24"/>
                <w:szCs w:val="24"/>
              </w:rPr>
            </w:pPr>
            <w:r w:rsidRPr="68E2CF07">
              <w:rPr>
                <w:rFonts w:ascii="Garamond" w:hAnsi="Garamond" w:eastAsia="Garamond" w:cs="Garamond"/>
                <w:sz w:val="24"/>
                <w:szCs w:val="24"/>
              </w:rPr>
              <w:t>N/A</w:t>
            </w:r>
          </w:p>
        </w:tc>
        <w:tc>
          <w:tcPr>
            <w:tcW w:w="166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790D69" w:rsidP="14AD57DE" w:rsidRDefault="00790D69" w14:paraId="2CB9D21E" w14:textId="3902189E">
            <w:pPr>
              <w:spacing w:line="259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6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14EE8" w:rsidR="00790D69" w:rsidP="167FEBB5" w:rsidRDefault="4F1F675B" w14:paraId="6FBE99AB" w14:textId="17841D09">
            <w:pPr>
              <w:rPr>
                <w:rFonts w:ascii="Times New Roman" w:hAnsi="Times New Roman" w:eastAsia="Garamond" w:cs="Times New Roman"/>
                <w:b/>
                <w:bCs/>
                <w:sz w:val="24"/>
                <w:szCs w:val="24"/>
              </w:rPr>
            </w:pPr>
            <w:r w:rsidRPr="68E2CF07">
              <w:rPr>
                <w:rFonts w:ascii="Times New Roman" w:hAnsi="Times New Roman" w:eastAsia="Garamond" w:cs="Times New Roman"/>
                <w:b/>
                <w:bCs/>
                <w:sz w:val="24"/>
                <w:szCs w:val="24"/>
              </w:rPr>
              <w:t>10</w:t>
            </w:r>
            <w:r w:rsidRPr="68E2CF07" w:rsidR="6CFF1D8E">
              <w:rPr>
                <w:rFonts w:ascii="Times New Roman" w:hAnsi="Times New Roman" w:eastAsia="Garamond" w:cs="Times New Roman"/>
                <w:b/>
                <w:bCs/>
                <w:sz w:val="24"/>
                <w:szCs w:val="24"/>
              </w:rPr>
              <w:t>/</w:t>
            </w:r>
            <w:r w:rsidRPr="68E2CF07" w:rsidR="76A24CA2">
              <w:rPr>
                <w:rFonts w:ascii="Times New Roman" w:hAnsi="Times New Roman" w:eastAsia="Garamond" w:cs="Times New Roman"/>
                <w:b/>
                <w:bCs/>
                <w:sz w:val="24"/>
                <w:szCs w:val="24"/>
              </w:rPr>
              <w:t>4</w:t>
            </w:r>
            <w:r w:rsidRPr="00C14EE8" w:rsidR="29647D66">
              <w:rPr>
                <w:rFonts w:ascii="Times New Roman" w:hAnsi="Times New Roman" w:eastAsia="Garamond" w:cs="Times New Roman"/>
                <w:b/>
                <w:bCs/>
                <w:sz w:val="24"/>
                <w:szCs w:val="24"/>
              </w:rPr>
              <w:t>/21</w:t>
            </w:r>
            <w:r w:rsidRPr="00C14EE8" w:rsidR="3EB76324">
              <w:rPr>
                <w:rFonts w:ascii="Times New Roman" w:hAnsi="Times New Roman" w:eastAsia="Garamond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14EE8" w:rsidR="00790D69" w:rsidP="640124E6" w:rsidRDefault="00790D69" w14:paraId="7E1A2DFA" w14:textId="1A0648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F2E9D" w:rsidP="00943A9A" w:rsidRDefault="004F2E9D" w14:paraId="68D2B8A9" w14:textId="77777777">
      <w:pPr>
        <w:spacing w:after="0"/>
        <w:sectPr w:rsidR="004F2E9D" w:rsidSect="00643AF1">
          <w:footerReference w:type="even" r:id="rId17"/>
          <w:footerReference w:type="default" r:id="rId18"/>
          <w:footerReference w:type="first" r:id="rId19"/>
          <w:pgSz w:w="15840" w:h="12240" w:orient="landscape"/>
          <w:pgMar w:top="1140" w:right="1025" w:bottom="280" w:left="1440" w:header="720" w:footer="720" w:gutter="0"/>
          <w:cols w:space="720"/>
          <w:docGrid w:linePitch="299"/>
        </w:sectPr>
      </w:pPr>
    </w:p>
    <w:p w:rsidR="003158B2" w:rsidP="003158B2" w:rsidRDefault="003158B2" w14:paraId="797F3F6E" w14:textId="77777777">
      <w:pPr>
        <w:spacing w:after="0"/>
        <w:ind w:left="10" w:hanging="10"/>
        <w:rPr>
          <w:rFonts w:ascii="Garamond" w:hAnsi="Garamond" w:eastAsia="Garamond" w:cs="Garamond"/>
        </w:rPr>
      </w:pPr>
      <w:r w:rsidRPr="430CF6CC">
        <w:rPr>
          <w:rFonts w:ascii="Garamond" w:hAnsi="Garamond" w:eastAsia="Garamond" w:cs="Garamond"/>
          <w:sz w:val="24"/>
          <w:szCs w:val="24"/>
        </w:rPr>
        <w:t>Table 4. Fish monitoring gear efficiency and disruptions: COVID-19 impacts.</w:t>
      </w:r>
      <w:r w:rsidRPr="430CF6CC">
        <w:rPr>
          <w:rFonts w:ascii="Garamond" w:hAnsi="Garamond" w:eastAsia="Garamond" w:cs="Garamond"/>
        </w:rPr>
        <w:t xml:space="preserve"> </w:t>
      </w:r>
    </w:p>
    <w:tbl>
      <w:tblPr>
        <w:tblStyle w:val="TableGrid1"/>
        <w:tblW w:w="10805" w:type="dxa"/>
        <w:tblInd w:w="5" w:type="dxa"/>
        <w:tblCellMar>
          <w:top w:w="50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3710"/>
        <w:gridCol w:w="3698"/>
        <w:gridCol w:w="3397"/>
      </w:tblGrid>
      <w:tr w:rsidR="00855755" w:rsidTr="008E46FA" w14:paraId="007C0637" w14:textId="0FE6F2D1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21B14996" w14:textId="77777777">
            <w:pPr>
              <w:ind w:right="45"/>
              <w:jc w:val="center"/>
            </w:pPr>
            <w:r>
              <w:rPr>
                <w:rFonts w:ascii="Garamond" w:hAnsi="Garamond" w:eastAsia="Garamond" w:cs="Garamond"/>
                <w:b/>
              </w:rPr>
              <w:t>Monitoring Survey</w:t>
            </w:r>
            <w:r>
              <w:rPr>
                <w:rFonts w:ascii="Garamond" w:hAnsi="Garamond" w:eastAsia="Garamond" w:cs="Garamond"/>
              </w:rPr>
              <w:t xml:space="preserve">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C61A1D" w14:paraId="2960C541" w14:textId="225EDB8C">
            <w:pPr>
              <w:ind w:right="51"/>
              <w:jc w:val="center"/>
            </w:pPr>
            <w:r>
              <w:rPr>
                <w:rFonts w:ascii="Garamond" w:hAnsi="Garamond" w:eastAsia="Garamond" w:cs="Garamond"/>
                <w:b/>
                <w:bCs/>
              </w:rPr>
              <w:t>Notes</w:t>
            </w:r>
            <w:r w:rsidRPr="3EECF11B" w:rsidR="00855755">
              <w:rPr>
                <w:rFonts w:ascii="Garamond" w:hAnsi="Garamond" w:eastAsia="Garamond" w:cs="Garamond"/>
                <w:b/>
                <w:bCs/>
              </w:rPr>
              <w:t xml:space="preserve"> (as of </w:t>
            </w:r>
            <w:r w:rsidR="00855755">
              <w:rPr>
                <w:rFonts w:ascii="Garamond" w:hAnsi="Garamond" w:eastAsia="Garamond" w:cs="Garamond"/>
                <w:b/>
                <w:bCs/>
              </w:rPr>
              <w:t>10/</w:t>
            </w:r>
            <w:ins w:author="Author" w:id="35">
              <w:r w:rsidR="007666F5">
                <w:rPr>
                  <w:rFonts w:ascii="Garamond" w:hAnsi="Garamond" w:eastAsia="Garamond" w:cs="Garamond"/>
                  <w:b/>
                  <w:bCs/>
                </w:rPr>
                <w:t>26</w:t>
              </w:r>
            </w:ins>
            <w:del w:author="Author" w:id="36">
              <w:r w:rsidDel="007666F5" w:rsidR="00727C54">
                <w:rPr>
                  <w:rFonts w:ascii="Garamond" w:hAnsi="Garamond" w:eastAsia="Garamond" w:cs="Garamond"/>
                  <w:b/>
                  <w:bCs/>
                </w:rPr>
                <w:delText>19</w:delText>
              </w:r>
            </w:del>
            <w:r w:rsidRPr="3EECF11B" w:rsidR="00855755">
              <w:rPr>
                <w:rFonts w:ascii="Garamond" w:hAnsi="Garamond" w:eastAsia="Garamond" w:cs="Garamond"/>
                <w:b/>
                <w:bCs/>
              </w:rPr>
              <w:t xml:space="preserve">/2021) </w:t>
            </w:r>
            <w:r w:rsidRPr="3EECF11B" w:rsidR="00855755">
              <w:rPr>
                <w:rFonts w:ascii="Garamond" w:hAnsi="Garamond" w:eastAsia="Garamond" w:cs="Garamond"/>
              </w:rPr>
              <w:t xml:space="preserve"> 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3EECF11B" w:rsidR="00855755" w:rsidP="00DB64B5" w:rsidRDefault="00C61A1D" w14:paraId="29FE0415" w14:textId="47A6AE0A">
            <w:pPr>
              <w:ind w:right="51"/>
              <w:jc w:val="center"/>
              <w:rPr>
                <w:rFonts w:ascii="Garamond" w:hAnsi="Garamond" w:eastAsia="Garamond" w:cs="Garamond"/>
                <w:b/>
                <w:bCs/>
              </w:rPr>
            </w:pPr>
            <w:r>
              <w:rPr>
                <w:rFonts w:ascii="Garamond" w:hAnsi="Garamond" w:eastAsia="Garamond" w:cs="Garamond"/>
                <w:b/>
                <w:bCs/>
              </w:rPr>
              <w:t>Status *</w:t>
            </w:r>
          </w:p>
        </w:tc>
      </w:tr>
      <w:tr w:rsidR="00855755" w:rsidTr="008E46FA" w14:paraId="3C9584B4" w14:textId="5ACEB29E">
        <w:trPr>
          <w:trHeight w:val="259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310716EA" w14:textId="77777777">
            <w:r>
              <w:rPr>
                <w:rFonts w:ascii="Garamond" w:hAnsi="Garamond" w:eastAsia="Garamond" w:cs="Garamond"/>
                <w:b/>
              </w:rPr>
              <w:t xml:space="preserve">Delta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855755" w:rsidP="00DB64B5" w:rsidRDefault="00855755" w14:paraId="7806EBEB" w14:textId="77777777">
            <w:pPr>
              <w:rPr>
                <w:rFonts w:ascii="Garamond" w:hAnsi="Garamond"/>
              </w:rPr>
            </w:pPr>
            <w:r w:rsidRPr="00A11F26">
              <w:rPr>
                <w:rFonts w:ascii="Garamond" w:hAnsi="Garamond" w:eastAsia="Garamond" w:cs="Garamond"/>
              </w:rPr>
              <w:t xml:space="preserve">  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75E66" w:rsidR="00855755" w:rsidP="00DB64B5" w:rsidRDefault="00855755" w14:paraId="46A74EAF" w14:textId="77777777">
            <w:pPr>
              <w:rPr>
                <w:rFonts w:ascii="Garamond" w:hAnsi="Garamond" w:eastAsia="Garamond" w:cs="Garamond"/>
              </w:rPr>
            </w:pPr>
          </w:p>
        </w:tc>
      </w:tr>
      <w:tr w:rsidR="00855755" w:rsidTr="008E46FA" w14:paraId="34B5EAF3" w14:textId="5756F97A">
        <w:trPr>
          <w:trHeight w:val="504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4F10C608" w14:textId="77777777">
            <w:pPr>
              <w:jc w:val="center"/>
            </w:pPr>
            <w:r>
              <w:rPr>
                <w:rFonts w:ascii="Garamond" w:hAnsi="Garamond" w:eastAsia="Garamond" w:cs="Garamond"/>
              </w:rPr>
              <w:t xml:space="preserve">SWP regular counts, CWT reading, and larval sampling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855755" w:rsidP="00B75E66" w:rsidRDefault="00EA7F43" w14:paraId="5189F62D" w14:textId="58635B1B">
            <w:pPr>
              <w:tabs>
                <w:tab w:val="left" w:pos="710"/>
              </w:tabs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 w:rsidR="00EB566E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75E66" w:rsidR="00855755" w:rsidP="00DB64B5" w:rsidRDefault="0FF2CBAA" w14:paraId="3EADAC97" w14:textId="135E5423">
            <w:pPr>
              <w:ind w:right="48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1</w:t>
            </w:r>
          </w:p>
        </w:tc>
      </w:tr>
      <w:tr w:rsidR="00855755" w:rsidTr="008E46FA" w14:paraId="40E98C1F" w14:textId="5FB5D164">
        <w:trPr>
          <w:trHeight w:val="504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42033482" w14:textId="77777777">
            <w:pPr>
              <w:jc w:val="center"/>
            </w:pPr>
            <w:r>
              <w:rPr>
                <w:rFonts w:ascii="Garamond" w:hAnsi="Garamond" w:eastAsia="Garamond" w:cs="Garamond"/>
              </w:rPr>
              <w:t xml:space="preserve">CVP regular counts, CWT reading, and larval sampling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855755" w:rsidP="00B75E66" w:rsidRDefault="00EA7F43" w14:paraId="10023CF7" w14:textId="07CB6B52">
            <w:pPr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75E66" w:rsidR="00855755" w:rsidP="00DB64B5" w:rsidRDefault="000E1FA5" w14:paraId="5D2ED1DA" w14:textId="440F86A9">
            <w:pPr>
              <w:ind w:right="48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1</w:t>
            </w:r>
          </w:p>
        </w:tc>
      </w:tr>
      <w:tr w:rsidR="00855755" w:rsidTr="00855755" w14:paraId="32667BC4" w14:textId="176F0B2F">
        <w:trPr>
          <w:trHeight w:val="259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5AB16A89" w14:textId="77777777">
            <w:pPr>
              <w:ind w:right="50"/>
              <w:jc w:val="center"/>
            </w:pPr>
            <w:r>
              <w:rPr>
                <w:rFonts w:ascii="Garamond" w:hAnsi="Garamond" w:eastAsia="Garamond" w:cs="Garamond"/>
              </w:rPr>
              <w:t xml:space="preserve">Smelt Larval Survey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855755" w:rsidP="00B75E66" w:rsidRDefault="00EA7F43" w14:paraId="6350EB79" w14:textId="037CA12A">
            <w:pPr>
              <w:ind w:right="45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 Active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855755" w:rsidP="00DB64B5" w:rsidRDefault="00EA7F43" w14:paraId="1A0CD621" w14:textId="5F3F67E0">
            <w:pPr>
              <w:ind w:right="45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4</w:t>
            </w:r>
          </w:p>
        </w:tc>
      </w:tr>
      <w:tr w:rsidR="00855755" w:rsidTr="00855755" w14:paraId="5A6A3ACD" w14:textId="5D80D9EF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20A6DCE1" w14:textId="77777777">
            <w:pPr>
              <w:ind w:right="47"/>
              <w:jc w:val="center"/>
            </w:pPr>
            <w:r>
              <w:rPr>
                <w:rFonts w:ascii="Garamond" w:hAnsi="Garamond" w:eastAsia="Garamond" w:cs="Garamond"/>
              </w:rPr>
              <w:t xml:space="preserve">20mm Survey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855755" w:rsidP="00B75E66" w:rsidRDefault="00EB566E" w14:paraId="3C7472F0" w14:textId="2DF7409E">
            <w:pPr>
              <w:spacing w:line="259" w:lineRule="auto"/>
              <w:ind w:right="48"/>
              <w:jc w:val="center"/>
              <w:rPr>
                <w:rFonts w:ascii="Garamond" w:hAnsi="Garamond"/>
                <w:color w:val="000000" w:themeColor="text1"/>
              </w:rPr>
            </w:pPr>
            <w:r w:rsidRPr="00A11F26">
              <w:rPr>
                <w:rFonts w:ascii="Garamond" w:hAnsi="Garamond"/>
                <w:color w:val="000000" w:themeColor="text1"/>
              </w:rPr>
              <w:t>N</w:t>
            </w:r>
            <w:r w:rsidR="00EA7F43">
              <w:rPr>
                <w:rFonts w:ascii="Garamond" w:hAnsi="Garamond"/>
                <w:color w:val="000000" w:themeColor="text1"/>
              </w:rPr>
              <w:t>ot Active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855755" w:rsidP="00DB64B5" w:rsidRDefault="00EA7F43" w14:paraId="33359AB7" w14:textId="1E80EF3E">
            <w:pPr>
              <w:ind w:right="48"/>
              <w:jc w:val="center"/>
              <w:rPr>
                <w:rFonts w:ascii="Garamond" w:hAnsi="Garamond"/>
                <w:color w:val="000000" w:themeColor="text1"/>
              </w:rPr>
            </w:pPr>
            <w:r w:rsidRPr="00B75E66">
              <w:rPr>
                <w:rFonts w:ascii="Garamond" w:hAnsi="Garamond"/>
                <w:color w:val="000000" w:themeColor="text1"/>
              </w:rPr>
              <w:t>4</w:t>
            </w:r>
          </w:p>
        </w:tc>
      </w:tr>
      <w:tr w:rsidR="00855755" w:rsidTr="00855755" w14:paraId="093DEA22" w14:textId="79B0A31E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385EAD9B" w14:textId="77777777">
            <w:pPr>
              <w:ind w:right="48"/>
              <w:jc w:val="center"/>
            </w:pPr>
            <w:r>
              <w:rPr>
                <w:rFonts w:ascii="Garamond" w:hAnsi="Garamond" w:eastAsia="Garamond" w:cs="Garamond"/>
              </w:rPr>
              <w:t xml:space="preserve">Spring Kodiak Trawl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855755" w:rsidP="00B75E66" w:rsidRDefault="00EA7F43" w14:paraId="2336D2B3" w14:textId="66276459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 Active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855755" w:rsidP="00DB64B5" w:rsidRDefault="00EA7F43" w14:paraId="086EA2B3" w14:textId="5366E275">
            <w:pPr>
              <w:ind w:right="47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4</w:t>
            </w:r>
          </w:p>
        </w:tc>
      </w:tr>
      <w:tr w:rsidR="00EB566E" w:rsidTr="00855755" w14:paraId="53DE7D6E" w14:textId="77777777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B566E" w:rsidP="00DB64B5" w:rsidRDefault="00EB566E" w14:paraId="75A47081" w14:textId="786A5F80">
            <w:pPr>
              <w:ind w:right="48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Fall Mid-water Trawl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B566E" w:rsidP="00B75E66" w:rsidRDefault="00EA7F43" w14:paraId="407CFBED" w14:textId="3DBFF4AD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B566E" w:rsidP="00DB64B5" w:rsidRDefault="00EA7F43" w14:paraId="15D97EB4" w14:textId="06F20667">
            <w:pPr>
              <w:ind w:right="47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1</w:t>
            </w:r>
          </w:p>
        </w:tc>
      </w:tr>
      <w:tr w:rsidR="00855755" w:rsidTr="00855755" w14:paraId="1D8D3B78" w14:textId="77D3F597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855755" w:rsidP="00DB64B5" w:rsidRDefault="00855755" w14:paraId="274BCA4F" w14:textId="77777777">
            <w:pPr>
              <w:ind w:right="48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 xml:space="preserve">Summer </w:t>
            </w:r>
            <w:proofErr w:type="spellStart"/>
            <w:r>
              <w:rPr>
                <w:rFonts w:ascii="Garamond" w:hAnsi="Garamond" w:eastAsia="Garamond" w:cs="Garamond"/>
              </w:rPr>
              <w:t>Townet</w:t>
            </w:r>
            <w:proofErr w:type="spellEnd"/>
            <w:r>
              <w:rPr>
                <w:rFonts w:ascii="Garamond" w:hAnsi="Garamond" w:eastAsia="Garamond" w:cs="Garamond"/>
              </w:rPr>
              <w:t xml:space="preserve"> Survey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855755" w:rsidP="00B75E66" w:rsidRDefault="00B75E66" w14:paraId="219CF5C5" w14:textId="7D9BB59E">
            <w:pPr>
              <w:ind w:right="47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Not Active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855755" w:rsidP="00DB64B5" w:rsidRDefault="00EA7F43" w14:paraId="19818B6F" w14:textId="2D0A808A">
            <w:pPr>
              <w:ind w:right="47"/>
              <w:jc w:val="center"/>
              <w:rPr>
                <w:rFonts w:ascii="Garamond" w:hAnsi="Garamond" w:eastAsia="Garamond" w:cs="Garamond"/>
              </w:rPr>
            </w:pPr>
            <w:r w:rsidRPr="00B75E66">
              <w:rPr>
                <w:rFonts w:ascii="Garamond" w:hAnsi="Garamond" w:eastAsia="Garamond" w:cs="Garamond"/>
              </w:rPr>
              <w:t>4</w:t>
            </w:r>
          </w:p>
        </w:tc>
      </w:tr>
      <w:tr w:rsidR="00EA7F43" w:rsidTr="00855755" w14:paraId="5902E9AB" w14:textId="6CEDEA8C">
        <w:trPr>
          <w:trHeight w:val="278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4E2F2736" w14:textId="77777777">
            <w:pPr>
              <w:ind w:right="45"/>
              <w:jc w:val="center"/>
            </w:pPr>
            <w:r>
              <w:rPr>
                <w:rFonts w:ascii="Garamond" w:hAnsi="Garamond" w:eastAsia="Garamond" w:cs="Garamond"/>
              </w:rPr>
              <w:t xml:space="preserve">Bay Study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02001A70" w14:textId="76C7F4E9">
            <w:pPr>
              <w:spacing w:line="259" w:lineRule="auto"/>
              <w:ind w:right="48"/>
              <w:jc w:val="center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7E4BE4B5" w14:textId="3D4AF92A">
            <w:pPr>
              <w:ind w:right="48"/>
              <w:jc w:val="center"/>
              <w:rPr>
                <w:rFonts w:ascii="Garamond" w:hAnsi="Garamond"/>
                <w:color w:val="000000" w:themeColor="text1"/>
              </w:rPr>
            </w:pPr>
            <w:r w:rsidRPr="00B75E66">
              <w:rPr>
                <w:rFonts w:ascii="Garamond" w:hAnsi="Garamond"/>
                <w:color w:val="000000" w:themeColor="text1"/>
              </w:rPr>
              <w:t>1</w:t>
            </w:r>
          </w:p>
        </w:tc>
      </w:tr>
      <w:tr w:rsidR="00EA7F43" w:rsidTr="00855755" w14:paraId="5F7A5E8D" w14:textId="2C3B8EAB">
        <w:trPr>
          <w:trHeight w:val="436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5FCB1AB1" w14:textId="77777777">
            <w:pPr>
              <w:ind w:right="49"/>
              <w:jc w:val="center"/>
            </w:pPr>
            <w:r w:rsidRPr="50671147">
              <w:rPr>
                <w:rFonts w:ascii="Garamond" w:hAnsi="Garamond" w:eastAsia="Garamond" w:cs="Garamond"/>
              </w:rPr>
              <w:t xml:space="preserve"> DJFMP- Chipps and Sacramento Trawls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0DCBD36B" w14:textId="71A34018">
            <w:pPr>
              <w:spacing w:line="237" w:lineRule="auto"/>
              <w:jc w:val="center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03DCF823" w14:textId="00458F03">
            <w:pPr>
              <w:spacing w:line="237" w:lineRule="auto"/>
              <w:jc w:val="center"/>
              <w:rPr>
                <w:rFonts w:ascii="Garamond" w:hAnsi="Garamond"/>
                <w:color w:val="000000" w:themeColor="text1"/>
              </w:rPr>
            </w:pPr>
            <w:r w:rsidRPr="00B75E66">
              <w:rPr>
                <w:rFonts w:ascii="Garamond" w:hAnsi="Garamond"/>
                <w:color w:val="000000" w:themeColor="text1"/>
              </w:rPr>
              <w:t>1</w:t>
            </w:r>
          </w:p>
        </w:tc>
      </w:tr>
      <w:tr w:rsidR="00EA7F43" w:rsidTr="00855755" w14:paraId="0C75A771" w14:textId="34ED1AED">
        <w:trPr>
          <w:trHeight w:val="545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748A2747" w14:textId="77777777">
            <w:pPr>
              <w:ind w:right="47"/>
              <w:jc w:val="center"/>
            </w:pPr>
            <w:r>
              <w:rPr>
                <w:rFonts w:ascii="Garamond" w:hAnsi="Garamond" w:eastAsia="Garamond" w:cs="Garamond"/>
              </w:rPr>
              <w:t xml:space="preserve">DJFMP- Seines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123322" w14:paraId="7311C9BF" w14:textId="0CFC9096">
            <w:pPr>
              <w:spacing w:line="259" w:lineRule="auto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Active with one disruption: n</w:t>
            </w:r>
            <w:r w:rsidRPr="00A11F26" w:rsidR="00EA7F43">
              <w:rPr>
                <w:rFonts w:ascii="Garamond" w:hAnsi="Garamond" w:eastAsia="Garamond" w:cs="Garamond"/>
              </w:rPr>
              <w:t xml:space="preserve">ot </w:t>
            </w:r>
            <w:r>
              <w:rPr>
                <w:rFonts w:ascii="Garamond" w:hAnsi="Garamond" w:eastAsia="Garamond" w:cs="Garamond"/>
              </w:rPr>
              <w:t xml:space="preserve">sampling </w:t>
            </w:r>
            <w:r w:rsidRPr="00A11F26" w:rsidR="00EA7F43">
              <w:rPr>
                <w:rFonts w:ascii="Garamond" w:hAnsi="Garamond" w:eastAsia="Garamond" w:cs="Garamond"/>
              </w:rPr>
              <w:t>San Joaquin Seines (due to low water)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123322" w14:paraId="072EC932" w14:textId="3F1F72F7">
            <w:pPr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2</w:t>
            </w:r>
          </w:p>
        </w:tc>
      </w:tr>
      <w:tr w:rsidR="00EA7F43" w:rsidTr="00855755" w14:paraId="251EBC26" w14:textId="0686990B">
        <w:trPr>
          <w:trHeight w:val="506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18A541B1" w14:textId="77777777">
            <w:pPr>
              <w:ind w:right="46"/>
              <w:jc w:val="center"/>
            </w:pPr>
            <w:r>
              <w:rPr>
                <w:rFonts w:ascii="Garamond" w:hAnsi="Garamond" w:eastAsia="Garamond" w:cs="Garamond"/>
              </w:rPr>
              <w:t xml:space="preserve"> EDSM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16D5DA27" w14:textId="496E27E8">
            <w:pPr>
              <w:tabs>
                <w:tab w:val="left" w:pos="1030"/>
                <w:tab w:val="center" w:pos="1765"/>
              </w:tabs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74A9EA6C" w14:textId="5916AFE3">
            <w:pPr>
              <w:jc w:val="center"/>
              <w:rPr>
                <w:rFonts w:ascii="Garamond" w:hAnsi="Garamond" w:eastAsia="Garamond" w:cs="Garamond"/>
              </w:rPr>
            </w:pPr>
            <w:r w:rsidRPr="00B75E66">
              <w:rPr>
                <w:rFonts w:ascii="Garamond" w:hAnsi="Garamond" w:eastAsia="Garamond" w:cs="Garamond"/>
              </w:rPr>
              <w:t>1</w:t>
            </w:r>
          </w:p>
        </w:tc>
      </w:tr>
      <w:tr w:rsidR="00EA7F43" w:rsidTr="0023217C" w14:paraId="5CF893C4" w14:textId="676F8103">
        <w:trPr>
          <w:trHeight w:val="265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EA7F43" w:rsidP="00EA7F43" w:rsidRDefault="00EA7F43" w14:paraId="2724B734" w14:textId="77777777">
            <w:pPr>
              <w:ind w:right="51"/>
              <w:jc w:val="center"/>
            </w:pPr>
            <w:r>
              <w:rPr>
                <w:rFonts w:ascii="Garamond" w:hAnsi="Garamond" w:eastAsia="Garamond" w:cs="Garamond"/>
              </w:rPr>
              <w:t xml:space="preserve">EMP 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A11F26" w:rsidR="00EA7F43" w:rsidP="00B75E66" w:rsidRDefault="00EA7F43" w14:paraId="4694FE9C" w14:textId="696912C9">
            <w:pPr>
              <w:jc w:val="center"/>
              <w:rPr>
                <w:rFonts w:ascii="Garamond" w:hAnsi="Garamond"/>
              </w:rPr>
            </w:pPr>
            <w:r w:rsidRPr="00A11F26">
              <w:rPr>
                <w:rFonts w:ascii="Garamond" w:hAnsi="Garamond"/>
              </w:rPr>
              <w:t>?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75E66" w:rsidR="00EA7F43" w:rsidP="00EA7F43" w:rsidRDefault="0023217C" w14:paraId="3BB5408F" w14:textId="37D3145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?</w:t>
            </w:r>
          </w:p>
        </w:tc>
      </w:tr>
      <w:tr w:rsidR="00EA7F43" w:rsidTr="0023217C" w14:paraId="2B039A45" w14:textId="24A99A7C">
        <w:trPr>
          <w:trHeight w:val="545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EA7F43" w:rsidP="00EA7F43" w:rsidRDefault="00EA7F43" w14:paraId="4749B206" w14:textId="77777777">
            <w:pPr>
              <w:ind w:right="49"/>
              <w:jc w:val="center"/>
            </w:pPr>
            <w:r w:rsidRPr="50671147">
              <w:rPr>
                <w:rFonts w:ascii="Garamond" w:hAnsi="Garamond" w:eastAsia="Garamond" w:cs="Garamond"/>
              </w:rPr>
              <w:t xml:space="preserve">Mossdale 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A11F26" w:rsidR="00EA7F43" w:rsidP="00B75E66" w:rsidRDefault="00CC44CC" w14:paraId="713F78A1" w14:textId="265EF2DF">
            <w:pPr>
              <w:spacing w:line="259" w:lineRule="auto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Not currently sampling (water is too low)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75E66" w:rsidR="00EA7F43" w:rsidP="00EA7F43" w:rsidRDefault="00CC44CC" w14:paraId="19985D97" w14:textId="23980A70">
            <w:pPr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3</w:t>
            </w:r>
          </w:p>
        </w:tc>
      </w:tr>
      <w:tr w:rsidR="00EA7F43" w:rsidTr="00855755" w14:paraId="4EAC56A0" w14:textId="4FD3AF1D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4442248E" w14:textId="77777777">
            <w:pPr>
              <w:ind w:right="45"/>
              <w:jc w:val="center"/>
            </w:pPr>
            <w:r>
              <w:rPr>
                <w:rFonts w:ascii="Garamond" w:hAnsi="Garamond" w:eastAsia="Garamond" w:cs="Garamond"/>
              </w:rPr>
              <w:t xml:space="preserve">USGS Flow monitoring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B75E66" w14:paraId="38812D1C" w14:textId="1A906308">
            <w:pPr>
              <w:ind w:right="49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(No disruptions)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B75E66" w14:paraId="06F1B8CA" w14:textId="3033E507">
            <w:pPr>
              <w:ind w:right="49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1</w:t>
            </w:r>
          </w:p>
        </w:tc>
      </w:tr>
      <w:tr w:rsidR="00EA7F43" w:rsidTr="00855755" w14:paraId="7AB265B9" w14:textId="5F247469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44840E98" w14:textId="77777777">
            <w:r>
              <w:rPr>
                <w:rFonts w:ascii="Garamond" w:hAnsi="Garamond" w:eastAsia="Garamond" w:cs="Garamond"/>
                <w:b/>
              </w:rPr>
              <w:t xml:space="preserve">Sacramento River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1930A83A" w14:textId="1E9DD0A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1492D314" w14:textId="77777777">
            <w:pPr>
              <w:rPr>
                <w:rFonts w:ascii="Garamond" w:hAnsi="Garamond"/>
              </w:rPr>
            </w:pPr>
          </w:p>
        </w:tc>
      </w:tr>
      <w:tr w:rsidR="00EA7F43" w:rsidTr="00855755" w14:paraId="7BBD17C0" w14:textId="5024BFB7">
        <w:trPr>
          <w:trHeight w:val="259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28F5744D" w14:textId="77777777">
            <w:pPr>
              <w:ind w:right="46"/>
              <w:jc w:val="center"/>
            </w:pPr>
            <w:r>
              <w:rPr>
                <w:rFonts w:ascii="Garamond" w:hAnsi="Garamond" w:eastAsia="Garamond" w:cs="Garamond"/>
              </w:rPr>
              <w:t xml:space="preserve">Red Bluff Diversion Dam screw trap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6B7B7ED1" w14:textId="70633922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2CDBA50D" w14:textId="7E334A82">
            <w:pPr>
              <w:ind w:right="47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1</w:t>
            </w:r>
          </w:p>
        </w:tc>
      </w:tr>
      <w:tr w:rsidR="00EA7F43" w:rsidTr="00855755" w14:paraId="36FD9EE2" w14:textId="7D57BEA4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20451C75" w14:textId="77777777">
            <w:pPr>
              <w:ind w:right="46"/>
              <w:jc w:val="center"/>
            </w:pPr>
            <w:r>
              <w:rPr>
                <w:rFonts w:ascii="Garamond" w:hAnsi="Garamond" w:eastAsia="Garamond" w:cs="Garamond"/>
              </w:rPr>
              <w:t xml:space="preserve">Knights Landing screw trap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16618A26" w14:textId="7A422D00">
            <w:pPr>
              <w:ind w:right="45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2A39A01D" w14:textId="10BE5DCF">
            <w:pPr>
              <w:ind w:right="45"/>
              <w:jc w:val="center"/>
              <w:rPr>
                <w:rFonts w:ascii="Garamond" w:hAnsi="Garamond" w:eastAsia="Garamond" w:cs="Garamond"/>
              </w:rPr>
            </w:pPr>
            <w:r w:rsidRPr="00B75E66">
              <w:rPr>
                <w:rFonts w:ascii="Garamond" w:hAnsi="Garamond" w:eastAsia="Garamond" w:cs="Garamond"/>
              </w:rPr>
              <w:t>1</w:t>
            </w:r>
          </w:p>
        </w:tc>
      </w:tr>
      <w:tr w:rsidR="00EA7F43" w:rsidTr="00855755" w14:paraId="6A0FCFE0" w14:textId="571D2A96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3AC51E17" w14:textId="77777777">
            <w:pPr>
              <w:ind w:right="46"/>
              <w:jc w:val="center"/>
            </w:pPr>
            <w:r>
              <w:rPr>
                <w:rFonts w:ascii="Garamond" w:hAnsi="Garamond" w:eastAsia="Garamond" w:cs="Garamond"/>
              </w:rPr>
              <w:t xml:space="preserve">Tisdale screw trap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372037F7" w14:textId="1585F096">
            <w:pPr>
              <w:spacing w:line="259" w:lineRule="auto"/>
              <w:ind w:right="45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14F791C3" w14:textId="722175FC">
            <w:pPr>
              <w:ind w:right="45"/>
              <w:jc w:val="center"/>
              <w:rPr>
                <w:rFonts w:ascii="Garamond" w:hAnsi="Garamond" w:eastAsia="Garamond" w:cs="Garamond"/>
              </w:rPr>
            </w:pPr>
            <w:r w:rsidRPr="00B75E66">
              <w:rPr>
                <w:rFonts w:ascii="Garamond" w:hAnsi="Garamond" w:eastAsia="Garamond" w:cs="Garamond"/>
              </w:rPr>
              <w:t>1</w:t>
            </w:r>
          </w:p>
        </w:tc>
      </w:tr>
      <w:tr w:rsidR="00EA7F43" w:rsidTr="00855755" w14:paraId="66E25619" w14:textId="77777777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45E2179D" w14:textId="46BF12DF">
            <w:pPr>
              <w:ind w:right="47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GCID screw trap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0DB0CAB7" w14:textId="7906A793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525D7871" w14:textId="08B82FB3">
            <w:pPr>
              <w:ind w:right="47"/>
              <w:jc w:val="center"/>
              <w:rPr>
                <w:rFonts w:ascii="Garamond" w:hAnsi="Garamond"/>
              </w:rPr>
            </w:pPr>
            <w:r w:rsidRPr="00B75E66">
              <w:rPr>
                <w:rFonts w:ascii="Garamond" w:hAnsi="Garamond"/>
              </w:rPr>
              <w:t>1</w:t>
            </w:r>
          </w:p>
        </w:tc>
      </w:tr>
      <w:tr w:rsidR="00EA7F43" w:rsidTr="00DF7A30" w14:paraId="23702F02" w14:textId="475576E4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EA7F43" w:rsidP="00EA7F43" w:rsidRDefault="00EA7F43" w14:paraId="7BA6B9B6" w14:textId="77777777">
            <w:pPr>
              <w:ind w:right="47"/>
              <w:jc w:val="center"/>
            </w:pPr>
            <w:r>
              <w:rPr>
                <w:rFonts w:ascii="Garamond" w:hAnsi="Garamond" w:eastAsia="Garamond" w:cs="Garamond"/>
              </w:rPr>
              <w:t xml:space="preserve">Redd dewatering and stranding surveys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A11F26" w:rsidR="00EA7F43" w:rsidP="00B75E66" w:rsidRDefault="00DF7A30" w14:paraId="462F6631" w14:textId="1591C203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 Active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75E66" w:rsidR="00EA7F43" w:rsidP="00EA7F43" w:rsidRDefault="00DF7A30" w14:paraId="34BEEB96" w14:textId="13CCA01E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</w:tr>
      <w:tr w:rsidR="00EA7F43" w:rsidTr="00DF7A30" w14:paraId="01150CCB" w14:textId="5E678911">
        <w:trPr>
          <w:trHeight w:val="259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="00EA7F43" w:rsidP="00EA7F43" w:rsidRDefault="00EA7F43" w14:paraId="21C824F6" w14:textId="77777777">
            <w:pPr>
              <w:ind w:right="47"/>
              <w:jc w:val="center"/>
            </w:pPr>
            <w:r>
              <w:rPr>
                <w:rFonts w:ascii="Garamond" w:hAnsi="Garamond" w:eastAsia="Garamond" w:cs="Garamond"/>
              </w:rPr>
              <w:t xml:space="preserve">Sacramento Carcass and Redd Surveys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A11F26" w:rsidR="00EA7F43" w:rsidP="00B75E66" w:rsidRDefault="00921794" w14:paraId="163EC4EA" w14:textId="20E2318A">
            <w:pPr>
              <w:ind w:right="45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 Active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B75E66" w:rsidR="00EA7F43" w:rsidP="00EA7F43" w:rsidRDefault="00921794" w14:paraId="45024637" w14:textId="20933F18">
            <w:pPr>
              <w:ind w:right="45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</w:t>
            </w:r>
          </w:p>
        </w:tc>
      </w:tr>
      <w:tr w:rsidR="00EA7F43" w:rsidTr="00855755" w14:paraId="59B3E879" w14:textId="3254EC49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1F987BAC" w14:textId="77777777">
            <w:r>
              <w:rPr>
                <w:rFonts w:ascii="Garamond" w:hAnsi="Garamond" w:eastAsia="Garamond" w:cs="Garamond"/>
                <w:b/>
              </w:rPr>
              <w:t xml:space="preserve">Feather River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37CD4A9B" w14:textId="53F60837">
            <w:pPr>
              <w:ind w:left="7"/>
              <w:jc w:val="center"/>
              <w:rPr>
                <w:rFonts w:ascii="Garamond" w:hAnsi="Garamond"/>
              </w:rPr>
            </w:pP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7EF982E9" w14:textId="77777777">
            <w:pPr>
              <w:ind w:left="7"/>
              <w:jc w:val="center"/>
              <w:rPr>
                <w:rFonts w:ascii="Garamond" w:hAnsi="Garamond"/>
              </w:rPr>
            </w:pPr>
          </w:p>
        </w:tc>
      </w:tr>
      <w:tr w:rsidR="00EA7F43" w:rsidTr="00855755" w14:paraId="758CC248" w14:textId="38225212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65EA491D" w14:textId="77777777">
            <w:pPr>
              <w:ind w:right="48"/>
              <w:jc w:val="center"/>
            </w:pPr>
            <w:r>
              <w:rPr>
                <w:rFonts w:ascii="Garamond" w:hAnsi="Garamond" w:eastAsia="Garamond" w:cs="Garamond"/>
              </w:rPr>
              <w:t xml:space="preserve">Feather River screw trap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B75E66" w14:paraId="6803D199" w14:textId="5E1EC1E3">
            <w:pPr>
              <w:ind w:right="47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Not Active (</w:t>
            </w:r>
            <w:r w:rsidRPr="00A11F26" w:rsidR="00EA7F43">
              <w:rPr>
                <w:rFonts w:ascii="Garamond" w:hAnsi="Garamond" w:eastAsia="Garamond" w:cs="Garamond"/>
              </w:rPr>
              <w:t>anticipate starting mid to late Nov</w:t>
            </w:r>
            <w:r w:rsidR="00123322">
              <w:rPr>
                <w:rFonts w:ascii="Garamond" w:hAnsi="Garamond" w:eastAsia="Garamond" w:cs="Garamond"/>
              </w:rPr>
              <w:t>ember 2021</w:t>
            </w:r>
            <w:r w:rsidRPr="00A11F26" w:rsidR="00EA7F43">
              <w:rPr>
                <w:rFonts w:ascii="Garamond" w:hAnsi="Garamond" w:eastAsia="Garamond" w:cs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123322" w14:paraId="17B350FC" w14:textId="5D010498">
            <w:pPr>
              <w:ind w:right="47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4</w:t>
            </w:r>
          </w:p>
        </w:tc>
      </w:tr>
      <w:tr w:rsidR="00EA7F43" w:rsidTr="00855755" w14:paraId="360DF718" w14:textId="38A624E5">
        <w:trPr>
          <w:trHeight w:val="259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34062CFB" w14:textId="77777777">
            <w:r>
              <w:rPr>
                <w:rFonts w:ascii="Garamond" w:hAnsi="Garamond" w:eastAsia="Garamond" w:cs="Garamond"/>
                <w:b/>
              </w:rPr>
              <w:t xml:space="preserve">San Joaquin River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EA7F43" w14:paraId="6BF87784" w14:textId="1ADB326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EA7F43" w14:paraId="58E24852" w14:textId="77777777">
            <w:pPr>
              <w:rPr>
                <w:rFonts w:ascii="Garamond" w:hAnsi="Garamond"/>
              </w:rPr>
            </w:pPr>
          </w:p>
        </w:tc>
      </w:tr>
      <w:tr w:rsidR="00EA7F43" w:rsidTr="00855755" w14:paraId="1A70EE85" w14:textId="40658FFA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50CD1C2C" w14:textId="77777777">
            <w:pPr>
              <w:ind w:right="50"/>
              <w:jc w:val="center"/>
            </w:pPr>
            <w:r>
              <w:rPr>
                <w:rFonts w:ascii="Garamond" w:hAnsi="Garamond" w:eastAsia="Garamond" w:cs="Garamond"/>
              </w:rPr>
              <w:t xml:space="preserve">SJRRP CDFW Field Monitoring 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123322" w14:paraId="67BEB69F" w14:textId="4DC7ED44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123322" w14:paraId="13512DDC" w14:textId="5CCFEF69">
            <w:pPr>
              <w:ind w:right="47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  <w:tr w:rsidR="00EA7F43" w:rsidTr="00855755" w14:paraId="0249842D" w14:textId="242B6AE6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797B2859" w14:textId="77777777">
            <w:pPr>
              <w:ind w:right="48"/>
              <w:jc w:val="center"/>
            </w:pPr>
            <w:r>
              <w:rPr>
                <w:rFonts w:ascii="Garamond" w:hAnsi="Garamond" w:eastAsia="Garamond" w:cs="Garamond"/>
              </w:rPr>
              <w:t xml:space="preserve">SJRRP USFWS and USBR Field Monitoring  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123322" w14:paraId="04C7DBD7" w14:textId="5E5E4C9D">
            <w:pPr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123322" w14:paraId="30B0BA5E" w14:textId="302064B7">
            <w:pPr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  <w:tr w:rsidR="00EA7F43" w:rsidTr="00855755" w14:paraId="142D1C4F" w14:textId="77777777">
        <w:trPr>
          <w:trHeight w:val="257"/>
        </w:trPr>
        <w:tc>
          <w:tcPr>
            <w:tcW w:w="37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EA7F43" w:rsidP="00EA7F43" w:rsidRDefault="00EA7F43" w14:paraId="6E4626DF" w14:textId="1929A506">
            <w:pPr>
              <w:ind w:right="48"/>
              <w:jc w:val="center"/>
              <w:rPr>
                <w:rFonts w:ascii="Garamond" w:hAnsi="Garamond" w:eastAsia="Garamond" w:cs="Garamond"/>
              </w:rPr>
            </w:pPr>
            <w:r>
              <w:rPr>
                <w:rFonts w:ascii="Garamond" w:hAnsi="Garamond" w:eastAsia="Garamond" w:cs="Garamond"/>
              </w:rPr>
              <w:t>Stanislaus Fish Weir</w:t>
            </w:r>
          </w:p>
        </w:tc>
        <w:tc>
          <w:tcPr>
            <w:tcW w:w="3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A11F26" w:rsidR="00EA7F43" w:rsidP="00B75E66" w:rsidRDefault="00123322" w14:paraId="144E1986" w14:textId="49299F45">
            <w:pPr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Active (</w:t>
            </w:r>
            <w:r w:rsidRPr="00A11F26">
              <w:rPr>
                <w:rFonts w:ascii="Garamond" w:hAnsi="Garamond"/>
              </w:rPr>
              <w:t>No disruptions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3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B75E66" w:rsidR="00EA7F43" w:rsidP="00EA7F43" w:rsidRDefault="00123322" w14:paraId="1335DB5C" w14:textId="65C48497">
            <w:pPr>
              <w:ind w:right="48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</w:tr>
    </w:tbl>
    <w:p w:rsidR="00CC3B3E" w:rsidP="003158B2" w:rsidRDefault="00C61A1D" w14:paraId="63992D41" w14:textId="30B36CCA">
      <w:pPr>
        <w:spacing w:after="0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  <w:t>* Status</w:t>
      </w:r>
      <w:r w:rsidR="00EC404A">
        <w:rPr>
          <w:rFonts w:ascii="Garamond" w:hAnsi="Garamond" w:eastAsia="Garamond" w:cs="Garamond"/>
        </w:rPr>
        <w:t xml:space="preserve">: </w:t>
      </w:r>
      <w:r w:rsidR="00273B0F">
        <w:rPr>
          <w:rFonts w:ascii="Garamond" w:hAnsi="Garamond" w:eastAsia="Garamond" w:cs="Garamond"/>
        </w:rPr>
        <w:t>Weekly</w:t>
      </w:r>
      <w:r w:rsidR="00EC404A"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>categories</w:t>
      </w:r>
      <w:r w:rsidR="00F34193">
        <w:rPr>
          <w:rFonts w:ascii="Garamond" w:hAnsi="Garamond" w:eastAsia="Garamond" w:cs="Garamond"/>
        </w:rPr>
        <w:t xml:space="preserve"> include</w:t>
      </w:r>
      <w:r w:rsidR="00CC3B3E">
        <w:rPr>
          <w:rFonts w:ascii="Garamond" w:hAnsi="Garamond" w:eastAsia="Garamond" w:cs="Garamond"/>
        </w:rPr>
        <w:t>:</w:t>
      </w:r>
    </w:p>
    <w:p w:rsidR="00CC3B3E" w:rsidP="003158B2" w:rsidRDefault="00CC3B3E" w14:paraId="6AD356C9" w14:textId="0D520A34">
      <w:pPr>
        <w:spacing w:after="0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  <w:t xml:space="preserve">  </w:t>
      </w:r>
      <w:r w:rsidR="00F34193">
        <w:rPr>
          <w:rFonts w:ascii="Garamond" w:hAnsi="Garamond" w:eastAsia="Garamond" w:cs="Garamond"/>
        </w:rPr>
        <w:t xml:space="preserve">[1] </w:t>
      </w:r>
      <w:r w:rsidR="005B07AB">
        <w:rPr>
          <w:rFonts w:ascii="Garamond" w:hAnsi="Garamond" w:eastAsia="Garamond" w:cs="Garamond"/>
        </w:rPr>
        <w:t>Active</w:t>
      </w:r>
      <w:r w:rsidR="00C61A1D">
        <w:rPr>
          <w:rFonts w:ascii="Garamond" w:hAnsi="Garamond" w:eastAsia="Garamond" w:cs="Garamond"/>
        </w:rPr>
        <w:t xml:space="preserve"> (</w:t>
      </w:r>
      <w:r w:rsidR="005B07AB">
        <w:rPr>
          <w:rFonts w:ascii="Garamond" w:hAnsi="Garamond" w:eastAsia="Garamond" w:cs="Garamond"/>
        </w:rPr>
        <w:t xml:space="preserve">ongoing </w:t>
      </w:r>
      <w:r w:rsidR="00CC0774">
        <w:rPr>
          <w:rFonts w:ascii="Garamond" w:hAnsi="Garamond" w:eastAsia="Garamond" w:cs="Garamond"/>
        </w:rPr>
        <w:t>samplin</w:t>
      </w:r>
      <w:r w:rsidR="005B07AB">
        <w:rPr>
          <w:rFonts w:ascii="Garamond" w:hAnsi="Garamond" w:eastAsia="Garamond" w:cs="Garamond"/>
        </w:rPr>
        <w:t>g</w:t>
      </w:r>
      <w:r w:rsidR="00C61A1D">
        <w:rPr>
          <w:rFonts w:ascii="Garamond" w:hAnsi="Garamond" w:eastAsia="Garamond" w:cs="Garamond"/>
        </w:rPr>
        <w:t>)</w:t>
      </w:r>
    </w:p>
    <w:p w:rsidR="00CC3B3E" w:rsidP="003158B2" w:rsidRDefault="00CC3B3E" w14:paraId="34CCD594" w14:textId="1F5E1D99">
      <w:pPr>
        <w:spacing w:after="0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  <w:t xml:space="preserve">  </w:t>
      </w:r>
      <w:r w:rsidR="00F34193">
        <w:rPr>
          <w:rFonts w:ascii="Garamond" w:hAnsi="Garamond" w:eastAsia="Garamond" w:cs="Garamond"/>
        </w:rPr>
        <w:t xml:space="preserve">[2] </w:t>
      </w:r>
      <w:r w:rsidR="00B7446E">
        <w:rPr>
          <w:rFonts w:ascii="Garamond" w:hAnsi="Garamond" w:eastAsia="Garamond" w:cs="Garamond"/>
        </w:rPr>
        <w:t xml:space="preserve">Partial Interruption (some </w:t>
      </w:r>
      <w:r w:rsidR="00CC0774">
        <w:rPr>
          <w:rFonts w:ascii="Garamond" w:hAnsi="Garamond" w:eastAsia="Garamond" w:cs="Garamond"/>
        </w:rPr>
        <w:t xml:space="preserve">sampling </w:t>
      </w:r>
      <w:r w:rsidR="00B7446E">
        <w:rPr>
          <w:rFonts w:ascii="Garamond" w:hAnsi="Garamond" w:eastAsia="Garamond" w:cs="Garamond"/>
        </w:rPr>
        <w:t>interruptions)</w:t>
      </w:r>
    </w:p>
    <w:p w:rsidR="00CC3B3E" w:rsidP="003158B2" w:rsidRDefault="00CC3B3E" w14:paraId="438E6D63" w14:textId="78A22C9A">
      <w:pPr>
        <w:spacing w:after="0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  <w:t xml:space="preserve">  </w:t>
      </w:r>
      <w:r w:rsidR="00F34193">
        <w:rPr>
          <w:rFonts w:ascii="Garamond" w:hAnsi="Garamond" w:eastAsia="Garamond" w:cs="Garamond"/>
        </w:rPr>
        <w:t xml:space="preserve">[3] </w:t>
      </w:r>
      <w:r w:rsidR="00B7446E">
        <w:rPr>
          <w:rFonts w:ascii="Garamond" w:hAnsi="Garamond" w:eastAsia="Garamond" w:cs="Garamond"/>
        </w:rPr>
        <w:t>Interrupted (</w:t>
      </w:r>
      <w:r w:rsidR="00F34193">
        <w:rPr>
          <w:rFonts w:ascii="Garamond" w:hAnsi="Garamond" w:eastAsia="Garamond" w:cs="Garamond"/>
        </w:rPr>
        <w:t xml:space="preserve">sampling </w:t>
      </w:r>
      <w:r w:rsidR="00B7446E">
        <w:rPr>
          <w:rFonts w:ascii="Garamond" w:hAnsi="Garamond" w:eastAsia="Garamond" w:cs="Garamond"/>
        </w:rPr>
        <w:t>fully suspended)</w:t>
      </w:r>
      <w:r w:rsidR="00F34193">
        <w:rPr>
          <w:rFonts w:ascii="Garamond" w:hAnsi="Garamond" w:eastAsia="Garamond" w:cs="Garamond"/>
        </w:rPr>
        <w:t xml:space="preserve">, and </w:t>
      </w:r>
    </w:p>
    <w:p w:rsidR="004F2E9D" w:rsidP="00943A9A" w:rsidRDefault="00CC3B3E" w14:paraId="049184C1" w14:textId="0CE0CEF6">
      <w:pPr>
        <w:spacing w:after="0"/>
      </w:pPr>
      <w:r>
        <w:rPr>
          <w:rFonts w:ascii="Garamond" w:hAnsi="Garamond" w:eastAsia="Garamond" w:cs="Garamond"/>
        </w:rPr>
        <w:t xml:space="preserve">  </w:t>
      </w:r>
      <w:r w:rsidR="00F34193">
        <w:rPr>
          <w:rFonts w:ascii="Garamond" w:hAnsi="Garamond" w:eastAsia="Garamond" w:cs="Garamond"/>
        </w:rPr>
        <w:t>[4] Not Active (sampling not scheduled</w:t>
      </w:r>
      <w:r w:rsidR="00FF6E68">
        <w:rPr>
          <w:rFonts w:ascii="Garamond" w:hAnsi="Garamond" w:eastAsia="Garamond" w:cs="Garamond"/>
        </w:rPr>
        <w:t>)</w:t>
      </w:r>
    </w:p>
    <w:sectPr w:rsidR="004F2E9D">
      <w:footerReference w:type="even" r:id="rId20"/>
      <w:footerReference w:type="default" r:id="rId21"/>
      <w:footerReference w:type="first" r:id="rId22"/>
      <w:pgSz w:w="12240" w:h="15840"/>
      <w:pgMar w:top="1025" w:right="280" w:bottom="1440" w:left="11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A" w:author="Author" w:id="6">
    <w:p w:rsidR="007402F3" w:rsidRDefault="007402F3" w14:paraId="7EF3A70A" w14:textId="27DD6A25">
      <w:pPr>
        <w:pStyle w:val="CommentText"/>
      </w:pPr>
      <w:r>
        <w:rPr>
          <w:rStyle w:val="CommentReference"/>
        </w:rPr>
        <w:annotationRef/>
      </w:r>
      <w:r>
        <w:t>Did this group meet on 10/21? If so, update this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F3A7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F3A70A" w16cid:durableId="2520EA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7C1B" w:rsidRDefault="00E77C1B" w14:paraId="7B38BA10" w14:textId="77777777">
      <w:pPr>
        <w:spacing w:after="0" w:line="240" w:lineRule="auto"/>
      </w:pPr>
      <w:r>
        <w:separator/>
      </w:r>
    </w:p>
  </w:endnote>
  <w:endnote w:type="continuationSeparator" w:id="0">
    <w:p w:rsidR="00E77C1B" w:rsidRDefault="00E77C1B" w14:paraId="1F3B2810" w14:textId="77777777">
      <w:pPr>
        <w:spacing w:after="0" w:line="240" w:lineRule="auto"/>
      </w:pPr>
      <w:r>
        <w:continuationSeparator/>
      </w:r>
    </w:p>
  </w:endnote>
  <w:endnote w:type="continuationNotice" w:id="1">
    <w:p w:rsidR="00E77C1B" w:rsidRDefault="00E77C1B" w14:paraId="39246FF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7DF" w:rsidRDefault="002A47DF" w14:paraId="6A1E474D" w14:textId="77777777">
    <w:pPr>
      <w:spacing w:after="0"/>
      <w:ind w:right="-49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1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</w:p>
  <w:p w:rsidR="002A47DF" w:rsidRDefault="002A47DF" w14:paraId="26A24824" w14:textId="77777777">
    <w:pPr>
      <w:spacing w:after="0"/>
      <w:ind w:left="-631"/>
    </w:pPr>
    <w:r>
      <w:rPr>
        <w:rFonts w:ascii="Times New Roman" w:hAnsi="Times New Roman" w:eastAsia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7DF" w:rsidRDefault="002A47DF" w14:paraId="7DE2AD3A" w14:textId="1555331E">
    <w:pPr>
      <w:spacing w:after="0"/>
      <w:ind w:right="-49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170B50" w:rsidR="00170B50">
      <w:rPr>
        <w:rFonts w:ascii="Times New Roman" w:hAnsi="Times New Roman" w:eastAsia="Times New Roman" w:cs="Times New Roman"/>
        <w:noProof/>
        <w:sz w:val="20"/>
      </w:rPr>
      <w:t>2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</w:p>
  <w:p w:rsidR="002A47DF" w:rsidRDefault="002A47DF" w14:paraId="7C1C8A32" w14:textId="77777777">
    <w:pPr>
      <w:spacing w:after="0"/>
      <w:ind w:left="-631"/>
    </w:pPr>
    <w:r>
      <w:rPr>
        <w:rFonts w:ascii="Times New Roman" w:hAnsi="Times New Roman" w:eastAsia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7DF" w:rsidRDefault="002A47DF" w14:paraId="744C21C2" w14:textId="77777777">
    <w:pPr>
      <w:spacing w:after="0"/>
      <w:ind w:right="-49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20"/>
      </w:rPr>
      <w:t>1</w:t>
    </w:r>
    <w:r>
      <w:rPr>
        <w:rFonts w:ascii="Times New Roman" w:hAnsi="Times New Roman" w:eastAsia="Times New Roman" w:cs="Times New Roman"/>
        <w:sz w:val="20"/>
      </w:rPr>
      <w:fldChar w:fldCharType="end"/>
    </w:r>
    <w:r>
      <w:rPr>
        <w:rFonts w:ascii="Times New Roman" w:hAnsi="Times New Roman" w:eastAsia="Times New Roman" w:cs="Times New Roman"/>
        <w:sz w:val="20"/>
      </w:rPr>
      <w:t xml:space="preserve"> </w:t>
    </w:r>
  </w:p>
  <w:p w:rsidR="002A47DF" w:rsidRDefault="002A47DF" w14:paraId="27B8027E" w14:textId="77777777">
    <w:pPr>
      <w:spacing w:after="0"/>
      <w:ind w:left="-631"/>
    </w:pPr>
    <w:r>
      <w:rPr>
        <w:rFonts w:ascii="Times New Roman" w:hAnsi="Times New Roman" w:eastAsia="Times New Roman" w:cs="Times New Roman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7DF" w:rsidRDefault="002A47DF" w14:paraId="3158659B" w14:textId="7777777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7DF" w:rsidRDefault="002A47DF" w14:paraId="2D605D03" w14:textId="7777777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47DF" w:rsidRDefault="002A47DF" w14:paraId="111217F7" w14:textId="7777777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1656" w:rsidRDefault="009D1656" w14:paraId="6265BEDE" w14:textId="7777777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1656" w:rsidRDefault="009D1656" w14:paraId="77A17CDE" w14:textId="7777777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D1656" w:rsidRDefault="009D1656" w14:paraId="02EC12A3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7C1B" w:rsidRDefault="00E77C1B" w14:paraId="773C0F01" w14:textId="77777777">
      <w:pPr>
        <w:spacing w:after="0" w:line="240" w:lineRule="auto"/>
      </w:pPr>
      <w:r>
        <w:separator/>
      </w:r>
    </w:p>
  </w:footnote>
  <w:footnote w:type="continuationSeparator" w:id="0">
    <w:p w:rsidR="00E77C1B" w:rsidRDefault="00E77C1B" w14:paraId="06164077" w14:textId="77777777">
      <w:pPr>
        <w:spacing w:after="0" w:line="240" w:lineRule="auto"/>
      </w:pPr>
      <w:r>
        <w:continuationSeparator/>
      </w:r>
    </w:p>
  </w:footnote>
  <w:footnote w:type="continuationNotice" w:id="1">
    <w:p w:rsidR="00E77C1B" w:rsidRDefault="00E77C1B" w14:paraId="71DFBCA8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9C9"/>
    <w:multiLevelType w:val="hybridMultilevel"/>
    <w:tmpl w:val="D1F2DAC4"/>
    <w:lvl w:ilvl="0" w:tplc="FFFFFFFF">
      <w:start w:val="1"/>
      <w:numFmt w:val="bullet"/>
      <w:lvlText w:val="-"/>
      <w:lvlJc w:val="left"/>
      <w:pPr>
        <w:ind w:left="10"/>
      </w:pPr>
      <w:rPr>
        <w:rFonts w:hint="default" w:ascii="Calibri" w:hAnsi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9B1621B0">
      <w:start w:val="1"/>
      <w:numFmt w:val="bullet"/>
      <w:lvlText w:val="o"/>
      <w:lvlJc w:val="left"/>
      <w:pPr>
        <w:ind w:left="11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CEC05094">
      <w:start w:val="1"/>
      <w:numFmt w:val="bullet"/>
      <w:lvlText w:val="▪"/>
      <w:lvlJc w:val="left"/>
      <w:pPr>
        <w:ind w:left="19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8F16CBD0">
      <w:start w:val="1"/>
      <w:numFmt w:val="bullet"/>
      <w:lvlText w:val="•"/>
      <w:lvlJc w:val="left"/>
      <w:pPr>
        <w:ind w:left="26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8D8CAC5A">
      <w:start w:val="1"/>
      <w:numFmt w:val="bullet"/>
      <w:lvlText w:val="o"/>
      <w:lvlJc w:val="left"/>
      <w:pPr>
        <w:ind w:left="335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6BFC1082">
      <w:start w:val="1"/>
      <w:numFmt w:val="bullet"/>
      <w:lvlText w:val="▪"/>
      <w:lvlJc w:val="left"/>
      <w:pPr>
        <w:ind w:left="407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CCF46C72">
      <w:start w:val="1"/>
      <w:numFmt w:val="bullet"/>
      <w:lvlText w:val="•"/>
      <w:lvlJc w:val="left"/>
      <w:pPr>
        <w:ind w:left="479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E7D21086">
      <w:start w:val="1"/>
      <w:numFmt w:val="bullet"/>
      <w:lvlText w:val="o"/>
      <w:lvlJc w:val="left"/>
      <w:pPr>
        <w:ind w:left="551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5186FF0C">
      <w:start w:val="1"/>
      <w:numFmt w:val="bullet"/>
      <w:lvlText w:val="▪"/>
      <w:lvlJc w:val="left"/>
      <w:pPr>
        <w:ind w:left="6238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4BA7B1D"/>
    <w:multiLevelType w:val="hybridMultilevel"/>
    <w:tmpl w:val="AC3C0AE8"/>
    <w:lvl w:ilvl="0" w:tplc="E7FE815A">
      <w:start w:val="1"/>
      <w:numFmt w:val="bullet"/>
      <w:lvlText w:val="•"/>
      <w:lvlJc w:val="left"/>
      <w:pPr>
        <w:ind w:left="23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69E392E">
      <w:start w:val="1"/>
      <w:numFmt w:val="bullet"/>
      <w:lvlText w:val="o"/>
      <w:lvlJc w:val="left"/>
      <w:pPr>
        <w:ind w:left="127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DB04094">
      <w:start w:val="1"/>
      <w:numFmt w:val="bullet"/>
      <w:lvlText w:val="▪"/>
      <w:lvlJc w:val="left"/>
      <w:pPr>
        <w:ind w:left="199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13A64E0">
      <w:start w:val="1"/>
      <w:numFmt w:val="bullet"/>
      <w:lvlText w:val="•"/>
      <w:lvlJc w:val="left"/>
      <w:pPr>
        <w:ind w:left="27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3783CD8">
      <w:start w:val="1"/>
      <w:numFmt w:val="bullet"/>
      <w:lvlText w:val="o"/>
      <w:lvlJc w:val="left"/>
      <w:pPr>
        <w:ind w:left="343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906F468">
      <w:start w:val="1"/>
      <w:numFmt w:val="bullet"/>
      <w:lvlText w:val="▪"/>
      <w:lvlJc w:val="left"/>
      <w:pPr>
        <w:ind w:left="41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DE05E06">
      <w:start w:val="1"/>
      <w:numFmt w:val="bullet"/>
      <w:lvlText w:val="•"/>
      <w:lvlJc w:val="left"/>
      <w:pPr>
        <w:ind w:left="48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8466B9C">
      <w:start w:val="1"/>
      <w:numFmt w:val="bullet"/>
      <w:lvlText w:val="o"/>
      <w:lvlJc w:val="left"/>
      <w:pPr>
        <w:ind w:left="559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87632C6">
      <w:start w:val="1"/>
      <w:numFmt w:val="bullet"/>
      <w:lvlText w:val="▪"/>
      <w:lvlJc w:val="left"/>
      <w:pPr>
        <w:ind w:left="631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14577C17"/>
    <w:multiLevelType w:val="hybridMultilevel"/>
    <w:tmpl w:val="9FDA0A94"/>
    <w:lvl w:ilvl="0" w:tplc="16D0AC72">
      <w:start w:val="1"/>
      <w:numFmt w:val="bullet"/>
      <w:lvlText w:val="-"/>
      <w:lvlJc w:val="left"/>
      <w:pPr>
        <w:ind w:left="107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2D4C1866">
      <w:start w:val="1"/>
      <w:numFmt w:val="bullet"/>
      <w:lvlText w:val="o"/>
      <w:lvlJc w:val="left"/>
      <w:pPr>
        <w:ind w:left="119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3C643EC">
      <w:start w:val="1"/>
      <w:numFmt w:val="bullet"/>
      <w:lvlText w:val="▪"/>
      <w:lvlJc w:val="left"/>
      <w:pPr>
        <w:ind w:left="191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18445B44">
      <w:start w:val="1"/>
      <w:numFmt w:val="bullet"/>
      <w:lvlText w:val="•"/>
      <w:lvlJc w:val="left"/>
      <w:pPr>
        <w:ind w:left="263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BFD4A884">
      <w:start w:val="1"/>
      <w:numFmt w:val="bullet"/>
      <w:lvlText w:val="o"/>
      <w:lvlJc w:val="left"/>
      <w:pPr>
        <w:ind w:left="335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669AA7A4">
      <w:start w:val="1"/>
      <w:numFmt w:val="bullet"/>
      <w:lvlText w:val="▪"/>
      <w:lvlJc w:val="left"/>
      <w:pPr>
        <w:ind w:left="407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B5ACF416">
      <w:start w:val="1"/>
      <w:numFmt w:val="bullet"/>
      <w:lvlText w:val="•"/>
      <w:lvlJc w:val="left"/>
      <w:pPr>
        <w:ind w:left="479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95D819BA">
      <w:start w:val="1"/>
      <w:numFmt w:val="bullet"/>
      <w:lvlText w:val="o"/>
      <w:lvlJc w:val="left"/>
      <w:pPr>
        <w:ind w:left="551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7EE223BC">
      <w:start w:val="1"/>
      <w:numFmt w:val="bullet"/>
      <w:lvlText w:val="▪"/>
      <w:lvlJc w:val="left"/>
      <w:pPr>
        <w:ind w:left="6236"/>
      </w:pPr>
      <w:rPr>
        <w:rFonts w:ascii="Garamond" w:hAnsi="Garamond" w:eastAsia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155C2361"/>
    <w:multiLevelType w:val="hybridMultilevel"/>
    <w:tmpl w:val="FFFFFFFF"/>
    <w:lvl w:ilvl="0" w:tplc="E79A8E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36A2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ACC6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B673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C86F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547A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EAD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28BB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008C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3102E5"/>
    <w:multiLevelType w:val="hybridMultilevel"/>
    <w:tmpl w:val="68ACF284"/>
    <w:lvl w:ilvl="0" w:tplc="39A4B784">
      <w:start w:val="1"/>
      <w:numFmt w:val="bullet"/>
      <w:lvlText w:val="•"/>
      <w:lvlJc w:val="left"/>
      <w:pPr>
        <w:ind w:left="1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6F4010A">
      <w:start w:val="1"/>
      <w:numFmt w:val="bullet"/>
      <w:lvlText w:val="o"/>
      <w:lvlJc w:val="left"/>
      <w:pPr>
        <w:ind w:left="12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F4A7EB0">
      <w:start w:val="1"/>
      <w:numFmt w:val="bullet"/>
      <w:lvlText w:val="▪"/>
      <w:lvlJc w:val="left"/>
      <w:pPr>
        <w:ind w:left="19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8506AC82">
      <w:start w:val="1"/>
      <w:numFmt w:val="bullet"/>
      <w:lvlText w:val="•"/>
      <w:lvlJc w:val="left"/>
      <w:pPr>
        <w:ind w:left="26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B30AF56">
      <w:start w:val="1"/>
      <w:numFmt w:val="bullet"/>
      <w:lvlText w:val="o"/>
      <w:lvlJc w:val="left"/>
      <w:pPr>
        <w:ind w:left="34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520ADC4">
      <w:start w:val="1"/>
      <w:numFmt w:val="bullet"/>
      <w:lvlText w:val="▪"/>
      <w:lvlJc w:val="left"/>
      <w:pPr>
        <w:ind w:left="41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3204966">
      <w:start w:val="1"/>
      <w:numFmt w:val="bullet"/>
      <w:lvlText w:val="•"/>
      <w:lvlJc w:val="left"/>
      <w:pPr>
        <w:ind w:left="48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9B60C98">
      <w:start w:val="1"/>
      <w:numFmt w:val="bullet"/>
      <w:lvlText w:val="o"/>
      <w:lvlJc w:val="left"/>
      <w:pPr>
        <w:ind w:left="55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9E8CEC94">
      <w:start w:val="1"/>
      <w:numFmt w:val="bullet"/>
      <w:lvlText w:val="▪"/>
      <w:lvlJc w:val="left"/>
      <w:pPr>
        <w:ind w:left="62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1FCD21AE"/>
    <w:multiLevelType w:val="hybridMultilevel"/>
    <w:tmpl w:val="1AC8CDB6"/>
    <w:lvl w:ilvl="0" w:tplc="A44200AC">
      <w:start w:val="1"/>
      <w:numFmt w:val="decimal"/>
      <w:lvlText w:val="%1)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6" w15:restartNumberingAfterBreak="0">
    <w:nsid w:val="22F42422"/>
    <w:multiLevelType w:val="hybridMultilevel"/>
    <w:tmpl w:val="E4F29A3C"/>
    <w:lvl w:ilvl="0" w:tplc="5B8227A6">
      <w:start w:val="1"/>
      <w:numFmt w:val="bullet"/>
      <w:lvlText w:val="-"/>
      <w:lvlJc w:val="left"/>
      <w:pPr>
        <w:ind w:left="17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1" w:tplc="7B9C8A14">
      <w:start w:val="1"/>
      <w:numFmt w:val="bullet"/>
      <w:lvlText w:val="o"/>
      <w:lvlJc w:val="left"/>
      <w:pPr>
        <w:ind w:left="12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2" w:tplc="C39E27DE">
      <w:start w:val="1"/>
      <w:numFmt w:val="bullet"/>
      <w:lvlText w:val="▪"/>
      <w:lvlJc w:val="left"/>
      <w:pPr>
        <w:ind w:left="192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3" w:tplc="CCFC5A72">
      <w:start w:val="1"/>
      <w:numFmt w:val="bullet"/>
      <w:lvlText w:val="•"/>
      <w:lvlJc w:val="left"/>
      <w:pPr>
        <w:ind w:left="264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4" w:tplc="2CD421FC">
      <w:start w:val="1"/>
      <w:numFmt w:val="bullet"/>
      <w:lvlText w:val="o"/>
      <w:lvlJc w:val="left"/>
      <w:pPr>
        <w:ind w:left="336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5" w:tplc="0B6ED630">
      <w:start w:val="1"/>
      <w:numFmt w:val="bullet"/>
      <w:lvlText w:val="▪"/>
      <w:lvlJc w:val="left"/>
      <w:pPr>
        <w:ind w:left="408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6" w:tplc="A296FD48">
      <w:start w:val="1"/>
      <w:numFmt w:val="bullet"/>
      <w:lvlText w:val="•"/>
      <w:lvlJc w:val="left"/>
      <w:pPr>
        <w:ind w:left="48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7" w:tplc="5C7EB674">
      <w:start w:val="1"/>
      <w:numFmt w:val="bullet"/>
      <w:lvlText w:val="o"/>
      <w:lvlJc w:val="left"/>
      <w:pPr>
        <w:ind w:left="552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  <w:lvl w:ilvl="8" w:tplc="FCBECF6C">
      <w:start w:val="1"/>
      <w:numFmt w:val="bullet"/>
      <w:lvlText w:val="▪"/>
      <w:lvlJc w:val="left"/>
      <w:pPr>
        <w:ind w:left="624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7" w15:restartNumberingAfterBreak="0">
    <w:nsid w:val="23FE0160"/>
    <w:multiLevelType w:val="multilevel"/>
    <w:tmpl w:val="E85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5695B01"/>
    <w:multiLevelType w:val="hybridMultilevel"/>
    <w:tmpl w:val="DAA0A6E6"/>
    <w:lvl w:ilvl="0" w:tplc="4AA61248">
      <w:start w:val="1"/>
      <w:numFmt w:val="bullet"/>
      <w:lvlText w:val="•"/>
      <w:lvlJc w:val="left"/>
      <w:pPr>
        <w:ind w:left="19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65C32DA">
      <w:start w:val="1"/>
      <w:numFmt w:val="bullet"/>
      <w:lvlText w:val="o"/>
      <w:lvlJc w:val="left"/>
      <w:pPr>
        <w:ind w:left="12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28CD526">
      <w:start w:val="1"/>
      <w:numFmt w:val="bullet"/>
      <w:lvlText w:val="▪"/>
      <w:lvlJc w:val="left"/>
      <w:pPr>
        <w:ind w:left="19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B2EA2E9A">
      <w:start w:val="1"/>
      <w:numFmt w:val="bullet"/>
      <w:lvlText w:val="•"/>
      <w:lvlJc w:val="left"/>
      <w:pPr>
        <w:ind w:left="26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8DA5926">
      <w:start w:val="1"/>
      <w:numFmt w:val="bullet"/>
      <w:lvlText w:val="o"/>
      <w:lvlJc w:val="left"/>
      <w:pPr>
        <w:ind w:left="34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7AED25E">
      <w:start w:val="1"/>
      <w:numFmt w:val="bullet"/>
      <w:lvlText w:val="▪"/>
      <w:lvlJc w:val="left"/>
      <w:pPr>
        <w:ind w:left="41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50AB2F2">
      <w:start w:val="1"/>
      <w:numFmt w:val="bullet"/>
      <w:lvlText w:val="•"/>
      <w:lvlJc w:val="left"/>
      <w:pPr>
        <w:ind w:left="48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61C461E">
      <w:start w:val="1"/>
      <w:numFmt w:val="bullet"/>
      <w:lvlText w:val="o"/>
      <w:lvlJc w:val="left"/>
      <w:pPr>
        <w:ind w:left="55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EC669AE">
      <w:start w:val="1"/>
      <w:numFmt w:val="bullet"/>
      <w:lvlText w:val="▪"/>
      <w:lvlJc w:val="left"/>
      <w:pPr>
        <w:ind w:left="62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274361FB"/>
    <w:multiLevelType w:val="hybridMultilevel"/>
    <w:tmpl w:val="6726A1A0"/>
    <w:lvl w:ilvl="0" w:tplc="07F6CA08">
      <w:start w:val="1"/>
      <w:numFmt w:val="bullet"/>
      <w:lvlText w:val="•"/>
      <w:lvlJc w:val="left"/>
      <w:pPr>
        <w:ind w:left="19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5045894">
      <w:start w:val="1"/>
      <w:numFmt w:val="bullet"/>
      <w:lvlText w:val="o"/>
      <w:lvlJc w:val="left"/>
      <w:pPr>
        <w:ind w:left="12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F66A496">
      <w:start w:val="1"/>
      <w:numFmt w:val="bullet"/>
      <w:lvlText w:val="▪"/>
      <w:lvlJc w:val="left"/>
      <w:pPr>
        <w:ind w:left="19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761464A8">
      <w:start w:val="1"/>
      <w:numFmt w:val="bullet"/>
      <w:lvlText w:val="•"/>
      <w:lvlJc w:val="left"/>
      <w:pPr>
        <w:ind w:left="26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6CA3F18">
      <w:start w:val="1"/>
      <w:numFmt w:val="bullet"/>
      <w:lvlText w:val="o"/>
      <w:lvlJc w:val="left"/>
      <w:pPr>
        <w:ind w:left="34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B5E58EE">
      <w:start w:val="1"/>
      <w:numFmt w:val="bullet"/>
      <w:lvlText w:val="▪"/>
      <w:lvlJc w:val="left"/>
      <w:pPr>
        <w:ind w:left="41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132CEE2">
      <w:start w:val="1"/>
      <w:numFmt w:val="bullet"/>
      <w:lvlText w:val="•"/>
      <w:lvlJc w:val="left"/>
      <w:pPr>
        <w:ind w:left="48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FFACE10">
      <w:start w:val="1"/>
      <w:numFmt w:val="bullet"/>
      <w:lvlText w:val="o"/>
      <w:lvlJc w:val="left"/>
      <w:pPr>
        <w:ind w:left="55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F92E764">
      <w:start w:val="1"/>
      <w:numFmt w:val="bullet"/>
      <w:lvlText w:val="▪"/>
      <w:lvlJc w:val="left"/>
      <w:pPr>
        <w:ind w:left="62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0" w15:restartNumberingAfterBreak="0">
    <w:nsid w:val="2BFC1A80"/>
    <w:multiLevelType w:val="hybridMultilevel"/>
    <w:tmpl w:val="D0607C9C"/>
    <w:lvl w:ilvl="0" w:tplc="F202008C">
      <w:start w:val="1"/>
      <w:numFmt w:val="bullet"/>
      <w:lvlText w:val="•"/>
      <w:lvlJc w:val="left"/>
      <w:pPr>
        <w:ind w:left="21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3C8BB1E">
      <w:start w:val="1"/>
      <w:numFmt w:val="bullet"/>
      <w:lvlText w:val="o"/>
      <w:lvlJc w:val="left"/>
      <w:pPr>
        <w:ind w:left="126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FECDCD4">
      <w:start w:val="1"/>
      <w:numFmt w:val="bullet"/>
      <w:lvlText w:val="▪"/>
      <w:lvlJc w:val="left"/>
      <w:pPr>
        <w:ind w:left="198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32C2C558">
      <w:start w:val="1"/>
      <w:numFmt w:val="bullet"/>
      <w:lvlText w:val="•"/>
      <w:lvlJc w:val="left"/>
      <w:pPr>
        <w:ind w:left="27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6C4C388">
      <w:start w:val="1"/>
      <w:numFmt w:val="bullet"/>
      <w:lvlText w:val="o"/>
      <w:lvlJc w:val="left"/>
      <w:pPr>
        <w:ind w:left="342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E49E0126">
      <w:start w:val="1"/>
      <w:numFmt w:val="bullet"/>
      <w:lvlText w:val="▪"/>
      <w:lvlJc w:val="left"/>
      <w:pPr>
        <w:ind w:left="414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56D83298">
      <w:start w:val="1"/>
      <w:numFmt w:val="bullet"/>
      <w:lvlText w:val="•"/>
      <w:lvlJc w:val="left"/>
      <w:pPr>
        <w:ind w:left="48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9367AE2">
      <w:start w:val="1"/>
      <w:numFmt w:val="bullet"/>
      <w:lvlText w:val="o"/>
      <w:lvlJc w:val="left"/>
      <w:pPr>
        <w:ind w:left="558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B52289C0">
      <w:start w:val="1"/>
      <w:numFmt w:val="bullet"/>
      <w:lvlText w:val="▪"/>
      <w:lvlJc w:val="left"/>
      <w:pPr>
        <w:ind w:left="630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307404FD"/>
    <w:multiLevelType w:val="multilevel"/>
    <w:tmpl w:val="38A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58600F8"/>
    <w:multiLevelType w:val="hybridMultilevel"/>
    <w:tmpl w:val="936C14D2"/>
    <w:lvl w:ilvl="0" w:tplc="1284A6C4">
      <w:start w:val="1"/>
      <w:numFmt w:val="bullet"/>
      <w:lvlText w:val="•"/>
      <w:lvlJc w:val="left"/>
      <w:pPr>
        <w:ind w:left="2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D1C9884">
      <w:start w:val="1"/>
      <w:numFmt w:val="bullet"/>
      <w:lvlText w:val="o"/>
      <w:lvlJc w:val="left"/>
      <w:pPr>
        <w:ind w:left="12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6CF201FA">
      <w:start w:val="1"/>
      <w:numFmt w:val="bullet"/>
      <w:lvlText w:val="▪"/>
      <w:lvlJc w:val="left"/>
      <w:pPr>
        <w:ind w:left="19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1C63354">
      <w:start w:val="1"/>
      <w:numFmt w:val="bullet"/>
      <w:lvlText w:val="•"/>
      <w:lvlJc w:val="left"/>
      <w:pPr>
        <w:ind w:left="269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70255F0">
      <w:start w:val="1"/>
      <w:numFmt w:val="bullet"/>
      <w:lvlText w:val="o"/>
      <w:lvlJc w:val="left"/>
      <w:pPr>
        <w:ind w:left="3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DF8F0BC">
      <w:start w:val="1"/>
      <w:numFmt w:val="bullet"/>
      <w:lvlText w:val="▪"/>
      <w:lvlJc w:val="left"/>
      <w:pPr>
        <w:ind w:left="41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9CCE900">
      <w:start w:val="1"/>
      <w:numFmt w:val="bullet"/>
      <w:lvlText w:val="•"/>
      <w:lvlJc w:val="left"/>
      <w:pPr>
        <w:ind w:left="485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6CF212">
      <w:start w:val="1"/>
      <w:numFmt w:val="bullet"/>
      <w:lvlText w:val="o"/>
      <w:lvlJc w:val="left"/>
      <w:pPr>
        <w:ind w:left="5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A482DF4">
      <w:start w:val="1"/>
      <w:numFmt w:val="bullet"/>
      <w:lvlText w:val="▪"/>
      <w:lvlJc w:val="left"/>
      <w:pPr>
        <w:ind w:left="62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3" w15:restartNumberingAfterBreak="0">
    <w:nsid w:val="3AB44295"/>
    <w:multiLevelType w:val="hybridMultilevel"/>
    <w:tmpl w:val="1A92BC64"/>
    <w:lvl w:ilvl="0" w:tplc="EE72131E">
      <w:start w:val="1"/>
      <w:numFmt w:val="decimal"/>
      <w:lvlText w:val="%1)"/>
      <w:lvlJc w:val="left"/>
      <w:pPr>
        <w:ind w:left="4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C898E5AC">
      <w:start w:val="1"/>
      <w:numFmt w:val="lowerLetter"/>
      <w:lvlText w:val="%2"/>
      <w:lvlJc w:val="left"/>
      <w:pPr>
        <w:ind w:left="12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753ACFF2">
      <w:start w:val="1"/>
      <w:numFmt w:val="lowerRoman"/>
      <w:lvlText w:val="%3"/>
      <w:lvlJc w:val="left"/>
      <w:pPr>
        <w:ind w:left="19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88AD978">
      <w:start w:val="1"/>
      <w:numFmt w:val="decimal"/>
      <w:lvlText w:val="%4"/>
      <w:lvlJc w:val="left"/>
      <w:pPr>
        <w:ind w:left="26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26460D4">
      <w:start w:val="1"/>
      <w:numFmt w:val="lowerLetter"/>
      <w:lvlText w:val="%5"/>
      <w:lvlJc w:val="left"/>
      <w:pPr>
        <w:ind w:left="341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622998E">
      <w:start w:val="1"/>
      <w:numFmt w:val="lowerRoman"/>
      <w:lvlText w:val="%6"/>
      <w:lvlJc w:val="left"/>
      <w:pPr>
        <w:ind w:left="413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C7245F2">
      <w:start w:val="1"/>
      <w:numFmt w:val="decimal"/>
      <w:lvlText w:val="%7"/>
      <w:lvlJc w:val="left"/>
      <w:pPr>
        <w:ind w:left="485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E4C60B70">
      <w:start w:val="1"/>
      <w:numFmt w:val="lowerLetter"/>
      <w:lvlText w:val="%8"/>
      <w:lvlJc w:val="left"/>
      <w:pPr>
        <w:ind w:left="557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22B84F28">
      <w:start w:val="1"/>
      <w:numFmt w:val="lowerRoman"/>
      <w:lvlText w:val="%9"/>
      <w:lvlJc w:val="left"/>
      <w:pPr>
        <w:ind w:left="629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4" w15:restartNumberingAfterBreak="0">
    <w:nsid w:val="3B75455F"/>
    <w:multiLevelType w:val="hybridMultilevel"/>
    <w:tmpl w:val="4002EABE"/>
    <w:lvl w:ilvl="0" w:tplc="30BCE61E">
      <w:start w:val="1"/>
      <w:numFmt w:val="bullet"/>
      <w:lvlText w:val="•"/>
      <w:lvlJc w:val="left"/>
      <w:pPr>
        <w:ind w:left="1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6FEA4EA">
      <w:start w:val="1"/>
      <w:numFmt w:val="bullet"/>
      <w:lvlText w:val="o"/>
      <w:lvlJc w:val="left"/>
      <w:pPr>
        <w:ind w:left="12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5E644D2">
      <w:start w:val="1"/>
      <w:numFmt w:val="bullet"/>
      <w:lvlText w:val="▪"/>
      <w:lvlJc w:val="left"/>
      <w:pPr>
        <w:ind w:left="19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895AE9A2">
      <w:start w:val="1"/>
      <w:numFmt w:val="bullet"/>
      <w:lvlText w:val="•"/>
      <w:lvlJc w:val="left"/>
      <w:pPr>
        <w:ind w:left="26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B2D07540">
      <w:start w:val="1"/>
      <w:numFmt w:val="bullet"/>
      <w:lvlText w:val="o"/>
      <w:lvlJc w:val="left"/>
      <w:pPr>
        <w:ind w:left="34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7D8C67A">
      <w:start w:val="1"/>
      <w:numFmt w:val="bullet"/>
      <w:lvlText w:val="▪"/>
      <w:lvlJc w:val="left"/>
      <w:pPr>
        <w:ind w:left="41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AD3C5478">
      <w:start w:val="1"/>
      <w:numFmt w:val="bullet"/>
      <w:lvlText w:val="•"/>
      <w:lvlJc w:val="left"/>
      <w:pPr>
        <w:ind w:left="48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DDA22F26">
      <w:start w:val="1"/>
      <w:numFmt w:val="bullet"/>
      <w:lvlText w:val="o"/>
      <w:lvlJc w:val="left"/>
      <w:pPr>
        <w:ind w:left="55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E04495A">
      <w:start w:val="1"/>
      <w:numFmt w:val="bullet"/>
      <w:lvlText w:val="▪"/>
      <w:lvlJc w:val="left"/>
      <w:pPr>
        <w:ind w:left="62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5" w15:restartNumberingAfterBreak="0">
    <w:nsid w:val="3CAB35EA"/>
    <w:multiLevelType w:val="hybridMultilevel"/>
    <w:tmpl w:val="3A1CD5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5564517"/>
    <w:multiLevelType w:val="hybridMultilevel"/>
    <w:tmpl w:val="6BAAE72E"/>
    <w:lvl w:ilvl="0" w:tplc="7598A276">
      <w:start w:val="1"/>
      <w:numFmt w:val="bullet"/>
      <w:lvlText w:val="•"/>
      <w:lvlJc w:val="left"/>
      <w:pPr>
        <w:ind w:left="2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C4EF2CC">
      <w:start w:val="1"/>
      <w:numFmt w:val="bullet"/>
      <w:lvlText w:val="o"/>
      <w:lvlJc w:val="left"/>
      <w:pPr>
        <w:ind w:left="12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0A3846B2">
      <w:start w:val="1"/>
      <w:numFmt w:val="bullet"/>
      <w:lvlText w:val="▪"/>
      <w:lvlJc w:val="left"/>
      <w:pPr>
        <w:ind w:left="20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75668E8">
      <w:start w:val="1"/>
      <w:numFmt w:val="bullet"/>
      <w:lvlText w:val="•"/>
      <w:lvlJc w:val="left"/>
      <w:pPr>
        <w:ind w:left="273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814B176">
      <w:start w:val="1"/>
      <w:numFmt w:val="bullet"/>
      <w:lvlText w:val="o"/>
      <w:lvlJc w:val="left"/>
      <w:pPr>
        <w:ind w:left="34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C682392">
      <w:start w:val="1"/>
      <w:numFmt w:val="bullet"/>
      <w:lvlText w:val="▪"/>
      <w:lvlJc w:val="left"/>
      <w:pPr>
        <w:ind w:left="41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E3863E8">
      <w:start w:val="1"/>
      <w:numFmt w:val="bullet"/>
      <w:lvlText w:val="•"/>
      <w:lvlJc w:val="left"/>
      <w:pPr>
        <w:ind w:left="48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21BED85E">
      <w:start w:val="1"/>
      <w:numFmt w:val="bullet"/>
      <w:lvlText w:val="o"/>
      <w:lvlJc w:val="left"/>
      <w:pPr>
        <w:ind w:left="56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20D01C10">
      <w:start w:val="1"/>
      <w:numFmt w:val="bullet"/>
      <w:lvlText w:val="▪"/>
      <w:lvlJc w:val="left"/>
      <w:pPr>
        <w:ind w:left="63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7" w15:restartNumberingAfterBreak="0">
    <w:nsid w:val="46352A22"/>
    <w:multiLevelType w:val="hybridMultilevel"/>
    <w:tmpl w:val="0BC4D080"/>
    <w:lvl w:ilvl="0" w:tplc="3A5EAAEC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AC20DDE6">
      <w:start w:val="1"/>
      <w:numFmt w:val="bullet"/>
      <w:lvlText w:val="o"/>
      <w:lvlJc w:val="left"/>
      <w:pPr>
        <w:ind w:left="128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4000D2F6">
      <w:start w:val="1"/>
      <w:numFmt w:val="bullet"/>
      <w:lvlText w:val="▪"/>
      <w:lvlJc w:val="left"/>
      <w:pPr>
        <w:ind w:left="200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E416C1D0">
      <w:start w:val="1"/>
      <w:numFmt w:val="bullet"/>
      <w:lvlText w:val="•"/>
      <w:lvlJc w:val="left"/>
      <w:pPr>
        <w:ind w:left="27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9E6E568">
      <w:start w:val="1"/>
      <w:numFmt w:val="bullet"/>
      <w:lvlText w:val="o"/>
      <w:lvlJc w:val="left"/>
      <w:pPr>
        <w:ind w:left="344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D8066FA">
      <w:start w:val="1"/>
      <w:numFmt w:val="bullet"/>
      <w:lvlText w:val="▪"/>
      <w:lvlJc w:val="left"/>
      <w:pPr>
        <w:ind w:left="416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930B64E">
      <w:start w:val="1"/>
      <w:numFmt w:val="bullet"/>
      <w:lvlText w:val="•"/>
      <w:lvlJc w:val="left"/>
      <w:pPr>
        <w:ind w:left="48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748777E">
      <w:start w:val="1"/>
      <w:numFmt w:val="bullet"/>
      <w:lvlText w:val="o"/>
      <w:lvlJc w:val="left"/>
      <w:pPr>
        <w:ind w:left="560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9FB6AF40">
      <w:start w:val="1"/>
      <w:numFmt w:val="bullet"/>
      <w:lvlText w:val="▪"/>
      <w:lvlJc w:val="left"/>
      <w:pPr>
        <w:ind w:left="6327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8" w15:restartNumberingAfterBreak="0">
    <w:nsid w:val="487459B5"/>
    <w:multiLevelType w:val="hybridMultilevel"/>
    <w:tmpl w:val="66043D4A"/>
    <w:lvl w:ilvl="0" w:tplc="BC22E26C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D8143370">
      <w:start w:val="1"/>
      <w:numFmt w:val="bullet"/>
      <w:lvlText w:val="o"/>
      <w:lvlJc w:val="left"/>
      <w:pPr>
        <w:ind w:left="128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0259E8">
      <w:start w:val="1"/>
      <w:numFmt w:val="bullet"/>
      <w:lvlText w:val="▪"/>
      <w:lvlJc w:val="left"/>
      <w:pPr>
        <w:ind w:left="200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8A86D28C">
      <w:start w:val="1"/>
      <w:numFmt w:val="bullet"/>
      <w:lvlText w:val="•"/>
      <w:lvlJc w:val="left"/>
      <w:pPr>
        <w:ind w:left="27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DD82654">
      <w:start w:val="1"/>
      <w:numFmt w:val="bullet"/>
      <w:lvlText w:val="o"/>
      <w:lvlJc w:val="left"/>
      <w:pPr>
        <w:ind w:left="344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C510A6D2">
      <w:start w:val="1"/>
      <w:numFmt w:val="bullet"/>
      <w:lvlText w:val="▪"/>
      <w:lvlJc w:val="left"/>
      <w:pPr>
        <w:ind w:left="416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725E0EB4">
      <w:start w:val="1"/>
      <w:numFmt w:val="bullet"/>
      <w:lvlText w:val="•"/>
      <w:lvlJc w:val="left"/>
      <w:pPr>
        <w:ind w:left="48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E86F288">
      <w:start w:val="1"/>
      <w:numFmt w:val="bullet"/>
      <w:lvlText w:val="o"/>
      <w:lvlJc w:val="left"/>
      <w:pPr>
        <w:ind w:left="560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0001EDE">
      <w:start w:val="1"/>
      <w:numFmt w:val="bullet"/>
      <w:lvlText w:val="▪"/>
      <w:lvlJc w:val="left"/>
      <w:pPr>
        <w:ind w:left="632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9" w15:restartNumberingAfterBreak="0">
    <w:nsid w:val="4EBA0020"/>
    <w:multiLevelType w:val="hybridMultilevel"/>
    <w:tmpl w:val="0FDCDD72"/>
    <w:lvl w:ilvl="0" w:tplc="DFBA827C">
      <w:start w:val="1"/>
      <w:numFmt w:val="bullet"/>
      <w:lvlText w:val="•"/>
      <w:lvlJc w:val="left"/>
      <w:pPr>
        <w:ind w:left="19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328A57FE">
      <w:start w:val="1"/>
      <w:numFmt w:val="bullet"/>
      <w:lvlText w:val="o"/>
      <w:lvlJc w:val="left"/>
      <w:pPr>
        <w:ind w:left="12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4D6C230">
      <w:start w:val="1"/>
      <w:numFmt w:val="bullet"/>
      <w:lvlText w:val="▪"/>
      <w:lvlJc w:val="left"/>
      <w:pPr>
        <w:ind w:left="19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BC81CC4">
      <w:start w:val="1"/>
      <w:numFmt w:val="bullet"/>
      <w:lvlText w:val="•"/>
      <w:lvlJc w:val="left"/>
      <w:pPr>
        <w:ind w:left="26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04103716">
      <w:start w:val="1"/>
      <w:numFmt w:val="bullet"/>
      <w:lvlText w:val="o"/>
      <w:lvlJc w:val="left"/>
      <w:pPr>
        <w:ind w:left="34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19A92D0">
      <w:start w:val="1"/>
      <w:numFmt w:val="bullet"/>
      <w:lvlText w:val="▪"/>
      <w:lvlJc w:val="left"/>
      <w:pPr>
        <w:ind w:left="41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F2AF44C">
      <w:start w:val="1"/>
      <w:numFmt w:val="bullet"/>
      <w:lvlText w:val="•"/>
      <w:lvlJc w:val="left"/>
      <w:pPr>
        <w:ind w:left="48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B28E82E0">
      <w:start w:val="1"/>
      <w:numFmt w:val="bullet"/>
      <w:lvlText w:val="o"/>
      <w:lvlJc w:val="left"/>
      <w:pPr>
        <w:ind w:left="55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4A669368">
      <w:start w:val="1"/>
      <w:numFmt w:val="bullet"/>
      <w:lvlText w:val="▪"/>
      <w:lvlJc w:val="left"/>
      <w:pPr>
        <w:ind w:left="62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0" w15:restartNumberingAfterBreak="0">
    <w:nsid w:val="566E1175"/>
    <w:multiLevelType w:val="hybridMultilevel"/>
    <w:tmpl w:val="ABC40682"/>
    <w:lvl w:ilvl="0" w:tplc="22EAD4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B9A6C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AEED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265F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1000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5CA2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BEC8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64E28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5A9D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1A419A7"/>
    <w:multiLevelType w:val="hybridMultilevel"/>
    <w:tmpl w:val="E806B06E"/>
    <w:lvl w:ilvl="0" w:tplc="B502B414">
      <w:start w:val="1"/>
      <w:numFmt w:val="decimal"/>
      <w:lvlText w:val="%1)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2" w15:restartNumberingAfterBreak="0">
    <w:nsid w:val="621100D2"/>
    <w:multiLevelType w:val="hybridMultilevel"/>
    <w:tmpl w:val="7032B630"/>
    <w:lvl w:ilvl="0" w:tplc="50B6BDDE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3" w15:restartNumberingAfterBreak="0">
    <w:nsid w:val="6BC5227A"/>
    <w:multiLevelType w:val="hybridMultilevel"/>
    <w:tmpl w:val="AB72C946"/>
    <w:lvl w:ilvl="0" w:tplc="354C1AB0">
      <w:start w:val="1"/>
      <w:numFmt w:val="decimal"/>
      <w:lvlText w:val="%1)"/>
      <w:lvlJc w:val="left"/>
      <w:pPr>
        <w:ind w:left="52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3C2C38A">
      <w:start w:val="1"/>
      <w:numFmt w:val="lowerLetter"/>
      <w:lvlText w:val="%2"/>
      <w:lvlJc w:val="left"/>
      <w:pPr>
        <w:ind w:left="144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844FA30">
      <w:start w:val="1"/>
      <w:numFmt w:val="lowerRoman"/>
      <w:lvlText w:val="%3"/>
      <w:lvlJc w:val="left"/>
      <w:pPr>
        <w:ind w:left="216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B5307A06">
      <w:start w:val="1"/>
      <w:numFmt w:val="decimal"/>
      <w:lvlText w:val="%4"/>
      <w:lvlJc w:val="left"/>
      <w:pPr>
        <w:ind w:left="288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DAE0386">
      <w:start w:val="1"/>
      <w:numFmt w:val="lowerLetter"/>
      <w:lvlText w:val="%5"/>
      <w:lvlJc w:val="left"/>
      <w:pPr>
        <w:ind w:left="36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72F4837E">
      <w:start w:val="1"/>
      <w:numFmt w:val="lowerRoman"/>
      <w:lvlText w:val="%6"/>
      <w:lvlJc w:val="left"/>
      <w:pPr>
        <w:ind w:left="432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9748B4C">
      <w:start w:val="1"/>
      <w:numFmt w:val="decimal"/>
      <w:lvlText w:val="%7"/>
      <w:lvlJc w:val="left"/>
      <w:pPr>
        <w:ind w:left="504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8968D698">
      <w:start w:val="1"/>
      <w:numFmt w:val="lowerLetter"/>
      <w:lvlText w:val="%8"/>
      <w:lvlJc w:val="left"/>
      <w:pPr>
        <w:ind w:left="576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1FFC6FD4">
      <w:start w:val="1"/>
      <w:numFmt w:val="lowerRoman"/>
      <w:lvlText w:val="%9"/>
      <w:lvlJc w:val="left"/>
      <w:pPr>
        <w:ind w:left="648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4" w15:restartNumberingAfterBreak="0">
    <w:nsid w:val="7DEA3D98"/>
    <w:multiLevelType w:val="hybridMultilevel"/>
    <w:tmpl w:val="5D840944"/>
    <w:lvl w:ilvl="0" w:tplc="CEC635E8">
      <w:start w:val="1"/>
      <w:numFmt w:val="bullet"/>
      <w:lvlText w:val="•"/>
      <w:lvlJc w:val="left"/>
      <w:pPr>
        <w:ind w:left="19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64466A4">
      <w:start w:val="1"/>
      <w:numFmt w:val="bullet"/>
      <w:lvlText w:val="o"/>
      <w:lvlJc w:val="left"/>
      <w:pPr>
        <w:ind w:left="125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063A596E">
      <w:start w:val="1"/>
      <w:numFmt w:val="bullet"/>
      <w:lvlText w:val="▪"/>
      <w:lvlJc w:val="left"/>
      <w:pPr>
        <w:ind w:left="197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80EC442">
      <w:start w:val="1"/>
      <w:numFmt w:val="bullet"/>
      <w:lvlText w:val="•"/>
      <w:lvlJc w:val="left"/>
      <w:pPr>
        <w:ind w:left="269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BA8AE7B4">
      <w:start w:val="1"/>
      <w:numFmt w:val="bullet"/>
      <w:lvlText w:val="o"/>
      <w:lvlJc w:val="left"/>
      <w:pPr>
        <w:ind w:left="341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2C8F922">
      <w:start w:val="1"/>
      <w:numFmt w:val="bullet"/>
      <w:lvlText w:val="▪"/>
      <w:lvlJc w:val="left"/>
      <w:pPr>
        <w:ind w:left="413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7B6CE40">
      <w:start w:val="1"/>
      <w:numFmt w:val="bullet"/>
      <w:lvlText w:val="•"/>
      <w:lvlJc w:val="left"/>
      <w:pPr>
        <w:ind w:left="485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2CE1246">
      <w:start w:val="1"/>
      <w:numFmt w:val="bullet"/>
      <w:lvlText w:val="o"/>
      <w:lvlJc w:val="left"/>
      <w:pPr>
        <w:ind w:left="557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64D4A56E">
      <w:start w:val="1"/>
      <w:numFmt w:val="bullet"/>
      <w:lvlText w:val="▪"/>
      <w:lvlJc w:val="left"/>
      <w:pPr>
        <w:ind w:left="629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20"/>
  </w:num>
  <w:num w:numId="2">
    <w:abstractNumId w:val="14"/>
  </w:num>
  <w:num w:numId="3">
    <w:abstractNumId w:val="10"/>
  </w:num>
  <w:num w:numId="4">
    <w:abstractNumId w:val="4"/>
  </w:num>
  <w:num w:numId="5">
    <w:abstractNumId w:val="16"/>
  </w:num>
  <w:num w:numId="6">
    <w:abstractNumId w:val="24"/>
  </w:num>
  <w:num w:numId="7">
    <w:abstractNumId w:val="1"/>
  </w:num>
  <w:num w:numId="8">
    <w:abstractNumId w:val="9"/>
  </w:num>
  <w:num w:numId="9">
    <w:abstractNumId w:val="12"/>
  </w:num>
  <w:num w:numId="10">
    <w:abstractNumId w:val="8"/>
  </w:num>
  <w:num w:numId="11">
    <w:abstractNumId w:val="18"/>
  </w:num>
  <w:num w:numId="12">
    <w:abstractNumId w:val="19"/>
  </w:num>
  <w:num w:numId="13">
    <w:abstractNumId w:val="17"/>
  </w:num>
  <w:num w:numId="14">
    <w:abstractNumId w:val="23"/>
  </w:num>
  <w:num w:numId="15">
    <w:abstractNumId w:val="13"/>
  </w:num>
  <w:num w:numId="16">
    <w:abstractNumId w:val="0"/>
  </w:num>
  <w:num w:numId="17">
    <w:abstractNumId w:val="2"/>
  </w:num>
  <w:num w:numId="18">
    <w:abstractNumId w:val="6"/>
  </w:num>
  <w:num w:numId="19">
    <w:abstractNumId w:val="3"/>
  </w:num>
  <w:num w:numId="20">
    <w:abstractNumId w:val="21"/>
  </w:num>
  <w:num w:numId="21">
    <w:abstractNumId w:val="22"/>
  </w:num>
  <w:num w:numId="22">
    <w:abstractNumId w:val="5"/>
  </w:num>
  <w:num w:numId="23">
    <w:abstractNumId w:val="15"/>
  </w:num>
  <w:num w:numId="24">
    <w:abstractNumId w:val="11"/>
  </w:num>
  <w:num w:numId="25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removePersonalInformation/>
  <w:removeDateAndTime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D69"/>
    <w:rsid w:val="00001165"/>
    <w:rsid w:val="00001D70"/>
    <w:rsid w:val="000029C5"/>
    <w:rsid w:val="000044BF"/>
    <w:rsid w:val="00006B97"/>
    <w:rsid w:val="00010978"/>
    <w:rsid w:val="00010E8C"/>
    <w:rsid w:val="00017684"/>
    <w:rsid w:val="00020D35"/>
    <w:rsid w:val="00022BA3"/>
    <w:rsid w:val="00022EFF"/>
    <w:rsid w:val="00024A73"/>
    <w:rsid w:val="00025C2F"/>
    <w:rsid w:val="00026424"/>
    <w:rsid w:val="0003119C"/>
    <w:rsid w:val="000355B4"/>
    <w:rsid w:val="0004165F"/>
    <w:rsid w:val="000421B7"/>
    <w:rsid w:val="00043E06"/>
    <w:rsid w:val="00044848"/>
    <w:rsid w:val="000461D6"/>
    <w:rsid w:val="00050509"/>
    <w:rsid w:val="00050ED6"/>
    <w:rsid w:val="00051828"/>
    <w:rsid w:val="00052246"/>
    <w:rsid w:val="00054FFD"/>
    <w:rsid w:val="00061EBE"/>
    <w:rsid w:val="000628DA"/>
    <w:rsid w:val="00065CE9"/>
    <w:rsid w:val="000661CF"/>
    <w:rsid w:val="00067A67"/>
    <w:rsid w:val="00067F9A"/>
    <w:rsid w:val="0007199D"/>
    <w:rsid w:val="000728DB"/>
    <w:rsid w:val="000765E3"/>
    <w:rsid w:val="00080321"/>
    <w:rsid w:val="00080B1F"/>
    <w:rsid w:val="00081BDC"/>
    <w:rsid w:val="00082051"/>
    <w:rsid w:val="00082CF3"/>
    <w:rsid w:val="00084392"/>
    <w:rsid w:val="0008491A"/>
    <w:rsid w:val="00086FE7"/>
    <w:rsid w:val="000900C6"/>
    <w:rsid w:val="00090987"/>
    <w:rsid w:val="00092C13"/>
    <w:rsid w:val="000970C7"/>
    <w:rsid w:val="000A05C1"/>
    <w:rsid w:val="000A2623"/>
    <w:rsid w:val="000A2A94"/>
    <w:rsid w:val="000A6542"/>
    <w:rsid w:val="000B2CA0"/>
    <w:rsid w:val="000B3E88"/>
    <w:rsid w:val="000B461E"/>
    <w:rsid w:val="000B70EA"/>
    <w:rsid w:val="000C2EB2"/>
    <w:rsid w:val="000C41F6"/>
    <w:rsid w:val="000C578B"/>
    <w:rsid w:val="000D030F"/>
    <w:rsid w:val="000D0A03"/>
    <w:rsid w:val="000D1E38"/>
    <w:rsid w:val="000D2BAB"/>
    <w:rsid w:val="000D5913"/>
    <w:rsid w:val="000D6E24"/>
    <w:rsid w:val="000E1FA5"/>
    <w:rsid w:val="000E2323"/>
    <w:rsid w:val="000E39B4"/>
    <w:rsid w:val="000E5086"/>
    <w:rsid w:val="000E793A"/>
    <w:rsid w:val="000E7A31"/>
    <w:rsid w:val="000F40CA"/>
    <w:rsid w:val="000F5636"/>
    <w:rsid w:val="000F5DF1"/>
    <w:rsid w:val="00101083"/>
    <w:rsid w:val="00101202"/>
    <w:rsid w:val="00104789"/>
    <w:rsid w:val="001066AB"/>
    <w:rsid w:val="001066AD"/>
    <w:rsid w:val="00107017"/>
    <w:rsid w:val="001109AB"/>
    <w:rsid w:val="00110B8B"/>
    <w:rsid w:val="001112FB"/>
    <w:rsid w:val="00116D24"/>
    <w:rsid w:val="00120AC7"/>
    <w:rsid w:val="00122EEB"/>
    <w:rsid w:val="00123322"/>
    <w:rsid w:val="00124A5D"/>
    <w:rsid w:val="001263B6"/>
    <w:rsid w:val="001300EB"/>
    <w:rsid w:val="0014037E"/>
    <w:rsid w:val="001411E1"/>
    <w:rsid w:val="00141B4E"/>
    <w:rsid w:val="001443FA"/>
    <w:rsid w:val="00145E24"/>
    <w:rsid w:val="00147456"/>
    <w:rsid w:val="00147ACF"/>
    <w:rsid w:val="00152331"/>
    <w:rsid w:val="001524FA"/>
    <w:rsid w:val="00154BF2"/>
    <w:rsid w:val="00154CBA"/>
    <w:rsid w:val="00156004"/>
    <w:rsid w:val="0016002E"/>
    <w:rsid w:val="001617B4"/>
    <w:rsid w:val="001629F2"/>
    <w:rsid w:val="00164075"/>
    <w:rsid w:val="00170B50"/>
    <w:rsid w:val="00172175"/>
    <w:rsid w:val="00172A1B"/>
    <w:rsid w:val="00172B7F"/>
    <w:rsid w:val="001734D2"/>
    <w:rsid w:val="00174E93"/>
    <w:rsid w:val="00175B3E"/>
    <w:rsid w:val="00184FC2"/>
    <w:rsid w:val="00186CEC"/>
    <w:rsid w:val="00193CFF"/>
    <w:rsid w:val="00194C16"/>
    <w:rsid w:val="00194E1C"/>
    <w:rsid w:val="00196D4B"/>
    <w:rsid w:val="001A03F4"/>
    <w:rsid w:val="001A0D0D"/>
    <w:rsid w:val="001A3B0D"/>
    <w:rsid w:val="001A5509"/>
    <w:rsid w:val="001A6804"/>
    <w:rsid w:val="001B28A8"/>
    <w:rsid w:val="001B7D46"/>
    <w:rsid w:val="001C08E0"/>
    <w:rsid w:val="001C0D19"/>
    <w:rsid w:val="001C11FA"/>
    <w:rsid w:val="001C2236"/>
    <w:rsid w:val="001C36D4"/>
    <w:rsid w:val="001C6BB1"/>
    <w:rsid w:val="001D25C7"/>
    <w:rsid w:val="001D277A"/>
    <w:rsid w:val="001D6D38"/>
    <w:rsid w:val="001E1131"/>
    <w:rsid w:val="001E4C11"/>
    <w:rsid w:val="001E6FCC"/>
    <w:rsid w:val="001F090A"/>
    <w:rsid w:val="001F0A0A"/>
    <w:rsid w:val="001F2474"/>
    <w:rsid w:val="001F3697"/>
    <w:rsid w:val="001F3A84"/>
    <w:rsid w:val="001F3E23"/>
    <w:rsid w:val="001F6783"/>
    <w:rsid w:val="001F70C8"/>
    <w:rsid w:val="0020118B"/>
    <w:rsid w:val="002012CD"/>
    <w:rsid w:val="00210ABC"/>
    <w:rsid w:val="00211593"/>
    <w:rsid w:val="00213515"/>
    <w:rsid w:val="002137B3"/>
    <w:rsid w:val="002165DE"/>
    <w:rsid w:val="00230492"/>
    <w:rsid w:val="00230F90"/>
    <w:rsid w:val="0023217C"/>
    <w:rsid w:val="00232C8C"/>
    <w:rsid w:val="0023513A"/>
    <w:rsid w:val="00236206"/>
    <w:rsid w:val="0024292D"/>
    <w:rsid w:val="002447DF"/>
    <w:rsid w:val="00246F8E"/>
    <w:rsid w:val="00251431"/>
    <w:rsid w:val="002528A0"/>
    <w:rsid w:val="00253724"/>
    <w:rsid w:val="0025450E"/>
    <w:rsid w:val="002572F3"/>
    <w:rsid w:val="002575F6"/>
    <w:rsid w:val="002628A9"/>
    <w:rsid w:val="002631A8"/>
    <w:rsid w:val="0026628D"/>
    <w:rsid w:val="002709A2"/>
    <w:rsid w:val="00270FA9"/>
    <w:rsid w:val="002737C0"/>
    <w:rsid w:val="00273B0F"/>
    <w:rsid w:val="00274A7E"/>
    <w:rsid w:val="00277041"/>
    <w:rsid w:val="00277F07"/>
    <w:rsid w:val="002809EB"/>
    <w:rsid w:val="00281F5C"/>
    <w:rsid w:val="00286FD9"/>
    <w:rsid w:val="002903D3"/>
    <w:rsid w:val="00291877"/>
    <w:rsid w:val="00291AFD"/>
    <w:rsid w:val="002950DC"/>
    <w:rsid w:val="00296E68"/>
    <w:rsid w:val="00296FEE"/>
    <w:rsid w:val="002A0729"/>
    <w:rsid w:val="002A0AF7"/>
    <w:rsid w:val="002A47DF"/>
    <w:rsid w:val="002A52E5"/>
    <w:rsid w:val="002AE5DA"/>
    <w:rsid w:val="002C2955"/>
    <w:rsid w:val="002C2A78"/>
    <w:rsid w:val="002C3E84"/>
    <w:rsid w:val="002C4D09"/>
    <w:rsid w:val="002D385C"/>
    <w:rsid w:val="002D5476"/>
    <w:rsid w:val="002E21BD"/>
    <w:rsid w:val="002E273B"/>
    <w:rsid w:val="002E6712"/>
    <w:rsid w:val="002F0245"/>
    <w:rsid w:val="002F1CCB"/>
    <w:rsid w:val="002F22F8"/>
    <w:rsid w:val="002F34F5"/>
    <w:rsid w:val="002F360B"/>
    <w:rsid w:val="002F4524"/>
    <w:rsid w:val="002F5D69"/>
    <w:rsid w:val="002F5F5E"/>
    <w:rsid w:val="002F7EEF"/>
    <w:rsid w:val="003118E3"/>
    <w:rsid w:val="003158B2"/>
    <w:rsid w:val="003167D2"/>
    <w:rsid w:val="00317BE0"/>
    <w:rsid w:val="00320AA5"/>
    <w:rsid w:val="00322091"/>
    <w:rsid w:val="00323189"/>
    <w:rsid w:val="0032466D"/>
    <w:rsid w:val="00327AAD"/>
    <w:rsid w:val="00330B3E"/>
    <w:rsid w:val="003334AD"/>
    <w:rsid w:val="003350A5"/>
    <w:rsid w:val="0033589C"/>
    <w:rsid w:val="00337E27"/>
    <w:rsid w:val="00337FBB"/>
    <w:rsid w:val="0034196F"/>
    <w:rsid w:val="00343E15"/>
    <w:rsid w:val="00350AB9"/>
    <w:rsid w:val="00350BB0"/>
    <w:rsid w:val="00351245"/>
    <w:rsid w:val="0035D29D"/>
    <w:rsid w:val="003634F7"/>
    <w:rsid w:val="00363AF5"/>
    <w:rsid w:val="00363C2E"/>
    <w:rsid w:val="00365AF5"/>
    <w:rsid w:val="00367518"/>
    <w:rsid w:val="00367FE1"/>
    <w:rsid w:val="00373865"/>
    <w:rsid w:val="00376189"/>
    <w:rsid w:val="0037768A"/>
    <w:rsid w:val="00383D40"/>
    <w:rsid w:val="00383F49"/>
    <w:rsid w:val="00385E39"/>
    <w:rsid w:val="00390531"/>
    <w:rsid w:val="003906FE"/>
    <w:rsid w:val="00390A91"/>
    <w:rsid w:val="00393B66"/>
    <w:rsid w:val="00396000"/>
    <w:rsid w:val="00396C8B"/>
    <w:rsid w:val="00397D84"/>
    <w:rsid w:val="003A34C4"/>
    <w:rsid w:val="003A602F"/>
    <w:rsid w:val="003B2FB4"/>
    <w:rsid w:val="003B310B"/>
    <w:rsid w:val="003B7D26"/>
    <w:rsid w:val="003C3601"/>
    <w:rsid w:val="003C5138"/>
    <w:rsid w:val="003C5690"/>
    <w:rsid w:val="003CE2D9"/>
    <w:rsid w:val="003D15BB"/>
    <w:rsid w:val="003D20EB"/>
    <w:rsid w:val="003D253E"/>
    <w:rsid w:val="003D2AA0"/>
    <w:rsid w:val="003D2FE2"/>
    <w:rsid w:val="003D3F92"/>
    <w:rsid w:val="003D512E"/>
    <w:rsid w:val="003D588E"/>
    <w:rsid w:val="003D6385"/>
    <w:rsid w:val="003D6734"/>
    <w:rsid w:val="003E0214"/>
    <w:rsid w:val="003E3B84"/>
    <w:rsid w:val="003F07ED"/>
    <w:rsid w:val="003F0AAC"/>
    <w:rsid w:val="003F220A"/>
    <w:rsid w:val="003F35D0"/>
    <w:rsid w:val="003F7C32"/>
    <w:rsid w:val="00400A41"/>
    <w:rsid w:val="00402267"/>
    <w:rsid w:val="00410223"/>
    <w:rsid w:val="0041044B"/>
    <w:rsid w:val="00412CBC"/>
    <w:rsid w:val="00412F89"/>
    <w:rsid w:val="0041321A"/>
    <w:rsid w:val="0041507E"/>
    <w:rsid w:val="0042007A"/>
    <w:rsid w:val="00420172"/>
    <w:rsid w:val="004213BD"/>
    <w:rsid w:val="004306D5"/>
    <w:rsid w:val="00432D3B"/>
    <w:rsid w:val="004338DE"/>
    <w:rsid w:val="00440362"/>
    <w:rsid w:val="004415C6"/>
    <w:rsid w:val="00445587"/>
    <w:rsid w:val="00446C25"/>
    <w:rsid w:val="004529FC"/>
    <w:rsid w:val="00452D62"/>
    <w:rsid w:val="004569EE"/>
    <w:rsid w:val="00463DAB"/>
    <w:rsid w:val="00464429"/>
    <w:rsid w:val="00465FF5"/>
    <w:rsid w:val="004666E0"/>
    <w:rsid w:val="004671E1"/>
    <w:rsid w:val="0047166B"/>
    <w:rsid w:val="0047290C"/>
    <w:rsid w:val="00473CE2"/>
    <w:rsid w:val="00480580"/>
    <w:rsid w:val="00481AE4"/>
    <w:rsid w:val="00482118"/>
    <w:rsid w:val="004833FF"/>
    <w:rsid w:val="004932B2"/>
    <w:rsid w:val="00495A79"/>
    <w:rsid w:val="00496D76"/>
    <w:rsid w:val="004A19F5"/>
    <w:rsid w:val="004A2548"/>
    <w:rsid w:val="004A26BB"/>
    <w:rsid w:val="004A2B85"/>
    <w:rsid w:val="004A6440"/>
    <w:rsid w:val="004A773C"/>
    <w:rsid w:val="004B0A4D"/>
    <w:rsid w:val="004B0C83"/>
    <w:rsid w:val="004B2D09"/>
    <w:rsid w:val="004B51A3"/>
    <w:rsid w:val="004C0AD1"/>
    <w:rsid w:val="004D03CF"/>
    <w:rsid w:val="004D3574"/>
    <w:rsid w:val="004D5665"/>
    <w:rsid w:val="004D5AB7"/>
    <w:rsid w:val="004E0863"/>
    <w:rsid w:val="004E363A"/>
    <w:rsid w:val="004E4033"/>
    <w:rsid w:val="004E6897"/>
    <w:rsid w:val="004F04E0"/>
    <w:rsid w:val="004F088E"/>
    <w:rsid w:val="004F0F96"/>
    <w:rsid w:val="004F2E9D"/>
    <w:rsid w:val="004F6343"/>
    <w:rsid w:val="00500990"/>
    <w:rsid w:val="00501B85"/>
    <w:rsid w:val="0050312B"/>
    <w:rsid w:val="005034B3"/>
    <w:rsid w:val="00510413"/>
    <w:rsid w:val="005119E8"/>
    <w:rsid w:val="00511FE9"/>
    <w:rsid w:val="005145E6"/>
    <w:rsid w:val="00517951"/>
    <w:rsid w:val="00523703"/>
    <w:rsid w:val="005255C9"/>
    <w:rsid w:val="005327A3"/>
    <w:rsid w:val="00541496"/>
    <w:rsid w:val="00547BEF"/>
    <w:rsid w:val="0055356D"/>
    <w:rsid w:val="00553987"/>
    <w:rsid w:val="00562A85"/>
    <w:rsid w:val="00564EF5"/>
    <w:rsid w:val="00567490"/>
    <w:rsid w:val="0056762F"/>
    <w:rsid w:val="00567D00"/>
    <w:rsid w:val="00575FD8"/>
    <w:rsid w:val="00576BE5"/>
    <w:rsid w:val="00580707"/>
    <w:rsid w:val="00581EE4"/>
    <w:rsid w:val="005832A0"/>
    <w:rsid w:val="005832C4"/>
    <w:rsid w:val="005860D4"/>
    <w:rsid w:val="00587F4C"/>
    <w:rsid w:val="00590BFE"/>
    <w:rsid w:val="005921E9"/>
    <w:rsid w:val="00593BD8"/>
    <w:rsid w:val="005A5F2A"/>
    <w:rsid w:val="005A6EDC"/>
    <w:rsid w:val="005B07AB"/>
    <w:rsid w:val="005B11D7"/>
    <w:rsid w:val="005B64D1"/>
    <w:rsid w:val="005B6CF0"/>
    <w:rsid w:val="005B7755"/>
    <w:rsid w:val="005B7DF5"/>
    <w:rsid w:val="005C4583"/>
    <w:rsid w:val="005C466D"/>
    <w:rsid w:val="005D184E"/>
    <w:rsid w:val="005D1F8C"/>
    <w:rsid w:val="005D2658"/>
    <w:rsid w:val="005E2112"/>
    <w:rsid w:val="005E674E"/>
    <w:rsid w:val="005E68EE"/>
    <w:rsid w:val="005F1B90"/>
    <w:rsid w:val="005F236D"/>
    <w:rsid w:val="005F2946"/>
    <w:rsid w:val="005F5179"/>
    <w:rsid w:val="00601114"/>
    <w:rsid w:val="00605EE2"/>
    <w:rsid w:val="00607C79"/>
    <w:rsid w:val="00612900"/>
    <w:rsid w:val="0061341C"/>
    <w:rsid w:val="00615863"/>
    <w:rsid w:val="00615D52"/>
    <w:rsid w:val="006204B0"/>
    <w:rsid w:val="006244DE"/>
    <w:rsid w:val="006261BA"/>
    <w:rsid w:val="00627B7D"/>
    <w:rsid w:val="006311E7"/>
    <w:rsid w:val="0063293A"/>
    <w:rsid w:val="00634638"/>
    <w:rsid w:val="006358F5"/>
    <w:rsid w:val="00642EC7"/>
    <w:rsid w:val="00643AF1"/>
    <w:rsid w:val="006468E9"/>
    <w:rsid w:val="0064778A"/>
    <w:rsid w:val="00650D34"/>
    <w:rsid w:val="00651E70"/>
    <w:rsid w:val="006563A1"/>
    <w:rsid w:val="006601B9"/>
    <w:rsid w:val="00661F17"/>
    <w:rsid w:val="006652C7"/>
    <w:rsid w:val="00665BDA"/>
    <w:rsid w:val="006707CE"/>
    <w:rsid w:val="00671B37"/>
    <w:rsid w:val="00672986"/>
    <w:rsid w:val="00673242"/>
    <w:rsid w:val="0067642C"/>
    <w:rsid w:val="0067718F"/>
    <w:rsid w:val="00682212"/>
    <w:rsid w:val="00682B7B"/>
    <w:rsid w:val="006847A1"/>
    <w:rsid w:val="0068506F"/>
    <w:rsid w:val="00686586"/>
    <w:rsid w:val="00687AED"/>
    <w:rsid w:val="00687D07"/>
    <w:rsid w:val="0069265D"/>
    <w:rsid w:val="00692C32"/>
    <w:rsid w:val="00693118"/>
    <w:rsid w:val="00693AB1"/>
    <w:rsid w:val="0069743F"/>
    <w:rsid w:val="006A09C1"/>
    <w:rsid w:val="006A51EF"/>
    <w:rsid w:val="006A55DB"/>
    <w:rsid w:val="006B323B"/>
    <w:rsid w:val="006B344F"/>
    <w:rsid w:val="006B596D"/>
    <w:rsid w:val="006C0D76"/>
    <w:rsid w:val="006C10A5"/>
    <w:rsid w:val="006C11BD"/>
    <w:rsid w:val="006C1341"/>
    <w:rsid w:val="006C5705"/>
    <w:rsid w:val="006C7902"/>
    <w:rsid w:val="006D13DD"/>
    <w:rsid w:val="006D6239"/>
    <w:rsid w:val="006D7C69"/>
    <w:rsid w:val="006E0C2A"/>
    <w:rsid w:val="006E1613"/>
    <w:rsid w:val="006E197F"/>
    <w:rsid w:val="006E1DDB"/>
    <w:rsid w:val="006E4F4C"/>
    <w:rsid w:val="006E5763"/>
    <w:rsid w:val="006EB3BC"/>
    <w:rsid w:val="006F4C92"/>
    <w:rsid w:val="0070171E"/>
    <w:rsid w:val="00704E01"/>
    <w:rsid w:val="00705907"/>
    <w:rsid w:val="00707C23"/>
    <w:rsid w:val="007125C4"/>
    <w:rsid w:val="00712AB7"/>
    <w:rsid w:val="00712D21"/>
    <w:rsid w:val="0071741C"/>
    <w:rsid w:val="00717D16"/>
    <w:rsid w:val="0072009A"/>
    <w:rsid w:val="0072085A"/>
    <w:rsid w:val="00727894"/>
    <w:rsid w:val="00727C54"/>
    <w:rsid w:val="007313A8"/>
    <w:rsid w:val="007337B5"/>
    <w:rsid w:val="00736171"/>
    <w:rsid w:val="007369BE"/>
    <w:rsid w:val="0073765A"/>
    <w:rsid w:val="0074010A"/>
    <w:rsid w:val="0074021D"/>
    <w:rsid w:val="007402F3"/>
    <w:rsid w:val="00740EE4"/>
    <w:rsid w:val="007432C3"/>
    <w:rsid w:val="00745212"/>
    <w:rsid w:val="007463EC"/>
    <w:rsid w:val="00753D03"/>
    <w:rsid w:val="0075494A"/>
    <w:rsid w:val="00754F33"/>
    <w:rsid w:val="00756A50"/>
    <w:rsid w:val="007575B7"/>
    <w:rsid w:val="00757726"/>
    <w:rsid w:val="00764E9F"/>
    <w:rsid w:val="0076545C"/>
    <w:rsid w:val="007666F5"/>
    <w:rsid w:val="00770026"/>
    <w:rsid w:val="007729AC"/>
    <w:rsid w:val="00777D85"/>
    <w:rsid w:val="00780557"/>
    <w:rsid w:val="0078277D"/>
    <w:rsid w:val="0078290F"/>
    <w:rsid w:val="00782F86"/>
    <w:rsid w:val="00783AD5"/>
    <w:rsid w:val="00783B06"/>
    <w:rsid w:val="00785EE1"/>
    <w:rsid w:val="007878BB"/>
    <w:rsid w:val="007907DE"/>
    <w:rsid w:val="00790D69"/>
    <w:rsid w:val="007917DD"/>
    <w:rsid w:val="00793A01"/>
    <w:rsid w:val="0079577B"/>
    <w:rsid w:val="00797CD3"/>
    <w:rsid w:val="007A3A24"/>
    <w:rsid w:val="007A6F9D"/>
    <w:rsid w:val="007A7074"/>
    <w:rsid w:val="007B1E69"/>
    <w:rsid w:val="007B22AB"/>
    <w:rsid w:val="007B37DD"/>
    <w:rsid w:val="007B6D1B"/>
    <w:rsid w:val="007C11F3"/>
    <w:rsid w:val="007C4A4B"/>
    <w:rsid w:val="007C620B"/>
    <w:rsid w:val="007D11E3"/>
    <w:rsid w:val="007D2245"/>
    <w:rsid w:val="007D3495"/>
    <w:rsid w:val="007D37FB"/>
    <w:rsid w:val="007D49F3"/>
    <w:rsid w:val="007D735B"/>
    <w:rsid w:val="007E19DB"/>
    <w:rsid w:val="007E2077"/>
    <w:rsid w:val="007E54A7"/>
    <w:rsid w:val="007E59D0"/>
    <w:rsid w:val="007E69DA"/>
    <w:rsid w:val="007F0CBC"/>
    <w:rsid w:val="007F1F41"/>
    <w:rsid w:val="007F4396"/>
    <w:rsid w:val="007F77E9"/>
    <w:rsid w:val="00800B51"/>
    <w:rsid w:val="00803E39"/>
    <w:rsid w:val="0080401D"/>
    <w:rsid w:val="00806627"/>
    <w:rsid w:val="008100BB"/>
    <w:rsid w:val="00811845"/>
    <w:rsid w:val="00811DF8"/>
    <w:rsid w:val="0081281A"/>
    <w:rsid w:val="0081475A"/>
    <w:rsid w:val="00816445"/>
    <w:rsid w:val="00816E76"/>
    <w:rsid w:val="008172D6"/>
    <w:rsid w:val="00817F7B"/>
    <w:rsid w:val="008208C2"/>
    <w:rsid w:val="00821A2A"/>
    <w:rsid w:val="00821CB3"/>
    <w:rsid w:val="00824323"/>
    <w:rsid w:val="00825E72"/>
    <w:rsid w:val="00830BBD"/>
    <w:rsid w:val="00834565"/>
    <w:rsid w:val="00834A2B"/>
    <w:rsid w:val="0083764F"/>
    <w:rsid w:val="00837888"/>
    <w:rsid w:val="008404CB"/>
    <w:rsid w:val="00841051"/>
    <w:rsid w:val="008437C3"/>
    <w:rsid w:val="00846173"/>
    <w:rsid w:val="00850213"/>
    <w:rsid w:val="008545B6"/>
    <w:rsid w:val="00854761"/>
    <w:rsid w:val="00855755"/>
    <w:rsid w:val="00856203"/>
    <w:rsid w:val="00856A7A"/>
    <w:rsid w:val="00863D64"/>
    <w:rsid w:val="0087058B"/>
    <w:rsid w:val="00870F74"/>
    <w:rsid w:val="00873D96"/>
    <w:rsid w:val="00874103"/>
    <w:rsid w:val="00875707"/>
    <w:rsid w:val="00875FD8"/>
    <w:rsid w:val="0088028C"/>
    <w:rsid w:val="008814E7"/>
    <w:rsid w:val="00883659"/>
    <w:rsid w:val="008845E0"/>
    <w:rsid w:val="0088699B"/>
    <w:rsid w:val="00886D07"/>
    <w:rsid w:val="00887ACB"/>
    <w:rsid w:val="0088C6FD"/>
    <w:rsid w:val="0089439E"/>
    <w:rsid w:val="00894DDC"/>
    <w:rsid w:val="00897158"/>
    <w:rsid w:val="008A4FBC"/>
    <w:rsid w:val="008B183E"/>
    <w:rsid w:val="008C397E"/>
    <w:rsid w:val="008C5CF9"/>
    <w:rsid w:val="008C7FAE"/>
    <w:rsid w:val="008D10C5"/>
    <w:rsid w:val="008D286B"/>
    <w:rsid w:val="008D482F"/>
    <w:rsid w:val="008E0FCB"/>
    <w:rsid w:val="008E25E6"/>
    <w:rsid w:val="008E35F1"/>
    <w:rsid w:val="008E46FA"/>
    <w:rsid w:val="008E4A2F"/>
    <w:rsid w:val="008E53EB"/>
    <w:rsid w:val="008F00ED"/>
    <w:rsid w:val="008F2891"/>
    <w:rsid w:val="008F2C4D"/>
    <w:rsid w:val="008F47A0"/>
    <w:rsid w:val="008F7B2B"/>
    <w:rsid w:val="008F93D4"/>
    <w:rsid w:val="009000EB"/>
    <w:rsid w:val="009043DE"/>
    <w:rsid w:val="009055AD"/>
    <w:rsid w:val="00905E1A"/>
    <w:rsid w:val="00906905"/>
    <w:rsid w:val="009144DF"/>
    <w:rsid w:val="00916CDB"/>
    <w:rsid w:val="00916D4F"/>
    <w:rsid w:val="00917742"/>
    <w:rsid w:val="009212FA"/>
    <w:rsid w:val="00921794"/>
    <w:rsid w:val="009246DD"/>
    <w:rsid w:val="00931435"/>
    <w:rsid w:val="00933BB6"/>
    <w:rsid w:val="009346F7"/>
    <w:rsid w:val="00935E3A"/>
    <w:rsid w:val="0094131C"/>
    <w:rsid w:val="00942E76"/>
    <w:rsid w:val="00943A9A"/>
    <w:rsid w:val="00944E7A"/>
    <w:rsid w:val="0094542A"/>
    <w:rsid w:val="009477B6"/>
    <w:rsid w:val="00960C57"/>
    <w:rsid w:val="009616F5"/>
    <w:rsid w:val="00961901"/>
    <w:rsid w:val="009620B6"/>
    <w:rsid w:val="0096356E"/>
    <w:rsid w:val="009707A0"/>
    <w:rsid w:val="00971925"/>
    <w:rsid w:val="009764DC"/>
    <w:rsid w:val="009808F4"/>
    <w:rsid w:val="009826DB"/>
    <w:rsid w:val="00991AB2"/>
    <w:rsid w:val="00997FF1"/>
    <w:rsid w:val="009A440E"/>
    <w:rsid w:val="009A585B"/>
    <w:rsid w:val="009A695E"/>
    <w:rsid w:val="009B0558"/>
    <w:rsid w:val="009C1376"/>
    <w:rsid w:val="009C4AA2"/>
    <w:rsid w:val="009C5C9C"/>
    <w:rsid w:val="009C6A64"/>
    <w:rsid w:val="009D1656"/>
    <w:rsid w:val="009D33E4"/>
    <w:rsid w:val="009D6C91"/>
    <w:rsid w:val="009D77ED"/>
    <w:rsid w:val="009E033D"/>
    <w:rsid w:val="009E2AE6"/>
    <w:rsid w:val="009E53D1"/>
    <w:rsid w:val="009E6C58"/>
    <w:rsid w:val="009E73E9"/>
    <w:rsid w:val="009F05A7"/>
    <w:rsid w:val="00A00953"/>
    <w:rsid w:val="00A03B36"/>
    <w:rsid w:val="00A0705B"/>
    <w:rsid w:val="00A10231"/>
    <w:rsid w:val="00A1029A"/>
    <w:rsid w:val="00A11F26"/>
    <w:rsid w:val="00A120D9"/>
    <w:rsid w:val="00A124B4"/>
    <w:rsid w:val="00A12CCD"/>
    <w:rsid w:val="00A1304F"/>
    <w:rsid w:val="00A25E85"/>
    <w:rsid w:val="00A27D6D"/>
    <w:rsid w:val="00A3136D"/>
    <w:rsid w:val="00A31487"/>
    <w:rsid w:val="00A357FC"/>
    <w:rsid w:val="00A37B09"/>
    <w:rsid w:val="00A3CBFA"/>
    <w:rsid w:val="00A436B3"/>
    <w:rsid w:val="00A44D39"/>
    <w:rsid w:val="00A521FB"/>
    <w:rsid w:val="00A56BC3"/>
    <w:rsid w:val="00A57DCC"/>
    <w:rsid w:val="00A60EF7"/>
    <w:rsid w:val="00A64555"/>
    <w:rsid w:val="00A661ED"/>
    <w:rsid w:val="00A67CF4"/>
    <w:rsid w:val="00A7010E"/>
    <w:rsid w:val="00A70C48"/>
    <w:rsid w:val="00A735CA"/>
    <w:rsid w:val="00A7393D"/>
    <w:rsid w:val="00A83BA6"/>
    <w:rsid w:val="00A83BD7"/>
    <w:rsid w:val="00A84F45"/>
    <w:rsid w:val="00A92DE2"/>
    <w:rsid w:val="00A948B1"/>
    <w:rsid w:val="00A9538C"/>
    <w:rsid w:val="00A9573E"/>
    <w:rsid w:val="00A9734A"/>
    <w:rsid w:val="00A9DC7B"/>
    <w:rsid w:val="00AA0761"/>
    <w:rsid w:val="00AA1242"/>
    <w:rsid w:val="00AA1FDC"/>
    <w:rsid w:val="00AA3039"/>
    <w:rsid w:val="00AA3363"/>
    <w:rsid w:val="00AA336B"/>
    <w:rsid w:val="00AA3801"/>
    <w:rsid w:val="00AA6EB4"/>
    <w:rsid w:val="00AB0D43"/>
    <w:rsid w:val="00AB0FF1"/>
    <w:rsid w:val="00AB38EE"/>
    <w:rsid w:val="00AB44FC"/>
    <w:rsid w:val="00AB4D7C"/>
    <w:rsid w:val="00AB5451"/>
    <w:rsid w:val="00AB5995"/>
    <w:rsid w:val="00AB77E4"/>
    <w:rsid w:val="00AC4F9B"/>
    <w:rsid w:val="00AD31B2"/>
    <w:rsid w:val="00AD39A6"/>
    <w:rsid w:val="00AD59DC"/>
    <w:rsid w:val="00AD8CAE"/>
    <w:rsid w:val="00AE0535"/>
    <w:rsid w:val="00AE12DB"/>
    <w:rsid w:val="00AE1570"/>
    <w:rsid w:val="00AE47FA"/>
    <w:rsid w:val="00AE5360"/>
    <w:rsid w:val="00AE65AF"/>
    <w:rsid w:val="00AE6D1A"/>
    <w:rsid w:val="00AF3F4C"/>
    <w:rsid w:val="00AF5F65"/>
    <w:rsid w:val="00AFD369"/>
    <w:rsid w:val="00B0092C"/>
    <w:rsid w:val="00B01823"/>
    <w:rsid w:val="00B02B4B"/>
    <w:rsid w:val="00B04AB5"/>
    <w:rsid w:val="00B051E9"/>
    <w:rsid w:val="00B07AF6"/>
    <w:rsid w:val="00B11647"/>
    <w:rsid w:val="00B11F64"/>
    <w:rsid w:val="00B134EC"/>
    <w:rsid w:val="00B1404F"/>
    <w:rsid w:val="00B14626"/>
    <w:rsid w:val="00B15EBB"/>
    <w:rsid w:val="00B171C0"/>
    <w:rsid w:val="00B220E8"/>
    <w:rsid w:val="00B24192"/>
    <w:rsid w:val="00B2464F"/>
    <w:rsid w:val="00B25FAC"/>
    <w:rsid w:val="00B272BC"/>
    <w:rsid w:val="00B27836"/>
    <w:rsid w:val="00B27DC4"/>
    <w:rsid w:val="00B31B50"/>
    <w:rsid w:val="00B4041C"/>
    <w:rsid w:val="00B40561"/>
    <w:rsid w:val="00B40754"/>
    <w:rsid w:val="00B47B2E"/>
    <w:rsid w:val="00B4E215"/>
    <w:rsid w:val="00B50744"/>
    <w:rsid w:val="00B51307"/>
    <w:rsid w:val="00B51B48"/>
    <w:rsid w:val="00B52C47"/>
    <w:rsid w:val="00B56E77"/>
    <w:rsid w:val="00B5E267"/>
    <w:rsid w:val="00B61EEA"/>
    <w:rsid w:val="00B657FA"/>
    <w:rsid w:val="00B66F9B"/>
    <w:rsid w:val="00B7004A"/>
    <w:rsid w:val="00B721D4"/>
    <w:rsid w:val="00B7421A"/>
    <w:rsid w:val="00B7446E"/>
    <w:rsid w:val="00B75E66"/>
    <w:rsid w:val="00B81016"/>
    <w:rsid w:val="00B83B70"/>
    <w:rsid w:val="00B92398"/>
    <w:rsid w:val="00B950B7"/>
    <w:rsid w:val="00B961A3"/>
    <w:rsid w:val="00BA0398"/>
    <w:rsid w:val="00BA3FC2"/>
    <w:rsid w:val="00BA498E"/>
    <w:rsid w:val="00BA531C"/>
    <w:rsid w:val="00BB174B"/>
    <w:rsid w:val="00BB5309"/>
    <w:rsid w:val="00BC0C35"/>
    <w:rsid w:val="00BC4B2D"/>
    <w:rsid w:val="00BC7754"/>
    <w:rsid w:val="00BC8FCC"/>
    <w:rsid w:val="00BD24F9"/>
    <w:rsid w:val="00BD3545"/>
    <w:rsid w:val="00BD41AA"/>
    <w:rsid w:val="00BD5E3E"/>
    <w:rsid w:val="00BD7834"/>
    <w:rsid w:val="00BE1BC4"/>
    <w:rsid w:val="00BE2595"/>
    <w:rsid w:val="00BE2892"/>
    <w:rsid w:val="00BE33E0"/>
    <w:rsid w:val="00BE5237"/>
    <w:rsid w:val="00BE6304"/>
    <w:rsid w:val="00BF1B52"/>
    <w:rsid w:val="00BF3400"/>
    <w:rsid w:val="00BF5DEC"/>
    <w:rsid w:val="00BF75E5"/>
    <w:rsid w:val="00C01E71"/>
    <w:rsid w:val="00C03431"/>
    <w:rsid w:val="00C04061"/>
    <w:rsid w:val="00C05B99"/>
    <w:rsid w:val="00C07686"/>
    <w:rsid w:val="00C104A8"/>
    <w:rsid w:val="00C115AC"/>
    <w:rsid w:val="00C13285"/>
    <w:rsid w:val="00C14EE8"/>
    <w:rsid w:val="00C16654"/>
    <w:rsid w:val="00C17B6A"/>
    <w:rsid w:val="00C2043E"/>
    <w:rsid w:val="00C2044E"/>
    <w:rsid w:val="00C23F18"/>
    <w:rsid w:val="00C24091"/>
    <w:rsid w:val="00C27636"/>
    <w:rsid w:val="00C306B0"/>
    <w:rsid w:val="00C324B5"/>
    <w:rsid w:val="00C34EC6"/>
    <w:rsid w:val="00C37BE3"/>
    <w:rsid w:val="00C37E8D"/>
    <w:rsid w:val="00C40AAB"/>
    <w:rsid w:val="00C40DCA"/>
    <w:rsid w:val="00C417EC"/>
    <w:rsid w:val="00C41CCB"/>
    <w:rsid w:val="00C447C1"/>
    <w:rsid w:val="00C47A48"/>
    <w:rsid w:val="00C52DF4"/>
    <w:rsid w:val="00C55ACB"/>
    <w:rsid w:val="00C566E9"/>
    <w:rsid w:val="00C611B5"/>
    <w:rsid w:val="00C61A1D"/>
    <w:rsid w:val="00C61EDD"/>
    <w:rsid w:val="00C64953"/>
    <w:rsid w:val="00C65A77"/>
    <w:rsid w:val="00C67618"/>
    <w:rsid w:val="00C70EE9"/>
    <w:rsid w:val="00C71178"/>
    <w:rsid w:val="00C7311D"/>
    <w:rsid w:val="00C7322F"/>
    <w:rsid w:val="00C75B1B"/>
    <w:rsid w:val="00C76328"/>
    <w:rsid w:val="00C82B59"/>
    <w:rsid w:val="00C83A9B"/>
    <w:rsid w:val="00C83B67"/>
    <w:rsid w:val="00C83C57"/>
    <w:rsid w:val="00C855B5"/>
    <w:rsid w:val="00C87706"/>
    <w:rsid w:val="00C8E17B"/>
    <w:rsid w:val="00C936CD"/>
    <w:rsid w:val="00C97469"/>
    <w:rsid w:val="00CA242D"/>
    <w:rsid w:val="00CA35B9"/>
    <w:rsid w:val="00CA5076"/>
    <w:rsid w:val="00CA510E"/>
    <w:rsid w:val="00CA6B83"/>
    <w:rsid w:val="00CB04FF"/>
    <w:rsid w:val="00CB1853"/>
    <w:rsid w:val="00CB21EA"/>
    <w:rsid w:val="00CB7204"/>
    <w:rsid w:val="00CC0774"/>
    <w:rsid w:val="00CC2048"/>
    <w:rsid w:val="00CC2AD2"/>
    <w:rsid w:val="00CC3B3E"/>
    <w:rsid w:val="00CC44CC"/>
    <w:rsid w:val="00CC7E59"/>
    <w:rsid w:val="00CD04AA"/>
    <w:rsid w:val="00CD05DE"/>
    <w:rsid w:val="00CD3132"/>
    <w:rsid w:val="00CD5157"/>
    <w:rsid w:val="00CE4459"/>
    <w:rsid w:val="00CE4A19"/>
    <w:rsid w:val="00CE7031"/>
    <w:rsid w:val="00CF1F8D"/>
    <w:rsid w:val="00CF6C1A"/>
    <w:rsid w:val="00D00679"/>
    <w:rsid w:val="00D02419"/>
    <w:rsid w:val="00D02EDF"/>
    <w:rsid w:val="00D04EDC"/>
    <w:rsid w:val="00D1542D"/>
    <w:rsid w:val="00D1B4F8"/>
    <w:rsid w:val="00D23CEC"/>
    <w:rsid w:val="00D2625F"/>
    <w:rsid w:val="00D263C3"/>
    <w:rsid w:val="00D27AE6"/>
    <w:rsid w:val="00D34F5A"/>
    <w:rsid w:val="00D4684B"/>
    <w:rsid w:val="00D47650"/>
    <w:rsid w:val="00D54312"/>
    <w:rsid w:val="00D57489"/>
    <w:rsid w:val="00D60F97"/>
    <w:rsid w:val="00D624A3"/>
    <w:rsid w:val="00D624B7"/>
    <w:rsid w:val="00D67707"/>
    <w:rsid w:val="00D67B35"/>
    <w:rsid w:val="00D67BCC"/>
    <w:rsid w:val="00D73946"/>
    <w:rsid w:val="00D81911"/>
    <w:rsid w:val="00D82F04"/>
    <w:rsid w:val="00D836DE"/>
    <w:rsid w:val="00D852CA"/>
    <w:rsid w:val="00D854A8"/>
    <w:rsid w:val="00D86DCF"/>
    <w:rsid w:val="00D92BEC"/>
    <w:rsid w:val="00D92DE1"/>
    <w:rsid w:val="00D9340F"/>
    <w:rsid w:val="00D96CD3"/>
    <w:rsid w:val="00DA0C62"/>
    <w:rsid w:val="00DA2D5B"/>
    <w:rsid w:val="00DA6BCC"/>
    <w:rsid w:val="00DB08C0"/>
    <w:rsid w:val="00DB1B00"/>
    <w:rsid w:val="00DB2B8E"/>
    <w:rsid w:val="00DB2F1D"/>
    <w:rsid w:val="00DB64B5"/>
    <w:rsid w:val="00DB6A22"/>
    <w:rsid w:val="00DB6E12"/>
    <w:rsid w:val="00DC00CB"/>
    <w:rsid w:val="00DC07CA"/>
    <w:rsid w:val="00DC11DC"/>
    <w:rsid w:val="00DC22DD"/>
    <w:rsid w:val="00DC62FA"/>
    <w:rsid w:val="00DC65A5"/>
    <w:rsid w:val="00DC6801"/>
    <w:rsid w:val="00DC78F3"/>
    <w:rsid w:val="00DD3BBE"/>
    <w:rsid w:val="00DD6E6C"/>
    <w:rsid w:val="00DE39B0"/>
    <w:rsid w:val="00DE524C"/>
    <w:rsid w:val="00DE6D93"/>
    <w:rsid w:val="00DF4590"/>
    <w:rsid w:val="00DF6F08"/>
    <w:rsid w:val="00DF7A30"/>
    <w:rsid w:val="00E00829"/>
    <w:rsid w:val="00E02306"/>
    <w:rsid w:val="00E0369B"/>
    <w:rsid w:val="00E05475"/>
    <w:rsid w:val="00E05763"/>
    <w:rsid w:val="00E1268A"/>
    <w:rsid w:val="00E14B62"/>
    <w:rsid w:val="00E14E13"/>
    <w:rsid w:val="00E17683"/>
    <w:rsid w:val="00E20DEF"/>
    <w:rsid w:val="00E268F4"/>
    <w:rsid w:val="00E27CA1"/>
    <w:rsid w:val="00E30585"/>
    <w:rsid w:val="00E31BC3"/>
    <w:rsid w:val="00E34314"/>
    <w:rsid w:val="00E40DF8"/>
    <w:rsid w:val="00E46E57"/>
    <w:rsid w:val="00E51877"/>
    <w:rsid w:val="00E5487A"/>
    <w:rsid w:val="00E54FA0"/>
    <w:rsid w:val="00E604ED"/>
    <w:rsid w:val="00E622B2"/>
    <w:rsid w:val="00E6870B"/>
    <w:rsid w:val="00E70C23"/>
    <w:rsid w:val="00E72094"/>
    <w:rsid w:val="00E7269A"/>
    <w:rsid w:val="00E74EB9"/>
    <w:rsid w:val="00E77C1B"/>
    <w:rsid w:val="00E803F2"/>
    <w:rsid w:val="00E81BE7"/>
    <w:rsid w:val="00E81DBE"/>
    <w:rsid w:val="00E82BCE"/>
    <w:rsid w:val="00E82F84"/>
    <w:rsid w:val="00E87331"/>
    <w:rsid w:val="00E91CC2"/>
    <w:rsid w:val="00E93BB9"/>
    <w:rsid w:val="00E94267"/>
    <w:rsid w:val="00E94697"/>
    <w:rsid w:val="00E959FF"/>
    <w:rsid w:val="00E95F16"/>
    <w:rsid w:val="00E95F24"/>
    <w:rsid w:val="00EA0D5C"/>
    <w:rsid w:val="00EA22F0"/>
    <w:rsid w:val="00EA4055"/>
    <w:rsid w:val="00EA466C"/>
    <w:rsid w:val="00EA5871"/>
    <w:rsid w:val="00EA6913"/>
    <w:rsid w:val="00EA7B88"/>
    <w:rsid w:val="00EA7F43"/>
    <w:rsid w:val="00EB2FEB"/>
    <w:rsid w:val="00EB31D4"/>
    <w:rsid w:val="00EB566E"/>
    <w:rsid w:val="00EB6C15"/>
    <w:rsid w:val="00EB7413"/>
    <w:rsid w:val="00EC404A"/>
    <w:rsid w:val="00EC4063"/>
    <w:rsid w:val="00ECC713"/>
    <w:rsid w:val="00ED46EA"/>
    <w:rsid w:val="00ED51B3"/>
    <w:rsid w:val="00ED625F"/>
    <w:rsid w:val="00ED678D"/>
    <w:rsid w:val="00EE556B"/>
    <w:rsid w:val="00EE70E8"/>
    <w:rsid w:val="00EF3330"/>
    <w:rsid w:val="00EF6D86"/>
    <w:rsid w:val="00F02941"/>
    <w:rsid w:val="00F0462E"/>
    <w:rsid w:val="00F0777D"/>
    <w:rsid w:val="00F158A2"/>
    <w:rsid w:val="00F1766C"/>
    <w:rsid w:val="00F17850"/>
    <w:rsid w:val="00F20309"/>
    <w:rsid w:val="00F21B90"/>
    <w:rsid w:val="00F221C3"/>
    <w:rsid w:val="00F24667"/>
    <w:rsid w:val="00F326D4"/>
    <w:rsid w:val="00F34193"/>
    <w:rsid w:val="00F41E43"/>
    <w:rsid w:val="00F420E1"/>
    <w:rsid w:val="00F42596"/>
    <w:rsid w:val="00F4563E"/>
    <w:rsid w:val="00F53FE0"/>
    <w:rsid w:val="00F543E4"/>
    <w:rsid w:val="00F552DE"/>
    <w:rsid w:val="00F5540C"/>
    <w:rsid w:val="00F64684"/>
    <w:rsid w:val="00F64AEF"/>
    <w:rsid w:val="00F65C7F"/>
    <w:rsid w:val="00F75D73"/>
    <w:rsid w:val="00F80C6A"/>
    <w:rsid w:val="00F8720F"/>
    <w:rsid w:val="00F90727"/>
    <w:rsid w:val="00F958BD"/>
    <w:rsid w:val="00F96E6D"/>
    <w:rsid w:val="00F96F91"/>
    <w:rsid w:val="00FA09D6"/>
    <w:rsid w:val="00FA1F18"/>
    <w:rsid w:val="00FA3964"/>
    <w:rsid w:val="00FA5981"/>
    <w:rsid w:val="00FA7C17"/>
    <w:rsid w:val="00FB080F"/>
    <w:rsid w:val="00FB4D22"/>
    <w:rsid w:val="00FB5797"/>
    <w:rsid w:val="00FB79A6"/>
    <w:rsid w:val="00FC29DF"/>
    <w:rsid w:val="00FC4BBD"/>
    <w:rsid w:val="00FC5A80"/>
    <w:rsid w:val="00FC6586"/>
    <w:rsid w:val="00FD5D25"/>
    <w:rsid w:val="00FD5FF8"/>
    <w:rsid w:val="00FD6641"/>
    <w:rsid w:val="00FDF728"/>
    <w:rsid w:val="00FE1004"/>
    <w:rsid w:val="00FE48D4"/>
    <w:rsid w:val="00FF6E68"/>
    <w:rsid w:val="010314AC"/>
    <w:rsid w:val="0103AEC5"/>
    <w:rsid w:val="0109532E"/>
    <w:rsid w:val="011E8B81"/>
    <w:rsid w:val="0127D3B5"/>
    <w:rsid w:val="012B7D2B"/>
    <w:rsid w:val="012E2A10"/>
    <w:rsid w:val="013CADF7"/>
    <w:rsid w:val="013E2164"/>
    <w:rsid w:val="01560937"/>
    <w:rsid w:val="0159EC3D"/>
    <w:rsid w:val="015C6844"/>
    <w:rsid w:val="015DB1C6"/>
    <w:rsid w:val="0162256C"/>
    <w:rsid w:val="016379E6"/>
    <w:rsid w:val="018789B4"/>
    <w:rsid w:val="018D3CDC"/>
    <w:rsid w:val="01937BA8"/>
    <w:rsid w:val="0198FECF"/>
    <w:rsid w:val="019BF79E"/>
    <w:rsid w:val="01A25AC7"/>
    <w:rsid w:val="01A5AC4F"/>
    <w:rsid w:val="01B159D6"/>
    <w:rsid w:val="01BA326D"/>
    <w:rsid w:val="01BF775C"/>
    <w:rsid w:val="01CA3AEA"/>
    <w:rsid w:val="01CED2B8"/>
    <w:rsid w:val="02002D61"/>
    <w:rsid w:val="0200DED6"/>
    <w:rsid w:val="02120514"/>
    <w:rsid w:val="0212E5BB"/>
    <w:rsid w:val="02131B1D"/>
    <w:rsid w:val="02131C2E"/>
    <w:rsid w:val="021E3F00"/>
    <w:rsid w:val="0222E822"/>
    <w:rsid w:val="02272CA9"/>
    <w:rsid w:val="0227A215"/>
    <w:rsid w:val="0239D3E6"/>
    <w:rsid w:val="023B5DB3"/>
    <w:rsid w:val="023DB327"/>
    <w:rsid w:val="02402235"/>
    <w:rsid w:val="02465D89"/>
    <w:rsid w:val="025710E5"/>
    <w:rsid w:val="025D12B6"/>
    <w:rsid w:val="025D97F0"/>
    <w:rsid w:val="0260740A"/>
    <w:rsid w:val="02617634"/>
    <w:rsid w:val="02623521"/>
    <w:rsid w:val="02701D21"/>
    <w:rsid w:val="0271C770"/>
    <w:rsid w:val="02788620"/>
    <w:rsid w:val="027916DE"/>
    <w:rsid w:val="0279DF8A"/>
    <w:rsid w:val="02878199"/>
    <w:rsid w:val="028CCBF7"/>
    <w:rsid w:val="028E305C"/>
    <w:rsid w:val="029C1672"/>
    <w:rsid w:val="02A0FA3B"/>
    <w:rsid w:val="02A42F10"/>
    <w:rsid w:val="02A4CD46"/>
    <w:rsid w:val="02AD75EF"/>
    <w:rsid w:val="02AF86F8"/>
    <w:rsid w:val="02BA45E5"/>
    <w:rsid w:val="02BD295F"/>
    <w:rsid w:val="02C92E34"/>
    <w:rsid w:val="02CB8F5D"/>
    <w:rsid w:val="02D0472A"/>
    <w:rsid w:val="02D8023B"/>
    <w:rsid w:val="02DD4018"/>
    <w:rsid w:val="02DE3875"/>
    <w:rsid w:val="02E18F7A"/>
    <w:rsid w:val="02EC1832"/>
    <w:rsid w:val="02ED10CA"/>
    <w:rsid w:val="02F1E274"/>
    <w:rsid w:val="02F29333"/>
    <w:rsid w:val="02F38BF3"/>
    <w:rsid w:val="02FD89D7"/>
    <w:rsid w:val="03052047"/>
    <w:rsid w:val="03057F27"/>
    <w:rsid w:val="0305C433"/>
    <w:rsid w:val="0308A480"/>
    <w:rsid w:val="030E738E"/>
    <w:rsid w:val="030FB829"/>
    <w:rsid w:val="0318C1B9"/>
    <w:rsid w:val="031A52DC"/>
    <w:rsid w:val="032664DE"/>
    <w:rsid w:val="03287464"/>
    <w:rsid w:val="0336EE77"/>
    <w:rsid w:val="0339A2A0"/>
    <w:rsid w:val="034271A1"/>
    <w:rsid w:val="03485722"/>
    <w:rsid w:val="034C5B66"/>
    <w:rsid w:val="035185C3"/>
    <w:rsid w:val="03560100"/>
    <w:rsid w:val="03598D97"/>
    <w:rsid w:val="035E16EC"/>
    <w:rsid w:val="036261AB"/>
    <w:rsid w:val="036BD853"/>
    <w:rsid w:val="037D8DD9"/>
    <w:rsid w:val="0381C125"/>
    <w:rsid w:val="0387D680"/>
    <w:rsid w:val="03949C56"/>
    <w:rsid w:val="039B2588"/>
    <w:rsid w:val="039F80A5"/>
    <w:rsid w:val="03A647AF"/>
    <w:rsid w:val="03AA96B9"/>
    <w:rsid w:val="03ACB1DE"/>
    <w:rsid w:val="03ADB36B"/>
    <w:rsid w:val="03B6A100"/>
    <w:rsid w:val="03C3C753"/>
    <w:rsid w:val="03C5B3E4"/>
    <w:rsid w:val="03C85812"/>
    <w:rsid w:val="03CDF115"/>
    <w:rsid w:val="03DC03E5"/>
    <w:rsid w:val="03EBC290"/>
    <w:rsid w:val="03EC4EC0"/>
    <w:rsid w:val="03F99FD6"/>
    <w:rsid w:val="03F9CAF1"/>
    <w:rsid w:val="040A3CFD"/>
    <w:rsid w:val="040B8552"/>
    <w:rsid w:val="04144F29"/>
    <w:rsid w:val="041D6E53"/>
    <w:rsid w:val="041DD0DB"/>
    <w:rsid w:val="042552D2"/>
    <w:rsid w:val="043F4488"/>
    <w:rsid w:val="0447A6C0"/>
    <w:rsid w:val="04494C46"/>
    <w:rsid w:val="0449DF6A"/>
    <w:rsid w:val="0465E1B3"/>
    <w:rsid w:val="046A4553"/>
    <w:rsid w:val="04746F08"/>
    <w:rsid w:val="04759677"/>
    <w:rsid w:val="04769BAA"/>
    <w:rsid w:val="0476E975"/>
    <w:rsid w:val="047D1389"/>
    <w:rsid w:val="0480B2C6"/>
    <w:rsid w:val="0483EEEE"/>
    <w:rsid w:val="048A03E4"/>
    <w:rsid w:val="048CEF59"/>
    <w:rsid w:val="04917D30"/>
    <w:rsid w:val="049205B7"/>
    <w:rsid w:val="04925CCF"/>
    <w:rsid w:val="049754D4"/>
    <w:rsid w:val="0497D210"/>
    <w:rsid w:val="04A455C6"/>
    <w:rsid w:val="04A588F1"/>
    <w:rsid w:val="04A86BDA"/>
    <w:rsid w:val="04B68928"/>
    <w:rsid w:val="04B6BFFD"/>
    <w:rsid w:val="04BBEA5C"/>
    <w:rsid w:val="04C53B32"/>
    <w:rsid w:val="04D80146"/>
    <w:rsid w:val="04E16F43"/>
    <w:rsid w:val="04E2A9E5"/>
    <w:rsid w:val="04EB5DDC"/>
    <w:rsid w:val="04ECD553"/>
    <w:rsid w:val="04EDA640"/>
    <w:rsid w:val="04EE741D"/>
    <w:rsid w:val="04F08247"/>
    <w:rsid w:val="04FD15B2"/>
    <w:rsid w:val="050E4EAC"/>
    <w:rsid w:val="0510A186"/>
    <w:rsid w:val="05128549"/>
    <w:rsid w:val="05263DEB"/>
    <w:rsid w:val="05377179"/>
    <w:rsid w:val="05381983"/>
    <w:rsid w:val="0538F11E"/>
    <w:rsid w:val="053942BB"/>
    <w:rsid w:val="0539E8C7"/>
    <w:rsid w:val="0546097A"/>
    <w:rsid w:val="05477A73"/>
    <w:rsid w:val="05585D1C"/>
    <w:rsid w:val="0560B1C3"/>
    <w:rsid w:val="0569A3B8"/>
    <w:rsid w:val="056E1004"/>
    <w:rsid w:val="05773D1D"/>
    <w:rsid w:val="0579366A"/>
    <w:rsid w:val="057C7DCC"/>
    <w:rsid w:val="05850508"/>
    <w:rsid w:val="058EE50A"/>
    <w:rsid w:val="058F2438"/>
    <w:rsid w:val="059905F6"/>
    <w:rsid w:val="05B37403"/>
    <w:rsid w:val="05BEECA9"/>
    <w:rsid w:val="05D46139"/>
    <w:rsid w:val="05D8D7C0"/>
    <w:rsid w:val="05DB915C"/>
    <w:rsid w:val="05E33B01"/>
    <w:rsid w:val="05E4A58E"/>
    <w:rsid w:val="05E5AFCB"/>
    <w:rsid w:val="05F7C9AE"/>
    <w:rsid w:val="05F90886"/>
    <w:rsid w:val="05FAABD3"/>
    <w:rsid w:val="0603AC21"/>
    <w:rsid w:val="06082B87"/>
    <w:rsid w:val="060CB72B"/>
    <w:rsid w:val="060F6CE6"/>
    <w:rsid w:val="061421A0"/>
    <w:rsid w:val="06189264"/>
    <w:rsid w:val="061A5F1B"/>
    <w:rsid w:val="061FD160"/>
    <w:rsid w:val="0622D8EB"/>
    <w:rsid w:val="062E04F5"/>
    <w:rsid w:val="06397F24"/>
    <w:rsid w:val="064743F9"/>
    <w:rsid w:val="066482A7"/>
    <w:rsid w:val="06666962"/>
    <w:rsid w:val="066B60BB"/>
    <w:rsid w:val="066C00C8"/>
    <w:rsid w:val="066D7F72"/>
    <w:rsid w:val="0672A2B9"/>
    <w:rsid w:val="067597BB"/>
    <w:rsid w:val="06799993"/>
    <w:rsid w:val="068AA32F"/>
    <w:rsid w:val="068C5B68"/>
    <w:rsid w:val="0690497F"/>
    <w:rsid w:val="0690818D"/>
    <w:rsid w:val="06921DEF"/>
    <w:rsid w:val="0698EE4B"/>
    <w:rsid w:val="06A20792"/>
    <w:rsid w:val="06BD0581"/>
    <w:rsid w:val="06D5FB06"/>
    <w:rsid w:val="06D7267B"/>
    <w:rsid w:val="06DE44A4"/>
    <w:rsid w:val="06E904BE"/>
    <w:rsid w:val="06EAE576"/>
    <w:rsid w:val="06F864D1"/>
    <w:rsid w:val="06FCDE52"/>
    <w:rsid w:val="0700F76D"/>
    <w:rsid w:val="07011C04"/>
    <w:rsid w:val="0727FC24"/>
    <w:rsid w:val="0728CAA9"/>
    <w:rsid w:val="07314098"/>
    <w:rsid w:val="073567DB"/>
    <w:rsid w:val="0737ACF0"/>
    <w:rsid w:val="0741E374"/>
    <w:rsid w:val="0742BC9C"/>
    <w:rsid w:val="0743B08C"/>
    <w:rsid w:val="074962C2"/>
    <w:rsid w:val="074C4E2C"/>
    <w:rsid w:val="07548FED"/>
    <w:rsid w:val="0773BB8B"/>
    <w:rsid w:val="0773F70C"/>
    <w:rsid w:val="078713E7"/>
    <w:rsid w:val="078ECBD7"/>
    <w:rsid w:val="078F02C5"/>
    <w:rsid w:val="0796444D"/>
    <w:rsid w:val="07A0647D"/>
    <w:rsid w:val="07A7B34F"/>
    <w:rsid w:val="07B17E0D"/>
    <w:rsid w:val="07D18268"/>
    <w:rsid w:val="07DF2B67"/>
    <w:rsid w:val="07E85F53"/>
    <w:rsid w:val="07E90CFE"/>
    <w:rsid w:val="07F2B171"/>
    <w:rsid w:val="07FD6B19"/>
    <w:rsid w:val="08040DEA"/>
    <w:rsid w:val="08079467"/>
    <w:rsid w:val="08133C87"/>
    <w:rsid w:val="081354FA"/>
    <w:rsid w:val="082108C1"/>
    <w:rsid w:val="082576D6"/>
    <w:rsid w:val="0826D9E7"/>
    <w:rsid w:val="0826F538"/>
    <w:rsid w:val="082B8BE6"/>
    <w:rsid w:val="08301561"/>
    <w:rsid w:val="08303C2B"/>
    <w:rsid w:val="08381BD5"/>
    <w:rsid w:val="08392A11"/>
    <w:rsid w:val="083BE442"/>
    <w:rsid w:val="083C0D46"/>
    <w:rsid w:val="08472093"/>
    <w:rsid w:val="084B9A01"/>
    <w:rsid w:val="085306D1"/>
    <w:rsid w:val="08535C2F"/>
    <w:rsid w:val="085B0EDC"/>
    <w:rsid w:val="086D13AB"/>
    <w:rsid w:val="08734110"/>
    <w:rsid w:val="08943FC6"/>
    <w:rsid w:val="08B7FCDB"/>
    <w:rsid w:val="08BAD016"/>
    <w:rsid w:val="08BDF032"/>
    <w:rsid w:val="08C9B694"/>
    <w:rsid w:val="08D1383C"/>
    <w:rsid w:val="08DBD354"/>
    <w:rsid w:val="08E09342"/>
    <w:rsid w:val="08EC595C"/>
    <w:rsid w:val="08F4F477"/>
    <w:rsid w:val="08F8D82E"/>
    <w:rsid w:val="090AAB1F"/>
    <w:rsid w:val="090B2DD2"/>
    <w:rsid w:val="091E04FB"/>
    <w:rsid w:val="092930D9"/>
    <w:rsid w:val="0931E9E9"/>
    <w:rsid w:val="09379181"/>
    <w:rsid w:val="093B4494"/>
    <w:rsid w:val="094A6E55"/>
    <w:rsid w:val="094C2DEF"/>
    <w:rsid w:val="095FB6C8"/>
    <w:rsid w:val="0968638D"/>
    <w:rsid w:val="096A93CD"/>
    <w:rsid w:val="096F3AE4"/>
    <w:rsid w:val="097308BF"/>
    <w:rsid w:val="09745D56"/>
    <w:rsid w:val="097C70D4"/>
    <w:rsid w:val="097FDA62"/>
    <w:rsid w:val="09800A9F"/>
    <w:rsid w:val="0980BB6C"/>
    <w:rsid w:val="09849BCF"/>
    <w:rsid w:val="09859D51"/>
    <w:rsid w:val="0985ED3A"/>
    <w:rsid w:val="0986D068"/>
    <w:rsid w:val="0988C146"/>
    <w:rsid w:val="098E144E"/>
    <w:rsid w:val="0993F19A"/>
    <w:rsid w:val="0997BF1C"/>
    <w:rsid w:val="09982A6C"/>
    <w:rsid w:val="099D2136"/>
    <w:rsid w:val="09AA7287"/>
    <w:rsid w:val="09ABCE1E"/>
    <w:rsid w:val="09B63025"/>
    <w:rsid w:val="09B72EA2"/>
    <w:rsid w:val="09B8098E"/>
    <w:rsid w:val="09BD9623"/>
    <w:rsid w:val="09BDCCC0"/>
    <w:rsid w:val="09C83EB4"/>
    <w:rsid w:val="09CB17D0"/>
    <w:rsid w:val="09CB4DC7"/>
    <w:rsid w:val="09D255D6"/>
    <w:rsid w:val="09D27E25"/>
    <w:rsid w:val="09DBACB4"/>
    <w:rsid w:val="09E1D223"/>
    <w:rsid w:val="09E3A677"/>
    <w:rsid w:val="09EA7814"/>
    <w:rsid w:val="09EC7B83"/>
    <w:rsid w:val="09EFBB92"/>
    <w:rsid w:val="09FDD0C2"/>
    <w:rsid w:val="0A0E63A1"/>
    <w:rsid w:val="0A133382"/>
    <w:rsid w:val="0A266C1C"/>
    <w:rsid w:val="0A44E480"/>
    <w:rsid w:val="0A4A8B45"/>
    <w:rsid w:val="0A594D2D"/>
    <w:rsid w:val="0A64F152"/>
    <w:rsid w:val="0A6A2B26"/>
    <w:rsid w:val="0A6E277E"/>
    <w:rsid w:val="0A6FCA81"/>
    <w:rsid w:val="0A7BF376"/>
    <w:rsid w:val="0A7C0967"/>
    <w:rsid w:val="0A820902"/>
    <w:rsid w:val="0A85186F"/>
    <w:rsid w:val="0A89DF91"/>
    <w:rsid w:val="0A8EF6EB"/>
    <w:rsid w:val="0A9DC3C4"/>
    <w:rsid w:val="0AA94546"/>
    <w:rsid w:val="0AA9DC89"/>
    <w:rsid w:val="0AB52DEF"/>
    <w:rsid w:val="0AB8BBDA"/>
    <w:rsid w:val="0ABBD342"/>
    <w:rsid w:val="0AC1B0DB"/>
    <w:rsid w:val="0ACC8896"/>
    <w:rsid w:val="0ACE7857"/>
    <w:rsid w:val="0AD06C1D"/>
    <w:rsid w:val="0AD3DDA9"/>
    <w:rsid w:val="0ADA7A61"/>
    <w:rsid w:val="0AE92E42"/>
    <w:rsid w:val="0AEC8BCD"/>
    <w:rsid w:val="0AECE469"/>
    <w:rsid w:val="0AEFD99D"/>
    <w:rsid w:val="0AF6B19C"/>
    <w:rsid w:val="0B0578DA"/>
    <w:rsid w:val="0B0E4AF1"/>
    <w:rsid w:val="0B0F001B"/>
    <w:rsid w:val="0B19816F"/>
    <w:rsid w:val="0B1BE83F"/>
    <w:rsid w:val="0B1F555B"/>
    <w:rsid w:val="0B2D1259"/>
    <w:rsid w:val="0B33598C"/>
    <w:rsid w:val="0B4F4DEF"/>
    <w:rsid w:val="0B50A8F4"/>
    <w:rsid w:val="0B5943BD"/>
    <w:rsid w:val="0B5C1042"/>
    <w:rsid w:val="0B5E7F50"/>
    <w:rsid w:val="0B66F022"/>
    <w:rsid w:val="0B681A82"/>
    <w:rsid w:val="0B69CF48"/>
    <w:rsid w:val="0B6CE817"/>
    <w:rsid w:val="0B6F251F"/>
    <w:rsid w:val="0B73B9AF"/>
    <w:rsid w:val="0B748709"/>
    <w:rsid w:val="0B7D7E9A"/>
    <w:rsid w:val="0B874510"/>
    <w:rsid w:val="0B908423"/>
    <w:rsid w:val="0B9C6CD0"/>
    <w:rsid w:val="0BA2F547"/>
    <w:rsid w:val="0BB24C44"/>
    <w:rsid w:val="0BC0E278"/>
    <w:rsid w:val="0BC7C0E6"/>
    <w:rsid w:val="0BCEC3BC"/>
    <w:rsid w:val="0BD1BC4C"/>
    <w:rsid w:val="0BE1EABA"/>
    <w:rsid w:val="0BFC0324"/>
    <w:rsid w:val="0C128A1E"/>
    <w:rsid w:val="0C157EF9"/>
    <w:rsid w:val="0C18D57E"/>
    <w:rsid w:val="0C1AB5FB"/>
    <w:rsid w:val="0C1CD3E5"/>
    <w:rsid w:val="0C24A22A"/>
    <w:rsid w:val="0C28EA64"/>
    <w:rsid w:val="0C2E6184"/>
    <w:rsid w:val="0C3572CF"/>
    <w:rsid w:val="0C39D6CF"/>
    <w:rsid w:val="0C3A2EB3"/>
    <w:rsid w:val="0C3C3F8A"/>
    <w:rsid w:val="0C4811F9"/>
    <w:rsid w:val="0C4F8447"/>
    <w:rsid w:val="0C565DD2"/>
    <w:rsid w:val="0C7346F9"/>
    <w:rsid w:val="0C80871B"/>
    <w:rsid w:val="0C8ECA9C"/>
    <w:rsid w:val="0CAB4F8F"/>
    <w:rsid w:val="0CAB9B01"/>
    <w:rsid w:val="0CABFE18"/>
    <w:rsid w:val="0CAFA87E"/>
    <w:rsid w:val="0CCB5B52"/>
    <w:rsid w:val="0CCDEEBC"/>
    <w:rsid w:val="0CDE1D61"/>
    <w:rsid w:val="0CDE6FCC"/>
    <w:rsid w:val="0CE2D1C6"/>
    <w:rsid w:val="0CE5C48C"/>
    <w:rsid w:val="0CEA1EAC"/>
    <w:rsid w:val="0CEC384C"/>
    <w:rsid w:val="0CEE2A03"/>
    <w:rsid w:val="0CEF39A7"/>
    <w:rsid w:val="0CF25C34"/>
    <w:rsid w:val="0CF3005A"/>
    <w:rsid w:val="0CFA451D"/>
    <w:rsid w:val="0D0288B5"/>
    <w:rsid w:val="0D14FA7D"/>
    <w:rsid w:val="0D15C847"/>
    <w:rsid w:val="0D25B7DA"/>
    <w:rsid w:val="0D3007D0"/>
    <w:rsid w:val="0D304E3F"/>
    <w:rsid w:val="0D306D20"/>
    <w:rsid w:val="0D306DF9"/>
    <w:rsid w:val="0D33BB1C"/>
    <w:rsid w:val="0D470C4B"/>
    <w:rsid w:val="0D4ACE27"/>
    <w:rsid w:val="0D591E82"/>
    <w:rsid w:val="0D64D0D2"/>
    <w:rsid w:val="0D74CA8F"/>
    <w:rsid w:val="0D758003"/>
    <w:rsid w:val="0D88C282"/>
    <w:rsid w:val="0DA0989E"/>
    <w:rsid w:val="0DA7B320"/>
    <w:rsid w:val="0DA98084"/>
    <w:rsid w:val="0DAB93FB"/>
    <w:rsid w:val="0DC2D993"/>
    <w:rsid w:val="0DD8D382"/>
    <w:rsid w:val="0DD975C5"/>
    <w:rsid w:val="0DDCE178"/>
    <w:rsid w:val="0DDDCCFA"/>
    <w:rsid w:val="0DDE5735"/>
    <w:rsid w:val="0DE2E9F1"/>
    <w:rsid w:val="0DE7BB25"/>
    <w:rsid w:val="0DE84923"/>
    <w:rsid w:val="0DE8E0C9"/>
    <w:rsid w:val="0DEB4F80"/>
    <w:rsid w:val="0DF16B4A"/>
    <w:rsid w:val="0DF48413"/>
    <w:rsid w:val="0DF642B3"/>
    <w:rsid w:val="0DF9E681"/>
    <w:rsid w:val="0DFA5633"/>
    <w:rsid w:val="0DFC3301"/>
    <w:rsid w:val="0DFD6970"/>
    <w:rsid w:val="0E0DA9AC"/>
    <w:rsid w:val="0E0DBED9"/>
    <w:rsid w:val="0E14E502"/>
    <w:rsid w:val="0E17A243"/>
    <w:rsid w:val="0E1949DA"/>
    <w:rsid w:val="0E24CAC0"/>
    <w:rsid w:val="0E286879"/>
    <w:rsid w:val="0E35F342"/>
    <w:rsid w:val="0E3C0E4D"/>
    <w:rsid w:val="0E3C29C9"/>
    <w:rsid w:val="0E40D566"/>
    <w:rsid w:val="0E4DC6CF"/>
    <w:rsid w:val="0E4E43FC"/>
    <w:rsid w:val="0E4F401B"/>
    <w:rsid w:val="0E5553C2"/>
    <w:rsid w:val="0E55796F"/>
    <w:rsid w:val="0E5DE5B7"/>
    <w:rsid w:val="0E719AB1"/>
    <w:rsid w:val="0E85B5CB"/>
    <w:rsid w:val="0E86C8A9"/>
    <w:rsid w:val="0EA04E85"/>
    <w:rsid w:val="0EA5B770"/>
    <w:rsid w:val="0EA8C44F"/>
    <w:rsid w:val="0EAAF273"/>
    <w:rsid w:val="0EB2E17C"/>
    <w:rsid w:val="0EB46889"/>
    <w:rsid w:val="0EB5EE02"/>
    <w:rsid w:val="0EC68745"/>
    <w:rsid w:val="0EC70300"/>
    <w:rsid w:val="0EC80ED0"/>
    <w:rsid w:val="0ED1C1C3"/>
    <w:rsid w:val="0ED37702"/>
    <w:rsid w:val="0ED51FD1"/>
    <w:rsid w:val="0EDD4CB8"/>
    <w:rsid w:val="0EEFB487"/>
    <w:rsid w:val="0EF14C2F"/>
    <w:rsid w:val="0EF2A504"/>
    <w:rsid w:val="0EF7C96D"/>
    <w:rsid w:val="0EFDAE4A"/>
    <w:rsid w:val="0F01C5DE"/>
    <w:rsid w:val="0F04E405"/>
    <w:rsid w:val="0F05AFC8"/>
    <w:rsid w:val="0F0735E2"/>
    <w:rsid w:val="0F09AD9A"/>
    <w:rsid w:val="0F144C10"/>
    <w:rsid w:val="0F17A50E"/>
    <w:rsid w:val="0F1ACEA2"/>
    <w:rsid w:val="0F1C1694"/>
    <w:rsid w:val="0F1FA5C6"/>
    <w:rsid w:val="0F2C02C6"/>
    <w:rsid w:val="0F3A140C"/>
    <w:rsid w:val="0F3A5EEB"/>
    <w:rsid w:val="0F3B2BB4"/>
    <w:rsid w:val="0F3F4E3F"/>
    <w:rsid w:val="0F40535B"/>
    <w:rsid w:val="0F44562F"/>
    <w:rsid w:val="0F49C876"/>
    <w:rsid w:val="0F4C29D0"/>
    <w:rsid w:val="0F61F56C"/>
    <w:rsid w:val="0F6A683E"/>
    <w:rsid w:val="0F6F30C2"/>
    <w:rsid w:val="0F6F81E0"/>
    <w:rsid w:val="0F72AE96"/>
    <w:rsid w:val="0F74FFBE"/>
    <w:rsid w:val="0F8BFC25"/>
    <w:rsid w:val="0F8DADFD"/>
    <w:rsid w:val="0F91D7F2"/>
    <w:rsid w:val="0F9F288F"/>
    <w:rsid w:val="0F9F34AC"/>
    <w:rsid w:val="0FA02A53"/>
    <w:rsid w:val="0FA1A363"/>
    <w:rsid w:val="0FA484FA"/>
    <w:rsid w:val="0FB37F96"/>
    <w:rsid w:val="0FB5F926"/>
    <w:rsid w:val="0FB8EB63"/>
    <w:rsid w:val="0FDDA7FD"/>
    <w:rsid w:val="0FE2C7D7"/>
    <w:rsid w:val="0FE3E63B"/>
    <w:rsid w:val="0FE9650D"/>
    <w:rsid w:val="0FEDA6B4"/>
    <w:rsid w:val="0FEEC84E"/>
    <w:rsid w:val="0FF0359A"/>
    <w:rsid w:val="0FF0D35F"/>
    <w:rsid w:val="0FF2CBAA"/>
    <w:rsid w:val="0FFD0CDF"/>
    <w:rsid w:val="0FFFFE69"/>
    <w:rsid w:val="100FA711"/>
    <w:rsid w:val="100FE45B"/>
    <w:rsid w:val="10142792"/>
    <w:rsid w:val="1027A887"/>
    <w:rsid w:val="1028B35F"/>
    <w:rsid w:val="1029C495"/>
    <w:rsid w:val="10515695"/>
    <w:rsid w:val="10521A81"/>
    <w:rsid w:val="105561E4"/>
    <w:rsid w:val="10565CB7"/>
    <w:rsid w:val="105A7537"/>
    <w:rsid w:val="105BB056"/>
    <w:rsid w:val="105BD4F4"/>
    <w:rsid w:val="106443C1"/>
    <w:rsid w:val="1066A4B6"/>
    <w:rsid w:val="1066AB7B"/>
    <w:rsid w:val="106DBC54"/>
    <w:rsid w:val="106E0C0E"/>
    <w:rsid w:val="10705583"/>
    <w:rsid w:val="1072C140"/>
    <w:rsid w:val="10789F5F"/>
    <w:rsid w:val="10885D68"/>
    <w:rsid w:val="108C163F"/>
    <w:rsid w:val="108ECB39"/>
    <w:rsid w:val="1091A832"/>
    <w:rsid w:val="1095E884"/>
    <w:rsid w:val="10997EAB"/>
    <w:rsid w:val="10A32824"/>
    <w:rsid w:val="10BF5FB4"/>
    <w:rsid w:val="10C1DE5B"/>
    <w:rsid w:val="10C3E69E"/>
    <w:rsid w:val="10CCF972"/>
    <w:rsid w:val="10CF75AF"/>
    <w:rsid w:val="10CFB19C"/>
    <w:rsid w:val="10D02E9D"/>
    <w:rsid w:val="10E5D14F"/>
    <w:rsid w:val="10EBA7F5"/>
    <w:rsid w:val="1105BA58"/>
    <w:rsid w:val="1112E888"/>
    <w:rsid w:val="11134B43"/>
    <w:rsid w:val="11180A0A"/>
    <w:rsid w:val="11218102"/>
    <w:rsid w:val="1133A79D"/>
    <w:rsid w:val="113E8E22"/>
    <w:rsid w:val="1140471A"/>
    <w:rsid w:val="1146B8D6"/>
    <w:rsid w:val="11483AF9"/>
    <w:rsid w:val="114DC041"/>
    <w:rsid w:val="114E5118"/>
    <w:rsid w:val="11527129"/>
    <w:rsid w:val="1153B164"/>
    <w:rsid w:val="11553DF4"/>
    <w:rsid w:val="11566EA8"/>
    <w:rsid w:val="115DC93F"/>
    <w:rsid w:val="116479C0"/>
    <w:rsid w:val="11684FEE"/>
    <w:rsid w:val="116E7D50"/>
    <w:rsid w:val="117E196C"/>
    <w:rsid w:val="1181DFBA"/>
    <w:rsid w:val="1182878D"/>
    <w:rsid w:val="11851870"/>
    <w:rsid w:val="11876B43"/>
    <w:rsid w:val="118DC483"/>
    <w:rsid w:val="118E5299"/>
    <w:rsid w:val="119586D9"/>
    <w:rsid w:val="119599C0"/>
    <w:rsid w:val="1196A72B"/>
    <w:rsid w:val="119CF83F"/>
    <w:rsid w:val="11A11DCF"/>
    <w:rsid w:val="11AEF0C9"/>
    <w:rsid w:val="11BCB419"/>
    <w:rsid w:val="11C19B26"/>
    <w:rsid w:val="11C2C59A"/>
    <w:rsid w:val="11CA06D5"/>
    <w:rsid w:val="11D6DA73"/>
    <w:rsid w:val="11E01082"/>
    <w:rsid w:val="11E13E6C"/>
    <w:rsid w:val="11FDB4F6"/>
    <w:rsid w:val="1205464B"/>
    <w:rsid w:val="120D74BC"/>
    <w:rsid w:val="120ECFA4"/>
    <w:rsid w:val="121FB64A"/>
    <w:rsid w:val="12291DB6"/>
    <w:rsid w:val="12329F03"/>
    <w:rsid w:val="12360C57"/>
    <w:rsid w:val="123A1DD2"/>
    <w:rsid w:val="124B4C2B"/>
    <w:rsid w:val="124C5EB4"/>
    <w:rsid w:val="125231D0"/>
    <w:rsid w:val="12523814"/>
    <w:rsid w:val="1254AD56"/>
    <w:rsid w:val="12596A75"/>
    <w:rsid w:val="125ABFA5"/>
    <w:rsid w:val="126485BA"/>
    <w:rsid w:val="127309FF"/>
    <w:rsid w:val="12744902"/>
    <w:rsid w:val="1279A1A5"/>
    <w:rsid w:val="1279CA3D"/>
    <w:rsid w:val="12828F7C"/>
    <w:rsid w:val="12858AF3"/>
    <w:rsid w:val="128A8430"/>
    <w:rsid w:val="12933D8C"/>
    <w:rsid w:val="12954348"/>
    <w:rsid w:val="12A01295"/>
    <w:rsid w:val="12A04457"/>
    <w:rsid w:val="12A46E5F"/>
    <w:rsid w:val="12A9287D"/>
    <w:rsid w:val="12AEB8E9"/>
    <w:rsid w:val="12AFE172"/>
    <w:rsid w:val="12B84B84"/>
    <w:rsid w:val="12BAFBA5"/>
    <w:rsid w:val="12C09BF7"/>
    <w:rsid w:val="12CD3F1F"/>
    <w:rsid w:val="12CF01E9"/>
    <w:rsid w:val="12D19D10"/>
    <w:rsid w:val="12D3B632"/>
    <w:rsid w:val="12D4D0A0"/>
    <w:rsid w:val="12D680EA"/>
    <w:rsid w:val="12D8FF58"/>
    <w:rsid w:val="12DDA46A"/>
    <w:rsid w:val="12E1829F"/>
    <w:rsid w:val="12E9C501"/>
    <w:rsid w:val="12F58FF6"/>
    <w:rsid w:val="13011A11"/>
    <w:rsid w:val="13037E6C"/>
    <w:rsid w:val="13171CBC"/>
    <w:rsid w:val="13326285"/>
    <w:rsid w:val="1335B96D"/>
    <w:rsid w:val="1337A51C"/>
    <w:rsid w:val="1339F7EE"/>
    <w:rsid w:val="133C2277"/>
    <w:rsid w:val="13442D76"/>
    <w:rsid w:val="134D0D1E"/>
    <w:rsid w:val="1356C2A2"/>
    <w:rsid w:val="13580805"/>
    <w:rsid w:val="1362C26F"/>
    <w:rsid w:val="136F034E"/>
    <w:rsid w:val="1371F49A"/>
    <w:rsid w:val="1384B576"/>
    <w:rsid w:val="138E8336"/>
    <w:rsid w:val="139038CD"/>
    <w:rsid w:val="139147C3"/>
    <w:rsid w:val="139B2486"/>
    <w:rsid w:val="139C3D8B"/>
    <w:rsid w:val="13A6186A"/>
    <w:rsid w:val="13A61DEF"/>
    <w:rsid w:val="13A8A959"/>
    <w:rsid w:val="13AD5B3C"/>
    <w:rsid w:val="13B0D88E"/>
    <w:rsid w:val="13BC8987"/>
    <w:rsid w:val="13CC8716"/>
    <w:rsid w:val="13D6B4B0"/>
    <w:rsid w:val="13DD8551"/>
    <w:rsid w:val="13E1F823"/>
    <w:rsid w:val="13EE4C55"/>
    <w:rsid w:val="13F266A3"/>
    <w:rsid w:val="140049A1"/>
    <w:rsid w:val="14054A70"/>
    <w:rsid w:val="140B8562"/>
    <w:rsid w:val="140C23E5"/>
    <w:rsid w:val="14144B1F"/>
    <w:rsid w:val="141EA66A"/>
    <w:rsid w:val="1424A988"/>
    <w:rsid w:val="1424F503"/>
    <w:rsid w:val="14269CC1"/>
    <w:rsid w:val="14297CC0"/>
    <w:rsid w:val="14299B03"/>
    <w:rsid w:val="142B9813"/>
    <w:rsid w:val="142C97A0"/>
    <w:rsid w:val="14325FA9"/>
    <w:rsid w:val="1432C08F"/>
    <w:rsid w:val="1437AA86"/>
    <w:rsid w:val="14408CAF"/>
    <w:rsid w:val="144328BA"/>
    <w:rsid w:val="14470585"/>
    <w:rsid w:val="14494A65"/>
    <w:rsid w:val="1449B54C"/>
    <w:rsid w:val="14561722"/>
    <w:rsid w:val="14568AB0"/>
    <w:rsid w:val="145B9EF8"/>
    <w:rsid w:val="145FE206"/>
    <w:rsid w:val="14645B14"/>
    <w:rsid w:val="146786FE"/>
    <w:rsid w:val="147CD93B"/>
    <w:rsid w:val="147F6DDA"/>
    <w:rsid w:val="148BFB0F"/>
    <w:rsid w:val="148DF037"/>
    <w:rsid w:val="149735EE"/>
    <w:rsid w:val="149D8481"/>
    <w:rsid w:val="149DDA93"/>
    <w:rsid w:val="14AD57DE"/>
    <w:rsid w:val="14AE57D7"/>
    <w:rsid w:val="14AEAE5D"/>
    <w:rsid w:val="14AF3B0F"/>
    <w:rsid w:val="14B0DF81"/>
    <w:rsid w:val="14B14E67"/>
    <w:rsid w:val="14B768FA"/>
    <w:rsid w:val="14C3E53E"/>
    <w:rsid w:val="14CD7103"/>
    <w:rsid w:val="14E15BE1"/>
    <w:rsid w:val="14E22316"/>
    <w:rsid w:val="14E589F5"/>
    <w:rsid w:val="14F42795"/>
    <w:rsid w:val="14FCF5F9"/>
    <w:rsid w:val="151863FE"/>
    <w:rsid w:val="153EA058"/>
    <w:rsid w:val="154608F1"/>
    <w:rsid w:val="1547C5EB"/>
    <w:rsid w:val="1548F1A4"/>
    <w:rsid w:val="155AEE50"/>
    <w:rsid w:val="155EA99A"/>
    <w:rsid w:val="15677394"/>
    <w:rsid w:val="15700F4B"/>
    <w:rsid w:val="15733C6B"/>
    <w:rsid w:val="1574D28D"/>
    <w:rsid w:val="1577E341"/>
    <w:rsid w:val="1579E126"/>
    <w:rsid w:val="157CEA38"/>
    <w:rsid w:val="1584179A"/>
    <w:rsid w:val="15968C7F"/>
    <w:rsid w:val="15AD1CF1"/>
    <w:rsid w:val="15B212E3"/>
    <w:rsid w:val="15B37BE9"/>
    <w:rsid w:val="15B6F304"/>
    <w:rsid w:val="15CB208E"/>
    <w:rsid w:val="15CDA0D5"/>
    <w:rsid w:val="15CF18C8"/>
    <w:rsid w:val="15D178A7"/>
    <w:rsid w:val="15DCF239"/>
    <w:rsid w:val="15DE28E8"/>
    <w:rsid w:val="15E27D98"/>
    <w:rsid w:val="15F3B10F"/>
    <w:rsid w:val="15FA444E"/>
    <w:rsid w:val="1600B07A"/>
    <w:rsid w:val="1614F0E5"/>
    <w:rsid w:val="16154528"/>
    <w:rsid w:val="1618557C"/>
    <w:rsid w:val="1620C0EB"/>
    <w:rsid w:val="162B43BA"/>
    <w:rsid w:val="162F0CE2"/>
    <w:rsid w:val="1635D302"/>
    <w:rsid w:val="16373A51"/>
    <w:rsid w:val="1639E938"/>
    <w:rsid w:val="163B3758"/>
    <w:rsid w:val="164717D8"/>
    <w:rsid w:val="164A04E8"/>
    <w:rsid w:val="164B5D5C"/>
    <w:rsid w:val="164E28CC"/>
    <w:rsid w:val="16508297"/>
    <w:rsid w:val="16548E56"/>
    <w:rsid w:val="1665CB22"/>
    <w:rsid w:val="166851CE"/>
    <w:rsid w:val="1668C74D"/>
    <w:rsid w:val="16740910"/>
    <w:rsid w:val="1677B0AC"/>
    <w:rsid w:val="1679A7A8"/>
    <w:rsid w:val="167C9064"/>
    <w:rsid w:val="167E725D"/>
    <w:rsid w:val="167FEBB5"/>
    <w:rsid w:val="16A8A006"/>
    <w:rsid w:val="16AD500A"/>
    <w:rsid w:val="16C3E410"/>
    <w:rsid w:val="16C83591"/>
    <w:rsid w:val="16CE8B73"/>
    <w:rsid w:val="16D9C21C"/>
    <w:rsid w:val="16DAF469"/>
    <w:rsid w:val="16DC3B95"/>
    <w:rsid w:val="16DD834A"/>
    <w:rsid w:val="16E510A0"/>
    <w:rsid w:val="16E5D7C4"/>
    <w:rsid w:val="16EC7932"/>
    <w:rsid w:val="16F71CBE"/>
    <w:rsid w:val="170323A7"/>
    <w:rsid w:val="1710D00D"/>
    <w:rsid w:val="1718239B"/>
    <w:rsid w:val="1718E6ED"/>
    <w:rsid w:val="171EBB70"/>
    <w:rsid w:val="1729A087"/>
    <w:rsid w:val="1729F09A"/>
    <w:rsid w:val="173001D1"/>
    <w:rsid w:val="17351EBF"/>
    <w:rsid w:val="173DED19"/>
    <w:rsid w:val="1743935A"/>
    <w:rsid w:val="1749001E"/>
    <w:rsid w:val="175C3D78"/>
    <w:rsid w:val="175DA60B"/>
    <w:rsid w:val="175DE35E"/>
    <w:rsid w:val="1760253E"/>
    <w:rsid w:val="17628190"/>
    <w:rsid w:val="176A9003"/>
    <w:rsid w:val="176CC150"/>
    <w:rsid w:val="1775CB12"/>
    <w:rsid w:val="177C6CA7"/>
    <w:rsid w:val="177DEDE5"/>
    <w:rsid w:val="178724AC"/>
    <w:rsid w:val="1787B8D7"/>
    <w:rsid w:val="17893DC8"/>
    <w:rsid w:val="179E99CB"/>
    <w:rsid w:val="179FD3E6"/>
    <w:rsid w:val="17A7E14E"/>
    <w:rsid w:val="17ABC644"/>
    <w:rsid w:val="17AC6B17"/>
    <w:rsid w:val="17B3332D"/>
    <w:rsid w:val="17B6DF72"/>
    <w:rsid w:val="17BC52F8"/>
    <w:rsid w:val="17BC799D"/>
    <w:rsid w:val="17C124B1"/>
    <w:rsid w:val="17C31FA8"/>
    <w:rsid w:val="17C9294B"/>
    <w:rsid w:val="17E0287C"/>
    <w:rsid w:val="17E4B235"/>
    <w:rsid w:val="17E7DD7D"/>
    <w:rsid w:val="17EF7FB3"/>
    <w:rsid w:val="17F09CEA"/>
    <w:rsid w:val="17F6B8FA"/>
    <w:rsid w:val="17F92F17"/>
    <w:rsid w:val="17F9503A"/>
    <w:rsid w:val="17FC64C7"/>
    <w:rsid w:val="18014F69"/>
    <w:rsid w:val="180EFC4B"/>
    <w:rsid w:val="18218851"/>
    <w:rsid w:val="1828041E"/>
    <w:rsid w:val="18299A73"/>
    <w:rsid w:val="182E3F2F"/>
    <w:rsid w:val="18349708"/>
    <w:rsid w:val="183964E3"/>
    <w:rsid w:val="18455CD0"/>
    <w:rsid w:val="184A87A2"/>
    <w:rsid w:val="1853497F"/>
    <w:rsid w:val="185A6449"/>
    <w:rsid w:val="185CF55E"/>
    <w:rsid w:val="1860320D"/>
    <w:rsid w:val="18677045"/>
    <w:rsid w:val="18740CA9"/>
    <w:rsid w:val="187B0E48"/>
    <w:rsid w:val="187C6D47"/>
    <w:rsid w:val="187F9D1E"/>
    <w:rsid w:val="18846B70"/>
    <w:rsid w:val="1884986E"/>
    <w:rsid w:val="188A575A"/>
    <w:rsid w:val="188AFAB6"/>
    <w:rsid w:val="18A1793F"/>
    <w:rsid w:val="18A62DB1"/>
    <w:rsid w:val="18BCA2BF"/>
    <w:rsid w:val="18C35C74"/>
    <w:rsid w:val="18C82DA1"/>
    <w:rsid w:val="18C9F3B6"/>
    <w:rsid w:val="18CC291B"/>
    <w:rsid w:val="18D5454A"/>
    <w:rsid w:val="18D9D537"/>
    <w:rsid w:val="18E04EF0"/>
    <w:rsid w:val="18E1DAE8"/>
    <w:rsid w:val="18E4FD80"/>
    <w:rsid w:val="18ECF666"/>
    <w:rsid w:val="18F1C3B0"/>
    <w:rsid w:val="18F2E3E9"/>
    <w:rsid w:val="18F85AAA"/>
    <w:rsid w:val="190D405A"/>
    <w:rsid w:val="19104E51"/>
    <w:rsid w:val="1916C9C4"/>
    <w:rsid w:val="19199311"/>
    <w:rsid w:val="191DD553"/>
    <w:rsid w:val="19222C7A"/>
    <w:rsid w:val="192A4DB3"/>
    <w:rsid w:val="19358482"/>
    <w:rsid w:val="193BEC72"/>
    <w:rsid w:val="193D5199"/>
    <w:rsid w:val="1943F1DA"/>
    <w:rsid w:val="194835F3"/>
    <w:rsid w:val="194C4E33"/>
    <w:rsid w:val="194F6D5F"/>
    <w:rsid w:val="195D445D"/>
    <w:rsid w:val="1965F341"/>
    <w:rsid w:val="196CFE74"/>
    <w:rsid w:val="19729CBF"/>
    <w:rsid w:val="19895AD2"/>
    <w:rsid w:val="19898537"/>
    <w:rsid w:val="19956257"/>
    <w:rsid w:val="199791ED"/>
    <w:rsid w:val="1997A859"/>
    <w:rsid w:val="199C043A"/>
    <w:rsid w:val="199CB6D7"/>
    <w:rsid w:val="19A17FC3"/>
    <w:rsid w:val="19B384AB"/>
    <w:rsid w:val="19B4AF22"/>
    <w:rsid w:val="19CB3928"/>
    <w:rsid w:val="19D2D6DB"/>
    <w:rsid w:val="19D6C178"/>
    <w:rsid w:val="19DCC7D6"/>
    <w:rsid w:val="19E03BD0"/>
    <w:rsid w:val="19F2AA19"/>
    <w:rsid w:val="19F97C2C"/>
    <w:rsid w:val="19F9BEE0"/>
    <w:rsid w:val="1A09C558"/>
    <w:rsid w:val="1A0EDDF7"/>
    <w:rsid w:val="1A119986"/>
    <w:rsid w:val="1A12089E"/>
    <w:rsid w:val="1A197A14"/>
    <w:rsid w:val="1A243725"/>
    <w:rsid w:val="1A261F78"/>
    <w:rsid w:val="1A26CB17"/>
    <w:rsid w:val="1A288BF5"/>
    <w:rsid w:val="1A4005F5"/>
    <w:rsid w:val="1A4A11C0"/>
    <w:rsid w:val="1A4D7509"/>
    <w:rsid w:val="1A4DEBA7"/>
    <w:rsid w:val="1A574459"/>
    <w:rsid w:val="1A6223E5"/>
    <w:rsid w:val="1A68ADF2"/>
    <w:rsid w:val="1A7092F6"/>
    <w:rsid w:val="1A73BAD4"/>
    <w:rsid w:val="1A749DB9"/>
    <w:rsid w:val="1A7BE107"/>
    <w:rsid w:val="1A880D2B"/>
    <w:rsid w:val="1A8CCA63"/>
    <w:rsid w:val="1A9F14D4"/>
    <w:rsid w:val="1AA01BA3"/>
    <w:rsid w:val="1AA8069F"/>
    <w:rsid w:val="1AA910BB"/>
    <w:rsid w:val="1AAAE5E9"/>
    <w:rsid w:val="1AAE6F1D"/>
    <w:rsid w:val="1AB1F732"/>
    <w:rsid w:val="1AB1FC38"/>
    <w:rsid w:val="1AC078A7"/>
    <w:rsid w:val="1AC8FEB8"/>
    <w:rsid w:val="1ACE1D21"/>
    <w:rsid w:val="1AD37EB8"/>
    <w:rsid w:val="1AE36C7B"/>
    <w:rsid w:val="1AF7CF36"/>
    <w:rsid w:val="1AF90090"/>
    <w:rsid w:val="1AFABDEF"/>
    <w:rsid w:val="1AFB6ACE"/>
    <w:rsid w:val="1B03F562"/>
    <w:rsid w:val="1B059AD6"/>
    <w:rsid w:val="1B0B41EF"/>
    <w:rsid w:val="1B103C12"/>
    <w:rsid w:val="1B134AEE"/>
    <w:rsid w:val="1B1AA3F1"/>
    <w:rsid w:val="1B2158EC"/>
    <w:rsid w:val="1B2A2BA8"/>
    <w:rsid w:val="1B3186DC"/>
    <w:rsid w:val="1B3423E4"/>
    <w:rsid w:val="1B3A8DC7"/>
    <w:rsid w:val="1B519798"/>
    <w:rsid w:val="1B52EFC8"/>
    <w:rsid w:val="1B53EBE7"/>
    <w:rsid w:val="1B556D58"/>
    <w:rsid w:val="1B64F9E9"/>
    <w:rsid w:val="1B68A411"/>
    <w:rsid w:val="1B7011D6"/>
    <w:rsid w:val="1B796D79"/>
    <w:rsid w:val="1B7F02BF"/>
    <w:rsid w:val="1B80F8B2"/>
    <w:rsid w:val="1B906306"/>
    <w:rsid w:val="1BB52592"/>
    <w:rsid w:val="1BB5AD1D"/>
    <w:rsid w:val="1BBBF99A"/>
    <w:rsid w:val="1BC28FEA"/>
    <w:rsid w:val="1BC4ADF3"/>
    <w:rsid w:val="1BCC3548"/>
    <w:rsid w:val="1BCCE836"/>
    <w:rsid w:val="1BD05D94"/>
    <w:rsid w:val="1BDCAD9E"/>
    <w:rsid w:val="1BDD9C52"/>
    <w:rsid w:val="1BDF373D"/>
    <w:rsid w:val="1BE18801"/>
    <w:rsid w:val="1BE21529"/>
    <w:rsid w:val="1BE2A95D"/>
    <w:rsid w:val="1BE4DB09"/>
    <w:rsid w:val="1BE79FE6"/>
    <w:rsid w:val="1BE9059A"/>
    <w:rsid w:val="1BF02991"/>
    <w:rsid w:val="1BF2EF04"/>
    <w:rsid w:val="1BF99ACB"/>
    <w:rsid w:val="1C03666F"/>
    <w:rsid w:val="1C06DAD0"/>
    <w:rsid w:val="1C1735CA"/>
    <w:rsid w:val="1C2903EF"/>
    <w:rsid w:val="1C2A84AB"/>
    <w:rsid w:val="1C2BAE38"/>
    <w:rsid w:val="1C33C2EA"/>
    <w:rsid w:val="1C45ADB8"/>
    <w:rsid w:val="1C59DA42"/>
    <w:rsid w:val="1C5B7967"/>
    <w:rsid w:val="1C5D88B5"/>
    <w:rsid w:val="1C634089"/>
    <w:rsid w:val="1C6C732E"/>
    <w:rsid w:val="1C6EAE46"/>
    <w:rsid w:val="1C768B45"/>
    <w:rsid w:val="1C76A339"/>
    <w:rsid w:val="1C772AFC"/>
    <w:rsid w:val="1C7A39A4"/>
    <w:rsid w:val="1C7C6261"/>
    <w:rsid w:val="1C8B97FC"/>
    <w:rsid w:val="1C8BDF95"/>
    <w:rsid w:val="1C8CCA8A"/>
    <w:rsid w:val="1C8F8120"/>
    <w:rsid w:val="1C99BE2C"/>
    <w:rsid w:val="1C9DD0B5"/>
    <w:rsid w:val="1CB8A294"/>
    <w:rsid w:val="1CBA5B83"/>
    <w:rsid w:val="1CCB5BEE"/>
    <w:rsid w:val="1CCC9162"/>
    <w:rsid w:val="1CCE1D12"/>
    <w:rsid w:val="1CD03206"/>
    <w:rsid w:val="1CDB6A3E"/>
    <w:rsid w:val="1CDECB9C"/>
    <w:rsid w:val="1CE321D9"/>
    <w:rsid w:val="1CE6739B"/>
    <w:rsid w:val="1CEB8B9F"/>
    <w:rsid w:val="1CECB39B"/>
    <w:rsid w:val="1D02BA9D"/>
    <w:rsid w:val="1D086B05"/>
    <w:rsid w:val="1D0A316B"/>
    <w:rsid w:val="1D0C0E1F"/>
    <w:rsid w:val="1D0D3F32"/>
    <w:rsid w:val="1D102D8C"/>
    <w:rsid w:val="1D1CF12F"/>
    <w:rsid w:val="1D212F9F"/>
    <w:rsid w:val="1D22D77B"/>
    <w:rsid w:val="1D2BBAB3"/>
    <w:rsid w:val="1D2D7925"/>
    <w:rsid w:val="1D3BA6AA"/>
    <w:rsid w:val="1D3F23EA"/>
    <w:rsid w:val="1D41B354"/>
    <w:rsid w:val="1D4AAD1A"/>
    <w:rsid w:val="1D6AE271"/>
    <w:rsid w:val="1D6B7003"/>
    <w:rsid w:val="1D71B2A3"/>
    <w:rsid w:val="1D723FB4"/>
    <w:rsid w:val="1D763B4C"/>
    <w:rsid w:val="1D79D200"/>
    <w:rsid w:val="1D7A4EC9"/>
    <w:rsid w:val="1D7D3F30"/>
    <w:rsid w:val="1D814347"/>
    <w:rsid w:val="1D8B2FB6"/>
    <w:rsid w:val="1D8ECF59"/>
    <w:rsid w:val="1D94965C"/>
    <w:rsid w:val="1D9EBB1D"/>
    <w:rsid w:val="1DA60C2C"/>
    <w:rsid w:val="1DA6F68B"/>
    <w:rsid w:val="1DAC1D82"/>
    <w:rsid w:val="1DBF6B40"/>
    <w:rsid w:val="1DC82119"/>
    <w:rsid w:val="1DCA9DD1"/>
    <w:rsid w:val="1DCF8ADF"/>
    <w:rsid w:val="1DD18452"/>
    <w:rsid w:val="1DDAD1C9"/>
    <w:rsid w:val="1DDB00D1"/>
    <w:rsid w:val="1DE116A1"/>
    <w:rsid w:val="1DE54BB5"/>
    <w:rsid w:val="1DF0CF71"/>
    <w:rsid w:val="1DF90569"/>
    <w:rsid w:val="1DF93B34"/>
    <w:rsid w:val="1DFECB10"/>
    <w:rsid w:val="1E01C64D"/>
    <w:rsid w:val="1E086AD1"/>
    <w:rsid w:val="1E1164D7"/>
    <w:rsid w:val="1E1C80E5"/>
    <w:rsid w:val="1E1FF227"/>
    <w:rsid w:val="1E241B0D"/>
    <w:rsid w:val="1E259C0B"/>
    <w:rsid w:val="1E2BE854"/>
    <w:rsid w:val="1E2D8538"/>
    <w:rsid w:val="1E2F6FF8"/>
    <w:rsid w:val="1E3B6EC5"/>
    <w:rsid w:val="1E3B78AE"/>
    <w:rsid w:val="1E3E37A6"/>
    <w:rsid w:val="1E450223"/>
    <w:rsid w:val="1E4534F4"/>
    <w:rsid w:val="1E46D296"/>
    <w:rsid w:val="1E4A8543"/>
    <w:rsid w:val="1E4ABC74"/>
    <w:rsid w:val="1E4E4FD9"/>
    <w:rsid w:val="1E52C4CE"/>
    <w:rsid w:val="1E531F5D"/>
    <w:rsid w:val="1E62DC90"/>
    <w:rsid w:val="1E70C435"/>
    <w:rsid w:val="1E754E64"/>
    <w:rsid w:val="1E8ADC45"/>
    <w:rsid w:val="1E9F5C7B"/>
    <w:rsid w:val="1EA50E07"/>
    <w:rsid w:val="1EB8709D"/>
    <w:rsid w:val="1EBD099B"/>
    <w:rsid w:val="1EC28B03"/>
    <w:rsid w:val="1EC60258"/>
    <w:rsid w:val="1EC857B3"/>
    <w:rsid w:val="1EC97DCD"/>
    <w:rsid w:val="1ED8D75B"/>
    <w:rsid w:val="1EDFC498"/>
    <w:rsid w:val="1EE3CDAC"/>
    <w:rsid w:val="1EE4AA9E"/>
    <w:rsid w:val="1EE548C5"/>
    <w:rsid w:val="1EE77FB2"/>
    <w:rsid w:val="1EF06526"/>
    <w:rsid w:val="1EF336AF"/>
    <w:rsid w:val="1EF78F9D"/>
    <w:rsid w:val="1EF9957E"/>
    <w:rsid w:val="1EFABA8F"/>
    <w:rsid w:val="1EFAE04E"/>
    <w:rsid w:val="1F0A6806"/>
    <w:rsid w:val="1F0C10C0"/>
    <w:rsid w:val="1F11FF55"/>
    <w:rsid w:val="1F1792BF"/>
    <w:rsid w:val="1F200F6E"/>
    <w:rsid w:val="1F22854A"/>
    <w:rsid w:val="1F31B25B"/>
    <w:rsid w:val="1F3958DB"/>
    <w:rsid w:val="1F4E855B"/>
    <w:rsid w:val="1F51B536"/>
    <w:rsid w:val="1F561D57"/>
    <w:rsid w:val="1F565E70"/>
    <w:rsid w:val="1F5A3AD3"/>
    <w:rsid w:val="1F5C5897"/>
    <w:rsid w:val="1F5E2C0A"/>
    <w:rsid w:val="1F60E7DC"/>
    <w:rsid w:val="1F66B53D"/>
    <w:rsid w:val="1F73DED7"/>
    <w:rsid w:val="1F7D65A3"/>
    <w:rsid w:val="1F87D2E9"/>
    <w:rsid w:val="1F8FB72B"/>
    <w:rsid w:val="1F95422A"/>
    <w:rsid w:val="1F962E3E"/>
    <w:rsid w:val="1F982FE2"/>
    <w:rsid w:val="1F998608"/>
    <w:rsid w:val="1F9CE62B"/>
    <w:rsid w:val="1FA0130B"/>
    <w:rsid w:val="1FA84DBB"/>
    <w:rsid w:val="1FAA9BD5"/>
    <w:rsid w:val="1FBA7D55"/>
    <w:rsid w:val="1FBAB782"/>
    <w:rsid w:val="1FC0EC8C"/>
    <w:rsid w:val="1FC36AC0"/>
    <w:rsid w:val="1FC60F0F"/>
    <w:rsid w:val="1FC9F6C1"/>
    <w:rsid w:val="1FD20FA4"/>
    <w:rsid w:val="1FD3D75A"/>
    <w:rsid w:val="1FD866C3"/>
    <w:rsid w:val="1FDD6F1C"/>
    <w:rsid w:val="1FDE7341"/>
    <w:rsid w:val="1FE4D7B5"/>
    <w:rsid w:val="1FF7077A"/>
    <w:rsid w:val="1FF7E087"/>
    <w:rsid w:val="1FFC0748"/>
    <w:rsid w:val="2002FCB0"/>
    <w:rsid w:val="2012BCBE"/>
    <w:rsid w:val="201342F5"/>
    <w:rsid w:val="201EF494"/>
    <w:rsid w:val="20208B8F"/>
    <w:rsid w:val="2020C90C"/>
    <w:rsid w:val="2020EE98"/>
    <w:rsid w:val="20352436"/>
    <w:rsid w:val="203E0F33"/>
    <w:rsid w:val="203E5EDA"/>
    <w:rsid w:val="20454EBF"/>
    <w:rsid w:val="204E0F14"/>
    <w:rsid w:val="20502F23"/>
    <w:rsid w:val="2063CFF6"/>
    <w:rsid w:val="2067ECD0"/>
    <w:rsid w:val="206B4AB5"/>
    <w:rsid w:val="206DD39F"/>
    <w:rsid w:val="2075043C"/>
    <w:rsid w:val="20792C95"/>
    <w:rsid w:val="207A2649"/>
    <w:rsid w:val="208032AF"/>
    <w:rsid w:val="2084759F"/>
    <w:rsid w:val="2085C16B"/>
    <w:rsid w:val="20940CCC"/>
    <w:rsid w:val="209B9CDD"/>
    <w:rsid w:val="20A26ABC"/>
    <w:rsid w:val="20A470E9"/>
    <w:rsid w:val="20A69832"/>
    <w:rsid w:val="20A73643"/>
    <w:rsid w:val="20A9DF48"/>
    <w:rsid w:val="20B0A3D6"/>
    <w:rsid w:val="20B3BC0C"/>
    <w:rsid w:val="20B72B16"/>
    <w:rsid w:val="20C00CD9"/>
    <w:rsid w:val="20D3EA0C"/>
    <w:rsid w:val="20E8966E"/>
    <w:rsid w:val="20F308EB"/>
    <w:rsid w:val="20F7FCC2"/>
    <w:rsid w:val="20F91911"/>
    <w:rsid w:val="20FF1862"/>
    <w:rsid w:val="210E281D"/>
    <w:rsid w:val="2113FF27"/>
    <w:rsid w:val="21166039"/>
    <w:rsid w:val="2118523F"/>
    <w:rsid w:val="211DE81D"/>
    <w:rsid w:val="212D5E9F"/>
    <w:rsid w:val="21371B91"/>
    <w:rsid w:val="2138420B"/>
    <w:rsid w:val="2138F6CA"/>
    <w:rsid w:val="2140188B"/>
    <w:rsid w:val="21406BC7"/>
    <w:rsid w:val="2141D207"/>
    <w:rsid w:val="2142A344"/>
    <w:rsid w:val="214C15DE"/>
    <w:rsid w:val="214DB5BB"/>
    <w:rsid w:val="2156F941"/>
    <w:rsid w:val="215980D2"/>
    <w:rsid w:val="21686702"/>
    <w:rsid w:val="216AD5B4"/>
    <w:rsid w:val="2172B289"/>
    <w:rsid w:val="2173013B"/>
    <w:rsid w:val="2179D821"/>
    <w:rsid w:val="217AD879"/>
    <w:rsid w:val="21864BB8"/>
    <w:rsid w:val="218A628A"/>
    <w:rsid w:val="218BC9D0"/>
    <w:rsid w:val="218C29A2"/>
    <w:rsid w:val="218D6077"/>
    <w:rsid w:val="21912BD2"/>
    <w:rsid w:val="21941472"/>
    <w:rsid w:val="219643C7"/>
    <w:rsid w:val="21B7BF8D"/>
    <w:rsid w:val="21C6F0F7"/>
    <w:rsid w:val="21CCEE84"/>
    <w:rsid w:val="21CDF6C0"/>
    <w:rsid w:val="21D19481"/>
    <w:rsid w:val="21D64AE0"/>
    <w:rsid w:val="21D65D2C"/>
    <w:rsid w:val="21D803D9"/>
    <w:rsid w:val="21E06639"/>
    <w:rsid w:val="21E7AA0B"/>
    <w:rsid w:val="21F26803"/>
    <w:rsid w:val="21F86C44"/>
    <w:rsid w:val="220864A3"/>
    <w:rsid w:val="220C43A2"/>
    <w:rsid w:val="220D85B9"/>
    <w:rsid w:val="220D9DB0"/>
    <w:rsid w:val="2215A7F7"/>
    <w:rsid w:val="22225FC4"/>
    <w:rsid w:val="222485A2"/>
    <w:rsid w:val="222D806D"/>
    <w:rsid w:val="22347A1E"/>
    <w:rsid w:val="2234E0C6"/>
    <w:rsid w:val="22518A84"/>
    <w:rsid w:val="22538316"/>
    <w:rsid w:val="226BAC7F"/>
    <w:rsid w:val="227340A5"/>
    <w:rsid w:val="2277332E"/>
    <w:rsid w:val="2281698F"/>
    <w:rsid w:val="228886B4"/>
    <w:rsid w:val="228A3FBA"/>
    <w:rsid w:val="228EC20F"/>
    <w:rsid w:val="229BADF3"/>
    <w:rsid w:val="22A3710B"/>
    <w:rsid w:val="22A5971D"/>
    <w:rsid w:val="22AF551E"/>
    <w:rsid w:val="22B422A0"/>
    <w:rsid w:val="22B73F98"/>
    <w:rsid w:val="22BDA176"/>
    <w:rsid w:val="22BF8324"/>
    <w:rsid w:val="22C94324"/>
    <w:rsid w:val="22D1ABB3"/>
    <w:rsid w:val="22DC651B"/>
    <w:rsid w:val="22EAADD4"/>
    <w:rsid w:val="22EFA374"/>
    <w:rsid w:val="22F5849D"/>
    <w:rsid w:val="22FAC634"/>
    <w:rsid w:val="2303F14A"/>
    <w:rsid w:val="230B2328"/>
    <w:rsid w:val="231127A0"/>
    <w:rsid w:val="23126F97"/>
    <w:rsid w:val="231388D2"/>
    <w:rsid w:val="231BEBFF"/>
    <w:rsid w:val="2322397D"/>
    <w:rsid w:val="2324F6C3"/>
    <w:rsid w:val="23299782"/>
    <w:rsid w:val="232AEB41"/>
    <w:rsid w:val="233196A9"/>
    <w:rsid w:val="23460182"/>
    <w:rsid w:val="234766DA"/>
    <w:rsid w:val="23483E8F"/>
    <w:rsid w:val="234AE3B7"/>
    <w:rsid w:val="2350B524"/>
    <w:rsid w:val="23592A42"/>
    <w:rsid w:val="235B57F8"/>
    <w:rsid w:val="235C44D6"/>
    <w:rsid w:val="235C896D"/>
    <w:rsid w:val="235CDC61"/>
    <w:rsid w:val="23692546"/>
    <w:rsid w:val="236BC30E"/>
    <w:rsid w:val="23764953"/>
    <w:rsid w:val="237CEC15"/>
    <w:rsid w:val="237FB67E"/>
    <w:rsid w:val="2381ABF2"/>
    <w:rsid w:val="23A35CD9"/>
    <w:rsid w:val="23A3B0D4"/>
    <w:rsid w:val="23A4B73F"/>
    <w:rsid w:val="23A69A86"/>
    <w:rsid w:val="23B33DD0"/>
    <w:rsid w:val="23B61076"/>
    <w:rsid w:val="23BE64FC"/>
    <w:rsid w:val="23BF1FEE"/>
    <w:rsid w:val="23C094DD"/>
    <w:rsid w:val="23CB4AFF"/>
    <w:rsid w:val="23CF5EA6"/>
    <w:rsid w:val="23CFC074"/>
    <w:rsid w:val="23D2F115"/>
    <w:rsid w:val="23D65A90"/>
    <w:rsid w:val="23DE2EFF"/>
    <w:rsid w:val="23E3EDA1"/>
    <w:rsid w:val="23E46925"/>
    <w:rsid w:val="23EB5CCE"/>
    <w:rsid w:val="23F1541B"/>
    <w:rsid w:val="23F22778"/>
    <w:rsid w:val="23F3821D"/>
    <w:rsid w:val="23F3FCF5"/>
    <w:rsid w:val="23FB2934"/>
    <w:rsid w:val="240BFDFC"/>
    <w:rsid w:val="240F1106"/>
    <w:rsid w:val="24120530"/>
    <w:rsid w:val="241D38E4"/>
    <w:rsid w:val="241DAAFB"/>
    <w:rsid w:val="24211124"/>
    <w:rsid w:val="242AAD0A"/>
    <w:rsid w:val="242F5FC2"/>
    <w:rsid w:val="243294DF"/>
    <w:rsid w:val="2441BC74"/>
    <w:rsid w:val="2445C56B"/>
    <w:rsid w:val="2448FEA5"/>
    <w:rsid w:val="2449910C"/>
    <w:rsid w:val="244C55BA"/>
    <w:rsid w:val="24505EDB"/>
    <w:rsid w:val="24510FFC"/>
    <w:rsid w:val="2451EE13"/>
    <w:rsid w:val="246D48A8"/>
    <w:rsid w:val="24762F38"/>
    <w:rsid w:val="247972C9"/>
    <w:rsid w:val="247D9332"/>
    <w:rsid w:val="2484626B"/>
    <w:rsid w:val="24857526"/>
    <w:rsid w:val="24A1E982"/>
    <w:rsid w:val="24A59482"/>
    <w:rsid w:val="24A6F389"/>
    <w:rsid w:val="24BB1238"/>
    <w:rsid w:val="24BEF3B4"/>
    <w:rsid w:val="24CFB6CA"/>
    <w:rsid w:val="24D0CC53"/>
    <w:rsid w:val="24DC5EE0"/>
    <w:rsid w:val="24E152C7"/>
    <w:rsid w:val="24E362C6"/>
    <w:rsid w:val="24F6CFBF"/>
    <w:rsid w:val="24FC394B"/>
    <w:rsid w:val="24FE48EC"/>
    <w:rsid w:val="24FFB548"/>
    <w:rsid w:val="25008200"/>
    <w:rsid w:val="250434A5"/>
    <w:rsid w:val="2507D7CB"/>
    <w:rsid w:val="25158877"/>
    <w:rsid w:val="251D4A14"/>
    <w:rsid w:val="2521720A"/>
    <w:rsid w:val="2527DFA6"/>
    <w:rsid w:val="25295B47"/>
    <w:rsid w:val="25330689"/>
    <w:rsid w:val="2533F19D"/>
    <w:rsid w:val="2534F5C7"/>
    <w:rsid w:val="25395FAB"/>
    <w:rsid w:val="2541108D"/>
    <w:rsid w:val="2554ECDB"/>
    <w:rsid w:val="2561DF58"/>
    <w:rsid w:val="256A372B"/>
    <w:rsid w:val="25707C14"/>
    <w:rsid w:val="2580FB8E"/>
    <w:rsid w:val="25811307"/>
    <w:rsid w:val="25828DD5"/>
    <w:rsid w:val="2584619E"/>
    <w:rsid w:val="25880F1D"/>
    <w:rsid w:val="2594B157"/>
    <w:rsid w:val="259BD494"/>
    <w:rsid w:val="259F5B43"/>
    <w:rsid w:val="25A6B677"/>
    <w:rsid w:val="25A9EAA5"/>
    <w:rsid w:val="25AAE167"/>
    <w:rsid w:val="25B07CF4"/>
    <w:rsid w:val="25B1C396"/>
    <w:rsid w:val="25BEB754"/>
    <w:rsid w:val="25C24977"/>
    <w:rsid w:val="25CB2CE5"/>
    <w:rsid w:val="25E17D91"/>
    <w:rsid w:val="25E6F145"/>
    <w:rsid w:val="25F40397"/>
    <w:rsid w:val="2601A28D"/>
    <w:rsid w:val="2603AC45"/>
    <w:rsid w:val="26046B44"/>
    <w:rsid w:val="2608D206"/>
    <w:rsid w:val="261580A9"/>
    <w:rsid w:val="26166C77"/>
    <w:rsid w:val="2618AE5B"/>
    <w:rsid w:val="2633A581"/>
    <w:rsid w:val="26345ABF"/>
    <w:rsid w:val="263761F0"/>
    <w:rsid w:val="2637B5F4"/>
    <w:rsid w:val="263B3789"/>
    <w:rsid w:val="264742F2"/>
    <w:rsid w:val="26486AF1"/>
    <w:rsid w:val="265326FC"/>
    <w:rsid w:val="26559531"/>
    <w:rsid w:val="2656D40A"/>
    <w:rsid w:val="265C9F97"/>
    <w:rsid w:val="26603A71"/>
    <w:rsid w:val="2662F2C5"/>
    <w:rsid w:val="26639B7B"/>
    <w:rsid w:val="2664A353"/>
    <w:rsid w:val="266AF453"/>
    <w:rsid w:val="2675199E"/>
    <w:rsid w:val="267A999B"/>
    <w:rsid w:val="2683C7E3"/>
    <w:rsid w:val="2685A9B6"/>
    <w:rsid w:val="26875787"/>
    <w:rsid w:val="26907BEC"/>
    <w:rsid w:val="269A529E"/>
    <w:rsid w:val="26A31E05"/>
    <w:rsid w:val="26A887C8"/>
    <w:rsid w:val="26B1029E"/>
    <w:rsid w:val="26B6C491"/>
    <w:rsid w:val="26BEF316"/>
    <w:rsid w:val="26E0C91C"/>
    <w:rsid w:val="26E156E2"/>
    <w:rsid w:val="26E20A22"/>
    <w:rsid w:val="26E70FB0"/>
    <w:rsid w:val="26EAFA7E"/>
    <w:rsid w:val="2702161D"/>
    <w:rsid w:val="2704A0F1"/>
    <w:rsid w:val="2713591E"/>
    <w:rsid w:val="2726BF07"/>
    <w:rsid w:val="2730D950"/>
    <w:rsid w:val="2732327E"/>
    <w:rsid w:val="2734AEB2"/>
    <w:rsid w:val="273848F3"/>
    <w:rsid w:val="273AF9EA"/>
    <w:rsid w:val="274CA2F3"/>
    <w:rsid w:val="274CAC89"/>
    <w:rsid w:val="2753DCE7"/>
    <w:rsid w:val="27553284"/>
    <w:rsid w:val="275BD77B"/>
    <w:rsid w:val="276692AE"/>
    <w:rsid w:val="276D99F3"/>
    <w:rsid w:val="27706080"/>
    <w:rsid w:val="2774712A"/>
    <w:rsid w:val="277572F1"/>
    <w:rsid w:val="277CB8BC"/>
    <w:rsid w:val="2783E8B6"/>
    <w:rsid w:val="278FD3F8"/>
    <w:rsid w:val="2797A6DD"/>
    <w:rsid w:val="27A4559C"/>
    <w:rsid w:val="27AB0749"/>
    <w:rsid w:val="27B8228E"/>
    <w:rsid w:val="27BFB297"/>
    <w:rsid w:val="27C12E57"/>
    <w:rsid w:val="27C30124"/>
    <w:rsid w:val="27CA3BE8"/>
    <w:rsid w:val="27CE4089"/>
    <w:rsid w:val="27E426FA"/>
    <w:rsid w:val="27EC8ADE"/>
    <w:rsid w:val="27F5625F"/>
    <w:rsid w:val="280574AC"/>
    <w:rsid w:val="280A1AAC"/>
    <w:rsid w:val="280F1F47"/>
    <w:rsid w:val="28133DB4"/>
    <w:rsid w:val="282199C2"/>
    <w:rsid w:val="28260221"/>
    <w:rsid w:val="28278967"/>
    <w:rsid w:val="282C5697"/>
    <w:rsid w:val="28318890"/>
    <w:rsid w:val="283799D6"/>
    <w:rsid w:val="283F9DBF"/>
    <w:rsid w:val="284D09BD"/>
    <w:rsid w:val="2859D4E2"/>
    <w:rsid w:val="2860D998"/>
    <w:rsid w:val="2861B93B"/>
    <w:rsid w:val="286B6C2E"/>
    <w:rsid w:val="287B2F1C"/>
    <w:rsid w:val="288124A9"/>
    <w:rsid w:val="2881F396"/>
    <w:rsid w:val="288CC858"/>
    <w:rsid w:val="2891F9A8"/>
    <w:rsid w:val="2892AD4A"/>
    <w:rsid w:val="28981F81"/>
    <w:rsid w:val="289E631E"/>
    <w:rsid w:val="28A1C294"/>
    <w:rsid w:val="28A6E2F5"/>
    <w:rsid w:val="28AC9957"/>
    <w:rsid w:val="28B30A7D"/>
    <w:rsid w:val="28B3ACD4"/>
    <w:rsid w:val="28B3C36B"/>
    <w:rsid w:val="28B3F79F"/>
    <w:rsid w:val="28D008C8"/>
    <w:rsid w:val="28DB0250"/>
    <w:rsid w:val="28DCBCA2"/>
    <w:rsid w:val="28DF6F1F"/>
    <w:rsid w:val="28E14DD2"/>
    <w:rsid w:val="28FDF1ED"/>
    <w:rsid w:val="29013039"/>
    <w:rsid w:val="290A2469"/>
    <w:rsid w:val="29136DD1"/>
    <w:rsid w:val="29162BCA"/>
    <w:rsid w:val="29170773"/>
    <w:rsid w:val="291A67BB"/>
    <w:rsid w:val="2928497E"/>
    <w:rsid w:val="2934107C"/>
    <w:rsid w:val="2945ED7E"/>
    <w:rsid w:val="2959F537"/>
    <w:rsid w:val="295A43DC"/>
    <w:rsid w:val="295D303C"/>
    <w:rsid w:val="29647D66"/>
    <w:rsid w:val="296B5796"/>
    <w:rsid w:val="296E3072"/>
    <w:rsid w:val="2971E767"/>
    <w:rsid w:val="297881E1"/>
    <w:rsid w:val="2986F6F9"/>
    <w:rsid w:val="298984A5"/>
    <w:rsid w:val="298F3019"/>
    <w:rsid w:val="2991DEEB"/>
    <w:rsid w:val="299498B5"/>
    <w:rsid w:val="29A0FB62"/>
    <w:rsid w:val="29AA9D92"/>
    <w:rsid w:val="29AFD4C5"/>
    <w:rsid w:val="29B72D9E"/>
    <w:rsid w:val="29BC5153"/>
    <w:rsid w:val="29BCAA91"/>
    <w:rsid w:val="29CA2789"/>
    <w:rsid w:val="29CAE3AB"/>
    <w:rsid w:val="29D2C072"/>
    <w:rsid w:val="29DEAAD8"/>
    <w:rsid w:val="29E07CB4"/>
    <w:rsid w:val="29E2C310"/>
    <w:rsid w:val="29E6FEB7"/>
    <w:rsid w:val="29E84710"/>
    <w:rsid w:val="29EB0B9E"/>
    <w:rsid w:val="29EC5A6F"/>
    <w:rsid w:val="29F0CAF5"/>
    <w:rsid w:val="29F6B280"/>
    <w:rsid w:val="29F93F9C"/>
    <w:rsid w:val="2A0BDC1A"/>
    <w:rsid w:val="2A10F5D1"/>
    <w:rsid w:val="2A1429BE"/>
    <w:rsid w:val="2A236B51"/>
    <w:rsid w:val="2A270A01"/>
    <w:rsid w:val="2A2A624F"/>
    <w:rsid w:val="2A2D6590"/>
    <w:rsid w:val="2A2FB34F"/>
    <w:rsid w:val="2A305AAB"/>
    <w:rsid w:val="2A499E70"/>
    <w:rsid w:val="2A4C5EC5"/>
    <w:rsid w:val="2A5252CE"/>
    <w:rsid w:val="2A648C1B"/>
    <w:rsid w:val="2A65152D"/>
    <w:rsid w:val="2A6AE501"/>
    <w:rsid w:val="2A6F8162"/>
    <w:rsid w:val="2A72B0B2"/>
    <w:rsid w:val="2A7CE564"/>
    <w:rsid w:val="2A7CF5F5"/>
    <w:rsid w:val="2A87D640"/>
    <w:rsid w:val="2A95B5D8"/>
    <w:rsid w:val="2AA6C16B"/>
    <w:rsid w:val="2AAAD9E6"/>
    <w:rsid w:val="2AAE305D"/>
    <w:rsid w:val="2AB5BA9B"/>
    <w:rsid w:val="2ABBD89A"/>
    <w:rsid w:val="2ABD82E5"/>
    <w:rsid w:val="2AC967BF"/>
    <w:rsid w:val="2AD31F07"/>
    <w:rsid w:val="2AD5A592"/>
    <w:rsid w:val="2ADCF9F5"/>
    <w:rsid w:val="2ADFD840"/>
    <w:rsid w:val="2AE02226"/>
    <w:rsid w:val="2AEE3564"/>
    <w:rsid w:val="2AF0FA1B"/>
    <w:rsid w:val="2AF5ADC6"/>
    <w:rsid w:val="2AFB22BE"/>
    <w:rsid w:val="2B0148D4"/>
    <w:rsid w:val="2B01DCAA"/>
    <w:rsid w:val="2B0A9B1C"/>
    <w:rsid w:val="2B15900F"/>
    <w:rsid w:val="2B1EE424"/>
    <w:rsid w:val="2B242FE7"/>
    <w:rsid w:val="2B280361"/>
    <w:rsid w:val="2B38550C"/>
    <w:rsid w:val="2B44D0FD"/>
    <w:rsid w:val="2B4A315F"/>
    <w:rsid w:val="2B4C811B"/>
    <w:rsid w:val="2B51A7AB"/>
    <w:rsid w:val="2B531C57"/>
    <w:rsid w:val="2B53DAC8"/>
    <w:rsid w:val="2B5F998F"/>
    <w:rsid w:val="2B605901"/>
    <w:rsid w:val="2B63CFA5"/>
    <w:rsid w:val="2B682D15"/>
    <w:rsid w:val="2B6E119E"/>
    <w:rsid w:val="2B71BBDE"/>
    <w:rsid w:val="2B730658"/>
    <w:rsid w:val="2B744F64"/>
    <w:rsid w:val="2B778CDD"/>
    <w:rsid w:val="2B7850D7"/>
    <w:rsid w:val="2B86E41B"/>
    <w:rsid w:val="2B8AA98B"/>
    <w:rsid w:val="2B900388"/>
    <w:rsid w:val="2B9959FD"/>
    <w:rsid w:val="2BA38BE2"/>
    <w:rsid w:val="2BA51CD8"/>
    <w:rsid w:val="2BA6DABB"/>
    <w:rsid w:val="2BACB9A7"/>
    <w:rsid w:val="2BBE64EB"/>
    <w:rsid w:val="2BC55717"/>
    <w:rsid w:val="2BE024C7"/>
    <w:rsid w:val="2BFAF340"/>
    <w:rsid w:val="2BFCFA62"/>
    <w:rsid w:val="2BFDDF91"/>
    <w:rsid w:val="2C017590"/>
    <w:rsid w:val="2C05D302"/>
    <w:rsid w:val="2C09866D"/>
    <w:rsid w:val="2C09CC6D"/>
    <w:rsid w:val="2C0A4E06"/>
    <w:rsid w:val="2C2538B9"/>
    <w:rsid w:val="2C26BD88"/>
    <w:rsid w:val="2C297248"/>
    <w:rsid w:val="2C2A5197"/>
    <w:rsid w:val="2C360021"/>
    <w:rsid w:val="2C39B96A"/>
    <w:rsid w:val="2C44052C"/>
    <w:rsid w:val="2C498570"/>
    <w:rsid w:val="2C51D610"/>
    <w:rsid w:val="2C5A6640"/>
    <w:rsid w:val="2C66C7A5"/>
    <w:rsid w:val="2C678C63"/>
    <w:rsid w:val="2C69060A"/>
    <w:rsid w:val="2C696CBF"/>
    <w:rsid w:val="2C78FDD7"/>
    <w:rsid w:val="2C86E840"/>
    <w:rsid w:val="2C8DB639"/>
    <w:rsid w:val="2C97C049"/>
    <w:rsid w:val="2C98DD11"/>
    <w:rsid w:val="2C9E91DB"/>
    <w:rsid w:val="2CA8840D"/>
    <w:rsid w:val="2CAAEA5C"/>
    <w:rsid w:val="2CAD34BE"/>
    <w:rsid w:val="2CB01507"/>
    <w:rsid w:val="2CC5656D"/>
    <w:rsid w:val="2CCBA795"/>
    <w:rsid w:val="2CD9355B"/>
    <w:rsid w:val="2CDA4E58"/>
    <w:rsid w:val="2CDF1B33"/>
    <w:rsid w:val="2CE2D1B5"/>
    <w:rsid w:val="2CF3716B"/>
    <w:rsid w:val="2D06A661"/>
    <w:rsid w:val="2D0FAC2A"/>
    <w:rsid w:val="2D103E20"/>
    <w:rsid w:val="2D1FA569"/>
    <w:rsid w:val="2D3B6292"/>
    <w:rsid w:val="2D4CB8A4"/>
    <w:rsid w:val="2D59C070"/>
    <w:rsid w:val="2D8308EE"/>
    <w:rsid w:val="2D9572DF"/>
    <w:rsid w:val="2DA059BE"/>
    <w:rsid w:val="2DA7CCD1"/>
    <w:rsid w:val="2DAF8542"/>
    <w:rsid w:val="2DB2E042"/>
    <w:rsid w:val="2DB6B7B0"/>
    <w:rsid w:val="2DC97552"/>
    <w:rsid w:val="2DCE1F6E"/>
    <w:rsid w:val="2DD2DE76"/>
    <w:rsid w:val="2DD9DB02"/>
    <w:rsid w:val="2DDB21C6"/>
    <w:rsid w:val="2DE79176"/>
    <w:rsid w:val="2DEE6D1E"/>
    <w:rsid w:val="2DF2A610"/>
    <w:rsid w:val="2DF50C2D"/>
    <w:rsid w:val="2DFA1829"/>
    <w:rsid w:val="2DFA3722"/>
    <w:rsid w:val="2DFF86FE"/>
    <w:rsid w:val="2E00955F"/>
    <w:rsid w:val="2E15574F"/>
    <w:rsid w:val="2E1E9E9D"/>
    <w:rsid w:val="2E20260B"/>
    <w:rsid w:val="2E27D087"/>
    <w:rsid w:val="2E27E7A1"/>
    <w:rsid w:val="2E2C062C"/>
    <w:rsid w:val="2E317A9D"/>
    <w:rsid w:val="2E3DB910"/>
    <w:rsid w:val="2E44B81B"/>
    <w:rsid w:val="2E4562E1"/>
    <w:rsid w:val="2E463334"/>
    <w:rsid w:val="2E46BE95"/>
    <w:rsid w:val="2E594C8F"/>
    <w:rsid w:val="2E642ACD"/>
    <w:rsid w:val="2E674837"/>
    <w:rsid w:val="2E68D389"/>
    <w:rsid w:val="2E698FE7"/>
    <w:rsid w:val="2E6BB398"/>
    <w:rsid w:val="2E728699"/>
    <w:rsid w:val="2E7427BF"/>
    <w:rsid w:val="2E7A1461"/>
    <w:rsid w:val="2E8316DD"/>
    <w:rsid w:val="2E8BD952"/>
    <w:rsid w:val="2E8C9B48"/>
    <w:rsid w:val="2E9F2C3A"/>
    <w:rsid w:val="2EA50721"/>
    <w:rsid w:val="2EA69AB5"/>
    <w:rsid w:val="2EA85DFD"/>
    <w:rsid w:val="2EB1D641"/>
    <w:rsid w:val="2EB398D7"/>
    <w:rsid w:val="2EBD21A5"/>
    <w:rsid w:val="2EBD3724"/>
    <w:rsid w:val="2EBF8670"/>
    <w:rsid w:val="2EC4D9CF"/>
    <w:rsid w:val="2EC5B6EA"/>
    <w:rsid w:val="2ECE4896"/>
    <w:rsid w:val="2ECE6905"/>
    <w:rsid w:val="2ED25827"/>
    <w:rsid w:val="2EE5B6C1"/>
    <w:rsid w:val="2EF50B4E"/>
    <w:rsid w:val="2EF9E469"/>
    <w:rsid w:val="2EFA5D5B"/>
    <w:rsid w:val="2F0036C1"/>
    <w:rsid w:val="2F029B22"/>
    <w:rsid w:val="2F0BA3C3"/>
    <w:rsid w:val="2F1EC295"/>
    <w:rsid w:val="2F1FAB2A"/>
    <w:rsid w:val="2F23E39C"/>
    <w:rsid w:val="2F3333D9"/>
    <w:rsid w:val="2F3E0F3D"/>
    <w:rsid w:val="2F4433AC"/>
    <w:rsid w:val="2F4EB0A3"/>
    <w:rsid w:val="2F4F09A0"/>
    <w:rsid w:val="2F52DF3B"/>
    <w:rsid w:val="2F5850C6"/>
    <w:rsid w:val="2F5FA43F"/>
    <w:rsid w:val="2F6012A1"/>
    <w:rsid w:val="2F61F259"/>
    <w:rsid w:val="2F645995"/>
    <w:rsid w:val="2F6A558B"/>
    <w:rsid w:val="2F7350ED"/>
    <w:rsid w:val="2F78F152"/>
    <w:rsid w:val="2F7E643C"/>
    <w:rsid w:val="2F868110"/>
    <w:rsid w:val="2F87532F"/>
    <w:rsid w:val="2F8AF44E"/>
    <w:rsid w:val="2F9128C5"/>
    <w:rsid w:val="2FA0317F"/>
    <w:rsid w:val="2FA30E94"/>
    <w:rsid w:val="2FA89D32"/>
    <w:rsid w:val="2FAAF514"/>
    <w:rsid w:val="2FAD9210"/>
    <w:rsid w:val="2FAEB95F"/>
    <w:rsid w:val="2FB7E5C0"/>
    <w:rsid w:val="2FBA830A"/>
    <w:rsid w:val="2FC0C637"/>
    <w:rsid w:val="2FC55778"/>
    <w:rsid w:val="2FCDF68F"/>
    <w:rsid w:val="2FD087BE"/>
    <w:rsid w:val="2FD2F48A"/>
    <w:rsid w:val="2FD36FD0"/>
    <w:rsid w:val="2FD8E215"/>
    <w:rsid w:val="2FD98EF6"/>
    <w:rsid w:val="2FDBC7C7"/>
    <w:rsid w:val="2FE66EF9"/>
    <w:rsid w:val="2FE7A4CA"/>
    <w:rsid w:val="2FE9EC00"/>
    <w:rsid w:val="2FEDDDFF"/>
    <w:rsid w:val="2FEE5118"/>
    <w:rsid w:val="2FF5D898"/>
    <w:rsid w:val="2FFFC804"/>
    <w:rsid w:val="300368D4"/>
    <w:rsid w:val="300E115A"/>
    <w:rsid w:val="300ECCF7"/>
    <w:rsid w:val="301072C5"/>
    <w:rsid w:val="30138342"/>
    <w:rsid w:val="301D51E5"/>
    <w:rsid w:val="301E05F7"/>
    <w:rsid w:val="3025B652"/>
    <w:rsid w:val="30279283"/>
    <w:rsid w:val="3028C942"/>
    <w:rsid w:val="302C2B2D"/>
    <w:rsid w:val="3031D1DF"/>
    <w:rsid w:val="303F87FF"/>
    <w:rsid w:val="30470152"/>
    <w:rsid w:val="30481AB3"/>
    <w:rsid w:val="304CC213"/>
    <w:rsid w:val="3061874B"/>
    <w:rsid w:val="30625E38"/>
    <w:rsid w:val="3072960E"/>
    <w:rsid w:val="3077D9AC"/>
    <w:rsid w:val="307B67CA"/>
    <w:rsid w:val="308078C7"/>
    <w:rsid w:val="30845966"/>
    <w:rsid w:val="3084B6D5"/>
    <w:rsid w:val="30892F99"/>
    <w:rsid w:val="308AFCC6"/>
    <w:rsid w:val="30922AD0"/>
    <w:rsid w:val="3094B2C1"/>
    <w:rsid w:val="309B7D2C"/>
    <w:rsid w:val="30B666AC"/>
    <w:rsid w:val="30BFBDEB"/>
    <w:rsid w:val="30C031C9"/>
    <w:rsid w:val="30CA09CC"/>
    <w:rsid w:val="30CDDF67"/>
    <w:rsid w:val="30D32769"/>
    <w:rsid w:val="30D573FC"/>
    <w:rsid w:val="30D880EE"/>
    <w:rsid w:val="30DC31B9"/>
    <w:rsid w:val="30DCF2F1"/>
    <w:rsid w:val="30DE98F0"/>
    <w:rsid w:val="30DF78E4"/>
    <w:rsid w:val="30E019B0"/>
    <w:rsid w:val="30E136C1"/>
    <w:rsid w:val="30E599D5"/>
    <w:rsid w:val="30EE941D"/>
    <w:rsid w:val="30F5285D"/>
    <w:rsid w:val="30FD80DC"/>
    <w:rsid w:val="30FE0CE0"/>
    <w:rsid w:val="30FF9C23"/>
    <w:rsid w:val="31020D5F"/>
    <w:rsid w:val="31032F3E"/>
    <w:rsid w:val="3110F985"/>
    <w:rsid w:val="31154864"/>
    <w:rsid w:val="312FE301"/>
    <w:rsid w:val="31330560"/>
    <w:rsid w:val="3133C267"/>
    <w:rsid w:val="3133EDA5"/>
    <w:rsid w:val="3139D12C"/>
    <w:rsid w:val="314D9B97"/>
    <w:rsid w:val="3155F4FC"/>
    <w:rsid w:val="315C118D"/>
    <w:rsid w:val="315CADB2"/>
    <w:rsid w:val="3162F091"/>
    <w:rsid w:val="316473E4"/>
    <w:rsid w:val="317229BB"/>
    <w:rsid w:val="3175C264"/>
    <w:rsid w:val="31796E9A"/>
    <w:rsid w:val="317A86D9"/>
    <w:rsid w:val="3189447F"/>
    <w:rsid w:val="31899740"/>
    <w:rsid w:val="318E5A1D"/>
    <w:rsid w:val="31912C28"/>
    <w:rsid w:val="3191790C"/>
    <w:rsid w:val="31922DD4"/>
    <w:rsid w:val="319B7817"/>
    <w:rsid w:val="319CE560"/>
    <w:rsid w:val="319F9F44"/>
    <w:rsid w:val="31ACDCF9"/>
    <w:rsid w:val="31AED240"/>
    <w:rsid w:val="31B32A73"/>
    <w:rsid w:val="31BA317A"/>
    <w:rsid w:val="31BDDC96"/>
    <w:rsid w:val="31BEB170"/>
    <w:rsid w:val="31BEC6AF"/>
    <w:rsid w:val="31C1256D"/>
    <w:rsid w:val="31C15858"/>
    <w:rsid w:val="31C50FF3"/>
    <w:rsid w:val="31C6A3A5"/>
    <w:rsid w:val="31D359D7"/>
    <w:rsid w:val="31D52DD0"/>
    <w:rsid w:val="31D867EB"/>
    <w:rsid w:val="31E1922D"/>
    <w:rsid w:val="31E83744"/>
    <w:rsid w:val="31EE5645"/>
    <w:rsid w:val="31F735DD"/>
    <w:rsid w:val="31FA6413"/>
    <w:rsid w:val="3206C294"/>
    <w:rsid w:val="320D8152"/>
    <w:rsid w:val="32161C3F"/>
    <w:rsid w:val="3219059E"/>
    <w:rsid w:val="321A24D7"/>
    <w:rsid w:val="3220F6FA"/>
    <w:rsid w:val="3221818A"/>
    <w:rsid w:val="3221F02F"/>
    <w:rsid w:val="3223D7CA"/>
    <w:rsid w:val="3229D7E8"/>
    <w:rsid w:val="322B19E5"/>
    <w:rsid w:val="32303067"/>
    <w:rsid w:val="3231E2B1"/>
    <w:rsid w:val="32358EF2"/>
    <w:rsid w:val="32367A37"/>
    <w:rsid w:val="324C2F52"/>
    <w:rsid w:val="325259D5"/>
    <w:rsid w:val="325EE4F1"/>
    <w:rsid w:val="3264A90E"/>
    <w:rsid w:val="3265012C"/>
    <w:rsid w:val="327A2B04"/>
    <w:rsid w:val="3291E6C7"/>
    <w:rsid w:val="32991E0E"/>
    <w:rsid w:val="329D0680"/>
    <w:rsid w:val="32A894D4"/>
    <w:rsid w:val="32AC7585"/>
    <w:rsid w:val="32AE80BF"/>
    <w:rsid w:val="32B0AE63"/>
    <w:rsid w:val="32C6B3AD"/>
    <w:rsid w:val="32D233F0"/>
    <w:rsid w:val="32E6E8E1"/>
    <w:rsid w:val="32EEFCAF"/>
    <w:rsid w:val="32F4ABC4"/>
    <w:rsid w:val="3303E4F0"/>
    <w:rsid w:val="33089C40"/>
    <w:rsid w:val="3309105C"/>
    <w:rsid w:val="33093F65"/>
    <w:rsid w:val="330A71E3"/>
    <w:rsid w:val="3315E1C3"/>
    <w:rsid w:val="331642A5"/>
    <w:rsid w:val="3318C07F"/>
    <w:rsid w:val="331A0327"/>
    <w:rsid w:val="332FF8D1"/>
    <w:rsid w:val="3330C53B"/>
    <w:rsid w:val="333993E1"/>
    <w:rsid w:val="333D82B6"/>
    <w:rsid w:val="33426C3A"/>
    <w:rsid w:val="33446357"/>
    <w:rsid w:val="33521470"/>
    <w:rsid w:val="3358720D"/>
    <w:rsid w:val="3368F264"/>
    <w:rsid w:val="336AB5F8"/>
    <w:rsid w:val="336D5467"/>
    <w:rsid w:val="336F2A38"/>
    <w:rsid w:val="33726F63"/>
    <w:rsid w:val="33770461"/>
    <w:rsid w:val="33772B08"/>
    <w:rsid w:val="337F9ED2"/>
    <w:rsid w:val="3383519F"/>
    <w:rsid w:val="338B1340"/>
    <w:rsid w:val="339427D5"/>
    <w:rsid w:val="3395756A"/>
    <w:rsid w:val="33AA17FE"/>
    <w:rsid w:val="33AD681D"/>
    <w:rsid w:val="33B0ADAC"/>
    <w:rsid w:val="33B24424"/>
    <w:rsid w:val="33C451DA"/>
    <w:rsid w:val="33C48907"/>
    <w:rsid w:val="33C8DA8B"/>
    <w:rsid w:val="33D33C93"/>
    <w:rsid w:val="33D72522"/>
    <w:rsid w:val="33E368A3"/>
    <w:rsid w:val="33E7DCC7"/>
    <w:rsid w:val="33E8F659"/>
    <w:rsid w:val="33F3FBBB"/>
    <w:rsid w:val="3402A038"/>
    <w:rsid w:val="340722A8"/>
    <w:rsid w:val="340D0C82"/>
    <w:rsid w:val="3416DB50"/>
    <w:rsid w:val="341ACEEE"/>
    <w:rsid w:val="34241F28"/>
    <w:rsid w:val="34259052"/>
    <w:rsid w:val="342A25D5"/>
    <w:rsid w:val="342BD7F9"/>
    <w:rsid w:val="342D67DA"/>
    <w:rsid w:val="342E921B"/>
    <w:rsid w:val="34305A71"/>
    <w:rsid w:val="3431E526"/>
    <w:rsid w:val="34368393"/>
    <w:rsid w:val="343704EE"/>
    <w:rsid w:val="3438E797"/>
    <w:rsid w:val="343AEAE8"/>
    <w:rsid w:val="343C2D1C"/>
    <w:rsid w:val="3440A063"/>
    <w:rsid w:val="3444A253"/>
    <w:rsid w:val="34480DEF"/>
    <w:rsid w:val="344CDB98"/>
    <w:rsid w:val="345D7EB0"/>
    <w:rsid w:val="346C0C35"/>
    <w:rsid w:val="346C1090"/>
    <w:rsid w:val="347BFE0A"/>
    <w:rsid w:val="3482E2F1"/>
    <w:rsid w:val="34830E9E"/>
    <w:rsid w:val="3489385E"/>
    <w:rsid w:val="348B000A"/>
    <w:rsid w:val="34943915"/>
    <w:rsid w:val="349617B3"/>
    <w:rsid w:val="3498532F"/>
    <w:rsid w:val="349E8661"/>
    <w:rsid w:val="34A32C66"/>
    <w:rsid w:val="34A688AF"/>
    <w:rsid w:val="34B505A2"/>
    <w:rsid w:val="34B66089"/>
    <w:rsid w:val="34B7DC77"/>
    <w:rsid w:val="34BB4F43"/>
    <w:rsid w:val="34BB9DF8"/>
    <w:rsid w:val="34C41DD1"/>
    <w:rsid w:val="34C9E68E"/>
    <w:rsid w:val="34D1E88E"/>
    <w:rsid w:val="34D33BB7"/>
    <w:rsid w:val="34D9FFA9"/>
    <w:rsid w:val="34DB52D1"/>
    <w:rsid w:val="34DC1B2E"/>
    <w:rsid w:val="34E068A0"/>
    <w:rsid w:val="34E9678E"/>
    <w:rsid w:val="34EADE92"/>
    <w:rsid w:val="3514CCD3"/>
    <w:rsid w:val="351502AC"/>
    <w:rsid w:val="35154BEF"/>
    <w:rsid w:val="351CB84C"/>
    <w:rsid w:val="352A66A2"/>
    <w:rsid w:val="3534BF68"/>
    <w:rsid w:val="353ABB91"/>
    <w:rsid w:val="353AD9CE"/>
    <w:rsid w:val="35431696"/>
    <w:rsid w:val="3550C32A"/>
    <w:rsid w:val="3552011E"/>
    <w:rsid w:val="3559EA68"/>
    <w:rsid w:val="355B0183"/>
    <w:rsid w:val="355E7EE4"/>
    <w:rsid w:val="357BD754"/>
    <w:rsid w:val="357CD9F5"/>
    <w:rsid w:val="3581BFD9"/>
    <w:rsid w:val="3583C837"/>
    <w:rsid w:val="35B091A6"/>
    <w:rsid w:val="35BFC4DE"/>
    <w:rsid w:val="35C02845"/>
    <w:rsid w:val="35C13D58"/>
    <w:rsid w:val="35C1F496"/>
    <w:rsid w:val="35C30103"/>
    <w:rsid w:val="35D45D69"/>
    <w:rsid w:val="35D610B0"/>
    <w:rsid w:val="35DACDA6"/>
    <w:rsid w:val="35DD34FD"/>
    <w:rsid w:val="35DF8536"/>
    <w:rsid w:val="35EC3445"/>
    <w:rsid w:val="35ECE99F"/>
    <w:rsid w:val="35F439F9"/>
    <w:rsid w:val="35F7A975"/>
    <w:rsid w:val="35F94892"/>
    <w:rsid w:val="35F9C484"/>
    <w:rsid w:val="35FB8E72"/>
    <w:rsid w:val="36006A39"/>
    <w:rsid w:val="3605371A"/>
    <w:rsid w:val="3606781E"/>
    <w:rsid w:val="360EE5F1"/>
    <w:rsid w:val="36148329"/>
    <w:rsid w:val="3616B043"/>
    <w:rsid w:val="3626585F"/>
    <w:rsid w:val="362D134F"/>
    <w:rsid w:val="362DBF02"/>
    <w:rsid w:val="3639E866"/>
    <w:rsid w:val="36470FB4"/>
    <w:rsid w:val="36544849"/>
    <w:rsid w:val="3655C9A2"/>
    <w:rsid w:val="365BC61E"/>
    <w:rsid w:val="36606D57"/>
    <w:rsid w:val="36619A98"/>
    <w:rsid w:val="3666A755"/>
    <w:rsid w:val="36688754"/>
    <w:rsid w:val="366EE93A"/>
    <w:rsid w:val="36811BDF"/>
    <w:rsid w:val="36868990"/>
    <w:rsid w:val="368B73CD"/>
    <w:rsid w:val="368FEE8B"/>
    <w:rsid w:val="369206CF"/>
    <w:rsid w:val="369237D2"/>
    <w:rsid w:val="3693A1A2"/>
    <w:rsid w:val="36A24630"/>
    <w:rsid w:val="36AA30B9"/>
    <w:rsid w:val="36B1DE30"/>
    <w:rsid w:val="36B47AEF"/>
    <w:rsid w:val="36B7D83E"/>
    <w:rsid w:val="36BA3F84"/>
    <w:rsid w:val="36BA5948"/>
    <w:rsid w:val="36BE6C96"/>
    <w:rsid w:val="36C778CD"/>
    <w:rsid w:val="36CEB756"/>
    <w:rsid w:val="36D6562A"/>
    <w:rsid w:val="36E996DD"/>
    <w:rsid w:val="36F28BCA"/>
    <w:rsid w:val="36F4D40C"/>
    <w:rsid w:val="36F67F9F"/>
    <w:rsid w:val="36F91E00"/>
    <w:rsid w:val="37126709"/>
    <w:rsid w:val="37127CB6"/>
    <w:rsid w:val="37136D66"/>
    <w:rsid w:val="3719ACC5"/>
    <w:rsid w:val="371C5759"/>
    <w:rsid w:val="37398754"/>
    <w:rsid w:val="3739F508"/>
    <w:rsid w:val="373D86F6"/>
    <w:rsid w:val="3746EA7D"/>
    <w:rsid w:val="3755F97C"/>
    <w:rsid w:val="375AA581"/>
    <w:rsid w:val="375F42C1"/>
    <w:rsid w:val="37644633"/>
    <w:rsid w:val="376ACAE4"/>
    <w:rsid w:val="376EF0EE"/>
    <w:rsid w:val="3772C190"/>
    <w:rsid w:val="378F4E89"/>
    <w:rsid w:val="37953EC1"/>
    <w:rsid w:val="379A3544"/>
    <w:rsid w:val="379E3B94"/>
    <w:rsid w:val="37A44CC0"/>
    <w:rsid w:val="37A72A87"/>
    <w:rsid w:val="37B2F235"/>
    <w:rsid w:val="37B67052"/>
    <w:rsid w:val="37B8DB74"/>
    <w:rsid w:val="37CF81D6"/>
    <w:rsid w:val="37D5498D"/>
    <w:rsid w:val="37DAE7BD"/>
    <w:rsid w:val="37E6E5D2"/>
    <w:rsid w:val="37E7CE17"/>
    <w:rsid w:val="37F57ABE"/>
    <w:rsid w:val="37F61BF0"/>
    <w:rsid w:val="37F782B5"/>
    <w:rsid w:val="37F96ECD"/>
    <w:rsid w:val="380369F4"/>
    <w:rsid w:val="38083F68"/>
    <w:rsid w:val="3809B1CC"/>
    <w:rsid w:val="3818C333"/>
    <w:rsid w:val="381C905C"/>
    <w:rsid w:val="38211854"/>
    <w:rsid w:val="38222AAC"/>
    <w:rsid w:val="38369273"/>
    <w:rsid w:val="3838E0E0"/>
    <w:rsid w:val="383BDCC5"/>
    <w:rsid w:val="383ED518"/>
    <w:rsid w:val="383F474B"/>
    <w:rsid w:val="3847C5EF"/>
    <w:rsid w:val="3847E6DD"/>
    <w:rsid w:val="386BA866"/>
    <w:rsid w:val="386BB0B7"/>
    <w:rsid w:val="387334BE"/>
    <w:rsid w:val="3878FB3C"/>
    <w:rsid w:val="387E2D63"/>
    <w:rsid w:val="387FD7FE"/>
    <w:rsid w:val="389456F3"/>
    <w:rsid w:val="38978665"/>
    <w:rsid w:val="389EE63A"/>
    <w:rsid w:val="389F33E7"/>
    <w:rsid w:val="38A545F7"/>
    <w:rsid w:val="38AF0239"/>
    <w:rsid w:val="38B0612F"/>
    <w:rsid w:val="38B66F5A"/>
    <w:rsid w:val="38C2014B"/>
    <w:rsid w:val="38D1CE0B"/>
    <w:rsid w:val="38D2AF5C"/>
    <w:rsid w:val="38D904D5"/>
    <w:rsid w:val="38E77A2E"/>
    <w:rsid w:val="38E95A06"/>
    <w:rsid w:val="38EFAF74"/>
    <w:rsid w:val="38F05FCA"/>
    <w:rsid w:val="38F9B84E"/>
    <w:rsid w:val="39016C45"/>
    <w:rsid w:val="39017CEB"/>
    <w:rsid w:val="39032255"/>
    <w:rsid w:val="39052335"/>
    <w:rsid w:val="3907BE11"/>
    <w:rsid w:val="390FAAF5"/>
    <w:rsid w:val="39239877"/>
    <w:rsid w:val="3925DA63"/>
    <w:rsid w:val="3926A0C5"/>
    <w:rsid w:val="392FC097"/>
    <w:rsid w:val="3933905B"/>
    <w:rsid w:val="3935C2D3"/>
    <w:rsid w:val="393E6846"/>
    <w:rsid w:val="393EEBF6"/>
    <w:rsid w:val="3949B5A9"/>
    <w:rsid w:val="395F2CCE"/>
    <w:rsid w:val="395F3A35"/>
    <w:rsid w:val="39618867"/>
    <w:rsid w:val="3965DD6E"/>
    <w:rsid w:val="39754FDF"/>
    <w:rsid w:val="398ADCAA"/>
    <w:rsid w:val="398D1FD6"/>
    <w:rsid w:val="39914B1F"/>
    <w:rsid w:val="3997ABBB"/>
    <w:rsid w:val="39A6E074"/>
    <w:rsid w:val="39A93421"/>
    <w:rsid w:val="39B1DDDD"/>
    <w:rsid w:val="39B97E88"/>
    <w:rsid w:val="39C4931B"/>
    <w:rsid w:val="39CD1D88"/>
    <w:rsid w:val="39D0835A"/>
    <w:rsid w:val="39D12498"/>
    <w:rsid w:val="39D34089"/>
    <w:rsid w:val="39D66631"/>
    <w:rsid w:val="39DB4677"/>
    <w:rsid w:val="39DFFD76"/>
    <w:rsid w:val="39E24C34"/>
    <w:rsid w:val="39E43D79"/>
    <w:rsid w:val="39E540A7"/>
    <w:rsid w:val="39FA34BB"/>
    <w:rsid w:val="39FA9399"/>
    <w:rsid w:val="3A067CB6"/>
    <w:rsid w:val="3A0C14BE"/>
    <w:rsid w:val="3A15ACDA"/>
    <w:rsid w:val="3A2484D4"/>
    <w:rsid w:val="3A250ACC"/>
    <w:rsid w:val="3A291BAA"/>
    <w:rsid w:val="3A3103A8"/>
    <w:rsid w:val="3A3140C8"/>
    <w:rsid w:val="3A31AB97"/>
    <w:rsid w:val="3A322D40"/>
    <w:rsid w:val="3A3CCB82"/>
    <w:rsid w:val="3A3DC28A"/>
    <w:rsid w:val="3A3EDD1A"/>
    <w:rsid w:val="3A3F493D"/>
    <w:rsid w:val="3A486399"/>
    <w:rsid w:val="3A48977D"/>
    <w:rsid w:val="3A4F77E4"/>
    <w:rsid w:val="3A51B66D"/>
    <w:rsid w:val="3A6462B4"/>
    <w:rsid w:val="3A6A50F7"/>
    <w:rsid w:val="3A6F4956"/>
    <w:rsid w:val="3A7353E9"/>
    <w:rsid w:val="3A738A1F"/>
    <w:rsid w:val="3A74B80E"/>
    <w:rsid w:val="3A78E6F1"/>
    <w:rsid w:val="3A80355E"/>
    <w:rsid w:val="3A8533CA"/>
    <w:rsid w:val="3A8A92E2"/>
    <w:rsid w:val="3A9693B5"/>
    <w:rsid w:val="3A9DB0D0"/>
    <w:rsid w:val="3AAB261E"/>
    <w:rsid w:val="3AABDC4F"/>
    <w:rsid w:val="3AAC88EB"/>
    <w:rsid w:val="3AB89E74"/>
    <w:rsid w:val="3ABAB123"/>
    <w:rsid w:val="3AC4B183"/>
    <w:rsid w:val="3ACBBC10"/>
    <w:rsid w:val="3ADB53CF"/>
    <w:rsid w:val="3AE69F87"/>
    <w:rsid w:val="3AE78618"/>
    <w:rsid w:val="3AF888C8"/>
    <w:rsid w:val="3AFB3EC6"/>
    <w:rsid w:val="3B086264"/>
    <w:rsid w:val="3B0904AF"/>
    <w:rsid w:val="3B0AF7DA"/>
    <w:rsid w:val="3B0C2599"/>
    <w:rsid w:val="3B1F0B87"/>
    <w:rsid w:val="3B2CB54E"/>
    <w:rsid w:val="3B396F43"/>
    <w:rsid w:val="3B3CA903"/>
    <w:rsid w:val="3B406647"/>
    <w:rsid w:val="3B418F59"/>
    <w:rsid w:val="3B41EE53"/>
    <w:rsid w:val="3B455D5B"/>
    <w:rsid w:val="3B4ED6A4"/>
    <w:rsid w:val="3B66F6BA"/>
    <w:rsid w:val="3B6CFD15"/>
    <w:rsid w:val="3B703FBE"/>
    <w:rsid w:val="3B7408F9"/>
    <w:rsid w:val="3B761563"/>
    <w:rsid w:val="3B783055"/>
    <w:rsid w:val="3B820AA1"/>
    <w:rsid w:val="3B9016EE"/>
    <w:rsid w:val="3B96B908"/>
    <w:rsid w:val="3B9B4ACD"/>
    <w:rsid w:val="3BADA9CD"/>
    <w:rsid w:val="3BAE630B"/>
    <w:rsid w:val="3BB35BBC"/>
    <w:rsid w:val="3BC26584"/>
    <w:rsid w:val="3BC60793"/>
    <w:rsid w:val="3BCC8F0F"/>
    <w:rsid w:val="3BD705EE"/>
    <w:rsid w:val="3BDDC0B1"/>
    <w:rsid w:val="3BE387D8"/>
    <w:rsid w:val="3BE62FDD"/>
    <w:rsid w:val="3BE652AD"/>
    <w:rsid w:val="3BED95CA"/>
    <w:rsid w:val="3BF5EA6C"/>
    <w:rsid w:val="3BFAD5E4"/>
    <w:rsid w:val="3C00A137"/>
    <w:rsid w:val="3C096DA1"/>
    <w:rsid w:val="3C0CE6F9"/>
    <w:rsid w:val="3C11E448"/>
    <w:rsid w:val="3C1240B5"/>
    <w:rsid w:val="3C137A3D"/>
    <w:rsid w:val="3C24E7E5"/>
    <w:rsid w:val="3C2A8170"/>
    <w:rsid w:val="3C2EB302"/>
    <w:rsid w:val="3C322097"/>
    <w:rsid w:val="3C3D636B"/>
    <w:rsid w:val="3C3F8BF3"/>
    <w:rsid w:val="3C4AF945"/>
    <w:rsid w:val="3C4C594A"/>
    <w:rsid w:val="3C4E5301"/>
    <w:rsid w:val="3C511F8C"/>
    <w:rsid w:val="3C567918"/>
    <w:rsid w:val="3C631CB1"/>
    <w:rsid w:val="3C676159"/>
    <w:rsid w:val="3C68B623"/>
    <w:rsid w:val="3C6B39DD"/>
    <w:rsid w:val="3C6B6F85"/>
    <w:rsid w:val="3C715CEB"/>
    <w:rsid w:val="3C80D497"/>
    <w:rsid w:val="3C85CFCC"/>
    <w:rsid w:val="3C8F312B"/>
    <w:rsid w:val="3C9CE6CB"/>
    <w:rsid w:val="3CA64F62"/>
    <w:rsid w:val="3CA7F5FA"/>
    <w:rsid w:val="3CA907AE"/>
    <w:rsid w:val="3CAC5495"/>
    <w:rsid w:val="3CB9D377"/>
    <w:rsid w:val="3CC1F945"/>
    <w:rsid w:val="3CC8B1DD"/>
    <w:rsid w:val="3CD10B3F"/>
    <w:rsid w:val="3CD3E2C7"/>
    <w:rsid w:val="3CD8E305"/>
    <w:rsid w:val="3CEF0779"/>
    <w:rsid w:val="3CF7E6EE"/>
    <w:rsid w:val="3CF89D33"/>
    <w:rsid w:val="3CF96C3F"/>
    <w:rsid w:val="3CFE9E2B"/>
    <w:rsid w:val="3D19C312"/>
    <w:rsid w:val="3D1AA757"/>
    <w:rsid w:val="3D1B0016"/>
    <w:rsid w:val="3D1E60F0"/>
    <w:rsid w:val="3D317B0F"/>
    <w:rsid w:val="3D39BF4F"/>
    <w:rsid w:val="3D408DFA"/>
    <w:rsid w:val="3D50ED98"/>
    <w:rsid w:val="3D58FF30"/>
    <w:rsid w:val="3D5A34C0"/>
    <w:rsid w:val="3D5FE811"/>
    <w:rsid w:val="3D622667"/>
    <w:rsid w:val="3D6A7D5E"/>
    <w:rsid w:val="3D6A826D"/>
    <w:rsid w:val="3D757FFD"/>
    <w:rsid w:val="3D76C0D1"/>
    <w:rsid w:val="3D78D77C"/>
    <w:rsid w:val="3D7ABE8B"/>
    <w:rsid w:val="3D88A610"/>
    <w:rsid w:val="3D98A3F3"/>
    <w:rsid w:val="3D9ACFE7"/>
    <w:rsid w:val="3DB01904"/>
    <w:rsid w:val="3DC000A2"/>
    <w:rsid w:val="3DCABE82"/>
    <w:rsid w:val="3DD3FC48"/>
    <w:rsid w:val="3DE12662"/>
    <w:rsid w:val="3DEC74E3"/>
    <w:rsid w:val="3E007320"/>
    <w:rsid w:val="3E03B0D4"/>
    <w:rsid w:val="3E085A62"/>
    <w:rsid w:val="3E0AB806"/>
    <w:rsid w:val="3E0B8FD5"/>
    <w:rsid w:val="3E1616C0"/>
    <w:rsid w:val="3E19BF66"/>
    <w:rsid w:val="3E364D9F"/>
    <w:rsid w:val="3E387AA0"/>
    <w:rsid w:val="3E3AE24C"/>
    <w:rsid w:val="3E43C65B"/>
    <w:rsid w:val="3E47E5A4"/>
    <w:rsid w:val="3E4A2D8C"/>
    <w:rsid w:val="3E60335A"/>
    <w:rsid w:val="3E65A1EB"/>
    <w:rsid w:val="3E673635"/>
    <w:rsid w:val="3E68CC06"/>
    <w:rsid w:val="3E772177"/>
    <w:rsid w:val="3E778D0B"/>
    <w:rsid w:val="3E96FAFF"/>
    <w:rsid w:val="3E9CEBCB"/>
    <w:rsid w:val="3E9E0EA5"/>
    <w:rsid w:val="3EAE2FD6"/>
    <w:rsid w:val="3EAEC816"/>
    <w:rsid w:val="3EAF0F18"/>
    <w:rsid w:val="3EB76324"/>
    <w:rsid w:val="3EC715B6"/>
    <w:rsid w:val="3ED6B5B2"/>
    <w:rsid w:val="3EDD3F0B"/>
    <w:rsid w:val="3EDE70FE"/>
    <w:rsid w:val="3EE11C50"/>
    <w:rsid w:val="3EE4BFE3"/>
    <w:rsid w:val="3EECF11B"/>
    <w:rsid w:val="3EEE95DA"/>
    <w:rsid w:val="3EF45FFD"/>
    <w:rsid w:val="3EF9A063"/>
    <w:rsid w:val="3F036818"/>
    <w:rsid w:val="3F05EBEC"/>
    <w:rsid w:val="3F079BE6"/>
    <w:rsid w:val="3F1486C0"/>
    <w:rsid w:val="3F15952E"/>
    <w:rsid w:val="3F1CCEED"/>
    <w:rsid w:val="3F1E4B4F"/>
    <w:rsid w:val="3F21BC7A"/>
    <w:rsid w:val="3F2A67A3"/>
    <w:rsid w:val="3F35EFC6"/>
    <w:rsid w:val="3F393ED3"/>
    <w:rsid w:val="3F3D2367"/>
    <w:rsid w:val="3F3D89AE"/>
    <w:rsid w:val="3F41A9DA"/>
    <w:rsid w:val="3F41F4EC"/>
    <w:rsid w:val="3F495D00"/>
    <w:rsid w:val="3F49FB0B"/>
    <w:rsid w:val="3F51886B"/>
    <w:rsid w:val="3F577D88"/>
    <w:rsid w:val="3F6C7694"/>
    <w:rsid w:val="3F6D1AF0"/>
    <w:rsid w:val="3F6F3A88"/>
    <w:rsid w:val="3F72D1F8"/>
    <w:rsid w:val="3F7E54BE"/>
    <w:rsid w:val="3F7FEBEC"/>
    <w:rsid w:val="3F856C06"/>
    <w:rsid w:val="3F86BD27"/>
    <w:rsid w:val="3F8C597B"/>
    <w:rsid w:val="3F9822A6"/>
    <w:rsid w:val="3F9A2C02"/>
    <w:rsid w:val="3FA13412"/>
    <w:rsid w:val="3FAB1780"/>
    <w:rsid w:val="3FAE1A35"/>
    <w:rsid w:val="3FB517AE"/>
    <w:rsid w:val="3FB7F227"/>
    <w:rsid w:val="3FD22523"/>
    <w:rsid w:val="3FEB5FCC"/>
    <w:rsid w:val="3FEB7C4F"/>
    <w:rsid w:val="3FEE8F23"/>
    <w:rsid w:val="3FF42BA6"/>
    <w:rsid w:val="3FF50D1B"/>
    <w:rsid w:val="3FF7D3AA"/>
    <w:rsid w:val="3FFB4448"/>
    <w:rsid w:val="400C82F1"/>
    <w:rsid w:val="402795EB"/>
    <w:rsid w:val="40326B5C"/>
    <w:rsid w:val="40333374"/>
    <w:rsid w:val="403767D4"/>
    <w:rsid w:val="403B29FD"/>
    <w:rsid w:val="40451B80"/>
    <w:rsid w:val="404EDC30"/>
    <w:rsid w:val="404F2556"/>
    <w:rsid w:val="4055B11B"/>
    <w:rsid w:val="406669C3"/>
    <w:rsid w:val="406DE36C"/>
    <w:rsid w:val="406EBBF0"/>
    <w:rsid w:val="40796821"/>
    <w:rsid w:val="4085F8FF"/>
    <w:rsid w:val="4089C1F7"/>
    <w:rsid w:val="408CC7EB"/>
    <w:rsid w:val="408F381A"/>
    <w:rsid w:val="40924ECD"/>
    <w:rsid w:val="40A15901"/>
    <w:rsid w:val="40B5264A"/>
    <w:rsid w:val="40B94CF5"/>
    <w:rsid w:val="40BA22C0"/>
    <w:rsid w:val="40BE03D2"/>
    <w:rsid w:val="40C4CFC1"/>
    <w:rsid w:val="40CC4C5D"/>
    <w:rsid w:val="40CC8A76"/>
    <w:rsid w:val="40CD516A"/>
    <w:rsid w:val="40E3702E"/>
    <w:rsid w:val="40E603A2"/>
    <w:rsid w:val="40E73602"/>
    <w:rsid w:val="40EB298D"/>
    <w:rsid w:val="40F17307"/>
    <w:rsid w:val="40F1C87A"/>
    <w:rsid w:val="40F82233"/>
    <w:rsid w:val="40FEA2E1"/>
    <w:rsid w:val="410AFBBC"/>
    <w:rsid w:val="412E5299"/>
    <w:rsid w:val="4130EAC5"/>
    <w:rsid w:val="4133F307"/>
    <w:rsid w:val="41358C41"/>
    <w:rsid w:val="41469F93"/>
    <w:rsid w:val="414BA1D9"/>
    <w:rsid w:val="41585038"/>
    <w:rsid w:val="415B7C3F"/>
    <w:rsid w:val="41637D7B"/>
    <w:rsid w:val="41699C97"/>
    <w:rsid w:val="416B65CE"/>
    <w:rsid w:val="4170600B"/>
    <w:rsid w:val="41763114"/>
    <w:rsid w:val="417AD272"/>
    <w:rsid w:val="41804D78"/>
    <w:rsid w:val="41834305"/>
    <w:rsid w:val="4183DEC2"/>
    <w:rsid w:val="419938CB"/>
    <w:rsid w:val="41AB405E"/>
    <w:rsid w:val="41C2D421"/>
    <w:rsid w:val="41D1FD52"/>
    <w:rsid w:val="41D4D5E6"/>
    <w:rsid w:val="41D54F81"/>
    <w:rsid w:val="41D8C3A7"/>
    <w:rsid w:val="41E3F975"/>
    <w:rsid w:val="41E4C507"/>
    <w:rsid w:val="41EBAF9B"/>
    <w:rsid w:val="41ECEC63"/>
    <w:rsid w:val="41F4C0BE"/>
    <w:rsid w:val="4200ADD8"/>
    <w:rsid w:val="42014AF7"/>
    <w:rsid w:val="4214828E"/>
    <w:rsid w:val="42153882"/>
    <w:rsid w:val="4215D13C"/>
    <w:rsid w:val="421791DD"/>
    <w:rsid w:val="421FFD42"/>
    <w:rsid w:val="422B9F88"/>
    <w:rsid w:val="42316114"/>
    <w:rsid w:val="42328BDA"/>
    <w:rsid w:val="42335DE8"/>
    <w:rsid w:val="42379BFB"/>
    <w:rsid w:val="423E2B2F"/>
    <w:rsid w:val="42460070"/>
    <w:rsid w:val="424792A9"/>
    <w:rsid w:val="42548F4F"/>
    <w:rsid w:val="425CD484"/>
    <w:rsid w:val="425CFEEF"/>
    <w:rsid w:val="425E4995"/>
    <w:rsid w:val="425EEBEA"/>
    <w:rsid w:val="426500D8"/>
    <w:rsid w:val="42657553"/>
    <w:rsid w:val="4268545B"/>
    <w:rsid w:val="426C6ECE"/>
    <w:rsid w:val="426ECB4B"/>
    <w:rsid w:val="4271BE3D"/>
    <w:rsid w:val="4275DB17"/>
    <w:rsid w:val="427692E9"/>
    <w:rsid w:val="427995AE"/>
    <w:rsid w:val="427FA075"/>
    <w:rsid w:val="42867E88"/>
    <w:rsid w:val="4289F97F"/>
    <w:rsid w:val="429A9FEA"/>
    <w:rsid w:val="429FC99E"/>
    <w:rsid w:val="42AD8C7A"/>
    <w:rsid w:val="42AE083D"/>
    <w:rsid w:val="42BB2B17"/>
    <w:rsid w:val="42C83B01"/>
    <w:rsid w:val="42C8940C"/>
    <w:rsid w:val="42DEBE05"/>
    <w:rsid w:val="42E73401"/>
    <w:rsid w:val="42F18E03"/>
    <w:rsid w:val="42F4E2F5"/>
    <w:rsid w:val="42F4EF22"/>
    <w:rsid w:val="4309826E"/>
    <w:rsid w:val="430CF6CC"/>
    <w:rsid w:val="431287B4"/>
    <w:rsid w:val="431F4149"/>
    <w:rsid w:val="4335B501"/>
    <w:rsid w:val="43374C13"/>
    <w:rsid w:val="43380E8B"/>
    <w:rsid w:val="433DAA28"/>
    <w:rsid w:val="4354CDE8"/>
    <w:rsid w:val="435BA192"/>
    <w:rsid w:val="436A0C1E"/>
    <w:rsid w:val="436A4CEA"/>
    <w:rsid w:val="436D3730"/>
    <w:rsid w:val="4371CEA0"/>
    <w:rsid w:val="43791517"/>
    <w:rsid w:val="43847453"/>
    <w:rsid w:val="43867CF2"/>
    <w:rsid w:val="438C1606"/>
    <w:rsid w:val="4392FE41"/>
    <w:rsid w:val="439E870D"/>
    <w:rsid w:val="43A85C90"/>
    <w:rsid w:val="43B70436"/>
    <w:rsid w:val="43B90449"/>
    <w:rsid w:val="43C73D34"/>
    <w:rsid w:val="43CC388F"/>
    <w:rsid w:val="43D54E19"/>
    <w:rsid w:val="43DA24AB"/>
    <w:rsid w:val="43DBCFC1"/>
    <w:rsid w:val="43E18CD4"/>
    <w:rsid w:val="43E46494"/>
    <w:rsid w:val="43F13A9C"/>
    <w:rsid w:val="43F239C6"/>
    <w:rsid w:val="43FB93BC"/>
    <w:rsid w:val="440596F4"/>
    <w:rsid w:val="4406322B"/>
    <w:rsid w:val="4408ED26"/>
    <w:rsid w:val="440F1E4D"/>
    <w:rsid w:val="44285C87"/>
    <w:rsid w:val="44426F3B"/>
    <w:rsid w:val="4449CE55"/>
    <w:rsid w:val="4449EAF3"/>
    <w:rsid w:val="445A7616"/>
    <w:rsid w:val="44605A65"/>
    <w:rsid w:val="446BF6CE"/>
    <w:rsid w:val="44841B4D"/>
    <w:rsid w:val="448C7DD9"/>
    <w:rsid w:val="448ED053"/>
    <w:rsid w:val="44962328"/>
    <w:rsid w:val="4498AEE9"/>
    <w:rsid w:val="449ED6A2"/>
    <w:rsid w:val="44A023CF"/>
    <w:rsid w:val="44A4AEBD"/>
    <w:rsid w:val="44AB21E0"/>
    <w:rsid w:val="44AE7C08"/>
    <w:rsid w:val="44B97B21"/>
    <w:rsid w:val="44C72779"/>
    <w:rsid w:val="44CCEE80"/>
    <w:rsid w:val="44DDCE5C"/>
    <w:rsid w:val="44E3EDE2"/>
    <w:rsid w:val="44F17A90"/>
    <w:rsid w:val="44F5B3F9"/>
    <w:rsid w:val="44FB2497"/>
    <w:rsid w:val="45010DBA"/>
    <w:rsid w:val="450563DC"/>
    <w:rsid w:val="45102BFC"/>
    <w:rsid w:val="45113EFF"/>
    <w:rsid w:val="451A9EE4"/>
    <w:rsid w:val="4520DA0A"/>
    <w:rsid w:val="452B7865"/>
    <w:rsid w:val="4531175F"/>
    <w:rsid w:val="45321624"/>
    <w:rsid w:val="45351F8A"/>
    <w:rsid w:val="453DF7F5"/>
    <w:rsid w:val="453E7718"/>
    <w:rsid w:val="4540A4DF"/>
    <w:rsid w:val="454846DF"/>
    <w:rsid w:val="4550D067"/>
    <w:rsid w:val="4562E01F"/>
    <w:rsid w:val="456BCE51"/>
    <w:rsid w:val="4574CE98"/>
    <w:rsid w:val="457C3FD8"/>
    <w:rsid w:val="457FF819"/>
    <w:rsid w:val="4581C14F"/>
    <w:rsid w:val="4584801F"/>
    <w:rsid w:val="458A733A"/>
    <w:rsid w:val="45903EFA"/>
    <w:rsid w:val="459125E1"/>
    <w:rsid w:val="4593EDD6"/>
    <w:rsid w:val="459E4A4C"/>
    <w:rsid w:val="459F5132"/>
    <w:rsid w:val="45B06409"/>
    <w:rsid w:val="45B46309"/>
    <w:rsid w:val="45B4C1D1"/>
    <w:rsid w:val="45B67FD0"/>
    <w:rsid w:val="45C51762"/>
    <w:rsid w:val="45C69D81"/>
    <w:rsid w:val="45D576E6"/>
    <w:rsid w:val="45D91411"/>
    <w:rsid w:val="45D9465C"/>
    <w:rsid w:val="45DA85DE"/>
    <w:rsid w:val="45DF6DAC"/>
    <w:rsid w:val="45E7C80E"/>
    <w:rsid w:val="45E95919"/>
    <w:rsid w:val="45EB7BB0"/>
    <w:rsid w:val="45EF2685"/>
    <w:rsid w:val="45F47A25"/>
    <w:rsid w:val="460437B5"/>
    <w:rsid w:val="460F344A"/>
    <w:rsid w:val="461AD5DC"/>
    <w:rsid w:val="461F32AC"/>
    <w:rsid w:val="4639D441"/>
    <w:rsid w:val="463BC400"/>
    <w:rsid w:val="463CCDFA"/>
    <w:rsid w:val="464C8A75"/>
    <w:rsid w:val="465C48E9"/>
    <w:rsid w:val="4661F257"/>
    <w:rsid w:val="4666AE51"/>
    <w:rsid w:val="466DD749"/>
    <w:rsid w:val="466F3B2A"/>
    <w:rsid w:val="467FC7F3"/>
    <w:rsid w:val="468016EE"/>
    <w:rsid w:val="46826BE9"/>
    <w:rsid w:val="46834645"/>
    <w:rsid w:val="4684232E"/>
    <w:rsid w:val="468AED20"/>
    <w:rsid w:val="469293E6"/>
    <w:rsid w:val="4696BC7E"/>
    <w:rsid w:val="46A2F010"/>
    <w:rsid w:val="46A37544"/>
    <w:rsid w:val="46A3BEDE"/>
    <w:rsid w:val="46BE2967"/>
    <w:rsid w:val="46C24A82"/>
    <w:rsid w:val="46C889E2"/>
    <w:rsid w:val="46C8D5A7"/>
    <w:rsid w:val="46CE1130"/>
    <w:rsid w:val="46D83EC3"/>
    <w:rsid w:val="46DB9144"/>
    <w:rsid w:val="46DF8257"/>
    <w:rsid w:val="46EBBC53"/>
    <w:rsid w:val="46F88C36"/>
    <w:rsid w:val="46FDDDA9"/>
    <w:rsid w:val="470EB943"/>
    <w:rsid w:val="471D54A2"/>
    <w:rsid w:val="472A3E95"/>
    <w:rsid w:val="472FC6A4"/>
    <w:rsid w:val="4743FE72"/>
    <w:rsid w:val="47455456"/>
    <w:rsid w:val="47457611"/>
    <w:rsid w:val="474E825D"/>
    <w:rsid w:val="4754F22E"/>
    <w:rsid w:val="4758ABF2"/>
    <w:rsid w:val="475C9776"/>
    <w:rsid w:val="475DD520"/>
    <w:rsid w:val="475F29B7"/>
    <w:rsid w:val="47600144"/>
    <w:rsid w:val="47727C6F"/>
    <w:rsid w:val="4775E106"/>
    <w:rsid w:val="477BD2F5"/>
    <w:rsid w:val="477D865E"/>
    <w:rsid w:val="477E734B"/>
    <w:rsid w:val="47817998"/>
    <w:rsid w:val="4781B395"/>
    <w:rsid w:val="478C2B1B"/>
    <w:rsid w:val="478F4BCF"/>
    <w:rsid w:val="47928952"/>
    <w:rsid w:val="4792C68E"/>
    <w:rsid w:val="47946E28"/>
    <w:rsid w:val="4798B8FF"/>
    <w:rsid w:val="479E51D2"/>
    <w:rsid w:val="479F5137"/>
    <w:rsid w:val="47A3D0DC"/>
    <w:rsid w:val="47AF1C9A"/>
    <w:rsid w:val="47B08B2C"/>
    <w:rsid w:val="47B10859"/>
    <w:rsid w:val="47C6D5F1"/>
    <w:rsid w:val="47C91489"/>
    <w:rsid w:val="47D3FD3D"/>
    <w:rsid w:val="47D6FCE9"/>
    <w:rsid w:val="47DBDFE5"/>
    <w:rsid w:val="47DC5ABB"/>
    <w:rsid w:val="47E5D65A"/>
    <w:rsid w:val="47E5F66C"/>
    <w:rsid w:val="47F1CD44"/>
    <w:rsid w:val="47F2E43D"/>
    <w:rsid w:val="47F7AA89"/>
    <w:rsid w:val="47FC190A"/>
    <w:rsid w:val="4803771C"/>
    <w:rsid w:val="4806A1C8"/>
    <w:rsid w:val="480EB13B"/>
    <w:rsid w:val="4819C0D2"/>
    <w:rsid w:val="481DAFD9"/>
    <w:rsid w:val="4823E2C1"/>
    <w:rsid w:val="482747AA"/>
    <w:rsid w:val="482A4623"/>
    <w:rsid w:val="48315BEF"/>
    <w:rsid w:val="4835FC49"/>
    <w:rsid w:val="4838F578"/>
    <w:rsid w:val="484C2687"/>
    <w:rsid w:val="484C6D56"/>
    <w:rsid w:val="485553D3"/>
    <w:rsid w:val="485767A8"/>
    <w:rsid w:val="4860C2EA"/>
    <w:rsid w:val="4867593A"/>
    <w:rsid w:val="4867CEAA"/>
    <w:rsid w:val="4868A2DB"/>
    <w:rsid w:val="486E4CAD"/>
    <w:rsid w:val="48719ECC"/>
    <w:rsid w:val="4874C24F"/>
    <w:rsid w:val="48788C6D"/>
    <w:rsid w:val="487B616E"/>
    <w:rsid w:val="488205BC"/>
    <w:rsid w:val="48876A8F"/>
    <w:rsid w:val="488AA304"/>
    <w:rsid w:val="4897CD70"/>
    <w:rsid w:val="489E325F"/>
    <w:rsid w:val="48A3A6F4"/>
    <w:rsid w:val="48A98953"/>
    <w:rsid w:val="48AF19A8"/>
    <w:rsid w:val="48B13CDF"/>
    <w:rsid w:val="48B45422"/>
    <w:rsid w:val="48C24D4D"/>
    <w:rsid w:val="48C473C8"/>
    <w:rsid w:val="48CA6B5B"/>
    <w:rsid w:val="48D32F47"/>
    <w:rsid w:val="48DA2B72"/>
    <w:rsid w:val="48DE5F3B"/>
    <w:rsid w:val="48E3A9C2"/>
    <w:rsid w:val="48E3E045"/>
    <w:rsid w:val="48E86DDE"/>
    <w:rsid w:val="48E87C36"/>
    <w:rsid w:val="48E8AFD8"/>
    <w:rsid w:val="48F27A8F"/>
    <w:rsid w:val="48FA2AF3"/>
    <w:rsid w:val="490204BB"/>
    <w:rsid w:val="4907690B"/>
    <w:rsid w:val="4908D124"/>
    <w:rsid w:val="490B0F61"/>
    <w:rsid w:val="490B5728"/>
    <w:rsid w:val="49178885"/>
    <w:rsid w:val="491DEDEB"/>
    <w:rsid w:val="4922A365"/>
    <w:rsid w:val="49262C49"/>
    <w:rsid w:val="4927660C"/>
    <w:rsid w:val="492BA2DB"/>
    <w:rsid w:val="493366B4"/>
    <w:rsid w:val="493D7748"/>
    <w:rsid w:val="4942C90A"/>
    <w:rsid w:val="4948BE42"/>
    <w:rsid w:val="494E7938"/>
    <w:rsid w:val="4962B28F"/>
    <w:rsid w:val="49635915"/>
    <w:rsid w:val="4965DDAD"/>
    <w:rsid w:val="496CE391"/>
    <w:rsid w:val="4977506C"/>
    <w:rsid w:val="4989D778"/>
    <w:rsid w:val="498A22B6"/>
    <w:rsid w:val="49908A25"/>
    <w:rsid w:val="499150C7"/>
    <w:rsid w:val="49961087"/>
    <w:rsid w:val="49975B5F"/>
    <w:rsid w:val="4999577A"/>
    <w:rsid w:val="499B2BB7"/>
    <w:rsid w:val="49B0A66B"/>
    <w:rsid w:val="49B1C706"/>
    <w:rsid w:val="49B41BA7"/>
    <w:rsid w:val="49C0D8C4"/>
    <w:rsid w:val="49C61939"/>
    <w:rsid w:val="49D06696"/>
    <w:rsid w:val="49D974FE"/>
    <w:rsid w:val="49DED5EB"/>
    <w:rsid w:val="49E354AF"/>
    <w:rsid w:val="49EE770C"/>
    <w:rsid w:val="4A05F86B"/>
    <w:rsid w:val="4A093448"/>
    <w:rsid w:val="4A117501"/>
    <w:rsid w:val="4A15394F"/>
    <w:rsid w:val="4A1604E2"/>
    <w:rsid w:val="4A21716B"/>
    <w:rsid w:val="4A29487A"/>
    <w:rsid w:val="4A38683D"/>
    <w:rsid w:val="4A4EA1C4"/>
    <w:rsid w:val="4A4F9CD0"/>
    <w:rsid w:val="4A56589A"/>
    <w:rsid w:val="4A5ECEA4"/>
    <w:rsid w:val="4A612A58"/>
    <w:rsid w:val="4A639628"/>
    <w:rsid w:val="4A64245F"/>
    <w:rsid w:val="4A64EBA4"/>
    <w:rsid w:val="4A68DAFF"/>
    <w:rsid w:val="4A695580"/>
    <w:rsid w:val="4A69C7EE"/>
    <w:rsid w:val="4A6CC424"/>
    <w:rsid w:val="4A75FBD3"/>
    <w:rsid w:val="4A7AF246"/>
    <w:rsid w:val="4A8036EA"/>
    <w:rsid w:val="4A80677D"/>
    <w:rsid w:val="4A8A8945"/>
    <w:rsid w:val="4A90D060"/>
    <w:rsid w:val="4A987E3B"/>
    <w:rsid w:val="4A9C41F2"/>
    <w:rsid w:val="4A9DF6FF"/>
    <w:rsid w:val="4AB158CC"/>
    <w:rsid w:val="4ABA4A7F"/>
    <w:rsid w:val="4AD4B833"/>
    <w:rsid w:val="4AD63F54"/>
    <w:rsid w:val="4AD97DFD"/>
    <w:rsid w:val="4AE0C796"/>
    <w:rsid w:val="4AE785D3"/>
    <w:rsid w:val="4AF26EC7"/>
    <w:rsid w:val="4AFCEBFC"/>
    <w:rsid w:val="4B094111"/>
    <w:rsid w:val="4B09B3DD"/>
    <w:rsid w:val="4B0EC37A"/>
    <w:rsid w:val="4B11A9AF"/>
    <w:rsid w:val="4B1C3991"/>
    <w:rsid w:val="4B1E3FA9"/>
    <w:rsid w:val="4B26DDF0"/>
    <w:rsid w:val="4B29F2EE"/>
    <w:rsid w:val="4B2ED30F"/>
    <w:rsid w:val="4B32BBB8"/>
    <w:rsid w:val="4B349076"/>
    <w:rsid w:val="4B44744A"/>
    <w:rsid w:val="4B4AE649"/>
    <w:rsid w:val="4B4BE1FD"/>
    <w:rsid w:val="4B4C0DCD"/>
    <w:rsid w:val="4B4F4B8B"/>
    <w:rsid w:val="4B548814"/>
    <w:rsid w:val="4B6400C8"/>
    <w:rsid w:val="4B6552AC"/>
    <w:rsid w:val="4B660509"/>
    <w:rsid w:val="4B7355B1"/>
    <w:rsid w:val="4B78D767"/>
    <w:rsid w:val="4B7AF436"/>
    <w:rsid w:val="4B8F7171"/>
    <w:rsid w:val="4B92D71D"/>
    <w:rsid w:val="4B9F4924"/>
    <w:rsid w:val="4B9F6FA9"/>
    <w:rsid w:val="4B9FE4A4"/>
    <w:rsid w:val="4BA3BF7C"/>
    <w:rsid w:val="4BC18CC5"/>
    <w:rsid w:val="4BC70FD9"/>
    <w:rsid w:val="4BC73F37"/>
    <w:rsid w:val="4BD415F4"/>
    <w:rsid w:val="4BD7567C"/>
    <w:rsid w:val="4BE15333"/>
    <w:rsid w:val="4BE7EADA"/>
    <w:rsid w:val="4BF2EC47"/>
    <w:rsid w:val="4BF50F28"/>
    <w:rsid w:val="4BFC73DD"/>
    <w:rsid w:val="4BFDB3E1"/>
    <w:rsid w:val="4C035CBD"/>
    <w:rsid w:val="4C10DE8D"/>
    <w:rsid w:val="4C137743"/>
    <w:rsid w:val="4C1B8F0A"/>
    <w:rsid w:val="4C2539AC"/>
    <w:rsid w:val="4C2FBED7"/>
    <w:rsid w:val="4C335F09"/>
    <w:rsid w:val="4C4032CD"/>
    <w:rsid w:val="4C44F315"/>
    <w:rsid w:val="4C4672E6"/>
    <w:rsid w:val="4C54837E"/>
    <w:rsid w:val="4C58E758"/>
    <w:rsid w:val="4C5BEBB7"/>
    <w:rsid w:val="4C5D350B"/>
    <w:rsid w:val="4C77AD4A"/>
    <w:rsid w:val="4C784F03"/>
    <w:rsid w:val="4C7CF3AD"/>
    <w:rsid w:val="4C81DCA7"/>
    <w:rsid w:val="4C8B6E24"/>
    <w:rsid w:val="4C904869"/>
    <w:rsid w:val="4C9125D4"/>
    <w:rsid w:val="4C972B44"/>
    <w:rsid w:val="4CB0EA58"/>
    <w:rsid w:val="4CBB4F3E"/>
    <w:rsid w:val="4CBC6DD8"/>
    <w:rsid w:val="4CC12D43"/>
    <w:rsid w:val="4CD2FE0F"/>
    <w:rsid w:val="4CDA3DEF"/>
    <w:rsid w:val="4CE0E6E9"/>
    <w:rsid w:val="4CE5900D"/>
    <w:rsid w:val="4CE5D7A1"/>
    <w:rsid w:val="4CE7DB93"/>
    <w:rsid w:val="4CF11767"/>
    <w:rsid w:val="4D044133"/>
    <w:rsid w:val="4D0B3EB4"/>
    <w:rsid w:val="4D1A0CE5"/>
    <w:rsid w:val="4D1BCB05"/>
    <w:rsid w:val="4D1DC5A1"/>
    <w:rsid w:val="4D1E2009"/>
    <w:rsid w:val="4D25D711"/>
    <w:rsid w:val="4D2E3DA8"/>
    <w:rsid w:val="4D32456B"/>
    <w:rsid w:val="4D355E69"/>
    <w:rsid w:val="4D4153A4"/>
    <w:rsid w:val="4D46B63A"/>
    <w:rsid w:val="4D4B5FD4"/>
    <w:rsid w:val="4D4F47B4"/>
    <w:rsid w:val="4D544440"/>
    <w:rsid w:val="4D56E9EB"/>
    <w:rsid w:val="4D58A924"/>
    <w:rsid w:val="4D59922E"/>
    <w:rsid w:val="4D5A841A"/>
    <w:rsid w:val="4D783C6F"/>
    <w:rsid w:val="4D7CF2D3"/>
    <w:rsid w:val="4D7EA760"/>
    <w:rsid w:val="4D84EC0B"/>
    <w:rsid w:val="4D8B66D8"/>
    <w:rsid w:val="4D8D2FCB"/>
    <w:rsid w:val="4DB60775"/>
    <w:rsid w:val="4DC02F05"/>
    <w:rsid w:val="4DC1889D"/>
    <w:rsid w:val="4DC9D7CA"/>
    <w:rsid w:val="4DCB8F38"/>
    <w:rsid w:val="4DD006B8"/>
    <w:rsid w:val="4DD332B0"/>
    <w:rsid w:val="4DD7E44E"/>
    <w:rsid w:val="4DDAA1CD"/>
    <w:rsid w:val="4DE17D30"/>
    <w:rsid w:val="4DE3CA83"/>
    <w:rsid w:val="4DE9C85E"/>
    <w:rsid w:val="4DF10F01"/>
    <w:rsid w:val="4DF1B8C4"/>
    <w:rsid w:val="4DFBF985"/>
    <w:rsid w:val="4E05E004"/>
    <w:rsid w:val="4E0B4CA1"/>
    <w:rsid w:val="4E0CCF3E"/>
    <w:rsid w:val="4E183519"/>
    <w:rsid w:val="4E1A2D57"/>
    <w:rsid w:val="4E1D24EB"/>
    <w:rsid w:val="4E1EEEA3"/>
    <w:rsid w:val="4E1F37AE"/>
    <w:rsid w:val="4E28FFD2"/>
    <w:rsid w:val="4E2A94B6"/>
    <w:rsid w:val="4E2F0552"/>
    <w:rsid w:val="4E34699F"/>
    <w:rsid w:val="4E3AB53E"/>
    <w:rsid w:val="4E3D1799"/>
    <w:rsid w:val="4E484E52"/>
    <w:rsid w:val="4E4962AC"/>
    <w:rsid w:val="4E4996C1"/>
    <w:rsid w:val="4E4E0C9A"/>
    <w:rsid w:val="4E5226AF"/>
    <w:rsid w:val="4E63FC4C"/>
    <w:rsid w:val="4E6BCC94"/>
    <w:rsid w:val="4E87EB4D"/>
    <w:rsid w:val="4E89C685"/>
    <w:rsid w:val="4E8A148B"/>
    <w:rsid w:val="4E8E8A5D"/>
    <w:rsid w:val="4E9AEA77"/>
    <w:rsid w:val="4E9DFA90"/>
    <w:rsid w:val="4E9F3368"/>
    <w:rsid w:val="4EA0AFB4"/>
    <w:rsid w:val="4EA2D4E7"/>
    <w:rsid w:val="4EA9126A"/>
    <w:rsid w:val="4EAA7A8E"/>
    <w:rsid w:val="4EACF001"/>
    <w:rsid w:val="4EB5AD37"/>
    <w:rsid w:val="4EC59B68"/>
    <w:rsid w:val="4EC8EDA7"/>
    <w:rsid w:val="4ED23C89"/>
    <w:rsid w:val="4ED4653B"/>
    <w:rsid w:val="4ED8F0DB"/>
    <w:rsid w:val="4EDD1FEB"/>
    <w:rsid w:val="4EE74386"/>
    <w:rsid w:val="4EEEA0B1"/>
    <w:rsid w:val="4EF9EF6E"/>
    <w:rsid w:val="4EFA8DD1"/>
    <w:rsid w:val="4EFBC5E8"/>
    <w:rsid w:val="4EFDC73F"/>
    <w:rsid w:val="4F01AF41"/>
    <w:rsid w:val="4F05FBCC"/>
    <w:rsid w:val="4F08B78D"/>
    <w:rsid w:val="4F1A2815"/>
    <w:rsid w:val="4F1F675B"/>
    <w:rsid w:val="4F25A050"/>
    <w:rsid w:val="4F266A1E"/>
    <w:rsid w:val="4F2718AB"/>
    <w:rsid w:val="4F27B3AC"/>
    <w:rsid w:val="4F2BE12E"/>
    <w:rsid w:val="4F353523"/>
    <w:rsid w:val="4F366547"/>
    <w:rsid w:val="4F402FE6"/>
    <w:rsid w:val="4F45F5B9"/>
    <w:rsid w:val="4F4C739F"/>
    <w:rsid w:val="4F503D22"/>
    <w:rsid w:val="4F6724BB"/>
    <w:rsid w:val="4F6A8339"/>
    <w:rsid w:val="4F720E3B"/>
    <w:rsid w:val="4F7C15F8"/>
    <w:rsid w:val="4F7C3989"/>
    <w:rsid w:val="4F809C49"/>
    <w:rsid w:val="4F8699D6"/>
    <w:rsid w:val="4F93EB62"/>
    <w:rsid w:val="4FA094FC"/>
    <w:rsid w:val="4FAB93A1"/>
    <w:rsid w:val="4FB5FDB8"/>
    <w:rsid w:val="4FBCF59D"/>
    <w:rsid w:val="4FBF1AA0"/>
    <w:rsid w:val="4FC591A7"/>
    <w:rsid w:val="4FCE0A46"/>
    <w:rsid w:val="4FCFB216"/>
    <w:rsid w:val="4FD29BC2"/>
    <w:rsid w:val="4FD51460"/>
    <w:rsid w:val="4FE2AE9C"/>
    <w:rsid w:val="4FE70F31"/>
    <w:rsid w:val="4FEA98D8"/>
    <w:rsid w:val="4FED4B2D"/>
    <w:rsid w:val="50059F2F"/>
    <w:rsid w:val="5006215E"/>
    <w:rsid w:val="500A1274"/>
    <w:rsid w:val="500C1152"/>
    <w:rsid w:val="500FB107"/>
    <w:rsid w:val="500FD2A9"/>
    <w:rsid w:val="501E618E"/>
    <w:rsid w:val="501ED9D8"/>
    <w:rsid w:val="5022092F"/>
    <w:rsid w:val="502BF558"/>
    <w:rsid w:val="502E7356"/>
    <w:rsid w:val="5035A39E"/>
    <w:rsid w:val="50365866"/>
    <w:rsid w:val="503F00B7"/>
    <w:rsid w:val="5055E60A"/>
    <w:rsid w:val="505A3551"/>
    <w:rsid w:val="50671147"/>
    <w:rsid w:val="5078E165"/>
    <w:rsid w:val="507FEC46"/>
    <w:rsid w:val="50808E51"/>
    <w:rsid w:val="508432B6"/>
    <w:rsid w:val="508779A2"/>
    <w:rsid w:val="508D7899"/>
    <w:rsid w:val="508F9F9C"/>
    <w:rsid w:val="50960FAA"/>
    <w:rsid w:val="50987726"/>
    <w:rsid w:val="509CEFA4"/>
    <w:rsid w:val="509D7215"/>
    <w:rsid w:val="509DDB7E"/>
    <w:rsid w:val="50A20963"/>
    <w:rsid w:val="50A2FB1E"/>
    <w:rsid w:val="50A34C08"/>
    <w:rsid w:val="50A494E6"/>
    <w:rsid w:val="50A9558A"/>
    <w:rsid w:val="50A9A521"/>
    <w:rsid w:val="50B3BE0B"/>
    <w:rsid w:val="50B78366"/>
    <w:rsid w:val="50D294D5"/>
    <w:rsid w:val="50E25F5B"/>
    <w:rsid w:val="50E3038B"/>
    <w:rsid w:val="50EE6E74"/>
    <w:rsid w:val="50EFBCB7"/>
    <w:rsid w:val="50F5AE77"/>
    <w:rsid w:val="50F87594"/>
    <w:rsid w:val="50F915BA"/>
    <w:rsid w:val="50F96388"/>
    <w:rsid w:val="50FC91BE"/>
    <w:rsid w:val="50FFB778"/>
    <w:rsid w:val="50FFBC69"/>
    <w:rsid w:val="51034574"/>
    <w:rsid w:val="510C1A2A"/>
    <w:rsid w:val="5112C94E"/>
    <w:rsid w:val="511BE00B"/>
    <w:rsid w:val="511CDEAA"/>
    <w:rsid w:val="512C7887"/>
    <w:rsid w:val="512D79D9"/>
    <w:rsid w:val="512DF7FF"/>
    <w:rsid w:val="512F7FA9"/>
    <w:rsid w:val="513638BA"/>
    <w:rsid w:val="513C58E8"/>
    <w:rsid w:val="513C655D"/>
    <w:rsid w:val="513F3170"/>
    <w:rsid w:val="514C9CB4"/>
    <w:rsid w:val="514EDF6C"/>
    <w:rsid w:val="514F6DEF"/>
    <w:rsid w:val="51544836"/>
    <w:rsid w:val="515795E4"/>
    <w:rsid w:val="515B0610"/>
    <w:rsid w:val="5170B4A4"/>
    <w:rsid w:val="517381BF"/>
    <w:rsid w:val="5174F4CA"/>
    <w:rsid w:val="5175D723"/>
    <w:rsid w:val="517A3B3F"/>
    <w:rsid w:val="518240A7"/>
    <w:rsid w:val="518D153F"/>
    <w:rsid w:val="51A243EB"/>
    <w:rsid w:val="51ABA30A"/>
    <w:rsid w:val="51AFB80F"/>
    <w:rsid w:val="51B32AEE"/>
    <w:rsid w:val="51B528AD"/>
    <w:rsid w:val="51B7A2C2"/>
    <w:rsid w:val="51BB2700"/>
    <w:rsid w:val="51E0F70F"/>
    <w:rsid w:val="51EA10FA"/>
    <w:rsid w:val="51ED1374"/>
    <w:rsid w:val="51EF1D85"/>
    <w:rsid w:val="51FB1BF4"/>
    <w:rsid w:val="51FF4CC7"/>
    <w:rsid w:val="5201F246"/>
    <w:rsid w:val="52073385"/>
    <w:rsid w:val="520AF2AF"/>
    <w:rsid w:val="520F2DC7"/>
    <w:rsid w:val="52122171"/>
    <w:rsid w:val="5212A227"/>
    <w:rsid w:val="52130100"/>
    <w:rsid w:val="52152EF3"/>
    <w:rsid w:val="5224F4D8"/>
    <w:rsid w:val="5233AF37"/>
    <w:rsid w:val="524418D9"/>
    <w:rsid w:val="52472155"/>
    <w:rsid w:val="524C8825"/>
    <w:rsid w:val="524E650E"/>
    <w:rsid w:val="52522DB1"/>
    <w:rsid w:val="525278EF"/>
    <w:rsid w:val="52534750"/>
    <w:rsid w:val="5253C75E"/>
    <w:rsid w:val="525B622B"/>
    <w:rsid w:val="525C9FAD"/>
    <w:rsid w:val="5272DBD7"/>
    <w:rsid w:val="52753B73"/>
    <w:rsid w:val="527B3B12"/>
    <w:rsid w:val="527FC5B8"/>
    <w:rsid w:val="5299045B"/>
    <w:rsid w:val="52A91968"/>
    <w:rsid w:val="52AC1433"/>
    <w:rsid w:val="52BB5482"/>
    <w:rsid w:val="52BB7C79"/>
    <w:rsid w:val="52DB6AF1"/>
    <w:rsid w:val="52E08532"/>
    <w:rsid w:val="52E54F37"/>
    <w:rsid w:val="52F31ADC"/>
    <w:rsid w:val="52FE529B"/>
    <w:rsid w:val="5305E539"/>
    <w:rsid w:val="530FA04E"/>
    <w:rsid w:val="5315BF5D"/>
    <w:rsid w:val="532B85C7"/>
    <w:rsid w:val="5334BC5D"/>
    <w:rsid w:val="533B3D94"/>
    <w:rsid w:val="533D36A9"/>
    <w:rsid w:val="53435A2D"/>
    <w:rsid w:val="53565452"/>
    <w:rsid w:val="53586B6C"/>
    <w:rsid w:val="535C349A"/>
    <w:rsid w:val="5361051A"/>
    <w:rsid w:val="53659949"/>
    <w:rsid w:val="53723F17"/>
    <w:rsid w:val="5377B8BB"/>
    <w:rsid w:val="537CEB71"/>
    <w:rsid w:val="5383002E"/>
    <w:rsid w:val="5384E521"/>
    <w:rsid w:val="5389CCB5"/>
    <w:rsid w:val="538CE5F2"/>
    <w:rsid w:val="53926430"/>
    <w:rsid w:val="53ABEA46"/>
    <w:rsid w:val="53AF4591"/>
    <w:rsid w:val="53BA67EB"/>
    <w:rsid w:val="53BD804F"/>
    <w:rsid w:val="53C3F234"/>
    <w:rsid w:val="53C49F58"/>
    <w:rsid w:val="53D3FC83"/>
    <w:rsid w:val="53DCDB25"/>
    <w:rsid w:val="53E06FA6"/>
    <w:rsid w:val="53EACE1E"/>
    <w:rsid w:val="53EE374F"/>
    <w:rsid w:val="53FA45E9"/>
    <w:rsid w:val="53FCE6AF"/>
    <w:rsid w:val="53FD1E32"/>
    <w:rsid w:val="53FD47C1"/>
    <w:rsid w:val="540AD0BC"/>
    <w:rsid w:val="541373B0"/>
    <w:rsid w:val="5413D277"/>
    <w:rsid w:val="5425905B"/>
    <w:rsid w:val="5433378C"/>
    <w:rsid w:val="54369A4E"/>
    <w:rsid w:val="543E117C"/>
    <w:rsid w:val="5441B53C"/>
    <w:rsid w:val="54433995"/>
    <w:rsid w:val="54434B43"/>
    <w:rsid w:val="544E4785"/>
    <w:rsid w:val="54512DF0"/>
    <w:rsid w:val="54576EDF"/>
    <w:rsid w:val="545A41A1"/>
    <w:rsid w:val="545AA7FF"/>
    <w:rsid w:val="54614819"/>
    <w:rsid w:val="5463B95D"/>
    <w:rsid w:val="546CF1D8"/>
    <w:rsid w:val="547A6F59"/>
    <w:rsid w:val="548BF03E"/>
    <w:rsid w:val="548CD018"/>
    <w:rsid w:val="549A6737"/>
    <w:rsid w:val="549FC7DE"/>
    <w:rsid w:val="54A4E786"/>
    <w:rsid w:val="54A7C9DF"/>
    <w:rsid w:val="54A84E66"/>
    <w:rsid w:val="54B692D5"/>
    <w:rsid w:val="54C73F3F"/>
    <w:rsid w:val="54C8A44E"/>
    <w:rsid w:val="54D3DF26"/>
    <w:rsid w:val="54D8F17B"/>
    <w:rsid w:val="54E1D70F"/>
    <w:rsid w:val="54E425E1"/>
    <w:rsid w:val="54F0A9A2"/>
    <w:rsid w:val="54F695C9"/>
    <w:rsid w:val="54FA2A24"/>
    <w:rsid w:val="55052D4F"/>
    <w:rsid w:val="551391B3"/>
    <w:rsid w:val="55273603"/>
    <w:rsid w:val="552D56A9"/>
    <w:rsid w:val="552E79D8"/>
    <w:rsid w:val="552E802E"/>
    <w:rsid w:val="552E84CF"/>
    <w:rsid w:val="5533351F"/>
    <w:rsid w:val="5536B297"/>
    <w:rsid w:val="55384FA6"/>
    <w:rsid w:val="553D5B67"/>
    <w:rsid w:val="554008E9"/>
    <w:rsid w:val="5544662D"/>
    <w:rsid w:val="554EB2F1"/>
    <w:rsid w:val="555442E5"/>
    <w:rsid w:val="5556384C"/>
    <w:rsid w:val="5556A8B4"/>
    <w:rsid w:val="555F2763"/>
    <w:rsid w:val="556A237A"/>
    <w:rsid w:val="556ED202"/>
    <w:rsid w:val="5576255E"/>
    <w:rsid w:val="55786285"/>
    <w:rsid w:val="5585512A"/>
    <w:rsid w:val="5587123A"/>
    <w:rsid w:val="558810A6"/>
    <w:rsid w:val="559C71F9"/>
    <w:rsid w:val="559D23C7"/>
    <w:rsid w:val="55A9C9AE"/>
    <w:rsid w:val="55AF4AFF"/>
    <w:rsid w:val="55AFD1A7"/>
    <w:rsid w:val="55C013DC"/>
    <w:rsid w:val="55CAA972"/>
    <w:rsid w:val="55CF5FA1"/>
    <w:rsid w:val="55D7215B"/>
    <w:rsid w:val="55E82144"/>
    <w:rsid w:val="55FC0443"/>
    <w:rsid w:val="561429DE"/>
    <w:rsid w:val="561DED13"/>
    <w:rsid w:val="56201538"/>
    <w:rsid w:val="56217738"/>
    <w:rsid w:val="5622CA2D"/>
    <w:rsid w:val="562A50E9"/>
    <w:rsid w:val="562E74FC"/>
    <w:rsid w:val="562FBF58"/>
    <w:rsid w:val="56304E4F"/>
    <w:rsid w:val="5639891B"/>
    <w:rsid w:val="563D6EE7"/>
    <w:rsid w:val="5645D7A8"/>
    <w:rsid w:val="5647D9FC"/>
    <w:rsid w:val="5669A4B5"/>
    <w:rsid w:val="566AB5D0"/>
    <w:rsid w:val="56752A11"/>
    <w:rsid w:val="567A6CEB"/>
    <w:rsid w:val="568612B4"/>
    <w:rsid w:val="5686D977"/>
    <w:rsid w:val="56874BA0"/>
    <w:rsid w:val="5690AD72"/>
    <w:rsid w:val="56930DCE"/>
    <w:rsid w:val="56992904"/>
    <w:rsid w:val="56A044AC"/>
    <w:rsid w:val="56B390FA"/>
    <w:rsid w:val="56B6C051"/>
    <w:rsid w:val="56BD1C27"/>
    <w:rsid w:val="56C5B74A"/>
    <w:rsid w:val="56D3E5C6"/>
    <w:rsid w:val="56EA00DA"/>
    <w:rsid w:val="56F6690A"/>
    <w:rsid w:val="56FC84B0"/>
    <w:rsid w:val="56FF01FF"/>
    <w:rsid w:val="56FF4B04"/>
    <w:rsid w:val="57064D6D"/>
    <w:rsid w:val="57071498"/>
    <w:rsid w:val="5714F809"/>
    <w:rsid w:val="57161450"/>
    <w:rsid w:val="57173BE6"/>
    <w:rsid w:val="5717F2CC"/>
    <w:rsid w:val="5729DDA7"/>
    <w:rsid w:val="57379A73"/>
    <w:rsid w:val="573A1492"/>
    <w:rsid w:val="573A36A4"/>
    <w:rsid w:val="57410065"/>
    <w:rsid w:val="574D88C0"/>
    <w:rsid w:val="57500F64"/>
    <w:rsid w:val="57580A4F"/>
    <w:rsid w:val="57663EE5"/>
    <w:rsid w:val="5771E886"/>
    <w:rsid w:val="57745AAB"/>
    <w:rsid w:val="57769399"/>
    <w:rsid w:val="5778CE62"/>
    <w:rsid w:val="5784C2EB"/>
    <w:rsid w:val="579615EC"/>
    <w:rsid w:val="579DE5D4"/>
    <w:rsid w:val="57AC44C1"/>
    <w:rsid w:val="57AFB14F"/>
    <w:rsid w:val="57B4820F"/>
    <w:rsid w:val="57B69343"/>
    <w:rsid w:val="57B90252"/>
    <w:rsid w:val="57C669A7"/>
    <w:rsid w:val="57CB250E"/>
    <w:rsid w:val="57D23D57"/>
    <w:rsid w:val="57D524A5"/>
    <w:rsid w:val="57D77560"/>
    <w:rsid w:val="57DC191D"/>
    <w:rsid w:val="57DC3805"/>
    <w:rsid w:val="57E5B18E"/>
    <w:rsid w:val="57E64F1C"/>
    <w:rsid w:val="57EEFCA7"/>
    <w:rsid w:val="57F07B0C"/>
    <w:rsid w:val="57F42420"/>
    <w:rsid w:val="57F5426D"/>
    <w:rsid w:val="57F62272"/>
    <w:rsid w:val="57FD1337"/>
    <w:rsid w:val="58048506"/>
    <w:rsid w:val="5804D4D1"/>
    <w:rsid w:val="5807F476"/>
    <w:rsid w:val="5810F217"/>
    <w:rsid w:val="58120169"/>
    <w:rsid w:val="5815716D"/>
    <w:rsid w:val="58218123"/>
    <w:rsid w:val="5836E73E"/>
    <w:rsid w:val="58386C6D"/>
    <w:rsid w:val="583B9082"/>
    <w:rsid w:val="583DF00E"/>
    <w:rsid w:val="584153DA"/>
    <w:rsid w:val="5846E307"/>
    <w:rsid w:val="5848248E"/>
    <w:rsid w:val="5848399B"/>
    <w:rsid w:val="584F3B13"/>
    <w:rsid w:val="585128EE"/>
    <w:rsid w:val="5857BB15"/>
    <w:rsid w:val="585FE202"/>
    <w:rsid w:val="58626057"/>
    <w:rsid w:val="586C8A7F"/>
    <w:rsid w:val="5875FC82"/>
    <w:rsid w:val="58775EFB"/>
    <w:rsid w:val="5877EF5E"/>
    <w:rsid w:val="5878DB8E"/>
    <w:rsid w:val="587A5E4E"/>
    <w:rsid w:val="58840AE4"/>
    <w:rsid w:val="588ADB7C"/>
    <w:rsid w:val="5894A8BF"/>
    <w:rsid w:val="589C1020"/>
    <w:rsid w:val="589C230C"/>
    <w:rsid w:val="58A9ED37"/>
    <w:rsid w:val="58AC34D4"/>
    <w:rsid w:val="58B4C772"/>
    <w:rsid w:val="58C10E12"/>
    <w:rsid w:val="58C3D5C1"/>
    <w:rsid w:val="58C5F15E"/>
    <w:rsid w:val="58CC31BB"/>
    <w:rsid w:val="58CCAB3D"/>
    <w:rsid w:val="58DC9C36"/>
    <w:rsid w:val="58E7BAE5"/>
    <w:rsid w:val="58F93BD4"/>
    <w:rsid w:val="590F1AD3"/>
    <w:rsid w:val="590F7CDB"/>
    <w:rsid w:val="59149EC3"/>
    <w:rsid w:val="591D9B69"/>
    <w:rsid w:val="5920F26F"/>
    <w:rsid w:val="59220A56"/>
    <w:rsid w:val="59267370"/>
    <w:rsid w:val="5927F9A1"/>
    <w:rsid w:val="5929119D"/>
    <w:rsid w:val="592DBB97"/>
    <w:rsid w:val="592E3CFC"/>
    <w:rsid w:val="592EB03E"/>
    <w:rsid w:val="593E30D8"/>
    <w:rsid w:val="594BF48B"/>
    <w:rsid w:val="594EA740"/>
    <w:rsid w:val="595D7776"/>
    <w:rsid w:val="5963AFAA"/>
    <w:rsid w:val="597CD48E"/>
    <w:rsid w:val="598A1B63"/>
    <w:rsid w:val="598DBC6B"/>
    <w:rsid w:val="599045AA"/>
    <w:rsid w:val="599934B0"/>
    <w:rsid w:val="599FA858"/>
    <w:rsid w:val="59A0AF76"/>
    <w:rsid w:val="59A5F5DD"/>
    <w:rsid w:val="59A67786"/>
    <w:rsid w:val="59AF652F"/>
    <w:rsid w:val="59B64756"/>
    <w:rsid w:val="59BA05E3"/>
    <w:rsid w:val="59C319A9"/>
    <w:rsid w:val="59CCD186"/>
    <w:rsid w:val="59E3F55D"/>
    <w:rsid w:val="59F66C86"/>
    <w:rsid w:val="59FBCF04"/>
    <w:rsid w:val="59FE23DD"/>
    <w:rsid w:val="5A109413"/>
    <w:rsid w:val="5A2040E2"/>
    <w:rsid w:val="5A204894"/>
    <w:rsid w:val="5A2ECFD9"/>
    <w:rsid w:val="5A3FFF92"/>
    <w:rsid w:val="5A45E896"/>
    <w:rsid w:val="5A47DF57"/>
    <w:rsid w:val="5A4A568F"/>
    <w:rsid w:val="5A55A50B"/>
    <w:rsid w:val="5A587BF8"/>
    <w:rsid w:val="5A5CB215"/>
    <w:rsid w:val="5A5D4938"/>
    <w:rsid w:val="5A5FB5C7"/>
    <w:rsid w:val="5A5FCB0D"/>
    <w:rsid w:val="5A660906"/>
    <w:rsid w:val="5A73414B"/>
    <w:rsid w:val="5A85CEB3"/>
    <w:rsid w:val="5A992158"/>
    <w:rsid w:val="5A9A1037"/>
    <w:rsid w:val="5A9B5873"/>
    <w:rsid w:val="5AA70476"/>
    <w:rsid w:val="5AAC44B3"/>
    <w:rsid w:val="5AB933D3"/>
    <w:rsid w:val="5AC33A41"/>
    <w:rsid w:val="5AD5E4C2"/>
    <w:rsid w:val="5ADB2847"/>
    <w:rsid w:val="5ADBE41C"/>
    <w:rsid w:val="5ADFF0CE"/>
    <w:rsid w:val="5AE754C8"/>
    <w:rsid w:val="5AEAA749"/>
    <w:rsid w:val="5AED3B6C"/>
    <w:rsid w:val="5AEEF335"/>
    <w:rsid w:val="5AEFA1F6"/>
    <w:rsid w:val="5B028891"/>
    <w:rsid w:val="5B088722"/>
    <w:rsid w:val="5B08CE70"/>
    <w:rsid w:val="5B131ECB"/>
    <w:rsid w:val="5B20939D"/>
    <w:rsid w:val="5B29BAD3"/>
    <w:rsid w:val="5B43B929"/>
    <w:rsid w:val="5B44A139"/>
    <w:rsid w:val="5B465799"/>
    <w:rsid w:val="5B47D104"/>
    <w:rsid w:val="5B536447"/>
    <w:rsid w:val="5B540F81"/>
    <w:rsid w:val="5B557FFB"/>
    <w:rsid w:val="5B58EC2F"/>
    <w:rsid w:val="5B7ECF7A"/>
    <w:rsid w:val="5B8B60BB"/>
    <w:rsid w:val="5B937458"/>
    <w:rsid w:val="5B99FCE4"/>
    <w:rsid w:val="5BAB69ED"/>
    <w:rsid w:val="5BAF0599"/>
    <w:rsid w:val="5BB57181"/>
    <w:rsid w:val="5BCB16EA"/>
    <w:rsid w:val="5BCC3B2A"/>
    <w:rsid w:val="5BCEAC8D"/>
    <w:rsid w:val="5BD9CFF0"/>
    <w:rsid w:val="5BE71C68"/>
    <w:rsid w:val="5BE8DD9D"/>
    <w:rsid w:val="5BFBBD41"/>
    <w:rsid w:val="5BFC899C"/>
    <w:rsid w:val="5BFF2572"/>
    <w:rsid w:val="5C056031"/>
    <w:rsid w:val="5C1262FE"/>
    <w:rsid w:val="5C13B7FE"/>
    <w:rsid w:val="5C1682BE"/>
    <w:rsid w:val="5C215877"/>
    <w:rsid w:val="5C2E041A"/>
    <w:rsid w:val="5C30EAEF"/>
    <w:rsid w:val="5C517A74"/>
    <w:rsid w:val="5C5392F2"/>
    <w:rsid w:val="5C5B87C4"/>
    <w:rsid w:val="5C5FC53B"/>
    <w:rsid w:val="5C613CB1"/>
    <w:rsid w:val="5C625874"/>
    <w:rsid w:val="5C65C630"/>
    <w:rsid w:val="5C6B1878"/>
    <w:rsid w:val="5C7B415C"/>
    <w:rsid w:val="5C7B8EA1"/>
    <w:rsid w:val="5C859928"/>
    <w:rsid w:val="5C8D3EB1"/>
    <w:rsid w:val="5C98EFC4"/>
    <w:rsid w:val="5C9BE6B7"/>
    <w:rsid w:val="5C9F6B97"/>
    <w:rsid w:val="5CA0A739"/>
    <w:rsid w:val="5CABBF3E"/>
    <w:rsid w:val="5CAF19AA"/>
    <w:rsid w:val="5CBA0466"/>
    <w:rsid w:val="5CBA4ACA"/>
    <w:rsid w:val="5CD4C5B9"/>
    <w:rsid w:val="5CDAA4D5"/>
    <w:rsid w:val="5CDF460F"/>
    <w:rsid w:val="5CF7C8FC"/>
    <w:rsid w:val="5CFBD27A"/>
    <w:rsid w:val="5D08EC33"/>
    <w:rsid w:val="5D0C7361"/>
    <w:rsid w:val="5D1E1A5E"/>
    <w:rsid w:val="5D1FE6BA"/>
    <w:rsid w:val="5D2183DD"/>
    <w:rsid w:val="5D24A3AB"/>
    <w:rsid w:val="5D27964E"/>
    <w:rsid w:val="5D27C09D"/>
    <w:rsid w:val="5D36AC79"/>
    <w:rsid w:val="5D3D192A"/>
    <w:rsid w:val="5D42E2B4"/>
    <w:rsid w:val="5D4821D4"/>
    <w:rsid w:val="5D493311"/>
    <w:rsid w:val="5D4D1A60"/>
    <w:rsid w:val="5D56E65B"/>
    <w:rsid w:val="5D57C673"/>
    <w:rsid w:val="5D58F7DB"/>
    <w:rsid w:val="5D5ABFDF"/>
    <w:rsid w:val="5D65196D"/>
    <w:rsid w:val="5D6535C9"/>
    <w:rsid w:val="5D6FBD9D"/>
    <w:rsid w:val="5D762C0D"/>
    <w:rsid w:val="5D7852D5"/>
    <w:rsid w:val="5D7E98A6"/>
    <w:rsid w:val="5D8BF3E3"/>
    <w:rsid w:val="5D960F54"/>
    <w:rsid w:val="5D987142"/>
    <w:rsid w:val="5DA2476F"/>
    <w:rsid w:val="5DA3AA90"/>
    <w:rsid w:val="5DA59FE4"/>
    <w:rsid w:val="5DA8A7B9"/>
    <w:rsid w:val="5DBDC3C8"/>
    <w:rsid w:val="5DC327E9"/>
    <w:rsid w:val="5DC3BBA6"/>
    <w:rsid w:val="5DCA2F2E"/>
    <w:rsid w:val="5DD0C833"/>
    <w:rsid w:val="5DD60359"/>
    <w:rsid w:val="5DD77D2F"/>
    <w:rsid w:val="5DDFCB94"/>
    <w:rsid w:val="5DECFA6E"/>
    <w:rsid w:val="5DEE45EB"/>
    <w:rsid w:val="5DEFE9BA"/>
    <w:rsid w:val="5DF502A9"/>
    <w:rsid w:val="5E01932D"/>
    <w:rsid w:val="5E0AC0A3"/>
    <w:rsid w:val="5E1967AA"/>
    <w:rsid w:val="5E205D6A"/>
    <w:rsid w:val="5E337D86"/>
    <w:rsid w:val="5E3D2BE1"/>
    <w:rsid w:val="5E421C20"/>
    <w:rsid w:val="5E480D98"/>
    <w:rsid w:val="5E4D54CD"/>
    <w:rsid w:val="5E500709"/>
    <w:rsid w:val="5E578C1E"/>
    <w:rsid w:val="5E5A92F6"/>
    <w:rsid w:val="5E5F1717"/>
    <w:rsid w:val="5E60901C"/>
    <w:rsid w:val="5E6E8DFC"/>
    <w:rsid w:val="5E770452"/>
    <w:rsid w:val="5E8A0729"/>
    <w:rsid w:val="5E95B8EF"/>
    <w:rsid w:val="5E9B6104"/>
    <w:rsid w:val="5EA44327"/>
    <w:rsid w:val="5EB1D656"/>
    <w:rsid w:val="5EB26FD0"/>
    <w:rsid w:val="5EBBB71B"/>
    <w:rsid w:val="5EBC69A1"/>
    <w:rsid w:val="5EC06EFD"/>
    <w:rsid w:val="5EC3A427"/>
    <w:rsid w:val="5EC7A0EB"/>
    <w:rsid w:val="5ECB9FE0"/>
    <w:rsid w:val="5ECED2F6"/>
    <w:rsid w:val="5ED6C148"/>
    <w:rsid w:val="5ED9B528"/>
    <w:rsid w:val="5EDEF933"/>
    <w:rsid w:val="5EE50721"/>
    <w:rsid w:val="5EED7969"/>
    <w:rsid w:val="5EEDD55E"/>
    <w:rsid w:val="5EEE0C2D"/>
    <w:rsid w:val="5EF3F7C7"/>
    <w:rsid w:val="5EFA2C84"/>
    <w:rsid w:val="5F0948AA"/>
    <w:rsid w:val="5F14026A"/>
    <w:rsid w:val="5F1508AF"/>
    <w:rsid w:val="5F26C8DF"/>
    <w:rsid w:val="5F2704E1"/>
    <w:rsid w:val="5F30B824"/>
    <w:rsid w:val="5F389B1B"/>
    <w:rsid w:val="5F3AA125"/>
    <w:rsid w:val="5F3E17D0"/>
    <w:rsid w:val="5F40A134"/>
    <w:rsid w:val="5F45A54D"/>
    <w:rsid w:val="5F4DCDC5"/>
    <w:rsid w:val="5F5868D7"/>
    <w:rsid w:val="5F61A6D9"/>
    <w:rsid w:val="5F76FDEC"/>
    <w:rsid w:val="5F7E4EFB"/>
    <w:rsid w:val="5F7F0D54"/>
    <w:rsid w:val="5F80C909"/>
    <w:rsid w:val="5F87A8D0"/>
    <w:rsid w:val="5F8ADA7D"/>
    <w:rsid w:val="5F93203F"/>
    <w:rsid w:val="5F9FCD98"/>
    <w:rsid w:val="5FA42B22"/>
    <w:rsid w:val="5FA536B0"/>
    <w:rsid w:val="5FA58847"/>
    <w:rsid w:val="5FB140B7"/>
    <w:rsid w:val="5FBF7C6C"/>
    <w:rsid w:val="5FC839DF"/>
    <w:rsid w:val="5FCDE6B2"/>
    <w:rsid w:val="5FD807C1"/>
    <w:rsid w:val="5FD83E5F"/>
    <w:rsid w:val="5FDA0E87"/>
    <w:rsid w:val="5FE6DF4C"/>
    <w:rsid w:val="5FE7F1E4"/>
    <w:rsid w:val="5FEA5AF7"/>
    <w:rsid w:val="5FFA80C5"/>
    <w:rsid w:val="60029F18"/>
    <w:rsid w:val="60084C84"/>
    <w:rsid w:val="60104BA3"/>
    <w:rsid w:val="60378573"/>
    <w:rsid w:val="6038094D"/>
    <w:rsid w:val="603A3086"/>
    <w:rsid w:val="603EC170"/>
    <w:rsid w:val="6042C0C9"/>
    <w:rsid w:val="604F36B6"/>
    <w:rsid w:val="605EBB95"/>
    <w:rsid w:val="60714656"/>
    <w:rsid w:val="6084B61E"/>
    <w:rsid w:val="608988DE"/>
    <w:rsid w:val="60918DC2"/>
    <w:rsid w:val="609A38B8"/>
    <w:rsid w:val="60A7B4E9"/>
    <w:rsid w:val="60AA1D38"/>
    <w:rsid w:val="60ABF589"/>
    <w:rsid w:val="60AEED85"/>
    <w:rsid w:val="60AFA48A"/>
    <w:rsid w:val="60B53B4D"/>
    <w:rsid w:val="60B68AB2"/>
    <w:rsid w:val="60C88FD2"/>
    <w:rsid w:val="60D209E0"/>
    <w:rsid w:val="60D37504"/>
    <w:rsid w:val="60D94A06"/>
    <w:rsid w:val="60DC66AB"/>
    <w:rsid w:val="60E75E83"/>
    <w:rsid w:val="60E7DF9F"/>
    <w:rsid w:val="60ED7F74"/>
    <w:rsid w:val="6100D3AC"/>
    <w:rsid w:val="61011739"/>
    <w:rsid w:val="610707D8"/>
    <w:rsid w:val="6107F730"/>
    <w:rsid w:val="610A13D9"/>
    <w:rsid w:val="611AE6EB"/>
    <w:rsid w:val="6124D36D"/>
    <w:rsid w:val="61280384"/>
    <w:rsid w:val="61346AF6"/>
    <w:rsid w:val="6135C1D6"/>
    <w:rsid w:val="61369DD7"/>
    <w:rsid w:val="613849A3"/>
    <w:rsid w:val="615257B2"/>
    <w:rsid w:val="6157FDEF"/>
    <w:rsid w:val="615903EB"/>
    <w:rsid w:val="615B4E07"/>
    <w:rsid w:val="615C0145"/>
    <w:rsid w:val="615F788E"/>
    <w:rsid w:val="615FA2A0"/>
    <w:rsid w:val="6166CE46"/>
    <w:rsid w:val="61957A84"/>
    <w:rsid w:val="61991A23"/>
    <w:rsid w:val="619F3F58"/>
    <w:rsid w:val="61A5E75A"/>
    <w:rsid w:val="61AA5537"/>
    <w:rsid w:val="61AB1348"/>
    <w:rsid w:val="61AB1F1C"/>
    <w:rsid w:val="61B4C298"/>
    <w:rsid w:val="61BFDECF"/>
    <w:rsid w:val="61C00AE7"/>
    <w:rsid w:val="61C674CD"/>
    <w:rsid w:val="61C7674A"/>
    <w:rsid w:val="61C7C812"/>
    <w:rsid w:val="61CF0D1B"/>
    <w:rsid w:val="61DD7492"/>
    <w:rsid w:val="61EB1CCE"/>
    <w:rsid w:val="61F7C92C"/>
    <w:rsid w:val="61F84C88"/>
    <w:rsid w:val="61F9DC2E"/>
    <w:rsid w:val="620043CF"/>
    <w:rsid w:val="620F975C"/>
    <w:rsid w:val="621CB110"/>
    <w:rsid w:val="621D3AEC"/>
    <w:rsid w:val="6226BF52"/>
    <w:rsid w:val="62309A48"/>
    <w:rsid w:val="6231F1E6"/>
    <w:rsid w:val="623682CF"/>
    <w:rsid w:val="6238780C"/>
    <w:rsid w:val="6239C062"/>
    <w:rsid w:val="623A2FE9"/>
    <w:rsid w:val="6248A8FF"/>
    <w:rsid w:val="62498392"/>
    <w:rsid w:val="624B74EB"/>
    <w:rsid w:val="624CD7B8"/>
    <w:rsid w:val="62535FDE"/>
    <w:rsid w:val="6257CA39"/>
    <w:rsid w:val="626A5FFF"/>
    <w:rsid w:val="626C98C8"/>
    <w:rsid w:val="626F51B0"/>
    <w:rsid w:val="6270D445"/>
    <w:rsid w:val="6272DB64"/>
    <w:rsid w:val="628BDA2D"/>
    <w:rsid w:val="628DB300"/>
    <w:rsid w:val="628EFD90"/>
    <w:rsid w:val="62A3AA03"/>
    <w:rsid w:val="62A60321"/>
    <w:rsid w:val="62A636CA"/>
    <w:rsid w:val="62AD168B"/>
    <w:rsid w:val="62ADB5DB"/>
    <w:rsid w:val="62B806D6"/>
    <w:rsid w:val="62BAE36A"/>
    <w:rsid w:val="62D57D73"/>
    <w:rsid w:val="62D8AF84"/>
    <w:rsid w:val="62DF493A"/>
    <w:rsid w:val="62E2623C"/>
    <w:rsid w:val="62E60CE3"/>
    <w:rsid w:val="62F4FE31"/>
    <w:rsid w:val="62F59E00"/>
    <w:rsid w:val="62F80DA8"/>
    <w:rsid w:val="62F84D51"/>
    <w:rsid w:val="62FF1732"/>
    <w:rsid w:val="6309ED04"/>
    <w:rsid w:val="630A61EB"/>
    <w:rsid w:val="630CE9A3"/>
    <w:rsid w:val="631BB751"/>
    <w:rsid w:val="631E9883"/>
    <w:rsid w:val="63250DB0"/>
    <w:rsid w:val="63254292"/>
    <w:rsid w:val="632A7AAB"/>
    <w:rsid w:val="632E0419"/>
    <w:rsid w:val="63346B59"/>
    <w:rsid w:val="633BAE79"/>
    <w:rsid w:val="633BD65C"/>
    <w:rsid w:val="633ED6E5"/>
    <w:rsid w:val="6342CC95"/>
    <w:rsid w:val="63444F24"/>
    <w:rsid w:val="634621ED"/>
    <w:rsid w:val="634645BF"/>
    <w:rsid w:val="63493608"/>
    <w:rsid w:val="634AFE8D"/>
    <w:rsid w:val="6358CE52"/>
    <w:rsid w:val="635AC952"/>
    <w:rsid w:val="636E8DB3"/>
    <w:rsid w:val="6376AF61"/>
    <w:rsid w:val="637992B7"/>
    <w:rsid w:val="6380CDC1"/>
    <w:rsid w:val="63ABD4A5"/>
    <w:rsid w:val="63AE1210"/>
    <w:rsid w:val="63BCCEBE"/>
    <w:rsid w:val="63BF20ED"/>
    <w:rsid w:val="63CCCEB0"/>
    <w:rsid w:val="63CCE2B1"/>
    <w:rsid w:val="63D90B58"/>
    <w:rsid w:val="63E2E604"/>
    <w:rsid w:val="63E5C16E"/>
    <w:rsid w:val="63EC409B"/>
    <w:rsid w:val="63FA46F8"/>
    <w:rsid w:val="63FE7575"/>
    <w:rsid w:val="640124E6"/>
    <w:rsid w:val="640F2A10"/>
    <w:rsid w:val="640FDD9F"/>
    <w:rsid w:val="641CFAD5"/>
    <w:rsid w:val="641F9013"/>
    <w:rsid w:val="642137C7"/>
    <w:rsid w:val="6431BE0B"/>
    <w:rsid w:val="64442086"/>
    <w:rsid w:val="6446E9A0"/>
    <w:rsid w:val="6447742C"/>
    <w:rsid w:val="644FBB62"/>
    <w:rsid w:val="64514E68"/>
    <w:rsid w:val="6451772B"/>
    <w:rsid w:val="6451C89C"/>
    <w:rsid w:val="6453B843"/>
    <w:rsid w:val="646CA90D"/>
    <w:rsid w:val="647AF555"/>
    <w:rsid w:val="647B098B"/>
    <w:rsid w:val="647F3E5B"/>
    <w:rsid w:val="647FC5C4"/>
    <w:rsid w:val="6489167D"/>
    <w:rsid w:val="648A8C1B"/>
    <w:rsid w:val="64A14268"/>
    <w:rsid w:val="64A25B3A"/>
    <w:rsid w:val="64A8D4AC"/>
    <w:rsid w:val="64AD1DC0"/>
    <w:rsid w:val="64ADA588"/>
    <w:rsid w:val="64B09A9D"/>
    <w:rsid w:val="64B79FDE"/>
    <w:rsid w:val="64BCB983"/>
    <w:rsid w:val="64C0DE11"/>
    <w:rsid w:val="64CD2451"/>
    <w:rsid w:val="64D0DF1A"/>
    <w:rsid w:val="64D13FEB"/>
    <w:rsid w:val="64D1E223"/>
    <w:rsid w:val="64D442EC"/>
    <w:rsid w:val="64DF7301"/>
    <w:rsid w:val="64E605CD"/>
    <w:rsid w:val="64EA026B"/>
    <w:rsid w:val="64EA5663"/>
    <w:rsid w:val="64F7EE71"/>
    <w:rsid w:val="64FEE629"/>
    <w:rsid w:val="650D4927"/>
    <w:rsid w:val="65142078"/>
    <w:rsid w:val="6514B779"/>
    <w:rsid w:val="65171FCD"/>
    <w:rsid w:val="651907CF"/>
    <w:rsid w:val="65286125"/>
    <w:rsid w:val="65305A35"/>
    <w:rsid w:val="653487A5"/>
    <w:rsid w:val="6541AAB2"/>
    <w:rsid w:val="6546515E"/>
    <w:rsid w:val="6550A5F9"/>
    <w:rsid w:val="65557BA4"/>
    <w:rsid w:val="655B22A2"/>
    <w:rsid w:val="655E2F15"/>
    <w:rsid w:val="6570FB0A"/>
    <w:rsid w:val="6571A8D5"/>
    <w:rsid w:val="6571D92B"/>
    <w:rsid w:val="6574BDD6"/>
    <w:rsid w:val="658D8186"/>
    <w:rsid w:val="65910B48"/>
    <w:rsid w:val="659B591A"/>
    <w:rsid w:val="659B61B0"/>
    <w:rsid w:val="65A9275B"/>
    <w:rsid w:val="65B716DF"/>
    <w:rsid w:val="65D97152"/>
    <w:rsid w:val="65DC3DFE"/>
    <w:rsid w:val="65DCE8D7"/>
    <w:rsid w:val="65E8BE10"/>
    <w:rsid w:val="65F191BA"/>
    <w:rsid w:val="65F6FED1"/>
    <w:rsid w:val="65FDA432"/>
    <w:rsid w:val="65FFD693"/>
    <w:rsid w:val="6600DB12"/>
    <w:rsid w:val="660208F3"/>
    <w:rsid w:val="660B5067"/>
    <w:rsid w:val="660C61CF"/>
    <w:rsid w:val="660F6FAB"/>
    <w:rsid w:val="661545B1"/>
    <w:rsid w:val="661A6D8F"/>
    <w:rsid w:val="66215C18"/>
    <w:rsid w:val="66305C5F"/>
    <w:rsid w:val="663D127A"/>
    <w:rsid w:val="6641717B"/>
    <w:rsid w:val="664518CF"/>
    <w:rsid w:val="6645C832"/>
    <w:rsid w:val="6652C4DB"/>
    <w:rsid w:val="6659661F"/>
    <w:rsid w:val="665B7333"/>
    <w:rsid w:val="665D9296"/>
    <w:rsid w:val="665F7DD8"/>
    <w:rsid w:val="6665189A"/>
    <w:rsid w:val="66765BDA"/>
    <w:rsid w:val="66796C5B"/>
    <w:rsid w:val="6679CB0C"/>
    <w:rsid w:val="667BE40C"/>
    <w:rsid w:val="667E40F7"/>
    <w:rsid w:val="66800664"/>
    <w:rsid w:val="6697C310"/>
    <w:rsid w:val="669D37C1"/>
    <w:rsid w:val="669DF452"/>
    <w:rsid w:val="669F3352"/>
    <w:rsid w:val="66A45958"/>
    <w:rsid w:val="66A5D836"/>
    <w:rsid w:val="66AFDEC0"/>
    <w:rsid w:val="66B29DF7"/>
    <w:rsid w:val="66C08602"/>
    <w:rsid w:val="66C15353"/>
    <w:rsid w:val="66C36381"/>
    <w:rsid w:val="66D5659D"/>
    <w:rsid w:val="66DB0558"/>
    <w:rsid w:val="66E1E821"/>
    <w:rsid w:val="66E746A0"/>
    <w:rsid w:val="66EEEA1F"/>
    <w:rsid w:val="66F5CE77"/>
    <w:rsid w:val="66FB01EC"/>
    <w:rsid w:val="6703A0E7"/>
    <w:rsid w:val="67087E1D"/>
    <w:rsid w:val="6716550E"/>
    <w:rsid w:val="671BDA8B"/>
    <w:rsid w:val="671D80F6"/>
    <w:rsid w:val="671F9540"/>
    <w:rsid w:val="67249FA4"/>
    <w:rsid w:val="67341BA3"/>
    <w:rsid w:val="67346FEE"/>
    <w:rsid w:val="67362ADD"/>
    <w:rsid w:val="6738438F"/>
    <w:rsid w:val="6739AD9C"/>
    <w:rsid w:val="673ADD7F"/>
    <w:rsid w:val="673C4A95"/>
    <w:rsid w:val="674412B6"/>
    <w:rsid w:val="674F75AB"/>
    <w:rsid w:val="67507D77"/>
    <w:rsid w:val="67551729"/>
    <w:rsid w:val="67557574"/>
    <w:rsid w:val="6759C5AC"/>
    <w:rsid w:val="675BC21E"/>
    <w:rsid w:val="6760746F"/>
    <w:rsid w:val="6763647C"/>
    <w:rsid w:val="6781C7A1"/>
    <w:rsid w:val="6785BB5D"/>
    <w:rsid w:val="6788C397"/>
    <w:rsid w:val="678AA7FD"/>
    <w:rsid w:val="678FBD41"/>
    <w:rsid w:val="679D7A33"/>
    <w:rsid w:val="679F4AEF"/>
    <w:rsid w:val="67A92E75"/>
    <w:rsid w:val="67B29617"/>
    <w:rsid w:val="67C4FAAC"/>
    <w:rsid w:val="67C57329"/>
    <w:rsid w:val="67C76B67"/>
    <w:rsid w:val="67D7EC44"/>
    <w:rsid w:val="67E55EA3"/>
    <w:rsid w:val="67E9FD4B"/>
    <w:rsid w:val="67EAABC2"/>
    <w:rsid w:val="67EF6113"/>
    <w:rsid w:val="67F0C06B"/>
    <w:rsid w:val="67FD37E7"/>
    <w:rsid w:val="67FF7A23"/>
    <w:rsid w:val="68017CA1"/>
    <w:rsid w:val="6803A645"/>
    <w:rsid w:val="68144059"/>
    <w:rsid w:val="68218AD5"/>
    <w:rsid w:val="6834154A"/>
    <w:rsid w:val="68377F53"/>
    <w:rsid w:val="683C46D2"/>
    <w:rsid w:val="683D6D72"/>
    <w:rsid w:val="68427962"/>
    <w:rsid w:val="6848C905"/>
    <w:rsid w:val="6848E8B6"/>
    <w:rsid w:val="684C583B"/>
    <w:rsid w:val="684FE105"/>
    <w:rsid w:val="6850DF3F"/>
    <w:rsid w:val="6854EFB2"/>
    <w:rsid w:val="685C5663"/>
    <w:rsid w:val="6860A4F3"/>
    <w:rsid w:val="6862BFF7"/>
    <w:rsid w:val="6865CAFA"/>
    <w:rsid w:val="686A6B34"/>
    <w:rsid w:val="686CAA49"/>
    <w:rsid w:val="686D95E0"/>
    <w:rsid w:val="686F8C19"/>
    <w:rsid w:val="68748F6D"/>
    <w:rsid w:val="687DA8BF"/>
    <w:rsid w:val="687F9B00"/>
    <w:rsid w:val="68829A4E"/>
    <w:rsid w:val="688C65A9"/>
    <w:rsid w:val="688C8865"/>
    <w:rsid w:val="68908122"/>
    <w:rsid w:val="6895039D"/>
    <w:rsid w:val="689C03CB"/>
    <w:rsid w:val="68A73ABA"/>
    <w:rsid w:val="68ABE1AE"/>
    <w:rsid w:val="68B7F14A"/>
    <w:rsid w:val="68BA0AE7"/>
    <w:rsid w:val="68BAE066"/>
    <w:rsid w:val="68BEB965"/>
    <w:rsid w:val="68C9D2FC"/>
    <w:rsid w:val="68C9E7B1"/>
    <w:rsid w:val="68D1E26F"/>
    <w:rsid w:val="68D3B5C1"/>
    <w:rsid w:val="68D572C4"/>
    <w:rsid w:val="68E2599F"/>
    <w:rsid w:val="68E2CF07"/>
    <w:rsid w:val="68E42800"/>
    <w:rsid w:val="68E62E9F"/>
    <w:rsid w:val="68E8F7C1"/>
    <w:rsid w:val="68E9C76E"/>
    <w:rsid w:val="68F6D603"/>
    <w:rsid w:val="68F9D962"/>
    <w:rsid w:val="68FD62C2"/>
    <w:rsid w:val="690042EE"/>
    <w:rsid w:val="6900CF1B"/>
    <w:rsid w:val="690568B1"/>
    <w:rsid w:val="690789B0"/>
    <w:rsid w:val="690DB4F0"/>
    <w:rsid w:val="6932C314"/>
    <w:rsid w:val="6937D1DD"/>
    <w:rsid w:val="694D93FE"/>
    <w:rsid w:val="694E3B21"/>
    <w:rsid w:val="694E6678"/>
    <w:rsid w:val="6952D213"/>
    <w:rsid w:val="69631B78"/>
    <w:rsid w:val="696553BD"/>
    <w:rsid w:val="6967B335"/>
    <w:rsid w:val="6972A20B"/>
    <w:rsid w:val="6972D407"/>
    <w:rsid w:val="698B3006"/>
    <w:rsid w:val="699A697F"/>
    <w:rsid w:val="699F88E7"/>
    <w:rsid w:val="69B5B63E"/>
    <w:rsid w:val="69B6138F"/>
    <w:rsid w:val="69B9D113"/>
    <w:rsid w:val="69BBD606"/>
    <w:rsid w:val="69CC9465"/>
    <w:rsid w:val="69E2F4BA"/>
    <w:rsid w:val="69E84811"/>
    <w:rsid w:val="69FA9078"/>
    <w:rsid w:val="6A0678F8"/>
    <w:rsid w:val="6A0BABFD"/>
    <w:rsid w:val="6A2A0F8B"/>
    <w:rsid w:val="6A2E5CF0"/>
    <w:rsid w:val="6A3526C1"/>
    <w:rsid w:val="6A3665E4"/>
    <w:rsid w:val="6A3CD599"/>
    <w:rsid w:val="6A4033CA"/>
    <w:rsid w:val="6A43D628"/>
    <w:rsid w:val="6A440E1F"/>
    <w:rsid w:val="6A452DDE"/>
    <w:rsid w:val="6A464C35"/>
    <w:rsid w:val="6A4C0FFF"/>
    <w:rsid w:val="6A4E7AB8"/>
    <w:rsid w:val="6A51587A"/>
    <w:rsid w:val="6A64C3E5"/>
    <w:rsid w:val="6A67B8AB"/>
    <w:rsid w:val="6A715B66"/>
    <w:rsid w:val="6A75B2C0"/>
    <w:rsid w:val="6A761C1B"/>
    <w:rsid w:val="6A7B7468"/>
    <w:rsid w:val="6A81081C"/>
    <w:rsid w:val="6A934375"/>
    <w:rsid w:val="6A985D76"/>
    <w:rsid w:val="6A9DB06B"/>
    <w:rsid w:val="6AAD814A"/>
    <w:rsid w:val="6AB0F1E8"/>
    <w:rsid w:val="6AB3A42D"/>
    <w:rsid w:val="6AB66737"/>
    <w:rsid w:val="6AB76E4E"/>
    <w:rsid w:val="6AB7746E"/>
    <w:rsid w:val="6AB9A9D5"/>
    <w:rsid w:val="6AC58AE8"/>
    <w:rsid w:val="6B095ECE"/>
    <w:rsid w:val="6B0F0576"/>
    <w:rsid w:val="6B0FC87A"/>
    <w:rsid w:val="6B1CFDB0"/>
    <w:rsid w:val="6B1E30F8"/>
    <w:rsid w:val="6B1EFB40"/>
    <w:rsid w:val="6B2ABC13"/>
    <w:rsid w:val="6B2BFB4D"/>
    <w:rsid w:val="6B357569"/>
    <w:rsid w:val="6B3915FE"/>
    <w:rsid w:val="6B3ACB91"/>
    <w:rsid w:val="6B49C090"/>
    <w:rsid w:val="6B4B628E"/>
    <w:rsid w:val="6B557BE4"/>
    <w:rsid w:val="6B5C66F6"/>
    <w:rsid w:val="6B5D7079"/>
    <w:rsid w:val="6B61A458"/>
    <w:rsid w:val="6B6D5713"/>
    <w:rsid w:val="6B7280B5"/>
    <w:rsid w:val="6B834740"/>
    <w:rsid w:val="6B9AFC56"/>
    <w:rsid w:val="6BB013FA"/>
    <w:rsid w:val="6BB0BB74"/>
    <w:rsid w:val="6BB5F2B9"/>
    <w:rsid w:val="6BB63FA3"/>
    <w:rsid w:val="6BBA3B10"/>
    <w:rsid w:val="6BBC57B4"/>
    <w:rsid w:val="6BBF1B69"/>
    <w:rsid w:val="6BC5CCBD"/>
    <w:rsid w:val="6BD40603"/>
    <w:rsid w:val="6BD4675C"/>
    <w:rsid w:val="6BE17CCB"/>
    <w:rsid w:val="6BE89C93"/>
    <w:rsid w:val="6BEC042C"/>
    <w:rsid w:val="6BEE8A02"/>
    <w:rsid w:val="6BFBCEBC"/>
    <w:rsid w:val="6BFC87A8"/>
    <w:rsid w:val="6BFD80E5"/>
    <w:rsid w:val="6C0B0AEB"/>
    <w:rsid w:val="6C0CCF66"/>
    <w:rsid w:val="6C173548"/>
    <w:rsid w:val="6C17E21B"/>
    <w:rsid w:val="6C182C0B"/>
    <w:rsid w:val="6C2D4EC9"/>
    <w:rsid w:val="6C3250BC"/>
    <w:rsid w:val="6C39311D"/>
    <w:rsid w:val="6C39F797"/>
    <w:rsid w:val="6C4A183C"/>
    <w:rsid w:val="6C4FA4D1"/>
    <w:rsid w:val="6C5397D3"/>
    <w:rsid w:val="6C5411E8"/>
    <w:rsid w:val="6C547E74"/>
    <w:rsid w:val="6C682E8C"/>
    <w:rsid w:val="6C6EEFC2"/>
    <w:rsid w:val="6C712DD2"/>
    <w:rsid w:val="6C77753F"/>
    <w:rsid w:val="6C7E184A"/>
    <w:rsid w:val="6C897654"/>
    <w:rsid w:val="6C898438"/>
    <w:rsid w:val="6C8C80C4"/>
    <w:rsid w:val="6C9354A6"/>
    <w:rsid w:val="6C95C253"/>
    <w:rsid w:val="6C979E8F"/>
    <w:rsid w:val="6CA134EF"/>
    <w:rsid w:val="6CA16191"/>
    <w:rsid w:val="6CA39917"/>
    <w:rsid w:val="6CA60F5A"/>
    <w:rsid w:val="6CAD66FE"/>
    <w:rsid w:val="6CADE861"/>
    <w:rsid w:val="6CAFEC94"/>
    <w:rsid w:val="6CB7EF18"/>
    <w:rsid w:val="6CB991D1"/>
    <w:rsid w:val="6CB9BAAD"/>
    <w:rsid w:val="6CC30B7A"/>
    <w:rsid w:val="6CCE4610"/>
    <w:rsid w:val="6CCFF140"/>
    <w:rsid w:val="6CD911CA"/>
    <w:rsid w:val="6CDB6197"/>
    <w:rsid w:val="6CDFD671"/>
    <w:rsid w:val="6CE6D588"/>
    <w:rsid w:val="6CEF3809"/>
    <w:rsid w:val="6CF1FB29"/>
    <w:rsid w:val="6CF294F9"/>
    <w:rsid w:val="6CF79347"/>
    <w:rsid w:val="6CF82254"/>
    <w:rsid w:val="6CFF1D8E"/>
    <w:rsid w:val="6D09B77A"/>
    <w:rsid w:val="6D2D4CCA"/>
    <w:rsid w:val="6D2E13E2"/>
    <w:rsid w:val="6D35F0C1"/>
    <w:rsid w:val="6D42F334"/>
    <w:rsid w:val="6D47C376"/>
    <w:rsid w:val="6D4FCFAC"/>
    <w:rsid w:val="6D51C628"/>
    <w:rsid w:val="6D60B67F"/>
    <w:rsid w:val="6D6DAA16"/>
    <w:rsid w:val="6D6FD664"/>
    <w:rsid w:val="6D700CFA"/>
    <w:rsid w:val="6D7139D6"/>
    <w:rsid w:val="6D7281D2"/>
    <w:rsid w:val="6D740994"/>
    <w:rsid w:val="6D7D4D2C"/>
    <w:rsid w:val="6D84A81D"/>
    <w:rsid w:val="6D8C5FC5"/>
    <w:rsid w:val="6D8E80D5"/>
    <w:rsid w:val="6D91679D"/>
    <w:rsid w:val="6DA3A699"/>
    <w:rsid w:val="6DA92EEF"/>
    <w:rsid w:val="6DAA3CF6"/>
    <w:rsid w:val="6DB0CCE7"/>
    <w:rsid w:val="6DB2265F"/>
    <w:rsid w:val="6DB22BA4"/>
    <w:rsid w:val="6DB23729"/>
    <w:rsid w:val="6DBA8B5B"/>
    <w:rsid w:val="6DC00258"/>
    <w:rsid w:val="6DC3C6A5"/>
    <w:rsid w:val="6DC5E2B6"/>
    <w:rsid w:val="6DC761C2"/>
    <w:rsid w:val="6DCBE176"/>
    <w:rsid w:val="6DD2BBEF"/>
    <w:rsid w:val="6DDD4A12"/>
    <w:rsid w:val="6DE9F5DB"/>
    <w:rsid w:val="6DF23A26"/>
    <w:rsid w:val="6DF616E4"/>
    <w:rsid w:val="6E039EDB"/>
    <w:rsid w:val="6E1620C6"/>
    <w:rsid w:val="6E22516F"/>
    <w:rsid w:val="6E239D60"/>
    <w:rsid w:val="6E29D67D"/>
    <w:rsid w:val="6E3060E4"/>
    <w:rsid w:val="6E35DC17"/>
    <w:rsid w:val="6E3B293C"/>
    <w:rsid w:val="6E42B37A"/>
    <w:rsid w:val="6E4AF8F4"/>
    <w:rsid w:val="6E5096AB"/>
    <w:rsid w:val="6E5FDB17"/>
    <w:rsid w:val="6E664033"/>
    <w:rsid w:val="6E6A3CA9"/>
    <w:rsid w:val="6E704E0C"/>
    <w:rsid w:val="6E733697"/>
    <w:rsid w:val="6E742EDE"/>
    <w:rsid w:val="6E777E2F"/>
    <w:rsid w:val="6E8182C8"/>
    <w:rsid w:val="6E8F0F05"/>
    <w:rsid w:val="6E984C67"/>
    <w:rsid w:val="6E9A2260"/>
    <w:rsid w:val="6E9A3688"/>
    <w:rsid w:val="6EA27162"/>
    <w:rsid w:val="6EA55253"/>
    <w:rsid w:val="6EACF0AC"/>
    <w:rsid w:val="6EAD5EDE"/>
    <w:rsid w:val="6EB06861"/>
    <w:rsid w:val="6EBC3740"/>
    <w:rsid w:val="6EC426E3"/>
    <w:rsid w:val="6ECB60B0"/>
    <w:rsid w:val="6ECDAE73"/>
    <w:rsid w:val="6ED20A66"/>
    <w:rsid w:val="6ED44995"/>
    <w:rsid w:val="6ED6CD5C"/>
    <w:rsid w:val="6EE88659"/>
    <w:rsid w:val="6EEE6ECB"/>
    <w:rsid w:val="6EEF6542"/>
    <w:rsid w:val="6EF8D91E"/>
    <w:rsid w:val="6F024D02"/>
    <w:rsid w:val="6F0482C2"/>
    <w:rsid w:val="6F056F73"/>
    <w:rsid w:val="6F1285FB"/>
    <w:rsid w:val="6F19ACC6"/>
    <w:rsid w:val="6F2068E7"/>
    <w:rsid w:val="6F21F55B"/>
    <w:rsid w:val="6F2235DB"/>
    <w:rsid w:val="6F267E67"/>
    <w:rsid w:val="6F29F0CC"/>
    <w:rsid w:val="6F363CFA"/>
    <w:rsid w:val="6F371001"/>
    <w:rsid w:val="6F386E28"/>
    <w:rsid w:val="6F596A92"/>
    <w:rsid w:val="6F5E7923"/>
    <w:rsid w:val="6F60B00E"/>
    <w:rsid w:val="6F6B0E51"/>
    <w:rsid w:val="6F6BC4FC"/>
    <w:rsid w:val="6F6C5ADA"/>
    <w:rsid w:val="6F7968BA"/>
    <w:rsid w:val="6F7F3C26"/>
    <w:rsid w:val="6F8D43B2"/>
    <w:rsid w:val="6F929C80"/>
    <w:rsid w:val="6F93B72A"/>
    <w:rsid w:val="6F954048"/>
    <w:rsid w:val="6FA44B6E"/>
    <w:rsid w:val="6FA55B97"/>
    <w:rsid w:val="6FADCDAB"/>
    <w:rsid w:val="6FB39D99"/>
    <w:rsid w:val="6FC06157"/>
    <w:rsid w:val="6FC613D5"/>
    <w:rsid w:val="6FC7BBC5"/>
    <w:rsid w:val="6FCF079F"/>
    <w:rsid w:val="6FE8D06C"/>
    <w:rsid w:val="6FEDD8F2"/>
    <w:rsid w:val="6FF407DD"/>
    <w:rsid w:val="6FF651F3"/>
    <w:rsid w:val="6FFB8F58"/>
    <w:rsid w:val="700643DD"/>
    <w:rsid w:val="700801BC"/>
    <w:rsid w:val="700CF97F"/>
    <w:rsid w:val="70171C6D"/>
    <w:rsid w:val="70249B17"/>
    <w:rsid w:val="703224C3"/>
    <w:rsid w:val="7039C3FD"/>
    <w:rsid w:val="703C2A13"/>
    <w:rsid w:val="703E91D6"/>
    <w:rsid w:val="70432D6E"/>
    <w:rsid w:val="7045D930"/>
    <w:rsid w:val="704AA5EA"/>
    <w:rsid w:val="704B12CB"/>
    <w:rsid w:val="706F7202"/>
    <w:rsid w:val="707A55BD"/>
    <w:rsid w:val="707D1819"/>
    <w:rsid w:val="707DC126"/>
    <w:rsid w:val="707E6917"/>
    <w:rsid w:val="708DF19D"/>
    <w:rsid w:val="7093FD09"/>
    <w:rsid w:val="7096BA05"/>
    <w:rsid w:val="7097988B"/>
    <w:rsid w:val="709A84DB"/>
    <w:rsid w:val="709AA6E7"/>
    <w:rsid w:val="709DD3E6"/>
    <w:rsid w:val="70A6D001"/>
    <w:rsid w:val="70AAC393"/>
    <w:rsid w:val="70ABB715"/>
    <w:rsid w:val="70B470D2"/>
    <w:rsid w:val="70B4CB69"/>
    <w:rsid w:val="70B720C6"/>
    <w:rsid w:val="70B7B5DE"/>
    <w:rsid w:val="70C1CE88"/>
    <w:rsid w:val="70C2E3F5"/>
    <w:rsid w:val="70CA8FD0"/>
    <w:rsid w:val="70CB7CA9"/>
    <w:rsid w:val="70EA04BE"/>
    <w:rsid w:val="70EC699F"/>
    <w:rsid w:val="70EF030F"/>
    <w:rsid w:val="70F32EBC"/>
    <w:rsid w:val="70F54178"/>
    <w:rsid w:val="70FAFC88"/>
    <w:rsid w:val="70FB46AF"/>
    <w:rsid w:val="70FEC81D"/>
    <w:rsid w:val="710BE18F"/>
    <w:rsid w:val="7112450C"/>
    <w:rsid w:val="7122B0D3"/>
    <w:rsid w:val="71250967"/>
    <w:rsid w:val="712606AD"/>
    <w:rsid w:val="7126B5F2"/>
    <w:rsid w:val="7128077D"/>
    <w:rsid w:val="71348B29"/>
    <w:rsid w:val="71357DA6"/>
    <w:rsid w:val="7138E61F"/>
    <w:rsid w:val="713962E0"/>
    <w:rsid w:val="713CD8DA"/>
    <w:rsid w:val="713CF5E0"/>
    <w:rsid w:val="7146599B"/>
    <w:rsid w:val="714BA6E3"/>
    <w:rsid w:val="714F088F"/>
    <w:rsid w:val="7153FEC9"/>
    <w:rsid w:val="715F6D8C"/>
    <w:rsid w:val="71682A26"/>
    <w:rsid w:val="716D6F00"/>
    <w:rsid w:val="717A870D"/>
    <w:rsid w:val="717DE3D7"/>
    <w:rsid w:val="717E5BC3"/>
    <w:rsid w:val="718B82BC"/>
    <w:rsid w:val="7196791D"/>
    <w:rsid w:val="71A60D85"/>
    <w:rsid w:val="71AF6E25"/>
    <w:rsid w:val="71B63A6E"/>
    <w:rsid w:val="71B6422E"/>
    <w:rsid w:val="71BA9BAA"/>
    <w:rsid w:val="71CA00BB"/>
    <w:rsid w:val="71CBA480"/>
    <w:rsid w:val="71D30D32"/>
    <w:rsid w:val="71DA0154"/>
    <w:rsid w:val="71EEBB04"/>
    <w:rsid w:val="71F49F8B"/>
    <w:rsid w:val="71F4A6BF"/>
    <w:rsid w:val="71F67DFB"/>
    <w:rsid w:val="71FC86A3"/>
    <w:rsid w:val="72088DA4"/>
    <w:rsid w:val="721A25D9"/>
    <w:rsid w:val="721B9E85"/>
    <w:rsid w:val="721CB50A"/>
    <w:rsid w:val="721E0678"/>
    <w:rsid w:val="721F24F0"/>
    <w:rsid w:val="72214DEF"/>
    <w:rsid w:val="7222EE18"/>
    <w:rsid w:val="722392C3"/>
    <w:rsid w:val="72324FDA"/>
    <w:rsid w:val="7235E851"/>
    <w:rsid w:val="723B08C2"/>
    <w:rsid w:val="724A01D4"/>
    <w:rsid w:val="724C22B5"/>
    <w:rsid w:val="724EB583"/>
    <w:rsid w:val="725D50DC"/>
    <w:rsid w:val="725D7E44"/>
    <w:rsid w:val="72603C5E"/>
    <w:rsid w:val="726A5BBC"/>
    <w:rsid w:val="7270B503"/>
    <w:rsid w:val="72716844"/>
    <w:rsid w:val="72734EB2"/>
    <w:rsid w:val="72736BCA"/>
    <w:rsid w:val="72765778"/>
    <w:rsid w:val="7276FF56"/>
    <w:rsid w:val="727BBE82"/>
    <w:rsid w:val="727C091A"/>
    <w:rsid w:val="727EBD23"/>
    <w:rsid w:val="727F3411"/>
    <w:rsid w:val="7284D51D"/>
    <w:rsid w:val="728A3D1B"/>
    <w:rsid w:val="728E011E"/>
    <w:rsid w:val="728E8476"/>
    <w:rsid w:val="729F45D1"/>
    <w:rsid w:val="72A95DF6"/>
    <w:rsid w:val="72C2C56C"/>
    <w:rsid w:val="72CFBF91"/>
    <w:rsid w:val="72D2051A"/>
    <w:rsid w:val="72D2823F"/>
    <w:rsid w:val="72D94A78"/>
    <w:rsid w:val="72DA7A95"/>
    <w:rsid w:val="72E30328"/>
    <w:rsid w:val="72E42D58"/>
    <w:rsid w:val="72F87E21"/>
    <w:rsid w:val="730C5157"/>
    <w:rsid w:val="730F281B"/>
    <w:rsid w:val="7311DDF6"/>
    <w:rsid w:val="7316576E"/>
    <w:rsid w:val="73227C22"/>
    <w:rsid w:val="732A3447"/>
    <w:rsid w:val="7351A10E"/>
    <w:rsid w:val="73543D71"/>
    <w:rsid w:val="735E84C5"/>
    <w:rsid w:val="738506D9"/>
    <w:rsid w:val="73886157"/>
    <w:rsid w:val="738B6D42"/>
    <w:rsid w:val="7392F54C"/>
    <w:rsid w:val="7396D6AD"/>
    <w:rsid w:val="73989F73"/>
    <w:rsid w:val="73ADDC22"/>
    <w:rsid w:val="73AFFE19"/>
    <w:rsid w:val="73B4B34A"/>
    <w:rsid w:val="73BE5544"/>
    <w:rsid w:val="73C1C09D"/>
    <w:rsid w:val="73C6717B"/>
    <w:rsid w:val="73C778A6"/>
    <w:rsid w:val="73CE19EE"/>
    <w:rsid w:val="73E43CD2"/>
    <w:rsid w:val="73E8104D"/>
    <w:rsid w:val="73EC21E0"/>
    <w:rsid w:val="73FAFD47"/>
    <w:rsid w:val="7411ABEA"/>
    <w:rsid w:val="74180BD6"/>
    <w:rsid w:val="74204897"/>
    <w:rsid w:val="742E5852"/>
    <w:rsid w:val="74389E28"/>
    <w:rsid w:val="743AD2EC"/>
    <w:rsid w:val="743CAC15"/>
    <w:rsid w:val="74435A09"/>
    <w:rsid w:val="7443F882"/>
    <w:rsid w:val="74492A5C"/>
    <w:rsid w:val="74495231"/>
    <w:rsid w:val="744A6125"/>
    <w:rsid w:val="7450D63A"/>
    <w:rsid w:val="74565DB7"/>
    <w:rsid w:val="7456C94B"/>
    <w:rsid w:val="745E7EAD"/>
    <w:rsid w:val="7469D9D4"/>
    <w:rsid w:val="746BE3FB"/>
    <w:rsid w:val="746F3599"/>
    <w:rsid w:val="747731B0"/>
    <w:rsid w:val="7478678D"/>
    <w:rsid w:val="7478A3E6"/>
    <w:rsid w:val="7479D912"/>
    <w:rsid w:val="747A31D1"/>
    <w:rsid w:val="7483628F"/>
    <w:rsid w:val="74857B62"/>
    <w:rsid w:val="748BA8C0"/>
    <w:rsid w:val="748FBCA4"/>
    <w:rsid w:val="74A6EB31"/>
    <w:rsid w:val="74ABF7B2"/>
    <w:rsid w:val="74B2C1EA"/>
    <w:rsid w:val="74B90FE8"/>
    <w:rsid w:val="74BF1F98"/>
    <w:rsid w:val="74BF862A"/>
    <w:rsid w:val="74C03B35"/>
    <w:rsid w:val="74C2CAAB"/>
    <w:rsid w:val="74C44B91"/>
    <w:rsid w:val="74D0D30D"/>
    <w:rsid w:val="74D135FC"/>
    <w:rsid w:val="74D6D919"/>
    <w:rsid w:val="74D7A8CD"/>
    <w:rsid w:val="74E5D636"/>
    <w:rsid w:val="74E73434"/>
    <w:rsid w:val="74E77854"/>
    <w:rsid w:val="74F09F2E"/>
    <w:rsid w:val="74F69F7E"/>
    <w:rsid w:val="74FA4569"/>
    <w:rsid w:val="74FAE254"/>
    <w:rsid w:val="74FF1FF6"/>
    <w:rsid w:val="75091B32"/>
    <w:rsid w:val="750C550E"/>
    <w:rsid w:val="7510884A"/>
    <w:rsid w:val="75179708"/>
    <w:rsid w:val="7524AE92"/>
    <w:rsid w:val="7533F5B1"/>
    <w:rsid w:val="753CECF8"/>
    <w:rsid w:val="7540BA5D"/>
    <w:rsid w:val="7545FF37"/>
    <w:rsid w:val="754744F2"/>
    <w:rsid w:val="75490C41"/>
    <w:rsid w:val="7551E310"/>
    <w:rsid w:val="75538965"/>
    <w:rsid w:val="755727A7"/>
    <w:rsid w:val="755894F3"/>
    <w:rsid w:val="755F908D"/>
    <w:rsid w:val="756543CB"/>
    <w:rsid w:val="757E66A2"/>
    <w:rsid w:val="7583A3EA"/>
    <w:rsid w:val="75868BB3"/>
    <w:rsid w:val="758C6962"/>
    <w:rsid w:val="759F2380"/>
    <w:rsid w:val="75B1269B"/>
    <w:rsid w:val="75B2AFFF"/>
    <w:rsid w:val="75B2EBFC"/>
    <w:rsid w:val="75B80C73"/>
    <w:rsid w:val="75B94F16"/>
    <w:rsid w:val="75C207E4"/>
    <w:rsid w:val="75C421C7"/>
    <w:rsid w:val="75CC405D"/>
    <w:rsid w:val="75D05D40"/>
    <w:rsid w:val="75D7E7EE"/>
    <w:rsid w:val="75DE6C85"/>
    <w:rsid w:val="75EB3B91"/>
    <w:rsid w:val="75EC1AD7"/>
    <w:rsid w:val="75F06EB7"/>
    <w:rsid w:val="75FB6AED"/>
    <w:rsid w:val="75FCCC2F"/>
    <w:rsid w:val="760172BA"/>
    <w:rsid w:val="7605F9A0"/>
    <w:rsid w:val="7606AEAD"/>
    <w:rsid w:val="7616B8C6"/>
    <w:rsid w:val="761A4139"/>
    <w:rsid w:val="761CA3C3"/>
    <w:rsid w:val="761FB406"/>
    <w:rsid w:val="761FC0F7"/>
    <w:rsid w:val="7628C2C6"/>
    <w:rsid w:val="76294C26"/>
    <w:rsid w:val="762BC571"/>
    <w:rsid w:val="762D715E"/>
    <w:rsid w:val="762FFF5A"/>
    <w:rsid w:val="76367846"/>
    <w:rsid w:val="7637B4DF"/>
    <w:rsid w:val="7651EC72"/>
    <w:rsid w:val="7652CD6A"/>
    <w:rsid w:val="7655A68A"/>
    <w:rsid w:val="766E9820"/>
    <w:rsid w:val="7673A5EC"/>
    <w:rsid w:val="7676FCAE"/>
    <w:rsid w:val="76779667"/>
    <w:rsid w:val="7681B713"/>
    <w:rsid w:val="76821BBA"/>
    <w:rsid w:val="7688436D"/>
    <w:rsid w:val="768867D8"/>
    <w:rsid w:val="768AB1CE"/>
    <w:rsid w:val="76919B6E"/>
    <w:rsid w:val="76A16DDC"/>
    <w:rsid w:val="76A24CA2"/>
    <w:rsid w:val="76AA4D8B"/>
    <w:rsid w:val="76AD8347"/>
    <w:rsid w:val="76AEC0DE"/>
    <w:rsid w:val="76BD7B78"/>
    <w:rsid w:val="76D21FAA"/>
    <w:rsid w:val="76D4781B"/>
    <w:rsid w:val="76F126DF"/>
    <w:rsid w:val="76F7C565"/>
    <w:rsid w:val="76FF4A89"/>
    <w:rsid w:val="77102B1E"/>
    <w:rsid w:val="77179C43"/>
    <w:rsid w:val="771945D1"/>
    <w:rsid w:val="771B6FE8"/>
    <w:rsid w:val="771DB469"/>
    <w:rsid w:val="771F52E4"/>
    <w:rsid w:val="77202F60"/>
    <w:rsid w:val="77210315"/>
    <w:rsid w:val="77293A1B"/>
    <w:rsid w:val="772BB148"/>
    <w:rsid w:val="772E2EEC"/>
    <w:rsid w:val="7730D048"/>
    <w:rsid w:val="7735B3EC"/>
    <w:rsid w:val="773AC2D7"/>
    <w:rsid w:val="773ACD85"/>
    <w:rsid w:val="7742E895"/>
    <w:rsid w:val="774AF0C5"/>
    <w:rsid w:val="774B305E"/>
    <w:rsid w:val="775A795F"/>
    <w:rsid w:val="775A92BA"/>
    <w:rsid w:val="776117D5"/>
    <w:rsid w:val="77632C06"/>
    <w:rsid w:val="776CEA70"/>
    <w:rsid w:val="778249D0"/>
    <w:rsid w:val="77851435"/>
    <w:rsid w:val="77900D81"/>
    <w:rsid w:val="77915B74"/>
    <w:rsid w:val="77A369A6"/>
    <w:rsid w:val="77B5AE13"/>
    <w:rsid w:val="77C6AF81"/>
    <w:rsid w:val="77D05C42"/>
    <w:rsid w:val="77D093DD"/>
    <w:rsid w:val="77DC95F4"/>
    <w:rsid w:val="77DD59D4"/>
    <w:rsid w:val="77DDFD3A"/>
    <w:rsid w:val="77EC57C4"/>
    <w:rsid w:val="77F612C5"/>
    <w:rsid w:val="77FDD203"/>
    <w:rsid w:val="77FF9F6E"/>
    <w:rsid w:val="78065E2F"/>
    <w:rsid w:val="780DB315"/>
    <w:rsid w:val="780EFC38"/>
    <w:rsid w:val="7812ED34"/>
    <w:rsid w:val="7816C626"/>
    <w:rsid w:val="782C5F2D"/>
    <w:rsid w:val="78316171"/>
    <w:rsid w:val="783442A0"/>
    <w:rsid w:val="783F16FD"/>
    <w:rsid w:val="7840CAAB"/>
    <w:rsid w:val="78455DA0"/>
    <w:rsid w:val="7846942E"/>
    <w:rsid w:val="7848A1EB"/>
    <w:rsid w:val="784B1757"/>
    <w:rsid w:val="784DA3FB"/>
    <w:rsid w:val="78554619"/>
    <w:rsid w:val="785C45C5"/>
    <w:rsid w:val="7863D3D0"/>
    <w:rsid w:val="78716B0D"/>
    <w:rsid w:val="78748288"/>
    <w:rsid w:val="78804E8B"/>
    <w:rsid w:val="78809A0C"/>
    <w:rsid w:val="7889CB7F"/>
    <w:rsid w:val="78919B8B"/>
    <w:rsid w:val="7897DD8A"/>
    <w:rsid w:val="7898496C"/>
    <w:rsid w:val="7899B760"/>
    <w:rsid w:val="78A823AD"/>
    <w:rsid w:val="78A98C25"/>
    <w:rsid w:val="78AF0E4C"/>
    <w:rsid w:val="78B0AADE"/>
    <w:rsid w:val="78B62F2B"/>
    <w:rsid w:val="78B8DEDB"/>
    <w:rsid w:val="78B9FF10"/>
    <w:rsid w:val="78BC901E"/>
    <w:rsid w:val="78D02714"/>
    <w:rsid w:val="78D2FA66"/>
    <w:rsid w:val="78E338F9"/>
    <w:rsid w:val="78E6D91B"/>
    <w:rsid w:val="78EC53E8"/>
    <w:rsid w:val="78ED84F3"/>
    <w:rsid w:val="78F85DE2"/>
    <w:rsid w:val="78F9D234"/>
    <w:rsid w:val="79058B72"/>
    <w:rsid w:val="79072CC2"/>
    <w:rsid w:val="790ADB35"/>
    <w:rsid w:val="790BAFB0"/>
    <w:rsid w:val="790D13B5"/>
    <w:rsid w:val="790D3803"/>
    <w:rsid w:val="7911A473"/>
    <w:rsid w:val="7918CF7F"/>
    <w:rsid w:val="791B996B"/>
    <w:rsid w:val="791CBF79"/>
    <w:rsid w:val="79320557"/>
    <w:rsid w:val="79347504"/>
    <w:rsid w:val="79399E2E"/>
    <w:rsid w:val="793DBEA3"/>
    <w:rsid w:val="79432E71"/>
    <w:rsid w:val="794A3EF6"/>
    <w:rsid w:val="794B73C3"/>
    <w:rsid w:val="79539851"/>
    <w:rsid w:val="7959245D"/>
    <w:rsid w:val="795A9355"/>
    <w:rsid w:val="795C3596"/>
    <w:rsid w:val="795CD932"/>
    <w:rsid w:val="796993BA"/>
    <w:rsid w:val="796D8AAA"/>
    <w:rsid w:val="79704955"/>
    <w:rsid w:val="7976EEE3"/>
    <w:rsid w:val="7986771C"/>
    <w:rsid w:val="7987E389"/>
    <w:rsid w:val="7988937C"/>
    <w:rsid w:val="798CC875"/>
    <w:rsid w:val="7993658C"/>
    <w:rsid w:val="799AC6C5"/>
    <w:rsid w:val="79A22E90"/>
    <w:rsid w:val="79A67974"/>
    <w:rsid w:val="79A98376"/>
    <w:rsid w:val="79B1EC84"/>
    <w:rsid w:val="79B20D47"/>
    <w:rsid w:val="79CB3AAE"/>
    <w:rsid w:val="79CEF886"/>
    <w:rsid w:val="79CF7D1E"/>
    <w:rsid w:val="79D4E075"/>
    <w:rsid w:val="79D51F49"/>
    <w:rsid w:val="79D73304"/>
    <w:rsid w:val="79E943A0"/>
    <w:rsid w:val="79FBB057"/>
    <w:rsid w:val="7A066C09"/>
    <w:rsid w:val="7A0711B7"/>
    <w:rsid w:val="7A095A7F"/>
    <w:rsid w:val="7A1053D2"/>
    <w:rsid w:val="7A34FAF0"/>
    <w:rsid w:val="7A373A58"/>
    <w:rsid w:val="7A37A8CA"/>
    <w:rsid w:val="7A3EF0A7"/>
    <w:rsid w:val="7A40FEE9"/>
    <w:rsid w:val="7A452FC8"/>
    <w:rsid w:val="7A45D0E5"/>
    <w:rsid w:val="7A51FF8C"/>
    <w:rsid w:val="7A53F624"/>
    <w:rsid w:val="7A56247B"/>
    <w:rsid w:val="7A621719"/>
    <w:rsid w:val="7A6D5C4A"/>
    <w:rsid w:val="7A6EBB56"/>
    <w:rsid w:val="7A7E5F91"/>
    <w:rsid w:val="7A841974"/>
    <w:rsid w:val="7A884D1C"/>
    <w:rsid w:val="7A8952DA"/>
    <w:rsid w:val="7A8F7AD6"/>
    <w:rsid w:val="7A90DF9C"/>
    <w:rsid w:val="7AB735CF"/>
    <w:rsid w:val="7AB8189A"/>
    <w:rsid w:val="7ABF5BD6"/>
    <w:rsid w:val="7AC3334E"/>
    <w:rsid w:val="7AC433AE"/>
    <w:rsid w:val="7ACE5927"/>
    <w:rsid w:val="7AD7F3D7"/>
    <w:rsid w:val="7ADB6D6F"/>
    <w:rsid w:val="7AE3A654"/>
    <w:rsid w:val="7AF7821D"/>
    <w:rsid w:val="7AFABB17"/>
    <w:rsid w:val="7AFEEBD8"/>
    <w:rsid w:val="7B072F8E"/>
    <w:rsid w:val="7B08F4B3"/>
    <w:rsid w:val="7B143ED0"/>
    <w:rsid w:val="7B1B2835"/>
    <w:rsid w:val="7B249CD5"/>
    <w:rsid w:val="7B267B49"/>
    <w:rsid w:val="7B273AAC"/>
    <w:rsid w:val="7B3009BA"/>
    <w:rsid w:val="7B333CE3"/>
    <w:rsid w:val="7B3831DB"/>
    <w:rsid w:val="7B3BC203"/>
    <w:rsid w:val="7B3E570A"/>
    <w:rsid w:val="7B41619A"/>
    <w:rsid w:val="7B41970F"/>
    <w:rsid w:val="7B5032F2"/>
    <w:rsid w:val="7B6EFCA3"/>
    <w:rsid w:val="7B7B6A2D"/>
    <w:rsid w:val="7B8A4930"/>
    <w:rsid w:val="7B8E6F46"/>
    <w:rsid w:val="7BA120A7"/>
    <w:rsid w:val="7BA544EF"/>
    <w:rsid w:val="7BA8E259"/>
    <w:rsid w:val="7BA991C4"/>
    <w:rsid w:val="7BAA138B"/>
    <w:rsid w:val="7BAE16DC"/>
    <w:rsid w:val="7BB06340"/>
    <w:rsid w:val="7BB8AD30"/>
    <w:rsid w:val="7BBC902F"/>
    <w:rsid w:val="7BBDC1B7"/>
    <w:rsid w:val="7BC015FD"/>
    <w:rsid w:val="7BC40A8E"/>
    <w:rsid w:val="7BC836A7"/>
    <w:rsid w:val="7BD7B4E8"/>
    <w:rsid w:val="7BE21B2C"/>
    <w:rsid w:val="7BEB15FF"/>
    <w:rsid w:val="7BEC54DC"/>
    <w:rsid w:val="7C090614"/>
    <w:rsid w:val="7C298ECB"/>
    <w:rsid w:val="7C2D1570"/>
    <w:rsid w:val="7C2EBF2E"/>
    <w:rsid w:val="7C399492"/>
    <w:rsid w:val="7C3CE139"/>
    <w:rsid w:val="7C3E396C"/>
    <w:rsid w:val="7C42D764"/>
    <w:rsid w:val="7C466596"/>
    <w:rsid w:val="7C479E1C"/>
    <w:rsid w:val="7C4D7F25"/>
    <w:rsid w:val="7C50297B"/>
    <w:rsid w:val="7C514D6A"/>
    <w:rsid w:val="7C538B68"/>
    <w:rsid w:val="7C5F9BE1"/>
    <w:rsid w:val="7C605D5A"/>
    <w:rsid w:val="7C6ABE56"/>
    <w:rsid w:val="7C6ED684"/>
    <w:rsid w:val="7C6FD6AD"/>
    <w:rsid w:val="7C74EA21"/>
    <w:rsid w:val="7C77D961"/>
    <w:rsid w:val="7C80C645"/>
    <w:rsid w:val="7C8CF58E"/>
    <w:rsid w:val="7C90FA6B"/>
    <w:rsid w:val="7C926BA0"/>
    <w:rsid w:val="7CA04796"/>
    <w:rsid w:val="7CA477D2"/>
    <w:rsid w:val="7CA4AC8B"/>
    <w:rsid w:val="7CAC5414"/>
    <w:rsid w:val="7CAD87AD"/>
    <w:rsid w:val="7CADE38F"/>
    <w:rsid w:val="7CB1DF48"/>
    <w:rsid w:val="7CB3A610"/>
    <w:rsid w:val="7CB3CD73"/>
    <w:rsid w:val="7CBA20D1"/>
    <w:rsid w:val="7CC3D29C"/>
    <w:rsid w:val="7CC749F4"/>
    <w:rsid w:val="7CC9D065"/>
    <w:rsid w:val="7CD72F5A"/>
    <w:rsid w:val="7CDAEC53"/>
    <w:rsid w:val="7CDE3AC5"/>
    <w:rsid w:val="7CE5EDFC"/>
    <w:rsid w:val="7CE6F859"/>
    <w:rsid w:val="7CEDCCB2"/>
    <w:rsid w:val="7CEE158F"/>
    <w:rsid w:val="7CF0597F"/>
    <w:rsid w:val="7CF54E92"/>
    <w:rsid w:val="7CF57152"/>
    <w:rsid w:val="7CFB04BA"/>
    <w:rsid w:val="7D017B36"/>
    <w:rsid w:val="7D0C7320"/>
    <w:rsid w:val="7D12C718"/>
    <w:rsid w:val="7D20CAE7"/>
    <w:rsid w:val="7D21B9FA"/>
    <w:rsid w:val="7D2C2065"/>
    <w:rsid w:val="7D306319"/>
    <w:rsid w:val="7D31AC2C"/>
    <w:rsid w:val="7D320DFB"/>
    <w:rsid w:val="7D46087F"/>
    <w:rsid w:val="7D48828D"/>
    <w:rsid w:val="7D48D2E3"/>
    <w:rsid w:val="7D4E1F89"/>
    <w:rsid w:val="7D6E15E4"/>
    <w:rsid w:val="7D83421C"/>
    <w:rsid w:val="7D837867"/>
    <w:rsid w:val="7D8A451B"/>
    <w:rsid w:val="7D8BE5A6"/>
    <w:rsid w:val="7D9A5516"/>
    <w:rsid w:val="7D9A7421"/>
    <w:rsid w:val="7D9C743C"/>
    <w:rsid w:val="7D9F1F67"/>
    <w:rsid w:val="7DA13D1D"/>
    <w:rsid w:val="7DA33C58"/>
    <w:rsid w:val="7DA42CEF"/>
    <w:rsid w:val="7DC624CA"/>
    <w:rsid w:val="7DC8A54E"/>
    <w:rsid w:val="7DCE9AD1"/>
    <w:rsid w:val="7DD1C90E"/>
    <w:rsid w:val="7DE0A79C"/>
    <w:rsid w:val="7DEA8A82"/>
    <w:rsid w:val="7DED5D24"/>
    <w:rsid w:val="7DF0D787"/>
    <w:rsid w:val="7DF6C078"/>
    <w:rsid w:val="7DF7EE9F"/>
    <w:rsid w:val="7E02A237"/>
    <w:rsid w:val="7E195A9C"/>
    <w:rsid w:val="7E1AC9EF"/>
    <w:rsid w:val="7E1E52CB"/>
    <w:rsid w:val="7E28C271"/>
    <w:rsid w:val="7E361682"/>
    <w:rsid w:val="7E39814A"/>
    <w:rsid w:val="7E449296"/>
    <w:rsid w:val="7E4D3333"/>
    <w:rsid w:val="7E63B646"/>
    <w:rsid w:val="7E6BE913"/>
    <w:rsid w:val="7E6D9424"/>
    <w:rsid w:val="7E857363"/>
    <w:rsid w:val="7E88CBA4"/>
    <w:rsid w:val="7E98AB05"/>
    <w:rsid w:val="7E9CD214"/>
    <w:rsid w:val="7EA2E01E"/>
    <w:rsid w:val="7EAD2C13"/>
    <w:rsid w:val="7EADDE2E"/>
    <w:rsid w:val="7EC166AF"/>
    <w:rsid w:val="7EC6D60E"/>
    <w:rsid w:val="7ECE4FD9"/>
    <w:rsid w:val="7EDA20AC"/>
    <w:rsid w:val="7EE79217"/>
    <w:rsid w:val="7EEC38E2"/>
    <w:rsid w:val="7EF9766E"/>
    <w:rsid w:val="7EFC4CCB"/>
    <w:rsid w:val="7EFCAF5D"/>
    <w:rsid w:val="7EFD2901"/>
    <w:rsid w:val="7EFDF291"/>
    <w:rsid w:val="7F020C37"/>
    <w:rsid w:val="7F064D3B"/>
    <w:rsid w:val="7F08F013"/>
    <w:rsid w:val="7F0A2B4D"/>
    <w:rsid w:val="7F0FED22"/>
    <w:rsid w:val="7F1007F3"/>
    <w:rsid w:val="7F1A8BD7"/>
    <w:rsid w:val="7F1F9CE3"/>
    <w:rsid w:val="7F237B1F"/>
    <w:rsid w:val="7F245108"/>
    <w:rsid w:val="7F2C604F"/>
    <w:rsid w:val="7F2E355E"/>
    <w:rsid w:val="7F315947"/>
    <w:rsid w:val="7F330B74"/>
    <w:rsid w:val="7F4037DA"/>
    <w:rsid w:val="7F470D0C"/>
    <w:rsid w:val="7F47A14E"/>
    <w:rsid w:val="7F5681C0"/>
    <w:rsid w:val="7F5BC636"/>
    <w:rsid w:val="7F648245"/>
    <w:rsid w:val="7F666E88"/>
    <w:rsid w:val="7F695EF6"/>
    <w:rsid w:val="7F69C80E"/>
    <w:rsid w:val="7F7967DA"/>
    <w:rsid w:val="7F7F1C6E"/>
    <w:rsid w:val="7F884825"/>
    <w:rsid w:val="7F9071ED"/>
    <w:rsid w:val="7F90D6A0"/>
    <w:rsid w:val="7F96D8A2"/>
    <w:rsid w:val="7F97D920"/>
    <w:rsid w:val="7F999752"/>
    <w:rsid w:val="7F9EBBFA"/>
    <w:rsid w:val="7F9F6373"/>
    <w:rsid w:val="7FB0A875"/>
    <w:rsid w:val="7FBADFE8"/>
    <w:rsid w:val="7FBB8FEA"/>
    <w:rsid w:val="7FBE00D9"/>
    <w:rsid w:val="7FC57CCF"/>
    <w:rsid w:val="7FC73014"/>
    <w:rsid w:val="7FCF6420"/>
    <w:rsid w:val="7FD70198"/>
    <w:rsid w:val="7FDAD099"/>
    <w:rsid w:val="7FE3C4C2"/>
    <w:rsid w:val="7FF3214B"/>
    <w:rsid w:val="7FF90E39"/>
    <w:rsid w:val="7FF9D34C"/>
    <w:rsid w:val="7FFBB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3099"/>
  <w15:docId w15:val="{CC545242-D41B-4C6E-A94F-4ED3D6009D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89"/>
      <w:outlineLvl w:val="0"/>
    </w:pPr>
    <w:rPr>
      <w:rFonts w:ascii="Times New Roman" w:hAnsi="Times New Roman" w:eastAsia="Times New Roman" w:cs="Times New Roman"/>
      <w:color w:val="000000"/>
      <w:sz w:val="24"/>
      <w:u w:val="single" w:color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color w:val="000000"/>
      <w:sz w:val="24"/>
      <w:u w:val="single" w:color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B24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419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B24192"/>
    <w:rPr>
      <w:rFonts w:ascii="Calibri" w:hAnsi="Calibri" w:eastAsia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19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24192"/>
    <w:rPr>
      <w:rFonts w:ascii="Calibri" w:hAnsi="Calibri" w:eastAsia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24192"/>
    <w:rPr>
      <w:rFonts w:ascii="Segoe UI" w:hAnsi="Segoe UI" w:eastAsia="Calibr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C4BB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FC4BBD"/>
    <w:rPr>
      <w:rFonts w:ascii="Calibri" w:hAnsi="Calibri" w:eastAsia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FC4BB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FC4BBD"/>
    <w:rPr>
      <w:rFonts w:ascii="Calibri" w:hAnsi="Calibri" w:eastAsia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87058B"/>
    <w:pPr>
      <w:ind w:left="720"/>
      <w:contextualSpacing/>
    </w:pPr>
  </w:style>
  <w:style w:type="paragraph" w:styleId="Revision">
    <w:name w:val="Revision"/>
    <w:hidden/>
    <w:uiPriority w:val="99"/>
    <w:semiHidden/>
    <w:rsid w:val="003D6734"/>
    <w:pPr>
      <w:spacing w:after="0" w:line="240" w:lineRule="auto"/>
    </w:pPr>
    <w:rPr>
      <w:rFonts w:ascii="Calibri" w:hAnsi="Calibri" w:eastAsia="Calibri" w:cs="Calibri"/>
      <w:color w:val="000000"/>
    </w:rPr>
  </w:style>
  <w:style w:type="character" w:styleId="UnresolvedMention1" w:customStyle="1">
    <w:name w:val="Unresolved Mention1"/>
    <w:basedOn w:val="DefaultParagraphFont"/>
    <w:uiPriority w:val="99"/>
    <w:unhideWhenUsed/>
    <w:rsid w:val="00496D76"/>
    <w:rPr>
      <w:color w:val="605E5C"/>
      <w:shd w:val="clear" w:color="auto" w:fill="E1DFDD"/>
    </w:rPr>
  </w:style>
  <w:style w:type="character" w:styleId="Mention1" w:customStyle="1">
    <w:name w:val="Mention1"/>
    <w:basedOn w:val="DefaultParagraphFont"/>
    <w:uiPriority w:val="99"/>
    <w:unhideWhenUsed/>
    <w:rsid w:val="00496D76"/>
    <w:rPr>
      <w:color w:val="2B579A"/>
      <w:shd w:val="clear" w:color="auto" w:fill="E1DFDD"/>
    </w:rPr>
  </w:style>
  <w:style w:type="character" w:styleId="UnresolvedMention2" w:customStyle="1">
    <w:name w:val="Unresolved Mention2"/>
    <w:basedOn w:val="DefaultParagraphFont"/>
    <w:uiPriority w:val="99"/>
    <w:unhideWhenUsed/>
    <w:rsid w:val="00DD3BBE"/>
    <w:rPr>
      <w:color w:val="605E5C"/>
      <w:shd w:val="clear" w:color="auto" w:fill="E1DFDD"/>
    </w:rPr>
  </w:style>
  <w:style w:type="character" w:styleId="Mention2" w:customStyle="1">
    <w:name w:val="Mention2"/>
    <w:basedOn w:val="DefaultParagraphFont"/>
    <w:uiPriority w:val="99"/>
    <w:unhideWhenUsed/>
    <w:rsid w:val="00DD3BBE"/>
    <w:rPr>
      <w:color w:val="2B579A"/>
      <w:shd w:val="clear" w:color="auto" w:fill="E1DFDD"/>
    </w:rPr>
  </w:style>
  <w:style w:type="table" w:styleId="TableGrid1" w:customStyle="1">
    <w:name w:val="Table Grid1"/>
    <w:rsid w:val="00F96E6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" w:customStyle="1">
    <w:name w:val="paragraph"/>
    <w:basedOn w:val="Normal"/>
    <w:rsid w:val="00E91CC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normaltextrun" w:customStyle="1">
    <w:name w:val="normaltextrun"/>
    <w:basedOn w:val="DefaultParagraphFont"/>
    <w:rsid w:val="00E91CC2"/>
  </w:style>
  <w:style w:type="character" w:styleId="eop" w:customStyle="1">
    <w:name w:val="eop"/>
    <w:basedOn w:val="DefaultParagraphFont"/>
    <w:rsid w:val="00E9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footer" Target="footer8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E06DFC82CA44DA300FB371CEE816E" ma:contentTypeVersion="2" ma:contentTypeDescription="Create a new document." ma:contentTypeScope="" ma:versionID="b5ec7b0b9a0435699789c5299b129ec9">
  <xsd:schema xmlns:xsd="http://www.w3.org/2001/XMLSchema" xmlns:xs="http://www.w3.org/2001/XMLSchema" xmlns:p="http://schemas.microsoft.com/office/2006/metadata/properties" xmlns:ns2="089cc32f-380a-4dac-9f63-43e147a390c4" targetNamespace="http://schemas.microsoft.com/office/2006/metadata/properties" ma:root="true" ma:fieldsID="cba2f613b503cf0bd56df789655d86ba" ns2:_="">
    <xsd:import namespace="089cc32f-380a-4dac-9f63-43e147a39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9cc32f-380a-4dac-9f63-43e147a39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D25F27-1FA0-4217-98FE-5AD887D262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B08AB0-9201-44BE-914C-06244BE1F7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9cc32f-380a-4dac-9f63-43e147a39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4741CE-F03B-4798-968A-FA9A067EA0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F719F5-4E8F-4ACE-B7F2-0E39231146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1137</Words>
  <Characters>6483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2021-10-19T16:49:00Z</dcterms:created>
  <dcterms:modified xsi:type="dcterms:W3CDTF">2021-10-25T21:34:00Z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0x01010009CE06DFC82CA44DA300FB371CEE816E</vt:lpwstr>
  </property>
</Properties>
</file>