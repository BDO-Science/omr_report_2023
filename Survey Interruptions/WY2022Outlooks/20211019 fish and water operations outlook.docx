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D69" w:rsidP="19358482" w:rsidRDefault="000D1E38" w14:paraId="069938DE" w14:textId="134C1AEF">
      <w:pPr>
        <w:spacing w:after="0"/>
        <w:rPr>
          <w:rFonts w:ascii="Segoe UI" w:hAnsi="Segoe UI" w:eastAsia="Segoe UI" w:cs="Segoe UI"/>
          <w:b/>
          <w:bCs/>
          <w:color w:val="003E51"/>
          <w:sz w:val="40"/>
          <w:szCs w:val="40"/>
        </w:rPr>
      </w:pPr>
      <w:r w:rsidRPr="5B8B60BB">
        <w:rPr>
          <w:rFonts w:ascii="Segoe UI" w:hAnsi="Segoe UI" w:eastAsia="Segoe UI" w:cs="Segoe UI"/>
          <w:b/>
          <w:bCs/>
          <w:color w:val="003E51"/>
          <w:sz w:val="40"/>
          <w:szCs w:val="40"/>
        </w:rPr>
        <w:t xml:space="preserve">Weekly Fish and Water Operations Outlook </w:t>
      </w:r>
      <w:r w:rsidRPr="68E2CF07" w:rsidR="3C137A3D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10</w:t>
      </w:r>
      <w:r w:rsidRPr="68E2CF07" w:rsidR="005A6EDC">
        <w:rPr>
          <w:rFonts w:ascii="Segoe UI" w:hAnsi="Segoe UI" w:eastAsia="Segoe UI" w:cs="Segoe UI"/>
          <w:b/>
          <w:bCs/>
          <w:color w:val="003E51"/>
          <w:sz w:val="40"/>
          <w:szCs w:val="40"/>
        </w:rPr>
        <w:t>/</w:t>
      </w:r>
      <w:r w:rsidRPr="490B0F61" w:rsidR="00A37B09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</w:t>
      </w:r>
      <w:r w:rsidR="00A37B09">
        <w:rPr>
          <w:rFonts w:ascii="Segoe UI" w:hAnsi="Segoe UI" w:eastAsia="Segoe UI" w:cs="Segoe UI"/>
          <w:b/>
          <w:bCs/>
          <w:color w:val="003E51"/>
          <w:sz w:val="40"/>
          <w:szCs w:val="40"/>
        </w:rPr>
        <w:t>9</w:t>
      </w:r>
      <w:r w:rsidRPr="5B8B60BB">
        <w:rPr>
          <w:rFonts w:ascii="Segoe UI" w:hAnsi="Segoe UI" w:eastAsia="Segoe UI" w:cs="Segoe UI"/>
          <w:b/>
          <w:bCs/>
          <w:color w:val="003E51"/>
          <w:sz w:val="40"/>
          <w:szCs w:val="40"/>
        </w:rPr>
        <w:t xml:space="preserve">/2021 – </w:t>
      </w:r>
      <w:r w:rsidRPr="5B8B60BB" w:rsidR="30CA09CC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10</w:t>
      </w:r>
      <w:r w:rsidRPr="5B8B60BB" w:rsidR="00DC11DC">
        <w:rPr>
          <w:rFonts w:ascii="Segoe UI" w:hAnsi="Segoe UI" w:eastAsia="Segoe UI" w:cs="Segoe UI"/>
          <w:b/>
          <w:bCs/>
          <w:color w:val="003E51"/>
          <w:sz w:val="40"/>
          <w:szCs w:val="40"/>
        </w:rPr>
        <w:t>/</w:t>
      </w:r>
      <w:r w:rsidR="00727C54">
        <w:rPr>
          <w:rFonts w:ascii="Segoe UI" w:hAnsi="Segoe UI" w:eastAsia="Segoe UI" w:cs="Segoe UI"/>
          <w:b/>
          <w:bCs/>
          <w:color w:val="003E51"/>
          <w:sz w:val="40"/>
          <w:szCs w:val="40"/>
        </w:rPr>
        <w:t>25</w:t>
      </w:r>
      <w:r w:rsidRPr="5B8B60BB">
        <w:rPr>
          <w:rFonts w:ascii="Segoe UI" w:hAnsi="Segoe UI" w:eastAsia="Segoe UI" w:cs="Segoe UI"/>
          <w:b/>
          <w:bCs/>
          <w:color w:val="003E51"/>
          <w:sz w:val="40"/>
          <w:szCs w:val="40"/>
        </w:rPr>
        <w:t xml:space="preserve">/2021 </w:t>
      </w:r>
    </w:p>
    <w:p w:rsidR="00790D69" w:rsidRDefault="00790D69" w14:paraId="5F9BEB6E" w14:textId="3AC98EA6">
      <w:pPr>
        <w:spacing w:after="0"/>
        <w:ind w:left="89"/>
        <w:rPr>
          <w:rFonts w:ascii="Garamond" w:hAnsi="Garamond" w:eastAsia="Garamond" w:cs="Garamond"/>
          <w:sz w:val="24"/>
          <w:szCs w:val="24"/>
        </w:rPr>
      </w:pPr>
    </w:p>
    <w:p w:rsidRPr="007D37FB" w:rsidR="4A6CC424" w:rsidP="76AD8347" w:rsidRDefault="44A023CF" w14:paraId="050CC2A6" w14:textId="0AD664D0">
      <w:pPr>
        <w:spacing w:after="0"/>
        <w:rPr>
          <w:rFonts w:ascii="Times New Roman" w:hAnsi="Times New Roman" w:eastAsia="Garamond" w:cs="Times New Roman"/>
          <w:color w:val="000000" w:themeColor="text1"/>
          <w:sz w:val="24"/>
          <w:szCs w:val="24"/>
        </w:rPr>
      </w:pPr>
      <w:r w:rsidRPr="00A9DC7B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Decreasing chances of showers on Monday, </w:t>
      </w:r>
      <w:r w:rsidRPr="00A9DC7B" w:rsidR="7E28C271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turning to </w:t>
      </w:r>
      <w:r w:rsidRPr="00A9DC7B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dry and cool on Tuesday. Chance</w:t>
      </w:r>
      <w:r w:rsidRPr="00A9DC7B" w:rsidR="211DE81D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s of precipitation</w:t>
      </w:r>
      <w:r w:rsidRPr="00A9DC7B" w:rsidR="0339A2A0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</w:t>
      </w:r>
      <w:r w:rsidRPr="00A9DC7B" w:rsidR="211DE81D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return Tuesday night and continu</w:t>
      </w:r>
      <w:r w:rsidRPr="00A9DC7B" w:rsidR="66305C5F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e</w:t>
      </w:r>
      <w:r w:rsidRPr="00A9DC7B" w:rsidR="211DE81D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</w:t>
      </w:r>
      <w:r w:rsidRPr="00A9DC7B" w:rsidR="6B49C090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into</w:t>
      </w:r>
      <w:r w:rsidRPr="00A9DC7B" w:rsidR="211DE81D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the weekend</w:t>
      </w:r>
      <w:r w:rsidRPr="00A9DC7B" w:rsidR="021E3F00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.</w:t>
      </w:r>
    </w:p>
    <w:p w:rsidR="4C77AD4A" w:rsidP="4C77AD4A" w:rsidRDefault="4C77AD4A" w14:paraId="191BE6F2" w14:textId="26BCE96D">
      <w:pPr>
        <w:spacing w:after="0"/>
        <w:ind w:left="89"/>
        <w:rPr>
          <w:color w:val="000000" w:themeColor="text1"/>
          <w:sz w:val="24"/>
          <w:szCs w:val="24"/>
        </w:rPr>
      </w:pPr>
    </w:p>
    <w:tbl>
      <w:tblPr>
        <w:tblStyle w:val="TableGrid1"/>
        <w:tblW w:w="13142" w:type="dxa"/>
        <w:tblInd w:w="403" w:type="dxa"/>
        <w:tblCellMar>
          <w:top w:w="59" w:type="dxa"/>
          <w:left w:w="170" w:type="dxa"/>
          <w:right w:w="27" w:type="dxa"/>
        </w:tblCellMar>
        <w:tblLook w:val="04A0" w:firstRow="1" w:lastRow="0" w:firstColumn="1" w:lastColumn="0" w:noHBand="0" w:noVBand="1"/>
      </w:tblPr>
      <w:tblGrid>
        <w:gridCol w:w="1766"/>
        <w:gridCol w:w="6016"/>
        <w:gridCol w:w="5360"/>
      </w:tblGrid>
      <w:tr w:rsidRPr="007D37FB" w:rsidR="00790D69" w:rsidTr="30DE98F0" w14:paraId="64489D4C" w14:textId="77777777">
        <w:trPr>
          <w:trHeight w:val="554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RDefault="000D1E38" w14:paraId="7BA3B579" w14:textId="77777777">
            <w:pPr>
              <w:ind w:left="408" w:hanging="182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Tributary/ Division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5275CCFB" w14:textId="354E2057">
            <w:pPr>
              <w:ind w:left="770"/>
              <w:rPr>
                <w:rFonts w:ascii="Times New Roman" w:hAnsi="Times New Roman" w:cs="Times New Roman"/>
              </w:rPr>
            </w:pPr>
            <w:commentRangeStart w:id="0"/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Anticipated </w:t>
            </w:r>
            <w:commentRangeEnd w:id="0"/>
            <w:r w:rsidR="00C01E71">
              <w:rPr>
                <w:rStyle w:val="CommentReference"/>
              </w:rPr>
              <w:commentReference w:id="0"/>
            </w:r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Weekly Ranges 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0C4593ED" w14:textId="77777777">
            <w:pPr>
              <w:ind w:right="146"/>
              <w:jc w:val="center"/>
              <w:rPr>
                <w:rFonts w:ascii="Times New Roman" w:hAnsi="Times New Roman" w:cs="Times New Roman"/>
              </w:rPr>
            </w:pPr>
            <w:commentRangeStart w:id="1"/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Related </w:t>
            </w:r>
            <w:commentRangeEnd w:id="1"/>
            <w:r w:rsidR="00C855B5">
              <w:rPr>
                <w:rStyle w:val="CommentReference"/>
              </w:rPr>
              <w:commentReference w:id="1"/>
            </w:r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Environmental and Fish Conditions </w:t>
            </w:r>
          </w:p>
        </w:tc>
      </w:tr>
      <w:tr w:rsidRPr="007D37FB" w:rsidR="00790D69" w:rsidTr="30DE98F0" w14:paraId="5BB3765F" w14:textId="77777777">
        <w:trPr>
          <w:trHeight w:val="683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50C76146" w14:textId="77777777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 xml:space="preserve">Clear Creek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RDefault="5E3D2BE1" w14:paraId="0BEB8D27" w14:textId="154C033E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007D37FB" w:rsidR="20A9DF48">
              <w:rPr>
                <w:rFonts w:ascii="Times New Roman" w:hAnsi="Times New Roman" w:eastAsia="Times New Roman" w:cs="Times New Roman"/>
              </w:rPr>
              <w:t>20</w:t>
            </w:r>
            <w:r w:rsidRPr="007D37FB" w:rsidR="2E7427BF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790D69" w:rsidP="00C07686" w:rsidRDefault="3E1616C0" w14:paraId="2A9C9C70" w14:textId="2D04D581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Anticipated weekly range: </w:t>
            </w:r>
            <w:r w:rsidRPr="007D37FB" w:rsidR="20C00CD9">
              <w:rPr>
                <w:rFonts w:ascii="Times New Roman" w:hAnsi="Times New Roman" w:eastAsia="Times New Roman" w:cs="Times New Roman"/>
              </w:rPr>
              <w:t xml:space="preserve">200 </w:t>
            </w:r>
            <w:r w:rsidRPr="007D37FB" w:rsidR="7C77D961">
              <w:rPr>
                <w:rFonts w:ascii="Times New Roman" w:hAnsi="Times New Roman" w:eastAsia="Times New Roman" w:cs="Times New Roman"/>
              </w:rPr>
              <w:t>cfs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9D1656" w:rsidRDefault="00C47A48" w14:paraId="29EEA5AA" w14:textId="6182A2A7">
            <w:pPr>
              <w:numPr>
                <w:ilvl w:val="0"/>
                <w:numId w:val="3"/>
              </w:numPr>
              <w:spacing w:after="24" w:line="237" w:lineRule="auto"/>
              <w:ind w:hanging="204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Adult s</w:t>
            </w:r>
            <w:r w:rsidRPr="007D37FB" w:rsidR="009D1656">
              <w:rPr>
                <w:rFonts w:ascii="Times New Roman" w:hAnsi="Times New Roman" w:eastAsia="Times New Roman" w:cs="Times New Roman"/>
              </w:rPr>
              <w:t xml:space="preserve">pring-run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Chinook Salmon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 xml:space="preserve">spawning, eggs </w:t>
            </w:r>
            <w:r w:rsidR="00E05763">
              <w:rPr>
                <w:rFonts w:ascii="Times New Roman" w:hAnsi="Times New Roman" w:eastAsia="Times New Roman" w:cs="Times New Roman"/>
              </w:rPr>
              <w:t>and alevin</w:t>
            </w:r>
            <w:r w:rsidR="009707A0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>in gravel</w:t>
            </w:r>
          </w:p>
          <w:p w:rsidRPr="00745212" w:rsidR="00E05763" w:rsidP="00745212" w:rsidRDefault="00EA4055" w14:paraId="15724450" w14:textId="66055A7B">
            <w:pPr>
              <w:numPr>
                <w:ilvl w:val="0"/>
                <w:numId w:val="3"/>
              </w:numPr>
              <w:spacing w:after="26" w:line="237" w:lineRule="auto"/>
              <w:ind w:hanging="204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 xml:space="preserve">Juvenile </w:t>
            </w:r>
            <w:r w:rsidRPr="0A0E63A1" w:rsidR="22F5849D">
              <w:rPr>
                <w:rFonts w:ascii="Times New Roman" w:hAnsi="Times New Roman" w:eastAsia="Times New Roman" w:cs="Times New Roman"/>
              </w:rPr>
              <w:t xml:space="preserve">and adult </w:t>
            </w:r>
            <w:r w:rsidRPr="0A0E63A1" w:rsidR="00C47A48">
              <w:rPr>
                <w:rFonts w:ascii="Times New Roman" w:hAnsi="Times New Roman" w:eastAsia="Times New Roman" w:cs="Times New Roman"/>
              </w:rPr>
              <w:t>S</w:t>
            </w:r>
            <w:r w:rsidRPr="0A0E63A1">
              <w:rPr>
                <w:rFonts w:ascii="Times New Roman" w:hAnsi="Times New Roman" w:eastAsia="Times New Roman" w:cs="Times New Roman"/>
              </w:rPr>
              <w:t xml:space="preserve">teelhead </w:t>
            </w:r>
            <w:r w:rsidRPr="0A0E63A1" w:rsidR="26046B44">
              <w:rPr>
                <w:rFonts w:ascii="Times New Roman" w:hAnsi="Times New Roman" w:eastAsia="Times New Roman" w:cs="Times New Roman"/>
              </w:rPr>
              <w:t xml:space="preserve">present </w:t>
            </w:r>
          </w:p>
        </w:tc>
      </w:tr>
      <w:tr w:rsidRPr="007D37FB" w:rsidR="00790D69" w:rsidTr="30DE98F0" w14:paraId="76413A0E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0ED0F507" w14:textId="5DF408BA">
            <w:pPr>
              <w:ind w:left="449" w:hanging="298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 xml:space="preserve">Sacramento River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RDefault="000D1E38" w14:paraId="0154D135" w14:textId="0A080CC0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Shasta Storage: </w:t>
            </w:r>
            <w:r w:rsidRPr="00A9DC7B" w:rsidR="2A65152D">
              <w:rPr>
                <w:rFonts w:ascii="Times New Roman" w:hAnsi="Times New Roman" w:eastAsia="Times New Roman" w:cs="Times New Roman"/>
              </w:rPr>
              <w:t>988</w:t>
            </w:r>
            <w:r w:rsidRPr="00A9DC7B">
              <w:rPr>
                <w:rFonts w:ascii="Times New Roman" w:hAnsi="Times New Roman" w:eastAsia="Times New Roman" w:cs="Times New Roman"/>
              </w:rPr>
              <w:t xml:space="preserve"> </w:t>
            </w:r>
            <w:r w:rsidRPr="00A9DC7B" w:rsidR="04769BAA">
              <w:rPr>
                <w:rFonts w:ascii="Times New Roman" w:hAnsi="Times New Roman" w:eastAsia="Times New Roman" w:cs="Times New Roman"/>
              </w:rPr>
              <w:t>T</w:t>
            </w:r>
            <w:r w:rsidRPr="00A9DC7B">
              <w:rPr>
                <w:rFonts w:ascii="Times New Roman" w:hAnsi="Times New Roman" w:eastAsia="Times New Roman" w:cs="Times New Roman"/>
              </w:rPr>
              <w:t>AF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7D37FB" w:rsidR="00790D69" w:rsidRDefault="0603AC21" w14:paraId="2DEA928E" w14:textId="10BE6DF9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007D37FB" w:rsidR="16A8A006">
              <w:rPr>
                <w:rFonts w:ascii="Times New Roman" w:hAnsi="Times New Roman" w:eastAsia="Times New Roman" w:cs="Times New Roman"/>
              </w:rPr>
              <w:t>6</w:t>
            </w:r>
            <w:r w:rsidRPr="007D37FB" w:rsidR="176A9003">
              <w:rPr>
                <w:rFonts w:ascii="Times New Roman" w:hAnsi="Times New Roman" w:eastAsia="Times New Roman" w:cs="Times New Roman"/>
              </w:rPr>
              <w:t>,</w:t>
            </w:r>
            <w:r w:rsidRPr="007D37FB" w:rsidR="76AEC0DE">
              <w:rPr>
                <w:rFonts w:ascii="Times New Roman" w:hAnsi="Times New Roman" w:eastAsia="Times New Roman" w:cs="Times New Roman"/>
              </w:rPr>
              <w:t>80</w:t>
            </w:r>
            <w:r w:rsidRPr="007D37FB" w:rsidR="4268545B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790D69" w:rsidRDefault="000D1E38" w14:paraId="1B052330" w14:textId="77777777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Anticipated Weekly Range of </w:t>
            </w:r>
          </w:p>
          <w:p w:rsidRPr="007D37FB" w:rsidR="00790D69" w:rsidP="00553987" w:rsidRDefault="000D1E38" w14:paraId="027944A5" w14:textId="3AB4CE15">
            <w:pPr>
              <w:ind w:left="180"/>
              <w:rPr>
                <w:rFonts w:ascii="Times New Roman" w:hAnsi="Times New Roman" w:eastAsia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Releases to Sacramento: </w:t>
            </w:r>
            <w:r w:rsidRPr="007D37FB" w:rsidR="567A6CEB">
              <w:rPr>
                <w:rFonts w:ascii="Times New Roman" w:hAnsi="Times New Roman" w:eastAsia="Times New Roman" w:cs="Times New Roman"/>
              </w:rPr>
              <w:t>6,800</w:t>
            </w:r>
            <w:r w:rsidRPr="007D37FB" w:rsidR="222D806D">
              <w:rPr>
                <w:rFonts w:ascii="Times New Roman" w:hAnsi="Times New Roman" w:eastAsia="Times New Roman" w:cs="Times New Roman"/>
              </w:rPr>
              <w:t xml:space="preserve"> </w:t>
            </w:r>
            <w:r w:rsidR="004F088E">
              <w:rPr>
                <w:rFonts w:ascii="Times New Roman" w:hAnsi="Times New Roman" w:eastAsia="Times New Roman" w:cs="Times New Roman"/>
              </w:rPr>
              <w:t xml:space="preserve">to 6,000 </w:t>
            </w:r>
            <w:r w:rsidRPr="007D37FB">
              <w:rPr>
                <w:rFonts w:ascii="Times New Roman" w:hAnsi="Times New Roman" w:eastAsia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P="38B0612F" w:rsidRDefault="00D02EDF" w14:paraId="64EA894D" w14:textId="6BAA34FD">
            <w:pPr>
              <w:numPr>
                <w:ilvl w:val="0"/>
                <w:numId w:val="5"/>
              </w:numPr>
              <w:spacing w:after="23" w:line="238" w:lineRule="auto"/>
              <w:ind w:hanging="187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>W</w:t>
            </w:r>
            <w:r w:rsidRPr="0A0E63A1" w:rsidR="1B2158EC">
              <w:rPr>
                <w:rFonts w:ascii="Times New Roman" w:hAnsi="Times New Roman" w:eastAsia="Times New Roman" w:cs="Times New Roman"/>
              </w:rPr>
              <w:t xml:space="preserve">inter-run </w:t>
            </w:r>
            <w:r w:rsidRPr="0A0E63A1" w:rsidR="001B7D46">
              <w:rPr>
                <w:rFonts w:ascii="Times New Roman" w:hAnsi="Times New Roman" w:eastAsia="Times New Roman" w:cs="Times New Roman"/>
              </w:rPr>
              <w:t>Chinook</w:t>
            </w:r>
            <w:r w:rsidRPr="0A0E63A1" w:rsidR="00553987">
              <w:rPr>
                <w:rFonts w:ascii="Times New Roman" w:hAnsi="Times New Roman" w:eastAsia="Times New Roman" w:cs="Times New Roman"/>
              </w:rPr>
              <w:t xml:space="preserve"> </w:t>
            </w:r>
            <w:r w:rsidRPr="0A0E63A1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A0E63A1" w:rsidR="00553987">
              <w:rPr>
                <w:rFonts w:ascii="Times New Roman" w:hAnsi="Times New Roman" w:eastAsia="Times New Roman" w:cs="Times New Roman"/>
              </w:rPr>
              <w:t>e</w:t>
            </w:r>
            <w:r w:rsidRPr="0A0E63A1" w:rsidR="003D3F92">
              <w:rPr>
                <w:rFonts w:ascii="Times New Roman" w:hAnsi="Times New Roman" w:eastAsia="Times New Roman" w:cs="Times New Roman"/>
              </w:rPr>
              <w:t xml:space="preserve">ggs </w:t>
            </w:r>
            <w:r w:rsidRPr="0A0E63A1">
              <w:rPr>
                <w:rFonts w:ascii="Times New Roman" w:hAnsi="Times New Roman" w:eastAsia="Times New Roman" w:cs="Times New Roman"/>
              </w:rPr>
              <w:t xml:space="preserve">and alevin </w:t>
            </w:r>
            <w:r w:rsidRPr="0A0E63A1" w:rsidR="003D3F92">
              <w:rPr>
                <w:rFonts w:ascii="Times New Roman" w:hAnsi="Times New Roman" w:eastAsia="Times New Roman" w:cs="Times New Roman"/>
              </w:rPr>
              <w:t>in gravel</w:t>
            </w:r>
            <w:r w:rsidRPr="0A0E63A1" w:rsidR="00740EE4">
              <w:rPr>
                <w:rFonts w:ascii="Times New Roman" w:hAnsi="Times New Roman" w:eastAsia="Times New Roman" w:cs="Times New Roman"/>
              </w:rPr>
              <w:t>,</w:t>
            </w:r>
            <w:r w:rsidRPr="0A0E63A1" w:rsidR="78809A0C">
              <w:rPr>
                <w:rFonts w:ascii="Times New Roman" w:hAnsi="Times New Roman" w:eastAsia="Times New Roman" w:cs="Times New Roman"/>
              </w:rPr>
              <w:t xml:space="preserve"> </w:t>
            </w:r>
            <w:r w:rsidR="00E27CA1">
              <w:rPr>
                <w:rFonts w:ascii="Times New Roman" w:hAnsi="Times New Roman" w:eastAsia="Times New Roman" w:cs="Times New Roman"/>
              </w:rPr>
              <w:t xml:space="preserve"> juvenile</w:t>
            </w:r>
            <w:r w:rsidR="000D2BAB">
              <w:rPr>
                <w:rFonts w:ascii="Times New Roman" w:hAnsi="Times New Roman" w:eastAsia="Times New Roman" w:cs="Times New Roman"/>
              </w:rPr>
              <w:t>s present</w:t>
            </w:r>
          </w:p>
          <w:p w:rsidRPr="007D37FB" w:rsidR="00764E9F" w:rsidP="009346F7" w:rsidRDefault="00C47A48" w14:paraId="05B70B83" w14:textId="44C13F4E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Adult s</w:t>
            </w:r>
            <w:r w:rsidRPr="007D37FB" w:rsidR="000D1E38">
              <w:rPr>
                <w:rFonts w:ascii="Times New Roman" w:hAnsi="Times New Roman" w:eastAsia="Times New Roman" w:cs="Times New Roman"/>
              </w:rPr>
              <w:t>pring-run</w:t>
            </w:r>
            <w:r w:rsidRPr="007D37FB" w:rsidR="00553987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0D1E38">
              <w:rPr>
                <w:rFonts w:ascii="Times New Roman" w:hAnsi="Times New Roman" w:eastAsia="Times New Roman" w:cs="Times New Roman"/>
              </w:rPr>
              <w:t xml:space="preserve">Chinook </w:t>
            </w:r>
            <w:r w:rsidRPr="007D37FB">
              <w:rPr>
                <w:rFonts w:ascii="Times New Roman" w:hAnsi="Times New Roman" w:eastAsia="Times New Roman" w:cs="Times New Roman"/>
              </w:rPr>
              <w:t>S</w:t>
            </w:r>
            <w:r w:rsidRPr="007D37FB" w:rsidR="000D1E38">
              <w:rPr>
                <w:rFonts w:ascii="Times New Roman" w:hAnsi="Times New Roman" w:eastAsia="Times New Roman" w:cs="Times New Roman"/>
              </w:rPr>
              <w:t xml:space="preserve">almon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>spawning, eggs in gravel</w:t>
            </w:r>
          </w:p>
          <w:p w:rsidRPr="007D37FB" w:rsidR="00790D69" w:rsidP="00553987" w:rsidRDefault="006601B9" w14:paraId="318AC59B" w14:textId="4886E8F0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Fall-run 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07D37FB">
              <w:rPr>
                <w:rFonts w:ascii="Times New Roman" w:hAnsi="Times New Roman" w:eastAsia="Times New Roman" w:cs="Times New Roman"/>
              </w:rPr>
              <w:t>holding</w:t>
            </w:r>
          </w:p>
          <w:p w:rsidRPr="00A11F26" w:rsidR="00790D69" w:rsidP="23E46925" w:rsidRDefault="000D1E38" w14:paraId="4874CA81" w14:textId="77777777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Green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>S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turgeon adults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 xml:space="preserve">and juvenile </w:t>
            </w:r>
            <w:r w:rsidRPr="007D37FB" w:rsidR="00DF4590">
              <w:rPr>
                <w:rFonts w:ascii="Times New Roman" w:hAnsi="Times New Roman" w:eastAsia="Times New Roman" w:cs="Times New Roman"/>
              </w:rPr>
              <w:t>presen</w:t>
            </w:r>
            <w:r w:rsidRPr="007D37FB" w:rsidR="00553987">
              <w:rPr>
                <w:rFonts w:ascii="Times New Roman" w:hAnsi="Times New Roman" w:eastAsia="Times New Roman" w:cs="Times New Roman"/>
              </w:rPr>
              <w:t>t</w:t>
            </w:r>
          </w:p>
          <w:p w:rsidRPr="007D37FB" w:rsidR="004B2D09" w:rsidP="23E46925" w:rsidRDefault="004B2D09" w14:paraId="2754AB6D" w14:textId="351891CA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Adult steelhead </w:t>
            </w:r>
            <w:r w:rsidRPr="490B0F61" w:rsidR="5639891B">
              <w:rPr>
                <w:rFonts w:ascii="Times New Roman" w:hAnsi="Times New Roman" w:eastAsia="Times New Roman" w:cs="Times New Roman"/>
              </w:rPr>
              <w:t>present</w:t>
            </w:r>
          </w:p>
        </w:tc>
      </w:tr>
      <w:tr w:rsidRPr="007D37FB" w:rsidR="00C67618" w:rsidTr="30DE98F0" w14:paraId="0D4037AC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RDefault="00C67618" w14:paraId="1B01E7FA" w14:textId="6051862C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>Feather River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18014F69" w14:paraId="1F22D277" w14:textId="06503403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Oroville Storage: </w:t>
            </w:r>
            <w:r w:rsidRPr="13580805" w:rsidR="59A5F5DD">
              <w:rPr>
                <w:rFonts w:ascii="Times New Roman" w:hAnsi="Times New Roman" w:eastAsia="Times New Roman" w:cs="Times New Roman"/>
              </w:rPr>
              <w:t>7</w:t>
            </w:r>
            <w:r w:rsidRPr="13580805" w:rsidR="7D9A5516">
              <w:rPr>
                <w:rFonts w:ascii="Times New Roman" w:hAnsi="Times New Roman" w:eastAsia="Times New Roman" w:cs="Times New Roman"/>
              </w:rPr>
              <w:t>9</w:t>
            </w:r>
            <w:r w:rsidRPr="13580805" w:rsidR="762BC571">
              <w:rPr>
                <w:rFonts w:ascii="Times New Roman" w:hAnsi="Times New Roman" w:eastAsia="Times New Roman" w:cs="Times New Roman"/>
              </w:rPr>
              <w:t>0</w:t>
            </w:r>
            <w:r w:rsidRPr="007D37FB" w:rsidR="79CB3AAE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2F3333D9">
              <w:rPr>
                <w:rFonts w:ascii="Times New Roman" w:hAnsi="Times New Roman" w:eastAsia="Times New Roman" w:cs="Times New Roman"/>
              </w:rPr>
              <w:t>T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AF </w:t>
            </w:r>
          </w:p>
          <w:p w:rsidRPr="007D37FB" w:rsidR="00C67618" w:rsidP="00C67618" w:rsidRDefault="22A3710B" w14:paraId="15F0D269" w14:textId="6FEDA2F5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Current Release:</w:t>
            </w:r>
            <w:r w:rsidRPr="007D37FB" w:rsidR="57DC191D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60D209E0">
              <w:rPr>
                <w:rFonts w:ascii="Times New Roman" w:hAnsi="Times New Roman" w:eastAsia="Times New Roman" w:cs="Times New Roman"/>
              </w:rPr>
              <w:t>1</w:t>
            </w:r>
            <w:r w:rsidRPr="007D37FB" w:rsidR="1E2BE854">
              <w:rPr>
                <w:rFonts w:ascii="Times New Roman" w:hAnsi="Times New Roman" w:eastAsia="Times New Roman" w:cs="Times New Roman"/>
              </w:rPr>
              <w:t>,</w:t>
            </w:r>
            <w:r w:rsidRPr="007D37FB" w:rsidR="0EA8C44F">
              <w:rPr>
                <w:rFonts w:ascii="Times New Roman" w:hAnsi="Times New Roman" w:eastAsia="Times New Roman" w:cs="Times New Roman"/>
              </w:rPr>
              <w:t>2</w:t>
            </w:r>
            <w:r w:rsidRPr="007D37FB" w:rsidR="206DD39F">
              <w:rPr>
                <w:rFonts w:ascii="Times New Roman" w:hAnsi="Times New Roman" w:eastAsia="Times New Roman" w:cs="Times New Roman"/>
              </w:rPr>
              <w:t>5</w:t>
            </w:r>
            <w:r w:rsidRPr="007D37FB" w:rsidR="50EFBCB7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C67618" w:rsidP="44F17A90" w:rsidRDefault="68427962" w14:paraId="50CE57F0" w14:textId="10C104C4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Anticipated Weekly Range of Releases</w:t>
            </w:r>
            <w:r w:rsidRPr="007D37FB" w:rsidR="5FE6DF4C">
              <w:rPr>
                <w:rFonts w:ascii="Times New Roman" w:hAnsi="Times New Roman" w:eastAsia="Times New Roman" w:cs="Times New Roman"/>
              </w:rPr>
              <w:t xml:space="preserve">: </w:t>
            </w:r>
            <w:r w:rsidRPr="036261AB" w:rsidR="2AD31F07">
              <w:rPr>
                <w:rFonts w:ascii="Times New Roman" w:hAnsi="Times New Roman" w:eastAsia="Times New Roman" w:cs="Times New Roman"/>
              </w:rPr>
              <w:t>2</w:t>
            </w:r>
            <w:r w:rsidRPr="007D37FB" w:rsidR="72CFBF91">
              <w:rPr>
                <w:rFonts w:ascii="Times New Roman" w:hAnsi="Times New Roman" w:eastAsia="Times New Roman" w:cs="Times New Roman"/>
              </w:rPr>
              <w:t>,</w:t>
            </w:r>
            <w:r w:rsidRPr="007D37FB" w:rsidR="0DE8E0C9">
              <w:rPr>
                <w:rFonts w:ascii="Times New Roman" w:hAnsi="Times New Roman" w:eastAsia="Times New Roman" w:cs="Times New Roman"/>
              </w:rPr>
              <w:t>2</w:t>
            </w:r>
            <w:r w:rsidRPr="007D37FB" w:rsidR="10142792">
              <w:rPr>
                <w:rFonts w:ascii="Times New Roman" w:hAnsi="Times New Roman" w:eastAsia="Times New Roman" w:cs="Times New Roman"/>
              </w:rPr>
              <w:t>5</w:t>
            </w:r>
            <w:r w:rsidRPr="007D37FB" w:rsidR="72CFBF91">
              <w:rPr>
                <w:rFonts w:ascii="Times New Roman" w:hAnsi="Times New Roman" w:eastAsia="Times New Roman" w:cs="Times New Roman"/>
              </w:rPr>
              <w:t>0</w:t>
            </w:r>
            <w:r w:rsidRPr="007D37FB" w:rsidR="408F381A">
              <w:rPr>
                <w:rFonts w:ascii="Times New Roman" w:hAnsi="Times New Roman" w:eastAsia="Times New Roman" w:cs="Times New Roman"/>
              </w:rPr>
              <w:t xml:space="preserve"> to </w:t>
            </w:r>
            <w:r w:rsidRPr="68E2CF07" w:rsidR="499150C7">
              <w:rPr>
                <w:rFonts w:ascii="Times New Roman" w:hAnsi="Times New Roman" w:eastAsia="Times New Roman" w:cs="Times New Roman"/>
              </w:rPr>
              <w:t>95</w:t>
            </w:r>
            <w:r w:rsidRPr="68E2CF07" w:rsidR="058F2438">
              <w:rPr>
                <w:rFonts w:ascii="Times New Roman" w:hAnsi="Times New Roman" w:eastAsia="Times New Roman" w:cs="Times New Roman"/>
              </w:rPr>
              <w:t>0</w:t>
            </w:r>
            <w:r w:rsidRPr="007D37FB" w:rsidR="6BFD80E5">
              <w:rPr>
                <w:rFonts w:ascii="Times New Roman" w:hAnsi="Times New Roman" w:eastAsia="Times New Roman" w:cs="Times New Roman"/>
              </w:rPr>
              <w:t xml:space="preserve"> cfs</w:t>
            </w:r>
          </w:p>
          <w:p w:rsidRPr="007D37FB" w:rsidR="00C67618" w:rsidP="6B3915FE" w:rsidRDefault="68218AD5" w14:paraId="332D111A" w14:textId="1D646560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68E2CF07">
              <w:rPr>
                <w:rFonts w:ascii="Times New Roman" w:hAnsi="Times New Roman" w:eastAsia="Times New Roman" w:cs="Times New Roman"/>
                <w:color w:val="000000" w:themeColor="text1"/>
              </w:rPr>
              <w:t>Daily temperature</w:t>
            </w:r>
            <w:r w:rsidRPr="68E2CF07" w:rsidR="477D865E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targets</w:t>
            </w:r>
            <w:r w:rsidRPr="68E2CF0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: </w:t>
            </w:r>
            <w:r w:rsidRPr="68E2CF07" w:rsidR="1A880D2B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  <w:r w:rsidRPr="68E2CF07" w:rsidR="387FD7FE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  <w:r w:rsidRPr="68E2CF07" w:rsidR="082108C1">
              <w:rPr>
                <w:rFonts w:ascii="Times New Roman" w:hAnsi="Times New Roman" w:eastAsia="Times New Roman" w:cs="Times New Roman"/>
                <w:color w:val="000000" w:themeColor="text1"/>
              </w:rPr>
              <w:t>°</w:t>
            </w:r>
            <w:r w:rsidRPr="68E2CF0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F </w:t>
            </w:r>
            <w:r w:rsidRPr="68E2CF07" w:rsidR="4D1A0CE5">
              <w:rPr>
                <w:rFonts w:ascii="Times New Roman" w:hAnsi="Times New Roman" w:eastAsia="Times New Roman" w:cs="Times New Roman"/>
                <w:color w:val="000000" w:themeColor="text1"/>
              </w:rPr>
              <w:t>(</w:t>
            </w:r>
            <w:r w:rsidRPr="68E2CF07" w:rsidR="20A69832">
              <w:rPr>
                <w:rFonts w:ascii="Times New Roman" w:hAnsi="Times New Roman" w:eastAsia="Times New Roman" w:cs="Times New Roman"/>
                <w:color w:val="000000" w:themeColor="text1"/>
              </w:rPr>
              <w:t>±</w:t>
            </w:r>
            <w:r w:rsidRPr="68E2CF07" w:rsidR="1BE18801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  <w:r w:rsidRPr="68E2CF07" w:rsidR="082108C1">
              <w:rPr>
                <w:rFonts w:ascii="Times New Roman" w:hAnsi="Times New Roman" w:eastAsia="Times New Roman" w:cs="Times New Roman"/>
                <w:color w:val="000000" w:themeColor="text1"/>
              </w:rPr>
              <w:t>°</w:t>
            </w:r>
            <w:r w:rsidRPr="68E2CF07" w:rsidR="5D6535C9">
              <w:rPr>
                <w:rFonts w:ascii="Times New Roman" w:hAnsi="Times New Roman" w:eastAsia="Times New Roman" w:cs="Times New Roman"/>
                <w:color w:val="000000" w:themeColor="text1"/>
              </w:rPr>
              <w:t>F</w:t>
            </w:r>
            <w:r w:rsidRPr="68E2CF07" w:rsidR="448C7DD9">
              <w:rPr>
                <w:rFonts w:ascii="Times New Roman" w:hAnsi="Times New Roman" w:eastAsia="Times New Roman" w:cs="Times New Roman"/>
                <w:color w:val="000000" w:themeColor="text1"/>
              </w:rPr>
              <w:t>)</w:t>
            </w:r>
            <w:r w:rsidRPr="68E2CF07" w:rsidR="0EEFB48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at Fish Hatchery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9707A0" w:rsidRDefault="006601B9" w14:paraId="0AE94CAC" w14:textId="15494F60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Fall-run</w:t>
            </w:r>
            <w:r w:rsidRPr="007D37FB" w:rsidR="003D2AA0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7E2077">
              <w:rPr>
                <w:rFonts w:ascii="Times New Roman" w:hAnsi="Times New Roman" w:eastAsia="Times New Roman" w:cs="Times New Roman"/>
              </w:rPr>
              <w:t xml:space="preserve">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07D37FB" w:rsidR="0094131C">
              <w:rPr>
                <w:rFonts w:ascii="Times New Roman" w:hAnsi="Times New Roman" w:eastAsia="Times New Roman" w:cs="Times New Roman"/>
              </w:rPr>
              <w:t>holdin</w:t>
            </w:r>
            <w:r w:rsidRPr="007D37FB" w:rsidR="00C47A48">
              <w:rPr>
                <w:rFonts w:ascii="Times New Roman" w:hAnsi="Times New Roman" w:eastAsia="Times New Roman" w:cs="Times New Roman"/>
              </w:rPr>
              <w:t>g</w:t>
            </w:r>
          </w:p>
          <w:p w:rsidRPr="00A11F26" w:rsidR="004B2D09" w:rsidP="009707A0" w:rsidRDefault="29CAE3AB" w14:paraId="4BC18EB6" w14:textId="593DFC7D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 xml:space="preserve">Juvenile and </w:t>
            </w:r>
            <w:r w:rsidRPr="0A0E63A1" w:rsidR="004B2D09">
              <w:rPr>
                <w:rFonts w:ascii="Times New Roman" w:hAnsi="Times New Roman" w:eastAsia="Times New Roman" w:cs="Times New Roman"/>
              </w:rPr>
              <w:t xml:space="preserve">Adult steelhead </w:t>
            </w:r>
            <w:r w:rsidRPr="490B0F61" w:rsidR="03ADB36B">
              <w:rPr>
                <w:rFonts w:ascii="Times New Roman" w:hAnsi="Times New Roman" w:eastAsia="Times New Roman" w:cs="Times New Roman"/>
              </w:rPr>
              <w:t>present</w:t>
            </w:r>
          </w:p>
          <w:p w:rsidRPr="009707A0" w:rsidR="009707A0" w:rsidP="00A11F26" w:rsidRDefault="009707A0" w14:paraId="62F5DD86" w14:textId="5CE6FC10">
            <w:pPr>
              <w:numPr>
                <w:ilvl w:val="0"/>
                <w:numId w:val="4"/>
              </w:numPr>
              <w:spacing w:after="24" w:line="237" w:lineRule="auto"/>
              <w:ind w:hanging="204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Adult spring-run Chinook Salmon spawning, eggs </w:t>
            </w:r>
            <w:r>
              <w:rPr>
                <w:rFonts w:ascii="Times New Roman" w:hAnsi="Times New Roman" w:eastAsia="Times New Roman" w:cs="Times New Roman"/>
              </w:rPr>
              <w:t xml:space="preserve">and alevin </w:t>
            </w:r>
            <w:r w:rsidRPr="007D37FB">
              <w:rPr>
                <w:rFonts w:ascii="Times New Roman" w:hAnsi="Times New Roman" w:eastAsia="Times New Roman" w:cs="Times New Roman"/>
              </w:rPr>
              <w:t>in gravel</w:t>
            </w:r>
          </w:p>
        </w:tc>
      </w:tr>
      <w:tr w:rsidRPr="007D37FB" w:rsidR="00C67618" w:rsidTr="30DE98F0" w14:paraId="182B7BDC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P="00C67618" w:rsidRDefault="00C67618" w14:paraId="325473F9" w14:textId="086DB157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 xml:space="preserve">American River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31020D5F" w14:paraId="22EAFA7F" w14:textId="6ADE41AF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Folsom Storage: </w:t>
            </w:r>
            <w:r w:rsidRPr="00A9DC7B" w:rsidR="40CD516A">
              <w:rPr>
                <w:rFonts w:ascii="Times New Roman" w:hAnsi="Times New Roman" w:eastAsia="Times New Roman" w:cs="Times New Roman"/>
              </w:rPr>
              <w:t>2</w:t>
            </w:r>
            <w:r w:rsidRPr="00A9DC7B" w:rsidR="679F4AEF">
              <w:rPr>
                <w:rFonts w:ascii="Times New Roman" w:hAnsi="Times New Roman" w:eastAsia="Times New Roman" w:cs="Times New Roman"/>
              </w:rPr>
              <w:t>18</w:t>
            </w:r>
            <w:r w:rsidRPr="007D37FB" w:rsidR="6C5397D3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280574AC">
              <w:rPr>
                <w:rFonts w:ascii="Times New Roman" w:hAnsi="Times New Roman" w:eastAsia="Times New Roman" w:cs="Times New Roman"/>
              </w:rPr>
              <w:t>T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AF </w:t>
            </w:r>
          </w:p>
          <w:p w:rsidRPr="007D37FB" w:rsidR="00C67618" w:rsidP="44F17A90" w:rsidRDefault="66796C5B" w14:paraId="2B989256" w14:textId="0A5BEFC8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007D37FB" w:rsidR="2CA8840D">
              <w:rPr>
                <w:rFonts w:ascii="Times New Roman" w:hAnsi="Times New Roman" w:eastAsia="Times New Roman" w:cs="Times New Roman"/>
              </w:rPr>
              <w:t>550 cfs</w:t>
            </w:r>
          </w:p>
          <w:p w:rsidRPr="007D37FB" w:rsidR="00A3136D" w:rsidP="00E31BC3" w:rsidRDefault="43847453" w14:paraId="6CF1F69D" w14:textId="06E6C609">
            <w:pPr>
              <w:numPr>
                <w:ilvl w:val="0"/>
                <w:numId w:val="4"/>
              </w:numPr>
              <w:spacing w:after="2" w:line="237" w:lineRule="auto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Anticipated Weekly Range of Releases</w:t>
            </w:r>
            <w:r w:rsidRPr="007D37FB" w:rsidR="78D2FA66">
              <w:rPr>
                <w:rFonts w:ascii="Times New Roman" w:hAnsi="Times New Roman" w:eastAsia="Times New Roman" w:cs="Times New Roman"/>
              </w:rPr>
              <w:t xml:space="preserve"> to American: </w:t>
            </w:r>
            <w:r w:rsidRPr="007D37FB" w:rsidR="77C6AF81">
              <w:rPr>
                <w:rFonts w:ascii="Times New Roman" w:hAnsi="Times New Roman" w:eastAsia="Times New Roman" w:cs="Times New Roman"/>
              </w:rPr>
              <w:t>5</w:t>
            </w:r>
            <w:r w:rsidRPr="007D37FB" w:rsidR="00C97469">
              <w:rPr>
                <w:rFonts w:ascii="Times New Roman" w:hAnsi="Times New Roman" w:eastAsia="Times New Roman" w:cs="Times New Roman"/>
              </w:rPr>
              <w:t>5</w:t>
            </w:r>
            <w:r w:rsidRPr="007D37FB" w:rsidR="1E4E4FD9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6601B9" w:rsidP="00A3136D" w:rsidRDefault="006601B9" w14:paraId="1F02E7B0" w14:textId="4E604E55">
            <w:pPr>
              <w:numPr>
                <w:ilvl w:val="0"/>
                <w:numId w:val="4"/>
              </w:numPr>
              <w:spacing w:after="17" w:line="229" w:lineRule="auto"/>
              <w:ind w:hanging="180"/>
              <w:rPr>
                <w:rFonts w:ascii="Times New Roman" w:hAnsi="Times New Roman" w:eastAsia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Fall-run 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holding </w:t>
            </w:r>
          </w:p>
          <w:p w:rsidRPr="007D37FB" w:rsidR="004B2D09" w:rsidP="00A3136D" w:rsidRDefault="1D8B2FB6" w14:paraId="198ED91A" w14:textId="615276B8">
            <w:pPr>
              <w:numPr>
                <w:ilvl w:val="0"/>
                <w:numId w:val="4"/>
              </w:numPr>
              <w:spacing w:after="17" w:line="229" w:lineRule="auto"/>
              <w:ind w:hanging="180"/>
              <w:rPr>
                <w:rFonts w:ascii="Times New Roman" w:hAnsi="Times New Roman" w:eastAsia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 xml:space="preserve">Juvenile </w:t>
            </w:r>
            <w:r w:rsidRPr="0A0E63A1" w:rsidR="26907BEC">
              <w:rPr>
                <w:rFonts w:ascii="Times New Roman" w:hAnsi="Times New Roman" w:eastAsia="Times New Roman" w:cs="Times New Roman"/>
              </w:rPr>
              <w:t xml:space="preserve">and adult steelhead expected to be present. </w:t>
            </w:r>
          </w:p>
        </w:tc>
      </w:tr>
      <w:tr w:rsidRPr="007D37FB" w:rsidR="00C67618" w:rsidTr="30DE98F0" w14:paraId="3DF80598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P="00C67618" w:rsidRDefault="00C67618" w14:paraId="5DEB44D9" w14:textId="6EFB7294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>Stanislaus River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0308A480" w14:paraId="1DD957E0" w14:textId="05B8FE11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New Melones Storage: </w:t>
            </w:r>
            <w:r w:rsidRPr="00A9DC7B" w:rsidR="5C9F6B97">
              <w:rPr>
                <w:rFonts w:ascii="Times New Roman" w:hAnsi="Times New Roman" w:eastAsia="Times New Roman" w:cs="Times New Roman"/>
              </w:rPr>
              <w:t>8</w:t>
            </w:r>
            <w:r w:rsidRPr="00A9DC7B" w:rsidR="3BE387D8">
              <w:rPr>
                <w:rFonts w:ascii="Times New Roman" w:hAnsi="Times New Roman" w:eastAsia="Times New Roman" w:cs="Times New Roman"/>
              </w:rPr>
              <w:t>29</w:t>
            </w:r>
            <w:r w:rsidRPr="007D37FB" w:rsidR="4E8A148B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75B2AFFF">
              <w:rPr>
                <w:rFonts w:ascii="Times New Roman" w:hAnsi="Times New Roman" w:eastAsia="Times New Roman" w:cs="Times New Roman"/>
              </w:rPr>
              <w:t>T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AF </w:t>
            </w:r>
          </w:p>
          <w:p w:rsidRPr="007D37FB" w:rsidR="00C67618" w:rsidP="00C67618" w:rsidRDefault="3AE69F87" w14:paraId="360CEFD0" w14:textId="3AA7D867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 to Stanislaus: </w:t>
            </w:r>
            <w:r w:rsidRPr="793DBEA3" w:rsidR="3D58FF30">
              <w:rPr>
                <w:rFonts w:ascii="Times New Roman" w:hAnsi="Times New Roman" w:eastAsia="Times New Roman" w:cs="Times New Roman"/>
              </w:rPr>
              <w:t>Changing ra</w:t>
            </w:r>
            <w:r w:rsidRPr="793DBEA3" w:rsidR="7F5BC636">
              <w:rPr>
                <w:rFonts w:ascii="Times New Roman" w:hAnsi="Times New Roman" w:eastAsia="Times New Roman" w:cs="Times New Roman"/>
              </w:rPr>
              <w:t>pidly</w:t>
            </w:r>
            <w:r w:rsidRPr="793DBEA3" w:rsidR="3D58FF30">
              <w:rPr>
                <w:rFonts w:ascii="Times New Roman" w:hAnsi="Times New Roman" w:eastAsia="Times New Roman" w:cs="Times New Roman"/>
              </w:rPr>
              <w:t xml:space="preserve"> – Fall Pulse Flow</w:t>
            </w:r>
          </w:p>
          <w:p w:rsidRPr="007D37FB" w:rsidR="00C67618" w:rsidP="00C67618" w:rsidRDefault="6F954048" w14:paraId="25BD33CB" w14:textId="09860EE7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eastAsia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Anticipated Range of Weekly Releases to Stanislaus: </w:t>
            </w:r>
            <w:r w:rsidRPr="00A9DC7B" w:rsidR="35D610B0">
              <w:rPr>
                <w:rFonts w:ascii="Times New Roman" w:hAnsi="Times New Roman" w:eastAsia="Times New Roman" w:cs="Times New Roman"/>
              </w:rPr>
              <w:t>4</w:t>
            </w:r>
            <w:r w:rsidRPr="00A9DC7B" w:rsidR="66D5659D">
              <w:rPr>
                <w:rFonts w:ascii="Times New Roman" w:hAnsi="Times New Roman" w:eastAsia="Times New Roman" w:cs="Times New Roman"/>
              </w:rPr>
              <w:t>0</w:t>
            </w:r>
            <w:r w:rsidRPr="00A9DC7B" w:rsidR="7F237B1F">
              <w:rPr>
                <w:rFonts w:ascii="Times New Roman" w:hAnsi="Times New Roman" w:eastAsia="Times New Roman" w:cs="Times New Roman"/>
              </w:rPr>
              <w:t>0</w:t>
            </w:r>
            <w:r w:rsidRPr="007D37FB" w:rsidR="4A695580">
              <w:rPr>
                <w:rFonts w:ascii="Times New Roman" w:hAnsi="Times New Roman" w:eastAsia="Times New Roman" w:cs="Times New Roman"/>
              </w:rPr>
              <w:t xml:space="preserve"> to</w:t>
            </w:r>
            <w:r w:rsidRPr="007D37FB" w:rsidR="263B3789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269A529E">
              <w:rPr>
                <w:rFonts w:ascii="Times New Roman" w:hAnsi="Times New Roman" w:eastAsia="Times New Roman" w:cs="Times New Roman"/>
              </w:rPr>
              <w:t>1,</w:t>
            </w:r>
            <w:r w:rsidRPr="00A9DC7B" w:rsidR="2067ECD0">
              <w:rPr>
                <w:rFonts w:ascii="Times New Roman" w:hAnsi="Times New Roman" w:eastAsia="Times New Roman" w:cs="Times New Roman"/>
              </w:rPr>
              <w:t>3</w:t>
            </w:r>
            <w:r w:rsidRPr="00A9DC7B" w:rsidR="03485722">
              <w:rPr>
                <w:rFonts w:ascii="Times New Roman" w:hAnsi="Times New Roman" w:eastAsia="Times New Roman" w:cs="Times New Roman"/>
              </w:rPr>
              <w:t>0</w:t>
            </w:r>
            <w:r w:rsidRPr="00A9DC7B" w:rsidR="7840CAAB">
              <w:rPr>
                <w:rFonts w:ascii="Times New Roman" w:hAnsi="Times New Roman" w:eastAsia="Times New Roman" w:cs="Times New Roman"/>
              </w:rPr>
              <w:t>0</w:t>
            </w:r>
            <w:r w:rsidRPr="007D37FB" w:rsidR="32AE80BF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7897DD8A">
              <w:rPr>
                <w:rFonts w:ascii="Times New Roman" w:hAnsi="Times New Roman" w:eastAsia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27C54" w:rsidR="00727C54" w:rsidP="006A09C1" w:rsidRDefault="00C67618" w14:paraId="0CA9FEE0" w14:textId="74FD1B22">
            <w:pPr>
              <w:numPr>
                <w:ilvl w:val="0"/>
                <w:numId w:val="11"/>
              </w:numPr>
              <w:ind w:left="196" w:hanging="180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>Juvenile</w:t>
            </w:r>
            <w:r w:rsidRPr="0A0E63A1" w:rsidR="717E5BC3">
              <w:rPr>
                <w:rFonts w:ascii="Times New Roman" w:hAnsi="Times New Roman" w:eastAsia="Times New Roman" w:cs="Times New Roman"/>
              </w:rPr>
              <w:t xml:space="preserve"> and adult </w:t>
            </w:r>
            <w:r w:rsidRPr="0A0E63A1" w:rsidR="29BCAA91">
              <w:rPr>
                <w:rFonts w:ascii="Times New Roman" w:hAnsi="Times New Roman" w:eastAsia="Times New Roman" w:cs="Times New Roman"/>
              </w:rPr>
              <w:t>s</w:t>
            </w:r>
            <w:r w:rsidRPr="0A0E63A1">
              <w:rPr>
                <w:rFonts w:ascii="Times New Roman" w:hAnsi="Times New Roman" w:eastAsia="Times New Roman" w:cs="Times New Roman"/>
              </w:rPr>
              <w:t xml:space="preserve">teelhead </w:t>
            </w:r>
            <w:r w:rsidRPr="0A0E63A1" w:rsidR="006601B9">
              <w:rPr>
                <w:rFonts w:ascii="Times New Roman" w:hAnsi="Times New Roman" w:eastAsia="Times New Roman" w:cs="Times New Roman"/>
              </w:rPr>
              <w:t>expected to be</w:t>
            </w:r>
            <w:r w:rsidRPr="0A0E63A1" w:rsidR="5BD9CFF0">
              <w:rPr>
                <w:rFonts w:ascii="Times New Roman" w:hAnsi="Times New Roman" w:eastAsia="Times New Roman" w:cs="Times New Roman"/>
              </w:rPr>
              <w:t xml:space="preserve"> present</w:t>
            </w:r>
          </w:p>
          <w:p w:rsidRPr="006A09C1" w:rsidR="004B2D09" w:rsidP="006A09C1" w:rsidRDefault="6CF294F9" w14:paraId="6678A8FE" w14:textId="2D06E0D0">
            <w:pPr>
              <w:numPr>
                <w:ilvl w:val="0"/>
                <w:numId w:val="11"/>
              </w:numPr>
              <w:ind w:left="196" w:hanging="180"/>
              <w:rPr>
                <w:rFonts w:ascii="Times New Roman" w:hAnsi="Times New Roman" w:cs="Times New Roman"/>
              </w:rPr>
            </w:pPr>
            <w:r w:rsidRPr="490B0F61">
              <w:rPr>
                <w:rFonts w:ascii="Times New Roman" w:hAnsi="Times New Roman" w:cs="Times New Roman" w:eastAsiaTheme="minorEastAsia"/>
                <w:color w:val="000000" w:themeColor="text1"/>
              </w:rPr>
              <w:t xml:space="preserve">Adult fall-run </w:t>
            </w:r>
            <w:r w:rsidR="00727C54">
              <w:rPr>
                <w:rFonts w:ascii="Times New Roman" w:hAnsi="Times New Roman" w:cs="Times New Roman" w:eastAsiaTheme="minorEastAsia"/>
                <w:color w:val="000000" w:themeColor="text1"/>
              </w:rPr>
              <w:t xml:space="preserve">Chinook Salmon </w:t>
            </w:r>
            <w:r w:rsidRPr="490B0F61">
              <w:rPr>
                <w:rFonts w:ascii="Times New Roman" w:hAnsi="Times New Roman" w:cs="Times New Roman" w:eastAsiaTheme="minorEastAsia"/>
                <w:color w:val="000000" w:themeColor="text1"/>
              </w:rPr>
              <w:t>present</w:t>
            </w:r>
          </w:p>
        </w:tc>
      </w:tr>
      <w:tr w:rsidRPr="007D37FB" w:rsidR="00C67618" w:rsidTr="30DE98F0" w14:paraId="527B53C4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P="00C67618" w:rsidRDefault="00C67618" w14:paraId="6825915E" w14:textId="26A11DF7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>Delta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096F3AE4" w14:paraId="23232D46" w14:textId="752D2990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Freeport: </w:t>
            </w:r>
            <w:r w:rsidRPr="007D37FB" w:rsidR="20208B8F">
              <w:rPr>
                <w:rFonts w:ascii="Times New Roman" w:hAnsi="Times New Roman" w:eastAsia="Times New Roman" w:cs="Times New Roman"/>
              </w:rPr>
              <w:t>6</w:t>
            </w:r>
            <w:r w:rsidRPr="007D37FB" w:rsidR="280A1AAC">
              <w:rPr>
                <w:rFonts w:ascii="Times New Roman" w:hAnsi="Times New Roman" w:eastAsia="Times New Roman" w:cs="Times New Roman"/>
              </w:rPr>
              <w:t>,</w:t>
            </w:r>
            <w:r w:rsidRPr="007D37FB" w:rsidR="68E2599F">
              <w:rPr>
                <w:rFonts w:ascii="Times New Roman" w:hAnsi="Times New Roman" w:eastAsia="Times New Roman" w:cs="Times New Roman"/>
              </w:rPr>
              <w:t>0</w:t>
            </w:r>
            <w:r w:rsidRPr="007D37FB" w:rsidR="6CB9BAAD">
              <w:rPr>
                <w:rFonts w:ascii="Times New Roman" w:hAnsi="Times New Roman" w:eastAsia="Times New Roman" w:cs="Times New Roman"/>
              </w:rPr>
              <w:t>00</w:t>
            </w:r>
            <w:r w:rsidRPr="007D37FB" w:rsidR="280A1AAC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to </w:t>
            </w:r>
            <w:r w:rsidRPr="036261AB" w:rsidR="49635915">
              <w:rPr>
                <w:rFonts w:ascii="Times New Roman" w:hAnsi="Times New Roman" w:eastAsia="Times New Roman" w:cs="Times New Roman"/>
              </w:rPr>
              <w:t>9</w:t>
            </w:r>
            <w:r w:rsidRPr="007D37FB" w:rsidR="47928952">
              <w:rPr>
                <w:rFonts w:ascii="Times New Roman" w:hAnsi="Times New Roman" w:eastAsia="Times New Roman" w:cs="Times New Roman"/>
              </w:rPr>
              <w:t>,0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00 cfs  </w:t>
            </w:r>
          </w:p>
          <w:p w:rsidRPr="007D37FB" w:rsidR="00C67618" w:rsidP="00C67618" w:rsidRDefault="6F954048" w14:paraId="178C8E54" w14:textId="10289E56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Vernalis: </w:t>
            </w:r>
            <w:r w:rsidRPr="007D37FB" w:rsidR="7AFABB17">
              <w:rPr>
                <w:rFonts w:ascii="Times New Roman" w:hAnsi="Times New Roman" w:eastAsia="Times New Roman" w:cs="Times New Roman"/>
              </w:rPr>
              <w:t>2</w:t>
            </w:r>
            <w:r w:rsidRPr="007D37FB" w:rsidR="0CAB9B01">
              <w:rPr>
                <w:rFonts w:ascii="Times New Roman" w:hAnsi="Times New Roman" w:eastAsia="Times New Roman" w:cs="Times New Roman"/>
              </w:rPr>
              <w:t>00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to </w:t>
            </w:r>
            <w:r w:rsidRPr="007D37FB" w:rsidR="1860320D">
              <w:rPr>
                <w:rFonts w:ascii="Times New Roman" w:hAnsi="Times New Roman" w:eastAsia="Times New Roman" w:cs="Times New Roman"/>
              </w:rPr>
              <w:t>5</w:t>
            </w:r>
            <w:r w:rsidRPr="007D37FB" w:rsidR="31032F3E">
              <w:rPr>
                <w:rFonts w:ascii="Times New Roman" w:hAnsi="Times New Roman" w:eastAsia="Times New Roman" w:cs="Times New Roman"/>
              </w:rPr>
              <w:t>00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C67618" w:rsidP="00C67618" w:rsidRDefault="02AD75EF" w14:paraId="063CF354" w14:textId="3FF4B72F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Delta Outflow index: </w:t>
            </w:r>
            <w:r w:rsidRPr="036261AB" w:rsidR="67341BA3">
              <w:rPr>
                <w:rFonts w:ascii="Times New Roman" w:hAnsi="Times New Roman" w:eastAsia="Times New Roman" w:cs="Times New Roman"/>
              </w:rPr>
              <w:t>4</w:t>
            </w:r>
            <w:r w:rsidRPr="036261AB" w:rsidR="6E704E0C">
              <w:rPr>
                <w:rFonts w:ascii="Times New Roman" w:hAnsi="Times New Roman" w:eastAsia="Times New Roman" w:cs="Times New Roman"/>
              </w:rPr>
              <w:t>,</w:t>
            </w:r>
            <w:r w:rsidRPr="036261AB" w:rsidR="28B3ACD4">
              <w:rPr>
                <w:rFonts w:ascii="Times New Roman" w:hAnsi="Times New Roman" w:eastAsia="Times New Roman" w:cs="Times New Roman"/>
              </w:rPr>
              <w:t>00</w:t>
            </w:r>
            <w:r w:rsidRPr="036261AB" w:rsidR="3C85CFCC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to </w:t>
            </w:r>
            <w:r w:rsidRPr="036261AB" w:rsidR="45010DBA">
              <w:rPr>
                <w:rFonts w:ascii="Times New Roman" w:hAnsi="Times New Roman" w:eastAsia="Times New Roman" w:cs="Times New Roman"/>
              </w:rPr>
              <w:t>10</w:t>
            </w:r>
            <w:r w:rsidRPr="036261AB" w:rsidR="1E259C0B">
              <w:rPr>
                <w:rFonts w:ascii="Times New Roman" w:hAnsi="Times New Roman" w:eastAsia="Times New Roman" w:cs="Times New Roman"/>
              </w:rPr>
              <w:t>,</w:t>
            </w:r>
            <w:r w:rsidRPr="036261AB" w:rsidR="2FCDF68F">
              <w:rPr>
                <w:rFonts w:ascii="Times New Roman" w:hAnsi="Times New Roman" w:eastAsia="Times New Roman" w:cs="Times New Roman"/>
              </w:rPr>
              <w:t>00</w:t>
            </w:r>
            <w:r w:rsidRPr="036261AB" w:rsidR="086D13AB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C67618" w:rsidP="00C67618" w:rsidRDefault="29F93F9C" w14:paraId="6B4F8394" w14:textId="75F2DCE2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Combined Exports: </w:t>
            </w:r>
            <w:r w:rsidRPr="007D37FB" w:rsidR="100FE45B">
              <w:rPr>
                <w:rFonts w:ascii="Times New Roman" w:hAnsi="Times New Roman" w:eastAsia="Times New Roman" w:cs="Times New Roman"/>
              </w:rPr>
              <w:t>1</w:t>
            </w:r>
            <w:r w:rsidRPr="007D37FB" w:rsidR="74495231">
              <w:rPr>
                <w:rFonts w:ascii="Times New Roman" w:hAnsi="Times New Roman" w:eastAsia="Times New Roman" w:cs="Times New Roman"/>
              </w:rPr>
              <w:t>,</w:t>
            </w:r>
            <w:r w:rsidRPr="68E2CF07" w:rsidR="0227A215">
              <w:rPr>
                <w:rFonts w:ascii="Times New Roman" w:hAnsi="Times New Roman" w:eastAsia="Times New Roman" w:cs="Times New Roman"/>
              </w:rPr>
              <w:t>0</w:t>
            </w:r>
            <w:r w:rsidRPr="68E2CF07" w:rsidR="3997ABBB">
              <w:rPr>
                <w:rFonts w:ascii="Times New Roman" w:hAnsi="Times New Roman" w:eastAsia="Times New Roman" w:cs="Times New Roman"/>
              </w:rPr>
              <w:t>0</w:t>
            </w:r>
            <w:r w:rsidR="009C6A64">
              <w:rPr>
                <w:rFonts w:ascii="Times New Roman" w:hAnsi="Times New Roman" w:eastAsia="Times New Roman" w:cs="Times New Roman"/>
              </w:rPr>
              <w:t>0</w:t>
            </w:r>
            <w:r w:rsidRPr="007D37FB" w:rsidR="09859D51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1B03F562">
              <w:rPr>
                <w:rFonts w:ascii="Times New Roman" w:hAnsi="Times New Roman" w:eastAsia="Times New Roman" w:cs="Times New Roman"/>
              </w:rPr>
              <w:t xml:space="preserve">to </w:t>
            </w:r>
            <w:r w:rsidRPr="007D37FB" w:rsidR="06D7267B">
              <w:rPr>
                <w:rFonts w:ascii="Times New Roman" w:hAnsi="Times New Roman" w:eastAsia="Times New Roman" w:cs="Times New Roman"/>
              </w:rPr>
              <w:t>3</w:t>
            </w:r>
            <w:r w:rsidRPr="007D37FB" w:rsidR="1B03F562">
              <w:rPr>
                <w:rFonts w:ascii="Times New Roman" w:hAnsi="Times New Roman" w:eastAsia="Times New Roman" w:cs="Times New Roman"/>
              </w:rPr>
              <w:t>,</w:t>
            </w:r>
            <w:r w:rsidRPr="007D37FB" w:rsidR="62DF493A">
              <w:rPr>
                <w:rFonts w:ascii="Times New Roman" w:hAnsi="Times New Roman" w:eastAsia="Times New Roman" w:cs="Times New Roman"/>
              </w:rPr>
              <w:t>20</w:t>
            </w:r>
            <w:r w:rsidRPr="007D37FB" w:rsidR="1B03F562">
              <w:rPr>
                <w:rFonts w:ascii="Times New Roman" w:hAnsi="Times New Roman" w:eastAsia="Times New Roman" w:cs="Times New Roman"/>
              </w:rPr>
              <w:t xml:space="preserve">0 </w:t>
            </w:r>
            <w:r w:rsidRPr="007D37FB">
              <w:rPr>
                <w:rFonts w:ascii="Times New Roman" w:hAnsi="Times New Roman" w:eastAsia="Times New Roman" w:cs="Times New Roman"/>
              </w:rPr>
              <w:t>cf</w:t>
            </w:r>
            <w:r w:rsidRPr="007D37FB" w:rsidR="66A5D836">
              <w:rPr>
                <w:rFonts w:ascii="Times New Roman" w:hAnsi="Times New Roman" w:eastAsia="Times New Roman" w:cs="Times New Roman"/>
              </w:rPr>
              <w:t>s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7D37FB" w:rsidR="00C67618" w:rsidP="00C67618" w:rsidRDefault="0C24A22A" w14:paraId="6477A918" w14:textId="385721E1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A9DC7B">
              <w:rPr>
                <w:rFonts w:ascii="Times New Roman" w:hAnsi="Times New Roman" w:eastAsia="Times New Roman" w:cs="Times New Roman"/>
              </w:rPr>
              <w:t xml:space="preserve">JPP: </w:t>
            </w:r>
            <w:r w:rsidRPr="00A9DC7B" w:rsidR="33093F65">
              <w:rPr>
                <w:rFonts w:ascii="Times New Roman" w:hAnsi="Times New Roman" w:eastAsia="Times New Roman" w:cs="Times New Roman"/>
              </w:rPr>
              <w:t>800 cfs</w:t>
            </w:r>
            <w:r w:rsidRPr="00A9DC7B" w:rsidR="151863FE">
              <w:rPr>
                <w:rFonts w:ascii="Times New Roman" w:hAnsi="Times New Roman" w:eastAsia="Times New Roman" w:cs="Times New Roman"/>
              </w:rPr>
              <w:t xml:space="preserve"> to 1,700 cfs</w:t>
            </w:r>
          </w:p>
          <w:p w:rsidRPr="007D37FB" w:rsidR="00C67618" w:rsidP="00E14B62" w:rsidRDefault="4B09B3DD" w14:paraId="5D9EDFF3" w14:textId="23032BA3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CCF: </w:t>
            </w:r>
            <w:r w:rsidRPr="007D37FB" w:rsidR="6C0CCF66">
              <w:rPr>
                <w:rFonts w:ascii="Times New Roman" w:hAnsi="Times New Roman" w:eastAsia="Times New Roman" w:cs="Times New Roman"/>
              </w:rPr>
              <w:t xml:space="preserve">200 to </w:t>
            </w:r>
            <w:r w:rsidRPr="036261AB" w:rsidR="509DDB7E">
              <w:rPr>
                <w:rFonts w:ascii="Times New Roman" w:hAnsi="Times New Roman" w:eastAsia="Times New Roman" w:cs="Times New Roman"/>
              </w:rPr>
              <w:t>1,</w:t>
            </w:r>
            <w:r w:rsidRPr="007D37FB" w:rsidR="10565CB7">
              <w:rPr>
                <w:rFonts w:ascii="Times New Roman" w:hAnsi="Times New Roman" w:eastAsia="Times New Roman" w:cs="Times New Roman"/>
              </w:rPr>
              <w:t>5</w:t>
            </w:r>
            <w:r w:rsidRPr="007D37FB" w:rsidR="5EA44327">
              <w:rPr>
                <w:rFonts w:ascii="Times New Roman" w:hAnsi="Times New Roman" w:eastAsia="Times New Roman" w:cs="Times New Roman"/>
              </w:rPr>
              <w:t>0</w:t>
            </w:r>
            <w:r w:rsidRPr="007D37FB" w:rsidR="6E22516F">
              <w:rPr>
                <w:rFonts w:ascii="Times New Roman" w:hAnsi="Times New Roman" w:eastAsia="Times New Roman" w:cs="Times New Roman"/>
              </w:rPr>
              <w:t>0</w:t>
            </w:r>
            <w:r w:rsidRPr="007D37FB" w:rsidR="47A3D0DC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cfs  </w:t>
            </w:r>
          </w:p>
          <w:p w:rsidRPr="007D37FB" w:rsidR="00C67618" w:rsidP="00E14B62" w:rsidRDefault="3A8533CA" w14:paraId="33024C23" w14:textId="724A69C0">
            <w:pPr>
              <w:numPr>
                <w:ilvl w:val="0"/>
                <w:numId w:val="12"/>
              </w:numPr>
              <w:spacing w:after="57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Expected OMR Index Values: -</w:t>
            </w:r>
            <w:r w:rsidRPr="036261AB" w:rsidR="15E27D98">
              <w:rPr>
                <w:rFonts w:ascii="Times New Roman" w:hAnsi="Times New Roman" w:eastAsia="Times New Roman" w:cs="Times New Roman"/>
              </w:rPr>
              <w:t>1</w:t>
            </w:r>
            <w:r w:rsidRPr="036261AB" w:rsidR="1E8ADC45">
              <w:rPr>
                <w:rFonts w:ascii="Times New Roman" w:hAnsi="Times New Roman" w:eastAsia="Times New Roman" w:cs="Times New Roman"/>
              </w:rPr>
              <w:t>,</w:t>
            </w:r>
            <w:r w:rsidRPr="036261AB" w:rsidR="36A24630">
              <w:rPr>
                <w:rFonts w:ascii="Times New Roman" w:hAnsi="Times New Roman" w:eastAsia="Times New Roman" w:cs="Times New Roman"/>
              </w:rPr>
              <w:t>5</w:t>
            </w:r>
            <w:r w:rsidRPr="036261AB" w:rsidR="3F6F3A88">
              <w:rPr>
                <w:rFonts w:ascii="Times New Roman" w:hAnsi="Times New Roman" w:eastAsia="Times New Roman" w:cs="Times New Roman"/>
              </w:rPr>
              <w:t>00</w:t>
            </w:r>
            <w:r w:rsidRPr="036261AB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to </w:t>
            </w:r>
            <w:r w:rsidRPr="007D37FB" w:rsidR="11566EA8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>-</w:t>
            </w:r>
            <w:r w:rsidRPr="68E2CF07" w:rsidR="742E5852">
              <w:rPr>
                <w:rFonts w:ascii="Times New Roman" w:hAnsi="Times New Roman" w:eastAsia="Times New Roman" w:cs="Times New Roman"/>
              </w:rPr>
              <w:t>3</w:t>
            </w:r>
            <w:r w:rsidRPr="68E2CF07" w:rsidR="755F908D">
              <w:rPr>
                <w:rFonts w:ascii="Times New Roman" w:hAnsi="Times New Roman" w:eastAsia="Times New Roman" w:cs="Times New Roman"/>
              </w:rPr>
              <w:t>,</w:t>
            </w:r>
            <w:r w:rsidRPr="68E2CF07" w:rsidR="21371B91">
              <w:rPr>
                <w:rFonts w:ascii="Times New Roman" w:hAnsi="Times New Roman" w:eastAsia="Times New Roman" w:cs="Times New Roman"/>
              </w:rPr>
              <w:t>5</w:t>
            </w:r>
            <w:r w:rsidRPr="68E2CF07" w:rsidR="57580A4F">
              <w:rPr>
                <w:rFonts w:ascii="Times New Roman" w:hAnsi="Times New Roman" w:eastAsia="Times New Roman" w:cs="Times New Roman"/>
              </w:rPr>
              <w:t>0</w:t>
            </w:r>
            <w:r w:rsidRPr="68E2CF07" w:rsidR="12A9287D">
              <w:rPr>
                <w:rFonts w:ascii="Times New Roman" w:hAnsi="Times New Roman" w:eastAsia="Times New Roman" w:cs="Times New Roman"/>
              </w:rPr>
              <w:t>0</w:t>
            </w:r>
            <w:r w:rsidRPr="68E2CF07" w:rsidR="3F577D88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cfs  </w:t>
            </w:r>
          </w:p>
          <w:p w:rsidRPr="007D37FB" w:rsidR="00C67618" w:rsidP="5B8B60BB" w:rsidRDefault="276692AE" w14:paraId="0446BA4A" w14:textId="270D0FF6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 w:eastAsiaTheme="minorEastAsia"/>
                <w:color w:val="000000" w:themeColor="text1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DCC Gates</w:t>
            </w:r>
            <w:r w:rsidRPr="007D37FB" w:rsidR="67A92E75">
              <w:rPr>
                <w:rFonts w:ascii="Times New Roman" w:hAnsi="Times New Roman" w:eastAsia="Times New Roman" w:cs="Times New Roman"/>
              </w:rPr>
              <w:t xml:space="preserve">: </w:t>
            </w:r>
            <w:r w:rsidRPr="007D37FB" w:rsidR="3B7408F9">
              <w:rPr>
                <w:rFonts w:ascii="Times New Roman" w:hAnsi="Times New Roman" w:eastAsia="Times New Roman" w:cs="Times New Roman"/>
              </w:rPr>
              <w:t xml:space="preserve">Closed </w:t>
            </w:r>
            <w:r w:rsidRPr="68E2CF07" w:rsidR="36811BDF">
              <w:rPr>
                <w:rFonts w:ascii="Times New Roman" w:hAnsi="Times New Roman" w:eastAsia="Times New Roman" w:cs="Times New Roman"/>
              </w:rPr>
              <w:t>10</w:t>
            </w:r>
            <w:r w:rsidRPr="68E2CF07" w:rsidR="02BA45E5">
              <w:rPr>
                <w:rFonts w:ascii="Times New Roman" w:hAnsi="Times New Roman" w:eastAsia="Times New Roman" w:cs="Times New Roman"/>
              </w:rPr>
              <w:t>/</w:t>
            </w:r>
            <w:del w:author="Author" w:id="2">
              <w:r w:rsidRPr="490B0F61" w:rsidDel="007E69DA" w:rsidR="64A8D4AC">
                <w:rPr>
                  <w:rFonts w:ascii="Times New Roman" w:hAnsi="Times New Roman" w:eastAsia="Times New Roman" w:cs="Times New Roman"/>
                </w:rPr>
                <w:delText>11</w:delText>
              </w:r>
            </w:del>
            <w:ins w:author="Author" w:id="3">
              <w:r w:rsidRPr="490B0F61" w:rsidR="007E69DA">
                <w:rPr>
                  <w:rFonts w:ascii="Times New Roman" w:hAnsi="Times New Roman" w:eastAsia="Times New Roman" w:cs="Times New Roman"/>
                </w:rPr>
                <w:t>1</w:t>
              </w:r>
              <w:r w:rsidR="007E69DA">
                <w:rPr>
                  <w:rFonts w:ascii="Times New Roman" w:hAnsi="Times New Roman" w:eastAsia="Times New Roman" w:cs="Times New Roman"/>
                </w:rPr>
                <w:t>8</w:t>
              </w:r>
            </w:ins>
            <w:r w:rsidRPr="68E2CF07" w:rsidR="64FEE629">
              <w:rPr>
                <w:rFonts w:ascii="Times New Roman" w:hAnsi="Times New Roman" w:eastAsia="Times New Roman" w:cs="Times New Roman"/>
              </w:rPr>
              <w:t>.</w:t>
            </w:r>
            <w:r w:rsidRPr="007D37FB" w:rsidR="4B094111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3B7408F9">
              <w:rPr>
                <w:rFonts w:ascii="Times New Roman" w:hAnsi="Times New Roman" w:eastAsia="Times New Roman" w:cs="Times New Roman"/>
              </w:rPr>
              <w:t>Further operation for Rio Vista flow</w:t>
            </w:r>
            <w:r w:rsidRPr="007D37FB" w:rsidR="0D304E3F">
              <w:rPr>
                <w:rFonts w:ascii="Times New Roman" w:hAnsi="Times New Roman" w:eastAsia="Times New Roman" w:cs="Times New Roman"/>
              </w:rPr>
              <w:t xml:space="preserve"> </w:t>
            </w:r>
            <w:r w:rsidR="009F05A7">
              <w:rPr>
                <w:rFonts w:ascii="Times New Roman" w:hAnsi="Times New Roman" w:eastAsia="Times New Roman" w:cs="Times New Roman"/>
              </w:rPr>
              <w:t xml:space="preserve">and salinity </w:t>
            </w:r>
            <w:r w:rsidRPr="007D37FB" w:rsidR="0D304E3F">
              <w:rPr>
                <w:rFonts w:ascii="Times New Roman" w:hAnsi="Times New Roman" w:eastAsia="Times New Roman" w:cs="Times New Roman"/>
              </w:rPr>
              <w:t>possible</w:t>
            </w:r>
            <w:ins w:author="Author" w:id="4">
              <w:r w:rsidR="002575F6">
                <w:rPr>
                  <w:rFonts w:ascii="Times New Roman" w:hAnsi="Times New Roman" w:eastAsia="Times New Roman" w:cs="Times New Roman"/>
                </w:rPr>
                <w:t xml:space="preserve"> and seasonal weekend operation</w:t>
              </w:r>
            </w:ins>
            <w:r w:rsidRPr="007D37FB" w:rsidR="0D304E3F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870F74" w:rsidR="00547BEF" w:rsidP="00D54312" w:rsidRDefault="00547BEF" w14:paraId="2633999F" w14:textId="02BE2333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  <w:highlight w:val="yellow"/>
              </w:rPr>
            </w:pPr>
            <w:r w:rsidRPr="00870F74">
              <w:rPr>
                <w:rFonts w:ascii="Times New Roman" w:hAnsi="Times New Roman" w:cs="Times New Roman"/>
                <w:highlight w:val="yellow"/>
              </w:rPr>
              <w:t>Juvenile winter-run Chinook Salmon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 xml:space="preserve"> 99-100%</w:t>
            </w:r>
            <w:r w:rsidRPr="00870F74">
              <w:rPr>
                <w:rFonts w:ascii="Times New Roman" w:hAnsi="Times New Roman" w:cs="Times New Roman"/>
                <w:highlight w:val="yellow"/>
              </w:rPr>
              <w:t xml:space="preserve"> yet to enter Delta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>0-1%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 in Delta,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>0%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 exited Delta past Chipps Island</w:t>
            </w:r>
          </w:p>
          <w:p w:rsidRPr="00870F74" w:rsidR="00D54312" w:rsidP="00D54312" w:rsidRDefault="00547BEF" w14:paraId="5BB837F3" w14:textId="0B51B534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  <w:highlight w:val="yellow"/>
              </w:rPr>
            </w:pPr>
            <w:r w:rsidRPr="00870F74">
              <w:rPr>
                <w:rFonts w:ascii="Times New Roman" w:hAnsi="Times New Roman" w:cs="Times New Roman"/>
                <w:highlight w:val="yellow"/>
              </w:rPr>
              <w:t>YOY spring-run Chinook Salmon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>have not yet emerged</w:t>
            </w:r>
          </w:p>
          <w:p w:rsidRPr="00870F74" w:rsidR="00D54312" w:rsidP="00D54312" w:rsidRDefault="00547BEF" w14:paraId="47CC8FD4" w14:textId="41F99193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  <w:highlight w:val="yellow"/>
              </w:rPr>
            </w:pPr>
            <w:r w:rsidRPr="00870F74">
              <w:rPr>
                <w:rFonts w:ascii="Times New Roman" w:hAnsi="Times New Roman" w:cs="Times New Roman"/>
                <w:highlight w:val="yellow"/>
              </w:rPr>
              <w:t>Juvenile Steelhead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 xml:space="preserve">100% 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yet to enter Delta,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 xml:space="preserve">0% 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 xml:space="preserve">in Delta, </w:t>
            </w:r>
            <w:r w:rsidRPr="00870F74" w:rsidR="00A11F26">
              <w:rPr>
                <w:rFonts w:ascii="Times New Roman" w:hAnsi="Times New Roman" w:cs="Times New Roman"/>
                <w:highlight w:val="yellow"/>
              </w:rPr>
              <w:t xml:space="preserve">0% </w:t>
            </w:r>
            <w:r w:rsidRPr="00870F74" w:rsidR="00D54312">
              <w:rPr>
                <w:rFonts w:ascii="Times New Roman" w:hAnsi="Times New Roman" w:cs="Times New Roman"/>
                <w:highlight w:val="yellow"/>
              </w:rPr>
              <w:t>exited Delta past Chipps Island</w:t>
            </w:r>
          </w:p>
          <w:p w:rsidRPr="00A11F26" w:rsidR="00C67618" w:rsidP="00C75B1B" w:rsidRDefault="003C5138" w14:paraId="1BB95A80" w14:textId="731366C7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dult </w:t>
            </w:r>
            <w:r w:rsidRPr="007D37FB" w:rsidR="00553987">
              <w:rPr>
                <w:rFonts w:ascii="Times New Roman" w:hAnsi="Times New Roman" w:eastAsia="Times New Roman" w:cs="Times New Roman"/>
              </w:rPr>
              <w:t>fall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-run 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>S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almon </w:t>
            </w:r>
            <w:r w:rsidRPr="007D37FB" w:rsidR="00C75B1B">
              <w:rPr>
                <w:rFonts w:ascii="Times New Roman" w:hAnsi="Times New Roman" w:eastAsia="Times New Roman" w:cs="Times New Roman"/>
              </w:rPr>
              <w:t xml:space="preserve">entering 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Delta </w:t>
            </w:r>
            <w:r w:rsidRPr="007D37FB" w:rsidR="00C75B1B">
              <w:rPr>
                <w:rFonts w:ascii="Times New Roman" w:hAnsi="Times New Roman" w:eastAsia="Times New Roman" w:cs="Times New Roman"/>
              </w:rPr>
              <w:t xml:space="preserve">and migrating upstream </w:t>
            </w:r>
            <w:r w:rsidRPr="007D37FB" w:rsidR="219643C7">
              <w:rPr>
                <w:rFonts w:ascii="Times New Roman" w:hAnsi="Times New Roman" w:eastAsia="Times New Roman" w:cs="Times New Roman"/>
              </w:rPr>
              <w:t>towards spawning grounds</w:t>
            </w:r>
          </w:p>
          <w:p w:rsidRPr="007D37FB" w:rsidR="004B2D09" w:rsidP="00C75B1B" w:rsidRDefault="004B2D09" w14:paraId="4A5ADDCC" w14:textId="469EF291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Adult steelhead </w:t>
            </w:r>
            <w:r w:rsidRPr="490B0F61" w:rsidR="7B3E570A">
              <w:rPr>
                <w:rFonts w:ascii="Times New Roman" w:hAnsi="Times New Roman" w:eastAsia="Times New Roman" w:cs="Times New Roman"/>
              </w:rPr>
              <w:t>present</w:t>
            </w:r>
          </w:p>
          <w:p w:rsidRPr="007D37FB" w:rsidR="00E34314" w:rsidP="1BE9059A" w:rsidRDefault="004E363A" w14:paraId="1161D4DB" w14:textId="58CCF7AB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hAnsi="Times New Roman" w:cs="Times New Roman" w:eastAsiaTheme="minorEastAsia"/>
                <w:color w:val="000000" w:themeColor="text1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Adult and juvenile </w:t>
            </w:r>
            <w:r w:rsidRPr="007D37FB" w:rsidR="00C67618">
              <w:rPr>
                <w:rFonts w:ascii="Times New Roman" w:hAnsi="Times New Roman" w:eastAsia="Times New Roman" w:cs="Times New Roman"/>
              </w:rPr>
              <w:t xml:space="preserve">Green </w:t>
            </w:r>
            <w:r w:rsidRPr="007D37FB">
              <w:rPr>
                <w:rFonts w:ascii="Times New Roman" w:hAnsi="Times New Roman" w:eastAsia="Times New Roman" w:cs="Times New Roman"/>
              </w:rPr>
              <w:t>S</w:t>
            </w:r>
            <w:r w:rsidRPr="007D37FB" w:rsidR="00C67618">
              <w:rPr>
                <w:rFonts w:ascii="Times New Roman" w:hAnsi="Times New Roman" w:eastAsia="Times New Roman" w:cs="Times New Roman"/>
              </w:rPr>
              <w:t>turgeon present</w:t>
            </w:r>
          </w:p>
          <w:p w:rsidRPr="00A92DE2" w:rsidR="00E34314" w:rsidP="162F0CE2" w:rsidRDefault="6652C4DB" w14:paraId="2F7883B4" w14:textId="1ADF9C2D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hAnsi="Times New Roman" w:cs="Times New Roman" w:eastAsiaTheme="minorEastAsia"/>
                <w:color w:val="000000" w:themeColor="text1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Juvenil</w:t>
            </w:r>
            <w:r w:rsidRPr="007D37FB" w:rsidR="114E5118">
              <w:rPr>
                <w:rFonts w:ascii="Times New Roman" w:hAnsi="Times New Roman" w:eastAsia="Times New Roman" w:cs="Times New Roman"/>
              </w:rPr>
              <w:t>e</w:t>
            </w:r>
            <w:r w:rsidRPr="007D37FB" w:rsidR="2F1EC295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FE2C7D7">
              <w:rPr>
                <w:rFonts w:ascii="Times New Roman" w:hAnsi="Times New Roman" w:eastAsia="Times New Roman" w:cs="Times New Roman"/>
              </w:rPr>
              <w:t xml:space="preserve">Delta Smelt </w:t>
            </w:r>
            <w:r w:rsidRPr="007D37FB" w:rsidR="615F788E">
              <w:rPr>
                <w:rFonts w:ascii="Times New Roman" w:hAnsi="Times New Roman" w:eastAsia="Times New Roman" w:cs="Times New Roman"/>
              </w:rPr>
              <w:t>expected to be present</w:t>
            </w:r>
            <w:r w:rsidRPr="007D37FB" w:rsidR="0FE2C7D7">
              <w:rPr>
                <w:rFonts w:ascii="Times New Roman" w:hAnsi="Times New Roman" w:eastAsia="Times New Roman" w:cs="Times New Roman"/>
              </w:rPr>
              <w:t xml:space="preserve"> in the Deep</w:t>
            </w:r>
            <w:r w:rsidRPr="007D37FB" w:rsidR="00D54312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BE1BC4">
              <w:rPr>
                <w:rFonts w:ascii="Times New Roman" w:hAnsi="Times New Roman" w:eastAsia="Times New Roman" w:cs="Times New Roman"/>
              </w:rPr>
              <w:t>W</w:t>
            </w:r>
            <w:r w:rsidRPr="007D37FB" w:rsidR="0FE2C7D7">
              <w:rPr>
                <w:rFonts w:ascii="Times New Roman" w:hAnsi="Times New Roman" w:eastAsia="Times New Roman" w:cs="Times New Roman"/>
              </w:rPr>
              <w:t>ater Ship Channel</w:t>
            </w:r>
            <w:r w:rsidRPr="007D37FB" w:rsidR="422B9F88">
              <w:rPr>
                <w:rFonts w:ascii="Times New Roman" w:hAnsi="Times New Roman" w:eastAsia="Times New Roman" w:cs="Times New Roman"/>
              </w:rPr>
              <w:t xml:space="preserve"> and Lower Sacramento</w:t>
            </w:r>
            <w:r w:rsidRPr="007D37FB" w:rsidR="1A4DEBA7">
              <w:rPr>
                <w:rFonts w:ascii="Times New Roman" w:hAnsi="Times New Roman" w:eastAsia="Times New Roman" w:cs="Times New Roman"/>
              </w:rPr>
              <w:t xml:space="preserve"> River</w:t>
            </w:r>
            <w:r w:rsidRPr="007D37FB" w:rsidR="4965DDAD">
              <w:rPr>
                <w:rFonts w:ascii="Times New Roman" w:hAnsi="Times New Roman" w:eastAsia="Times New Roman" w:cs="Times New Roman"/>
              </w:rPr>
              <w:t>.</w:t>
            </w:r>
            <w:r w:rsidRPr="007D37FB" w:rsidR="2F1EC295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7D37FB" w:rsidR="00C67618" w:rsidP="00A92DE2" w:rsidRDefault="00A92DE2" w14:paraId="28655504" w14:textId="0B685838">
            <w:pPr>
              <w:spacing w:after="24" w:line="237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</w:rPr>
              <w:t>(</w:t>
            </w:r>
            <w:r w:rsidRPr="00A92DE2">
              <w:rPr>
                <w:rFonts w:ascii="Times New Roman" w:hAnsi="Times New Roman" w:cs="Times New Roman" w:eastAsiaTheme="minorEastAsia"/>
                <w:i/>
                <w:iCs/>
                <w:color w:val="000000" w:themeColor="text1"/>
              </w:rPr>
              <w:t>updated 10/1</w:t>
            </w:r>
            <w:ins w:author="Author" w:id="5">
              <w:r>
                <w:rPr>
                  <w:rFonts w:ascii="Times New Roman" w:hAnsi="Times New Roman" w:cs="Times New Roman" w:eastAsiaTheme="minorEastAsia"/>
                  <w:i/>
                  <w:iCs/>
                  <w:color w:val="000000" w:themeColor="text1"/>
                </w:rPr>
                <w:t>9</w:t>
              </w:r>
            </w:ins>
            <w:r w:rsidRPr="00A92DE2">
              <w:rPr>
                <w:rFonts w:ascii="Times New Roman" w:hAnsi="Times New Roman" w:cs="Times New Roman" w:eastAsiaTheme="minorEastAsia"/>
                <w:i/>
                <w:iCs/>
                <w:color w:val="000000" w:themeColor="text1"/>
              </w:rPr>
              <w:t>/2021</w:t>
            </w:r>
            <w:r>
              <w:rPr>
                <w:rFonts w:ascii="Times New Roman" w:hAnsi="Times New Roman" w:cs="Times New Roman" w:eastAsiaTheme="minorEastAsia"/>
                <w:color w:val="000000" w:themeColor="text1"/>
              </w:rPr>
              <w:t>)</w:t>
            </w:r>
          </w:p>
        </w:tc>
      </w:tr>
    </w:tbl>
    <w:p w:rsidR="00C34EC6" w:rsidRDefault="00C34EC6" w14:paraId="769DC0B8" w14:textId="77777777">
      <w:pPr>
        <w:spacing w:after="0" w:line="249" w:lineRule="auto"/>
        <w:ind w:left="245" w:hanging="10"/>
        <w:rPr>
          <w:rFonts w:ascii="Times New Roman" w:hAnsi="Times New Roman" w:eastAsia="Times New Roman" w:cs="Times New Roman"/>
          <w:u w:val="single" w:color="000000"/>
        </w:rPr>
      </w:pPr>
    </w:p>
    <w:p w:rsidR="006601B9" w:rsidRDefault="006601B9" w14:paraId="58AF744B" w14:textId="02FDE348">
      <w:pPr>
        <w:rPr>
          <w:rFonts w:ascii="Times New Roman" w:hAnsi="Times New Roman" w:eastAsia="Times New Roman" w:cs="Times New Roman"/>
          <w:u w:val="single" w:color="000000"/>
        </w:rPr>
      </w:pPr>
      <w:r>
        <w:rPr>
          <w:rFonts w:ascii="Times New Roman" w:hAnsi="Times New Roman" w:eastAsia="Times New Roman" w:cs="Times New Roman"/>
          <w:u w:val="single" w:color="000000"/>
        </w:rPr>
        <w:br w:type="page"/>
      </w:r>
    </w:p>
    <w:p w:rsidR="00006B97" w:rsidP="007907DE" w:rsidRDefault="002F22F8" w14:paraId="28EB877C" w14:textId="1957E07A">
      <w:pPr>
        <w:spacing w:after="0" w:line="249" w:lineRule="auto"/>
        <w:ind w:left="245" w:hanging="10"/>
        <w:rPr>
          <w:rFonts w:ascii="Times New Roman" w:hAnsi="Times New Roman" w:eastAsia="Times New Roman" w:cs="Times New Roman"/>
        </w:rPr>
      </w:pPr>
      <w:r w:rsidRPr="003D6734">
        <w:rPr>
          <w:rFonts w:ascii="Times New Roman" w:hAnsi="Times New Roman" w:eastAsia="Times New Roman" w:cs="Times New Roman"/>
        </w:rPr>
        <w:t>Table 2a-b: WY 202</w:t>
      </w:r>
      <w:r>
        <w:rPr>
          <w:rFonts w:ascii="Times New Roman" w:hAnsi="Times New Roman" w:eastAsia="Times New Roman" w:cs="Times New Roman"/>
        </w:rPr>
        <w:t>2</w:t>
      </w:r>
      <w:r w:rsidRPr="003D6734">
        <w:rPr>
          <w:rFonts w:ascii="Times New Roman" w:hAnsi="Times New Roman" w:eastAsia="Times New Roman" w:cs="Times New Roman"/>
        </w:rPr>
        <w:t xml:space="preserve"> relevant Fish and Environmental Criteria and Status in 2019 Reclamation LTO Action Cumulative loss for the duration of 2019 Biological Opinion began upon signature of ROD, 2/19/2020. </w:t>
      </w:r>
    </w:p>
    <w:p w:rsidRPr="007907DE" w:rsidR="007907DE" w:rsidP="007907DE" w:rsidRDefault="007907DE" w14:paraId="1B1F9B6B" w14:textId="77777777">
      <w:pPr>
        <w:spacing w:after="0" w:line="249" w:lineRule="auto"/>
        <w:ind w:left="245" w:hanging="10"/>
      </w:pPr>
    </w:p>
    <w:p w:rsidRPr="00A12CCD" w:rsidR="00790D69" w:rsidP="007E19DB" w:rsidRDefault="000D1E38" w14:paraId="34C02B54" w14:textId="48135688">
      <w:pPr>
        <w:spacing w:after="0" w:line="249" w:lineRule="auto"/>
        <w:ind w:left="245" w:hanging="10"/>
      </w:pPr>
      <w:r w:rsidRPr="003D6734">
        <w:rPr>
          <w:rFonts w:ascii="Times New Roman" w:hAnsi="Times New Roman" w:eastAsia="Times New Roman" w:cs="Times New Roman"/>
          <w:u w:val="single" w:color="000000"/>
        </w:rPr>
        <w:t>Table 2</w:t>
      </w:r>
      <w:r w:rsidR="00564EF5">
        <w:rPr>
          <w:rFonts w:ascii="Times New Roman" w:hAnsi="Times New Roman" w:eastAsia="Times New Roman" w:cs="Times New Roman"/>
          <w:u w:val="single" w:color="000000"/>
        </w:rPr>
        <w:t>a-b</w:t>
      </w:r>
      <w:r w:rsidRPr="003D6734">
        <w:rPr>
          <w:rFonts w:ascii="Times New Roman" w:hAnsi="Times New Roman" w:eastAsia="Times New Roman" w:cs="Times New Roman"/>
          <w:u w:val="single" w:color="000000"/>
        </w:rPr>
        <w:t>: WY 202</w:t>
      </w:r>
      <w:r w:rsidR="00564EF5">
        <w:rPr>
          <w:rFonts w:ascii="Times New Roman" w:hAnsi="Times New Roman" w:eastAsia="Times New Roman" w:cs="Times New Roman"/>
          <w:u w:val="single" w:color="000000"/>
        </w:rPr>
        <w:t>2</w:t>
      </w:r>
      <w:r w:rsidRPr="003D6734">
        <w:rPr>
          <w:rFonts w:ascii="Times New Roman" w:hAnsi="Times New Roman" w:eastAsia="Times New Roman" w:cs="Times New Roman"/>
          <w:u w:val="single" w:color="000000"/>
        </w:rPr>
        <w:t xml:space="preserve"> </w:t>
      </w:r>
      <w:r w:rsidR="00084392">
        <w:rPr>
          <w:rFonts w:ascii="Times New Roman" w:hAnsi="Times New Roman" w:eastAsia="Times New Roman" w:cs="Times New Roman"/>
          <w:u w:val="single" w:color="000000"/>
        </w:rPr>
        <w:t>Salmonid C</w:t>
      </w:r>
      <w:r w:rsidRPr="003D6734">
        <w:rPr>
          <w:rFonts w:ascii="Times New Roman" w:hAnsi="Times New Roman" w:eastAsia="Times New Roman" w:cs="Times New Roman"/>
          <w:u w:val="single" w:color="000000"/>
        </w:rPr>
        <w:t xml:space="preserve">urrent Loss and </w:t>
      </w:r>
      <w:r w:rsidR="00084392">
        <w:rPr>
          <w:rFonts w:ascii="Times New Roman" w:hAnsi="Times New Roman" w:eastAsia="Times New Roman" w:cs="Times New Roman"/>
          <w:u w:val="single" w:color="000000"/>
        </w:rPr>
        <w:t>Delta Smelt A</w:t>
      </w:r>
      <w:r w:rsidRPr="003D6734">
        <w:rPr>
          <w:rFonts w:ascii="Times New Roman" w:hAnsi="Times New Roman" w:eastAsia="Times New Roman" w:cs="Times New Roman"/>
          <w:u w:val="single" w:color="000000"/>
        </w:rPr>
        <w:t xml:space="preserve">biotic </w:t>
      </w:r>
      <w:r w:rsidR="00084392">
        <w:rPr>
          <w:rFonts w:ascii="Times New Roman" w:hAnsi="Times New Roman" w:eastAsia="Times New Roman" w:cs="Times New Roman"/>
          <w:u w:val="single" w:color="000000"/>
        </w:rPr>
        <w:t>C</w:t>
      </w:r>
      <w:r w:rsidRPr="003D6734">
        <w:rPr>
          <w:rFonts w:ascii="Times New Roman" w:hAnsi="Times New Roman" w:eastAsia="Times New Roman" w:cs="Times New Roman"/>
          <w:u w:val="single" w:color="000000"/>
        </w:rPr>
        <w:t>onditions</w:t>
      </w:r>
      <w:r w:rsidRPr="003D6734">
        <w:rPr>
          <w:rFonts w:ascii="Times New Roman" w:hAnsi="Times New Roman" w:eastAsia="Times New Roman" w:cs="Times New Roman"/>
        </w:rPr>
        <w:t xml:space="preserve">. </w:t>
      </w:r>
      <w:r w:rsidRPr="003D6734" w:rsidR="007E19DB">
        <w:rPr>
          <w:rFonts w:ascii="Times New Roman" w:hAnsi="Times New Roman" w:eastAsia="Times New Roman" w:cs="Times New Roman"/>
        </w:rPr>
        <w:t xml:space="preserve">Additional Real-Time OMR Restrictions and Performance Objectives (4.10.5.10.2) and Onset of OMR Management (4.10.5.10.1). </w:t>
      </w:r>
    </w:p>
    <w:tbl>
      <w:tblPr>
        <w:tblStyle w:val="TableGrid1"/>
        <w:tblW w:w="12442" w:type="dxa"/>
        <w:tblInd w:w="697" w:type="dxa"/>
        <w:tblCellMar>
          <w:top w:w="56" w:type="dxa"/>
          <w:left w:w="80" w:type="dxa"/>
          <w:right w:w="40" w:type="dxa"/>
        </w:tblCellMar>
        <w:tblLook w:val="04A0" w:firstRow="1" w:lastRow="0" w:firstColumn="1" w:lastColumn="0" w:noHBand="0" w:noVBand="1"/>
      </w:tblPr>
      <w:tblGrid>
        <w:gridCol w:w="2056"/>
        <w:gridCol w:w="3655"/>
        <w:gridCol w:w="3132"/>
        <w:gridCol w:w="2042"/>
        <w:gridCol w:w="1557"/>
      </w:tblGrid>
      <w:tr w:rsidR="00790D69" w:rsidTr="6F363CFA" w14:paraId="56B226CF" w14:textId="77777777">
        <w:trPr>
          <w:trHeight w:val="54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RDefault="000D1E38" w14:paraId="4B4B11AD" w14:textId="47B264A7">
            <w:pPr>
              <w:ind w:right="200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RDefault="000D1E38" w14:paraId="19F203B9" w14:textId="21CC32DC">
            <w:pPr>
              <w:ind w:left="267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RDefault="000D1E38" w14:paraId="74859CEE" w14:textId="31C7F3BF">
            <w:pPr>
              <w:ind w:left="25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P="3EECF11B" w:rsidRDefault="000D1E38" w14:paraId="44E256AA" w14:textId="3FB7F2B2">
            <w:pPr>
              <w:ind w:left="48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Weekly </w:t>
            </w:r>
          </w:p>
          <w:p w:rsidR="00790D69" w:rsidRDefault="000D1E38" w14:paraId="3A238981" w14:textId="1EC6EDAE">
            <w:pPr>
              <w:ind w:left="22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Trend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P="005F2946" w:rsidRDefault="000D1E38" w14:paraId="005EFA3A" w14:textId="5098F8B6">
            <w:pPr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</w:p>
        </w:tc>
      </w:tr>
      <w:tr w:rsidR="00790D69" w:rsidTr="6F363CFA" w14:paraId="3470D61C" w14:textId="77777777">
        <w:trPr>
          <w:trHeight w:val="51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005F2946" w:rsidRDefault="000D1E38" w14:paraId="0B87C5B2" w14:textId="178A496B">
            <w:pPr>
              <w:ind w:left="190"/>
              <w:jc w:val="center"/>
            </w:pPr>
            <w:r>
              <w:rPr>
                <w:rFonts w:ascii="Times New Roman" w:hAnsi="Times New Roman" w:eastAsia="Times New Roman" w:cs="Times New Roman"/>
              </w:rPr>
              <w:t>Green sturgeon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005F2946" w:rsidRDefault="000D1E38" w14:paraId="72B7EE24" w14:textId="5B52A4F9">
            <w:pPr>
              <w:ind w:left="112"/>
              <w:jc w:val="center"/>
            </w:pPr>
            <w:r>
              <w:rPr>
                <w:rFonts w:ascii="Times New Roman" w:hAnsi="Times New Roman" w:eastAsia="Times New Roman" w:cs="Times New Roman"/>
              </w:rPr>
              <w:t>WY 202</w:t>
            </w:r>
            <w:r w:rsidR="002F34F5"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 xml:space="preserve"> salvage = 74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90D69" w:rsidP="005F2946" w:rsidRDefault="000D1E38" w14:paraId="1537C8ED" w14:textId="039AE33B">
            <w:pPr>
              <w:ind w:left="66"/>
              <w:jc w:val="center"/>
            </w:pPr>
            <w:r w:rsidRPr="00501B85">
              <w:rPr>
                <w:rFonts w:ascii="Times New Roman" w:hAnsi="Times New Roman" w:eastAsia="Times New Roman" w:cs="Times New Roman"/>
              </w:rPr>
              <w:t>WY 202</w:t>
            </w:r>
            <w:r w:rsidRPr="00501B85" w:rsidR="002F34F5">
              <w:rPr>
                <w:rFonts w:ascii="Times New Roman" w:hAnsi="Times New Roman" w:eastAsia="Times New Roman" w:cs="Times New Roman"/>
              </w:rPr>
              <w:t>2</w:t>
            </w:r>
            <w:r w:rsidRPr="00501B85">
              <w:rPr>
                <w:rFonts w:ascii="Times New Roman" w:hAnsi="Times New Roman" w:eastAsia="Times New Roman" w:cs="Times New Roman"/>
              </w:rPr>
              <w:t xml:space="preserve"> salvage = 0 (0%)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90D69" w:rsidP="00CB1853" w:rsidRDefault="00B721D4" w14:paraId="1823EAAA" w14:textId="2F7D722C">
            <w:pPr>
              <w:ind w:left="603" w:hanging="127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90D69" w:rsidP="00CB1853" w:rsidRDefault="00FE1004" w14:paraId="34EE48EF" w14:textId="221156F7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del w:author="Author" w:id="6">
              <w:r w:rsidDel="00FC29DF" w:rsidR="00EA22F0">
                <w:rPr>
                  <w:rFonts w:ascii="Times New Roman" w:hAnsi="Times New Roman" w:cs="Times New Roman"/>
                </w:rPr>
                <w:delText>1</w:delText>
              </w:r>
              <w:r w:rsidDel="00FC29DF" w:rsidR="004F6343">
                <w:rPr>
                  <w:rFonts w:ascii="Times New Roman" w:hAnsi="Times New Roman" w:cs="Times New Roman"/>
                </w:rPr>
                <w:delText>1</w:delText>
              </w:r>
            </w:del>
            <w:ins w:author="Author" w:id="7">
              <w:r w:rsidR="00FC29DF">
                <w:rPr>
                  <w:rFonts w:ascii="Times New Roman" w:hAnsi="Times New Roman" w:cs="Times New Roman"/>
                </w:rPr>
                <w:t>1</w:t>
              </w:r>
              <w:r w:rsidR="00C70EE9">
                <w:rPr>
                  <w:rFonts w:ascii="Times New Roman" w:hAnsi="Times New Roman" w:cs="Times New Roman"/>
                </w:rPr>
                <w:t>7</w:t>
              </w:r>
              <w:del w:author="Author" w:id="8">
                <w:r w:rsidDel="00C70EE9" w:rsidR="00FC29DF">
                  <w:rPr>
                    <w:rFonts w:ascii="Times New Roman" w:hAnsi="Times New Roman" w:cs="Times New Roman"/>
                  </w:rPr>
                  <w:delText>8</w:delText>
                </w:r>
              </w:del>
            </w:ins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2F34F5" w:rsidTr="6F363CFA" w14:paraId="20BEA243" w14:textId="77777777">
        <w:trPr>
          <w:trHeight w:val="51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F34F5" w:rsidP="005F2946" w:rsidRDefault="00564EF5" w14:paraId="0941F037" w14:textId="01716141">
            <w:pPr>
              <w:ind w:left="19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Natural winter-run Chinook Salmon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F34F5" w:rsidP="005F2946" w:rsidRDefault="007D37FB" w14:paraId="36C2E58D" w14:textId="77777777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WY 2022 loss = </w:t>
            </w:r>
          </w:p>
          <w:p w:rsidR="007D37FB" w:rsidP="005F2946" w:rsidRDefault="002137B3" w14:paraId="41A92727" w14:textId="50DC3DC8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TBD</w:t>
            </w:r>
            <w:r w:rsidR="00396C8B">
              <w:rPr>
                <w:rFonts w:ascii="Times New Roman" w:hAnsi="Times New Roman" w:eastAsia="Times New Roman" w:cs="Times New Roman"/>
              </w:rPr>
              <w:t xml:space="preserve"> *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2F34F5" w:rsidP="005F2946" w:rsidRDefault="007D37FB" w14:paraId="114FCD5A" w14:textId="20209AB8">
            <w:pPr>
              <w:ind w:left="66"/>
              <w:jc w:val="center"/>
              <w:rPr>
                <w:rFonts w:ascii="Times New Roman" w:hAnsi="Times New Roman" w:eastAsia="Times New Roman" w:cs="Times New Roman"/>
              </w:rPr>
            </w:pPr>
            <w:r w:rsidRPr="00501B85">
              <w:rPr>
                <w:rFonts w:ascii="Times New Roman" w:hAnsi="Times New Roman" w:eastAsia="Times New Roman" w:cs="Times New Roman"/>
              </w:rPr>
              <w:t>WY 2022 loss = 0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2F34F5" w:rsidP="00CB1853" w:rsidRDefault="00B721D4" w14:paraId="3D85A26E" w14:textId="34159A49">
            <w:pPr>
              <w:ind w:left="603" w:hanging="127"/>
            </w:pPr>
            <w:r w:rsidRPr="00501B85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2F34F5" w:rsidP="00CB1853" w:rsidRDefault="00FE1004" w14:paraId="4AB51A4C" w14:textId="0E420445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del w:author="Author" w:id="9">
              <w:r w:rsidDel="00FC29DF" w:rsidR="00EA22F0">
                <w:rPr>
                  <w:rFonts w:ascii="Times New Roman" w:hAnsi="Times New Roman" w:cs="Times New Roman"/>
                </w:rPr>
                <w:delText>1</w:delText>
              </w:r>
              <w:r w:rsidDel="00FC29DF" w:rsidR="004F6343">
                <w:rPr>
                  <w:rFonts w:ascii="Times New Roman" w:hAnsi="Times New Roman" w:cs="Times New Roman"/>
                </w:rPr>
                <w:delText>1</w:delText>
              </w:r>
            </w:del>
            <w:ins w:author="Author" w:id="10">
              <w:r w:rsidR="00FC29DF">
                <w:rPr>
                  <w:rFonts w:ascii="Times New Roman" w:hAnsi="Times New Roman" w:cs="Times New Roman"/>
                </w:rPr>
                <w:t>1</w:t>
              </w:r>
              <w:r w:rsidR="00C70EE9">
                <w:rPr>
                  <w:rFonts w:ascii="Times New Roman" w:hAnsi="Times New Roman" w:cs="Times New Roman"/>
                </w:rPr>
                <w:t>7</w:t>
              </w:r>
              <w:del w:author="Author" w:id="11">
                <w:r w:rsidDel="00C70EE9" w:rsidR="00FC29DF">
                  <w:rPr>
                    <w:rFonts w:ascii="Times New Roman" w:hAnsi="Times New Roman" w:cs="Times New Roman"/>
                  </w:rPr>
                  <w:delText>8</w:delText>
                </w:r>
              </w:del>
            </w:ins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564EF5" w:rsidTr="6F363CFA" w14:paraId="5E157C49" w14:textId="77777777">
        <w:trPr>
          <w:trHeight w:val="51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564EF5" w:rsidP="005F2946" w:rsidRDefault="00564EF5" w14:paraId="26DD8DCC" w14:textId="6F99AADD">
            <w:pPr>
              <w:ind w:left="19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Natural Steelhead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564EF5" w:rsidP="005F2946" w:rsidRDefault="009E73E9" w14:paraId="4930B4CC" w14:textId="77777777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Dec 1 – Mar 31 = 707 (50% of 1,414)</w:t>
            </w:r>
          </w:p>
          <w:p w:rsidR="009E73E9" w:rsidP="005F2946" w:rsidRDefault="009E73E9" w14:paraId="1C9595F7" w14:textId="5CD5C311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Apr 1 – June 15 = 776 (50% of 1,552)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564EF5" w:rsidP="005F2946" w:rsidRDefault="009E73E9" w14:paraId="34C98235" w14:textId="77777777">
            <w:pPr>
              <w:ind w:left="66"/>
              <w:jc w:val="center"/>
              <w:rPr>
                <w:rFonts w:ascii="Times New Roman" w:hAnsi="Times New Roman" w:eastAsia="Times New Roman" w:cs="Times New Roman"/>
              </w:rPr>
            </w:pPr>
            <w:r w:rsidRPr="00501B85">
              <w:rPr>
                <w:rFonts w:ascii="Times New Roman" w:hAnsi="Times New Roman" w:eastAsia="Times New Roman" w:cs="Times New Roman"/>
              </w:rPr>
              <w:t>Dec 1 – Mar 31 = 0 (0%)</w:t>
            </w:r>
          </w:p>
          <w:p w:rsidRPr="00501B85" w:rsidR="009E73E9" w:rsidP="005F2946" w:rsidRDefault="009E73E9" w14:paraId="31A6E9D1" w14:textId="1F8DA32A">
            <w:pPr>
              <w:ind w:left="66"/>
              <w:jc w:val="center"/>
              <w:rPr>
                <w:rFonts w:ascii="Times New Roman" w:hAnsi="Times New Roman" w:eastAsia="Times New Roman" w:cs="Times New Roman"/>
              </w:rPr>
            </w:pPr>
            <w:r w:rsidRPr="00501B85">
              <w:rPr>
                <w:rFonts w:ascii="Times New Roman" w:hAnsi="Times New Roman" w:eastAsia="Times New Roman" w:cs="Times New Roman"/>
              </w:rPr>
              <w:t>Apr 1 – June 15 = 0 (0%)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564EF5" w:rsidP="00CB1853" w:rsidRDefault="00B721D4" w14:paraId="6B64BC88" w14:textId="3BCCA2CF">
            <w:pPr>
              <w:ind w:left="603" w:hanging="127"/>
            </w:pPr>
            <w:r w:rsidRPr="00501B85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564EF5" w:rsidP="00CB1853" w:rsidRDefault="00FE1004" w14:paraId="12A1A3CC" w14:textId="15AA89EF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del w:author="Author" w:id="12">
              <w:r w:rsidDel="00FC29DF" w:rsidR="00EA22F0">
                <w:rPr>
                  <w:rFonts w:ascii="Times New Roman" w:hAnsi="Times New Roman" w:cs="Times New Roman"/>
                </w:rPr>
                <w:delText>1</w:delText>
              </w:r>
              <w:r w:rsidDel="00FC29DF" w:rsidR="004F6343">
                <w:rPr>
                  <w:rFonts w:ascii="Times New Roman" w:hAnsi="Times New Roman" w:cs="Times New Roman"/>
                </w:rPr>
                <w:delText>1</w:delText>
              </w:r>
            </w:del>
            <w:ins w:author="Author" w:id="13">
              <w:r w:rsidR="00FC29DF">
                <w:rPr>
                  <w:rFonts w:ascii="Times New Roman" w:hAnsi="Times New Roman" w:cs="Times New Roman"/>
                </w:rPr>
                <w:t>1</w:t>
              </w:r>
              <w:r w:rsidR="00C70EE9">
                <w:rPr>
                  <w:rFonts w:ascii="Times New Roman" w:hAnsi="Times New Roman" w:cs="Times New Roman"/>
                </w:rPr>
                <w:t>7</w:t>
              </w:r>
              <w:del w:author="Author" w:id="14">
                <w:r w:rsidDel="00C70EE9" w:rsidR="00FC29DF">
                  <w:rPr>
                    <w:rFonts w:ascii="Times New Roman" w:hAnsi="Times New Roman" w:cs="Times New Roman"/>
                  </w:rPr>
                  <w:delText>8</w:delText>
                </w:r>
              </w:del>
            </w:ins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</w:tbl>
    <w:p w:rsidR="00006B97" w:rsidP="007D37FB" w:rsidRDefault="00396C8B" w14:paraId="3D678984" w14:textId="73600A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* </w:t>
      </w:r>
      <w:r w:rsidR="002137B3">
        <w:rPr>
          <w:rFonts w:ascii="Times New Roman" w:hAnsi="Times New Roman" w:cs="Times New Roman"/>
        </w:rPr>
        <w:t xml:space="preserve">TBD </w:t>
      </w:r>
      <w:r w:rsidR="005E674E">
        <w:rPr>
          <w:rFonts w:ascii="Times New Roman" w:hAnsi="Times New Roman" w:cs="Times New Roman"/>
        </w:rPr>
        <w:t>–</w:t>
      </w:r>
      <w:r w:rsidR="002137B3">
        <w:rPr>
          <w:rFonts w:ascii="Times New Roman" w:hAnsi="Times New Roman" w:cs="Times New Roman"/>
        </w:rPr>
        <w:t xml:space="preserve"> </w:t>
      </w:r>
      <w:r w:rsidR="005E674E">
        <w:rPr>
          <w:rFonts w:ascii="Times New Roman" w:hAnsi="Times New Roman" w:cs="Times New Roman"/>
        </w:rPr>
        <w:t xml:space="preserve">no </w:t>
      </w:r>
      <w:r w:rsidR="000970C7">
        <w:rPr>
          <w:rFonts w:ascii="Times New Roman" w:hAnsi="Times New Roman" w:cs="Times New Roman"/>
        </w:rPr>
        <w:t xml:space="preserve">draft JPE </w:t>
      </w:r>
      <w:r w:rsidR="007907DE">
        <w:rPr>
          <w:rFonts w:ascii="Times New Roman" w:hAnsi="Times New Roman" w:cs="Times New Roman"/>
        </w:rPr>
        <w:t>produced, ITL and performance thresholds are TBD currently</w:t>
      </w:r>
      <w:r w:rsidR="00541496">
        <w:rPr>
          <w:rFonts w:ascii="Times New Roman" w:hAnsi="Times New Roman" w:cs="Times New Roman"/>
        </w:rPr>
        <w:t xml:space="preserve"> </w:t>
      </w:r>
    </w:p>
    <w:p w:rsidRPr="00396C8B" w:rsidR="007907DE" w:rsidP="007D37FB" w:rsidRDefault="007907DE" w14:paraId="74137508" w14:textId="77777777">
      <w:pPr>
        <w:spacing w:after="0"/>
        <w:rPr>
          <w:rFonts w:ascii="Times New Roman" w:hAnsi="Times New Roman" w:cs="Times New Roman"/>
        </w:rPr>
      </w:pPr>
    </w:p>
    <w:p w:rsidRPr="007D37FB" w:rsidR="2F4433AC" w:rsidP="007D37FB" w:rsidRDefault="002F22F8" w14:paraId="5A7DFFFC" w14:textId="52CDD4BF">
      <w:pPr>
        <w:spacing w:after="0"/>
        <w:rPr>
          <w:rFonts w:ascii="Times New Roman" w:hAnsi="Times New Roman" w:cs="Times New Roman"/>
          <w:u w:val="single"/>
        </w:rPr>
      </w:pPr>
      <w:r w:rsidRPr="007D37FB">
        <w:rPr>
          <w:rFonts w:ascii="Times New Roman" w:hAnsi="Times New Roman" w:cs="Times New Roman"/>
          <w:u w:val="single"/>
        </w:rPr>
        <w:t>Table 2b. 10-Year Salmonid Cumulative Loss</w:t>
      </w:r>
    </w:p>
    <w:tbl>
      <w:tblPr>
        <w:tblStyle w:val="TableGrid1"/>
        <w:tblW w:w="12442" w:type="dxa"/>
        <w:tblInd w:w="697" w:type="dxa"/>
        <w:tblCellMar>
          <w:top w:w="5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3471"/>
        <w:gridCol w:w="3291"/>
        <w:gridCol w:w="1844"/>
      </w:tblGrid>
      <w:tr w:rsidR="007D37FB" w:rsidTr="00DB64B5" w14:paraId="2D13348E" w14:textId="77777777">
        <w:trPr>
          <w:trHeight w:val="288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0C42B7DE" w14:textId="77777777">
            <w:pPr>
              <w:ind w:right="22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76948867" w14:textId="77777777">
            <w:pPr>
              <w:ind w:left="245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3B41BF92" w14:textId="77777777">
            <w:pPr>
              <w:ind w:left="233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645F0A18" w14:textId="77777777">
            <w:pPr>
              <w:ind w:left="78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</w:p>
        </w:tc>
      </w:tr>
      <w:tr w:rsidR="007D37FB" w:rsidTr="00DB64B5" w14:paraId="25E29A72" w14:textId="77777777">
        <w:trPr>
          <w:trHeight w:val="328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54D3EC66" w14:textId="77777777">
            <w:pPr>
              <w:ind w:left="150"/>
              <w:jc w:val="center"/>
            </w:pPr>
            <w:r>
              <w:rPr>
                <w:rFonts w:ascii="Times New Roman" w:hAnsi="Times New Roman" w:eastAsia="Times New Roman" w:cs="Times New Roman"/>
              </w:rPr>
              <w:t>Natural winter-run Chinook salmon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6120E376" w14:textId="77777777">
            <w:pPr>
              <w:ind w:left="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8,738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F5DEC" w:rsidR="007D37FB" w:rsidP="00DB64B5" w:rsidRDefault="007D37FB" w14:paraId="45C320F9" w14:textId="3BC861CD">
            <w:pPr>
              <w:ind w:left="2"/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Cumulative loss = 20</w:t>
            </w:r>
            <w:r w:rsidR="002A0729">
              <w:rPr>
                <w:rFonts w:ascii="Times New Roman" w:hAnsi="Times New Roman" w:eastAsia="Times New Roman" w:cs="Times New Roman"/>
              </w:rPr>
              <w:t>4.9</w:t>
            </w:r>
            <w:r w:rsidRPr="00BF5DEC">
              <w:rPr>
                <w:rFonts w:ascii="Times New Roman" w:hAnsi="Times New Roman" w:eastAsia="Times New Roman" w:cs="Times New Roman"/>
              </w:rPr>
              <w:t xml:space="preserve"> (2.3%)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D37FB" w:rsidP="00DB64B5" w:rsidRDefault="00FE1004" w14:paraId="69D4DB01" w14:textId="4A7A5883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del w:author="Author" w:id="15">
              <w:r w:rsidDel="00FC29DF" w:rsidR="00EA22F0">
                <w:rPr>
                  <w:rFonts w:ascii="Times New Roman" w:hAnsi="Times New Roman" w:cs="Times New Roman"/>
                </w:rPr>
                <w:delText>1</w:delText>
              </w:r>
              <w:r w:rsidDel="00FC29DF" w:rsidR="004F6343">
                <w:rPr>
                  <w:rFonts w:ascii="Times New Roman" w:hAnsi="Times New Roman" w:cs="Times New Roman"/>
                </w:rPr>
                <w:delText>1</w:delText>
              </w:r>
            </w:del>
            <w:ins w:author="Author" w:id="16">
              <w:r w:rsidR="00FC29DF">
                <w:rPr>
                  <w:rFonts w:ascii="Times New Roman" w:hAnsi="Times New Roman" w:cs="Times New Roman"/>
                </w:rPr>
                <w:t>1</w:t>
              </w:r>
              <w:r w:rsidR="00C70EE9">
                <w:rPr>
                  <w:rFonts w:ascii="Times New Roman" w:hAnsi="Times New Roman" w:cs="Times New Roman"/>
                </w:rPr>
                <w:t>7</w:t>
              </w:r>
              <w:del w:author="Author" w:id="17">
                <w:r w:rsidDel="00C70EE9" w:rsidR="00FC29DF">
                  <w:rPr>
                    <w:rFonts w:ascii="Times New Roman" w:hAnsi="Times New Roman" w:cs="Times New Roman"/>
                  </w:rPr>
                  <w:delText>8</w:delText>
                </w:r>
              </w:del>
            </w:ins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7D37FB" w:rsidTr="00DB64B5" w14:paraId="483FB879" w14:textId="77777777">
        <w:trPr>
          <w:trHeight w:val="362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014BBC2B" w14:textId="77777777">
            <w:pPr>
              <w:ind w:right="184"/>
              <w:jc w:val="center"/>
            </w:pPr>
            <w:r>
              <w:rPr>
                <w:rFonts w:ascii="Times New Roman" w:hAnsi="Times New Roman" w:eastAsia="Times New Roman" w:cs="Times New Roman"/>
              </w:rPr>
              <w:t>Hatchery winter-run Chinook salmon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517E6C4D" w14:textId="77777777">
            <w:pPr>
              <w:ind w:left="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5,356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F5DEC" w:rsidR="007D37FB" w:rsidP="00DB64B5" w:rsidRDefault="007D37FB" w14:paraId="7A0DA607" w14:textId="77777777">
            <w:pPr>
              <w:ind w:left="3"/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Cumulative loss = 0 (0%)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D37FB" w:rsidP="00DB64B5" w:rsidRDefault="00FE1004" w14:paraId="78A760F6" w14:textId="52A26664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del w:author="Author" w:id="18">
              <w:r w:rsidDel="00FC29DF" w:rsidR="00EA22F0">
                <w:rPr>
                  <w:rFonts w:ascii="Times New Roman" w:hAnsi="Times New Roman" w:cs="Times New Roman"/>
                </w:rPr>
                <w:delText>1</w:delText>
              </w:r>
              <w:r w:rsidDel="00FC29DF" w:rsidR="004F6343">
                <w:rPr>
                  <w:rFonts w:ascii="Times New Roman" w:hAnsi="Times New Roman" w:cs="Times New Roman"/>
                </w:rPr>
                <w:delText>1</w:delText>
              </w:r>
            </w:del>
            <w:ins w:author="Author" w:id="19">
              <w:r w:rsidR="00FC29DF">
                <w:rPr>
                  <w:rFonts w:ascii="Times New Roman" w:hAnsi="Times New Roman" w:cs="Times New Roman"/>
                </w:rPr>
                <w:t>1</w:t>
              </w:r>
              <w:r w:rsidR="00C70EE9">
                <w:rPr>
                  <w:rFonts w:ascii="Times New Roman" w:hAnsi="Times New Roman" w:cs="Times New Roman"/>
                </w:rPr>
                <w:t>7</w:t>
              </w:r>
              <w:del w:author="Author" w:id="20">
                <w:r w:rsidDel="00C70EE9" w:rsidR="00FC29DF">
                  <w:rPr>
                    <w:rFonts w:ascii="Times New Roman" w:hAnsi="Times New Roman" w:cs="Times New Roman"/>
                  </w:rPr>
                  <w:delText>8</w:delText>
                </w:r>
              </w:del>
            </w:ins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7D37FB" w:rsidTr="00DB64B5" w14:paraId="0E38CFFE" w14:textId="77777777">
        <w:trPr>
          <w:trHeight w:val="711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4F94E494" w14:textId="77777777">
            <w:pPr>
              <w:ind w:right="263"/>
              <w:jc w:val="center"/>
            </w:pPr>
            <w:r>
              <w:rPr>
                <w:rFonts w:ascii="Times New Roman" w:hAnsi="Times New Roman" w:eastAsia="Times New Roman" w:cs="Times New Roman"/>
              </w:rPr>
              <w:t>Natural steelhead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22BA3" w:rsidR="007D37FB" w:rsidP="00DB64B5" w:rsidRDefault="007D37FB" w14:paraId="1E11EDD1" w14:textId="77777777">
            <w:pPr>
              <w:ind w:left="2"/>
              <w:jc w:val="center"/>
            </w:pPr>
            <w:r w:rsidRPr="00022BA3">
              <w:rPr>
                <w:rFonts w:ascii="Times New Roman" w:hAnsi="Times New Roman" w:eastAsia="Times New Roman" w:cs="Times New Roman"/>
              </w:rPr>
              <w:t>Loss = 6,038 (Dec 1 – Mar 31)</w:t>
            </w:r>
          </w:p>
          <w:p w:rsidRPr="00022BA3" w:rsidR="007D37FB" w:rsidP="00DB64B5" w:rsidRDefault="007D37FB" w14:paraId="30DD1B8E" w14:textId="77777777">
            <w:pPr>
              <w:ind w:left="2"/>
              <w:jc w:val="center"/>
            </w:pPr>
            <w:r w:rsidRPr="00022BA3">
              <w:rPr>
                <w:rFonts w:ascii="Times New Roman" w:hAnsi="Times New Roman" w:eastAsia="Times New Roman" w:cs="Times New Roman"/>
              </w:rPr>
              <w:t>Loss = 5,826 (Apr 1 – June 15)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F5DEC" w:rsidR="007D37FB" w:rsidP="00DB64B5" w:rsidRDefault="007D37FB" w14:paraId="2D76EC01" w14:textId="77777777">
            <w:pPr>
              <w:ind w:left="10"/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Cumulative loss =</w:t>
            </w:r>
          </w:p>
          <w:p w:rsidRPr="00BF5DEC" w:rsidR="007D37FB" w:rsidP="00DB64B5" w:rsidRDefault="007D37FB" w14:paraId="4648BEE6" w14:textId="77777777">
            <w:pPr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443.19 (7.3%, Dec 1 – Mar 31)</w:t>
            </w:r>
          </w:p>
          <w:p w:rsidRPr="00BF5DEC" w:rsidR="007D37FB" w:rsidP="00DB64B5" w:rsidRDefault="007D37FB" w14:paraId="6FD063E7" w14:textId="77777777">
            <w:pPr>
              <w:ind w:left="9"/>
              <w:jc w:val="center"/>
            </w:pPr>
            <w:r w:rsidRPr="00BF5DEC">
              <w:rPr>
                <w:rFonts w:ascii="Times New Roman" w:hAnsi="Times New Roman" w:eastAsia="Times New Roman" w:cs="Times New Roman"/>
              </w:rPr>
              <w:t>374.8 (6.4%, Apr 1 – June 15)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D37FB" w:rsidP="00DB64B5" w:rsidRDefault="00FE1004" w14:paraId="289599C5" w14:textId="3B3EEB23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del w:author="Author" w:id="21">
              <w:r w:rsidDel="00FC29DF" w:rsidR="00EA22F0">
                <w:rPr>
                  <w:rFonts w:ascii="Times New Roman" w:hAnsi="Times New Roman" w:cs="Times New Roman"/>
                </w:rPr>
                <w:delText>1</w:delText>
              </w:r>
              <w:r w:rsidDel="00FC29DF" w:rsidR="004F6343">
                <w:rPr>
                  <w:rFonts w:ascii="Times New Roman" w:hAnsi="Times New Roman" w:cs="Times New Roman"/>
                </w:rPr>
                <w:delText>1</w:delText>
              </w:r>
            </w:del>
            <w:ins w:author="Author" w:id="22">
              <w:r w:rsidR="00FC29DF">
                <w:rPr>
                  <w:rFonts w:ascii="Times New Roman" w:hAnsi="Times New Roman" w:cs="Times New Roman"/>
                </w:rPr>
                <w:t>1</w:t>
              </w:r>
              <w:r w:rsidR="00C70EE9">
                <w:rPr>
                  <w:rFonts w:ascii="Times New Roman" w:hAnsi="Times New Roman" w:cs="Times New Roman"/>
                </w:rPr>
                <w:t>7</w:t>
              </w:r>
              <w:del w:author="Author" w:id="23">
                <w:r w:rsidDel="00C70EE9" w:rsidR="00FC29DF">
                  <w:rPr>
                    <w:rFonts w:ascii="Times New Roman" w:hAnsi="Times New Roman" w:cs="Times New Roman"/>
                  </w:rPr>
                  <w:delText>8</w:delText>
                </w:r>
              </w:del>
            </w:ins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</w:tbl>
    <w:p w:rsidR="007907DE" w:rsidRDefault="007907DE" w14:paraId="7E648A7E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1D5B8704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E54FA0" w:rsidRDefault="00E54FA0" w14:paraId="5E978DD0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43927794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217A54BA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4506E983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6C3366E8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0FCB185F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32DFC3DE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D69" w:rsidRDefault="000D1E38" w14:paraId="4B849FFD" w14:textId="7D72A98F">
      <w:pPr>
        <w:spacing w:after="66"/>
        <w:ind w:left="245" w:hanging="10"/>
      </w:pPr>
      <w:r>
        <w:rPr>
          <w:rFonts w:ascii="Garamond" w:hAnsi="Garamond" w:eastAsia="Garamond" w:cs="Garamond"/>
          <w:sz w:val="24"/>
        </w:rPr>
        <w:t xml:space="preserve">Table 3a-c: Relevant Water Year 2021 Fish Criteria and Status for Listed Fish under the SWP Long-Term Incidental Take Permit. </w:t>
      </w:r>
    </w:p>
    <w:p w:rsidR="00790D69" w:rsidRDefault="000D1E38" w14:paraId="39FA9C7B" w14:textId="77777777">
      <w:pPr>
        <w:spacing w:after="0"/>
        <w:ind w:left="245" w:hanging="10"/>
      </w:pPr>
      <w:r>
        <w:rPr>
          <w:rFonts w:ascii="Garamond" w:hAnsi="Garamond" w:eastAsia="Garamond" w:cs="Garamond"/>
          <w:sz w:val="24"/>
        </w:rPr>
        <w:t xml:space="preserve">Table 3a: Chinook Salmon </w:t>
      </w:r>
    </w:p>
    <w:tbl>
      <w:tblPr>
        <w:tblStyle w:val="TableGrid1"/>
        <w:tblW w:w="14390" w:type="dxa"/>
        <w:tblInd w:w="254" w:type="dxa"/>
        <w:tblCellMar>
          <w:top w:w="11" w:type="dxa"/>
          <w:left w:w="108" w:type="dxa"/>
          <w:bottom w:w="4" w:type="dxa"/>
          <w:right w:w="46" w:type="dxa"/>
        </w:tblCellMar>
        <w:tblLook w:val="04A0" w:firstRow="1" w:lastRow="0" w:firstColumn="1" w:lastColumn="0" w:noHBand="0" w:noVBand="1"/>
      </w:tblPr>
      <w:tblGrid>
        <w:gridCol w:w="1755"/>
        <w:gridCol w:w="1788"/>
        <w:gridCol w:w="1925"/>
        <w:gridCol w:w="1834"/>
        <w:gridCol w:w="1766"/>
        <w:gridCol w:w="1754"/>
        <w:gridCol w:w="1754"/>
        <w:gridCol w:w="1814"/>
      </w:tblGrid>
      <w:tr w:rsidR="00790D69" w:rsidTr="10515695" w14:paraId="6B7EC91B" w14:textId="77777777">
        <w:trPr>
          <w:trHeight w:val="643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5E51DFEA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6080DEC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7E0AB826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7C478A74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5F977FB2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 xml:space="preserve">Current </w:t>
            </w:r>
          </w:p>
          <w:p w:rsidR="00790D69" w:rsidRDefault="000D1E38" w14:paraId="520ABDBC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11DA89F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69DA8EA3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09EE9DF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</w:tr>
      <w:tr w:rsidR="00790D69" w:rsidTr="10515695" w14:paraId="077E60E8" w14:textId="77777777">
        <w:trPr>
          <w:trHeight w:val="1637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79F5FA61" w14:textId="77777777">
            <w:r>
              <w:rPr>
                <w:rFonts w:ascii="Garamond" w:hAnsi="Garamond" w:eastAsia="Garamond" w:cs="Garamond"/>
                <w:sz w:val="24"/>
              </w:rPr>
              <w:t xml:space="preserve">OMR Mgmt.  </w:t>
            </w:r>
          </w:p>
          <w:p w:rsidR="00790D69" w:rsidRDefault="000D1E38" w14:paraId="6C93646E" w14:textId="77777777">
            <w:r>
              <w:rPr>
                <w:rFonts w:ascii="Garamond" w:hAnsi="Garamond" w:eastAsia="Garamond" w:cs="Garamond"/>
                <w:sz w:val="24"/>
              </w:rPr>
              <w:t xml:space="preserve">triggered (8.3.2)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6D80C047" w14:textId="77777777">
            <w:pPr>
              <w:spacing w:after="68"/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Jan. 1 - Jun. 30 </w:t>
            </w:r>
          </w:p>
          <w:p w:rsidR="00790D69" w:rsidRDefault="000D1E38" w14:paraId="7F5D486B" w14:textId="77777777">
            <w:pPr>
              <w:spacing w:line="238" w:lineRule="auto"/>
              <w:ind w:left="2"/>
            </w:pPr>
            <w:r>
              <w:rPr>
                <w:rFonts w:ascii="Garamond" w:hAnsi="Garamond" w:eastAsia="Garamond" w:cs="Garamond"/>
                <w:i/>
                <w:sz w:val="24"/>
              </w:rPr>
              <w:t xml:space="preserve">(when ≥ 5% of spring-run or winter- run in </w:t>
            </w:r>
          </w:p>
          <w:p w:rsidR="00790D69" w:rsidRDefault="000D1E38" w14:paraId="38B02EFA" w14:textId="77777777">
            <w:pPr>
              <w:ind w:left="2"/>
            </w:pPr>
            <w:r>
              <w:rPr>
                <w:rFonts w:ascii="Garamond" w:hAnsi="Garamond" w:eastAsia="Garamond" w:cs="Garamond"/>
                <w:i/>
                <w:sz w:val="24"/>
              </w:rPr>
              <w:t>Delta)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2A4C5EC5" w14:paraId="5A06FB45" w14:textId="1B74C166">
            <w:r w:rsidRPr="631BB751">
              <w:rPr>
                <w:rFonts w:ascii="Garamond" w:hAnsi="Garamond" w:eastAsia="Garamond" w:cs="Garamond"/>
                <w:sz w:val="24"/>
                <w:szCs w:val="24"/>
              </w:rPr>
              <w:t>Not i</w:t>
            </w:r>
            <w:r w:rsidRPr="631BB751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90D69" w:rsidRDefault="000D1E38" w14:paraId="58E266B9" w14:textId="77777777">
            <w:r>
              <w:rPr>
                <w:rFonts w:ascii="Garamond" w:hAnsi="Garamond" w:eastAsia="Garamond" w:cs="Garamond"/>
                <w:sz w:val="24"/>
              </w:rPr>
              <w:t xml:space="preserve">- 5% of the </w:t>
            </w:r>
          </w:p>
          <w:p w:rsidR="00790D69" w:rsidRDefault="000D1E38" w14:paraId="008BAD30" w14:textId="77777777">
            <w:pPr>
              <w:spacing w:after="1" w:line="238" w:lineRule="auto"/>
            </w:pPr>
            <w:r>
              <w:rPr>
                <w:rFonts w:ascii="Garamond" w:hAnsi="Garamond" w:eastAsia="Garamond" w:cs="Garamond"/>
                <w:sz w:val="24"/>
              </w:rPr>
              <w:t xml:space="preserve">Winter-run or Spring-run population in </w:t>
            </w:r>
          </w:p>
          <w:p w:rsidR="00790D69" w:rsidRDefault="000D1E38" w14:paraId="097FC616" w14:textId="77777777">
            <w:r>
              <w:rPr>
                <w:rFonts w:ascii="Garamond" w:hAnsi="Garamond" w:eastAsia="Garamond" w:cs="Garamond"/>
                <w:sz w:val="24"/>
              </w:rPr>
              <w:t xml:space="preserve">Delta 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60ED7F74" w14:paraId="51E78D2F" w14:textId="7B4D690E">
            <w:pPr>
              <w:ind w:left="2" w:right="60"/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04F0A281" w14:textId="633F258E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68E2CF07" w:rsidR="0DF642B3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08D1383C" w:rsidRDefault="5D65196D" w14:paraId="1E96DD05" w14:textId="77051050">
            <w:pPr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</w:t>
            </w:r>
            <w:r w:rsidRPr="68E2CF07" w:rsidR="000D1E38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68E2CF07" w:rsidR="1EE4AA9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4</w:t>
            </w:r>
            <w:r w:rsidRPr="631BB751" w:rsidR="000D1E38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90D69" w:rsidRDefault="00790D69" w14:paraId="3BC81FF2" w14:textId="0632211B">
            <w:pPr>
              <w:ind w:left="2"/>
              <w:rPr>
                <w:rFonts w:ascii="Garamond" w:hAnsi="Garamond" w:eastAsia="Garamond" w:cs="Garamond"/>
                <w:b/>
                <w:sz w:val="24"/>
                <w:szCs w:val="24"/>
              </w:rPr>
            </w:pPr>
          </w:p>
        </w:tc>
      </w:tr>
      <w:tr w:rsidR="00790D69" w:rsidTr="10515695" w14:paraId="253BE05A" w14:textId="77777777">
        <w:trPr>
          <w:trHeight w:val="5191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16585D88" w14:textId="77777777">
            <w:pPr>
              <w:spacing w:after="94" w:line="237" w:lineRule="auto"/>
            </w:pPr>
            <w:r>
              <w:rPr>
                <w:rFonts w:ascii="Garamond" w:hAnsi="Garamond" w:eastAsia="Garamond" w:cs="Garamond"/>
                <w:sz w:val="24"/>
              </w:rPr>
              <w:t xml:space="preserve">Winter-run yearly loss </w:t>
            </w:r>
          </w:p>
          <w:p w:rsidR="00790D69" w:rsidRDefault="000D1E38" w14:paraId="5708D530" w14:textId="77777777">
            <w:r>
              <w:rPr>
                <w:rFonts w:ascii="Garamond" w:hAnsi="Garamond" w:eastAsia="Garamond" w:cs="Garamond"/>
                <w:sz w:val="24"/>
              </w:rPr>
              <w:t xml:space="preserve">(8.6.1)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8E787C7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Nov. 1 - Jun. 30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340722A8" w14:paraId="3550A201" w14:textId="740345EB">
            <w:pPr>
              <w:spacing w:after="66"/>
            </w:pPr>
            <w:r w:rsidRPr="631BB751">
              <w:rPr>
                <w:rFonts w:ascii="Garamond" w:hAnsi="Garamond" w:eastAsia="Garamond" w:cs="Garamond"/>
                <w:sz w:val="24"/>
                <w:szCs w:val="24"/>
              </w:rPr>
              <w:t>Not i</w:t>
            </w:r>
            <w:r w:rsidRPr="631BB751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</w:p>
          <w:p w:rsidR="00790D69" w:rsidRDefault="000D1E38" w14:paraId="7163C97E" w14:textId="77777777">
            <w:r>
              <w:rPr>
                <w:rFonts w:ascii="Garamond" w:hAnsi="Garamond" w:eastAsia="Garamond" w:cs="Garamond"/>
                <w:sz w:val="24"/>
              </w:rPr>
              <w:t xml:space="preserve">(Based on JPE </w:t>
            </w:r>
          </w:p>
          <w:p w:rsidR="00790D69" w:rsidRDefault="000D1E38" w14:paraId="1C35CB68" w14:textId="77777777">
            <w:r>
              <w:rPr>
                <w:rFonts w:ascii="Garamond" w:hAnsi="Garamond" w:eastAsia="Garamond" w:cs="Garamond"/>
                <w:sz w:val="24"/>
              </w:rPr>
              <w:t xml:space="preserve">Value)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P="68E2CF07" w:rsidRDefault="14B14E67" w14:paraId="6B7BC2A4" w14:textId="164BA946">
            <w:pPr>
              <w:spacing w:line="216" w:lineRule="auto"/>
              <w:ind w:left="108" w:hanging="108"/>
              <w:rPr>
                <w:rFonts w:ascii="Garamond" w:hAnsi="Garamond" w:eastAsia="Garamond" w:cs="Garamond"/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TBD (Based on JPE guidance)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25C24977" w14:paraId="05E70637" w14:textId="1C85893B">
            <w:pPr>
              <w:ind w:left="2"/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AE6308B" w14:textId="61FB6A39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68E2CF07" w:rsidR="690042EE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4215D13C" w14:paraId="3BE0FFB1" w14:textId="74402AA7"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</w:t>
            </w:r>
            <w:r w:rsidRPr="68E2CF07" w:rsidR="6DF616E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68E2CF07" w:rsidR="4F05FBCC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4</w:t>
            </w:r>
            <w:r w:rsidRPr="631BB751" w:rsidR="6DF616E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/21</w:t>
            </w:r>
            <w:r w:rsidRPr="631BB751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2EA5AF1E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</w:tr>
      <w:tr w:rsidR="00790D69" w:rsidTr="10515695" w14:paraId="58A925C8" w14:textId="77777777">
        <w:trPr>
          <w:trHeight w:val="1723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51A96FE" w14:textId="77777777">
            <w:r>
              <w:rPr>
                <w:rFonts w:ascii="Garamond" w:hAnsi="Garamond" w:eastAsia="Garamond" w:cs="Garamond"/>
                <w:sz w:val="24"/>
              </w:rPr>
              <w:t xml:space="preserve">Winter-run discrete daily loss (8.6.2)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681F4DE3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Nov. 1 - Dec. 31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13FBDF79" w14:textId="77777777">
            <w:r>
              <w:rPr>
                <w:rFonts w:ascii="Garamond" w:hAnsi="Garamond" w:eastAsia="Garamond" w:cs="Garamond"/>
                <w:sz w:val="24"/>
              </w:rPr>
              <w:t xml:space="preserve"> Not in effect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0B8EEE9" w14:textId="77777777">
            <w:pPr>
              <w:spacing w:after="93" w:line="238" w:lineRule="auto"/>
              <w:ind w:left="12"/>
            </w:pPr>
            <w:r>
              <w:rPr>
                <w:rFonts w:ascii="Garamond" w:hAnsi="Garamond" w:eastAsia="Garamond" w:cs="Garamond"/>
                <w:sz w:val="24"/>
              </w:rPr>
              <w:t xml:space="preserve">11/1-11/30: loss of 6/day unclipped older juv. Winter-run </w:t>
            </w:r>
          </w:p>
          <w:p w:rsidR="00790D69" w:rsidRDefault="000D1E38" w14:paraId="11B24534" w14:textId="065A345E">
            <w:r>
              <w:rPr>
                <w:rFonts w:ascii="Garamond" w:hAnsi="Garamond" w:eastAsia="Garamond" w:cs="Garamond"/>
                <w:sz w:val="24"/>
              </w:rPr>
              <w:t xml:space="preserve">12/1-12/31: loss of 26/day </w:t>
            </w:r>
            <w:r w:rsidR="0076545C">
              <w:rPr>
                <w:rFonts w:ascii="Garamond" w:hAnsi="Garamond" w:eastAsia="Garamond" w:cs="Garamond"/>
                <w:sz w:val="24"/>
              </w:rPr>
              <w:t>unclipped older juv. Winter-run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P="68E2CF07" w:rsidRDefault="43F239C6" w14:paraId="77CB2A98" w14:textId="3AC56A1A">
            <w:pPr>
              <w:spacing w:after="1" w:line="238" w:lineRule="auto"/>
              <w:ind w:left="2" w:right="18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82E0D04" w14:textId="77777777">
            <w:r>
              <w:rPr>
                <w:rFonts w:ascii="Garamond" w:hAnsi="Garamond" w:eastAsia="Garamond" w:cs="Garamond"/>
                <w:sz w:val="24"/>
              </w:rPr>
              <w:t xml:space="preserve">NA 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74D135FC" w14:paraId="29B63FC6" w14:textId="4F95BC7D">
            <w:pPr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10/4/21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68E2CF07" w:rsidRDefault="00790D69" w14:paraId="17093E56" w14:textId="37163FF9">
            <w:pPr>
              <w:spacing w:after="1" w:line="238" w:lineRule="auto"/>
              <w:ind w:left="2"/>
              <w:rPr>
                <w:rFonts w:ascii="Garamond" w:hAnsi="Garamond" w:eastAsia="Garamond" w:cs="Garamond"/>
                <w:sz w:val="24"/>
                <w:szCs w:val="24"/>
              </w:rPr>
            </w:pPr>
          </w:p>
        </w:tc>
      </w:tr>
      <w:tr w:rsidR="00E803F2" w:rsidTr="10515695" w14:paraId="30C793FF" w14:textId="77777777">
        <w:trPr>
          <w:trHeight w:val="1814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52D89C72" w14:textId="77777777">
            <w:pPr>
              <w:spacing w:after="1" w:line="238" w:lineRule="auto"/>
            </w:pPr>
            <w:r>
              <w:rPr>
                <w:rFonts w:ascii="Garamond" w:hAnsi="Garamond" w:eastAsia="Garamond" w:cs="Garamond"/>
                <w:sz w:val="24"/>
              </w:rPr>
              <w:t xml:space="preserve">Spring-run surrogate protection </w:t>
            </w:r>
          </w:p>
          <w:p w:rsidR="00E803F2" w:rsidRDefault="00E803F2" w14:paraId="7A562138" w14:textId="5AF6B40E">
            <w:pPr>
              <w:ind w:right="25"/>
            </w:pPr>
            <w:r>
              <w:rPr>
                <w:rFonts w:ascii="Garamond" w:hAnsi="Garamond" w:eastAsia="Garamond" w:cs="Garamond"/>
                <w:sz w:val="24"/>
              </w:rPr>
              <w:t xml:space="preserve">(8.6.4)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554557CE" w14:textId="019D59B9">
            <w:pPr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Feb. 1 - Jun. 30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E803F2" w:rsidRDefault="00E803F2" w14:paraId="4EB6ACE7" w14:textId="6AECE7AE">
            <w:r w:rsidRPr="631BB751">
              <w:rPr>
                <w:rFonts w:ascii="Garamond" w:hAnsi="Garamond" w:eastAsia="Garamond" w:cs="Garamond"/>
                <w:sz w:val="24"/>
                <w:szCs w:val="24"/>
              </w:rPr>
              <w:t xml:space="preserve">Not in effect: </w:t>
            </w:r>
          </w:p>
          <w:p w:rsidR="00E803F2" w:rsidP="4BA3BF7C" w:rsidRDefault="00E803F2" w14:paraId="6ADC84F4" w14:textId="288EEB2E">
            <w:pPr>
              <w:spacing w:after="92" w:line="238" w:lineRule="auto"/>
              <w:ind w:right="35"/>
              <w:rPr>
                <w:rFonts w:ascii="Garamond" w:hAnsi="Garamond" w:eastAsia="Garamond" w:cs="Garamond"/>
                <w:sz w:val="24"/>
                <w:szCs w:val="24"/>
              </w:rPr>
            </w:pPr>
          </w:p>
          <w:p w:rsidR="00E803F2" w:rsidP="3EECF11B" w:rsidRDefault="00E803F2" w14:paraId="60465A6B" w14:textId="0C87BEFD">
            <w:pPr>
              <w:rPr>
                <w:rFonts w:ascii="Garamond" w:hAnsi="Garamond" w:eastAsia="Garamond" w:cs="Garamond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68E2CF07" w:rsidRDefault="60E75E83" w14:paraId="2D6725D3" w14:textId="3E957DC1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TBD</w:t>
            </w:r>
            <w:r w:rsidRPr="68E2CF07" w:rsidR="1CDECB9C">
              <w:rPr>
                <w:rFonts w:ascii="Garamond" w:hAnsi="Garamond" w:eastAsia="Garamond" w:cs="Garamond"/>
                <w:sz w:val="24"/>
                <w:szCs w:val="24"/>
              </w:rPr>
              <w:t xml:space="preserve"> (based on the number of fish released)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68E2CF07" w:rsidRDefault="4F4C739F" w14:paraId="7D6550BF" w14:textId="621A04B1">
            <w:pPr>
              <w:spacing w:after="92" w:line="238" w:lineRule="auto"/>
              <w:ind w:left="2" w:right="30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3EECF11B" w:rsidRDefault="00E803F2" w14:paraId="14F42293" w14:textId="4C7FBD1F">
            <w:pPr>
              <w:rPr>
                <w:rFonts w:ascii="Garamond" w:hAnsi="Garamond" w:eastAsia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3EECF11B" w:rsidRDefault="4F4C739F" w14:paraId="74DF1DCB" w14:textId="56E7234C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</w:t>
            </w:r>
            <w:r w:rsidRPr="68E2CF07" w:rsidR="00E803F2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68E2CF07" w:rsidR="07E85F53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4</w:t>
            </w:r>
            <w:r w:rsidRPr="631BB751" w:rsidR="00E803F2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3EECF11B" w:rsidRDefault="00E803F2" w14:paraId="0700479A" w14:textId="3A9DF297">
            <w:pPr>
              <w:ind w:left="2"/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 </w:t>
            </w:r>
            <w:r w:rsidRPr="68E2CF0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803F2" w:rsidTr="10515695" w14:paraId="4552A316" w14:textId="77777777">
        <w:trPr>
          <w:trHeight w:val="4209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5FFAEF5F" w14:textId="48429237"/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38BE0C1E" w14:textId="47028F5C">
            <w:pPr>
              <w:ind w:left="2"/>
            </w:pP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E803F2" w:rsidRDefault="00E803F2" w14:paraId="5174FADE" w14:textId="4E6F6688"/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23E46925" w:rsidRDefault="00E803F2" w14:paraId="0D36A824" w14:textId="670A5B59">
            <w:pPr>
              <w:rPr>
                <w:rFonts w:asciiTheme="minorHAnsi" w:hAnsiTheme="minorHAnsi" w:eastAsiaTheme="minorEastAsia" w:cs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40BEBA71" w14:textId="66C24CA0">
            <w:pPr>
              <w:ind w:left="2"/>
            </w:pP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70034994" w14:textId="2CE84C42">
            <w:pPr>
              <w:ind w:right="15"/>
              <w:rPr>
                <w:rFonts w:ascii="Garamond" w:hAnsi="Garamond" w:eastAsia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492AAC60" w14:textId="72B1DFEC"/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0523B13A" w14:textId="6229A528">
            <w:pPr>
              <w:ind w:left="2"/>
            </w:pPr>
          </w:p>
        </w:tc>
      </w:tr>
    </w:tbl>
    <w:p w:rsidR="00790D69" w:rsidRDefault="000D1E38" w14:paraId="0E47527F" w14:textId="77777777">
      <w:pPr>
        <w:spacing w:after="0"/>
        <w:ind w:left="250"/>
        <w:jc w:val="both"/>
      </w:pPr>
      <w:r>
        <w:rPr>
          <w:rFonts w:ascii="Garamond" w:hAnsi="Garamond" w:eastAsia="Garamond" w:cs="Garamond"/>
          <w:sz w:val="24"/>
        </w:rPr>
        <w:t xml:space="preserve"> </w:t>
      </w:r>
    </w:p>
    <w:p w:rsidR="00790D69" w:rsidRDefault="000D1E38" w14:paraId="6F555C83" w14:textId="77777777">
      <w:pPr>
        <w:spacing w:after="68"/>
        <w:ind w:left="250"/>
      </w:pPr>
      <w:r>
        <w:rPr>
          <w:rFonts w:ascii="Garamond" w:hAnsi="Garamond" w:eastAsia="Garamond" w:cs="Garamond"/>
          <w:sz w:val="24"/>
        </w:rPr>
        <w:t xml:space="preserve"> </w:t>
      </w:r>
    </w:p>
    <w:p w:rsidR="00DC22DD" w:rsidRDefault="00DC22DD" w14:paraId="1FBD6C2E" w14:textId="77777777">
      <w:pPr>
        <w:spacing w:after="0"/>
        <w:ind w:left="245" w:hanging="10"/>
        <w:rPr>
          <w:rFonts w:ascii="Garamond" w:hAnsi="Garamond" w:eastAsia="Garamond" w:cs="Garamond"/>
          <w:sz w:val="24"/>
        </w:rPr>
        <w:sectPr w:rsidR="00DC22DD">
          <w:footerReference w:type="even" r:id="rId14"/>
          <w:footerReference w:type="default" r:id="rId15"/>
          <w:footerReference w:type="first" r:id="rId16"/>
          <w:pgSz w:w="15840" w:h="12240" w:orient="landscape"/>
          <w:pgMar w:top="1066" w:right="979" w:bottom="1224" w:left="710" w:header="720" w:footer="720" w:gutter="0"/>
          <w:cols w:space="720"/>
        </w:sectPr>
      </w:pPr>
    </w:p>
    <w:p w:rsidR="00790D69" w:rsidRDefault="000D1E38" w14:paraId="52CF93DB" w14:textId="1CF936F1">
      <w:pPr>
        <w:spacing w:after="0"/>
        <w:ind w:left="245" w:hanging="10"/>
      </w:pPr>
      <w:r>
        <w:rPr>
          <w:rFonts w:ascii="Garamond" w:hAnsi="Garamond" w:eastAsia="Garamond" w:cs="Garamond"/>
          <w:sz w:val="24"/>
        </w:rPr>
        <w:t xml:space="preserve">Table 3d: OMR </w:t>
      </w:r>
    </w:p>
    <w:tbl>
      <w:tblPr>
        <w:tblStyle w:val="TableGrid1"/>
        <w:tblW w:w="13547" w:type="dxa"/>
        <w:tblInd w:w="254" w:type="dxa"/>
        <w:tblCellMar>
          <w:top w:w="59" w:type="dxa"/>
          <w:left w:w="108" w:type="dxa"/>
          <w:bottom w:w="4" w:type="dxa"/>
          <w:right w:w="158" w:type="dxa"/>
        </w:tblCellMar>
        <w:tblLook w:val="04A0" w:firstRow="1" w:lastRow="0" w:firstColumn="1" w:lastColumn="0" w:noHBand="0" w:noVBand="1"/>
      </w:tblPr>
      <w:tblGrid>
        <w:gridCol w:w="1119"/>
        <w:gridCol w:w="1398"/>
        <w:gridCol w:w="1145"/>
        <w:gridCol w:w="3755"/>
        <w:gridCol w:w="1242"/>
        <w:gridCol w:w="1604"/>
        <w:gridCol w:w="1621"/>
        <w:gridCol w:w="1663"/>
      </w:tblGrid>
      <w:tr w:rsidR="00790D69" w:rsidTr="00C14EE8" w14:paraId="686FDFDA" w14:textId="77777777">
        <w:trPr>
          <w:trHeight w:val="646"/>
        </w:trPr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06826C8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2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36A4818D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600ACF38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19BC8D22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0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717F1981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 xml:space="preserve">Current </w:t>
            </w:r>
          </w:p>
          <w:p w:rsidR="00790D69" w:rsidRDefault="000D1E38" w14:paraId="340266FF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5B36054C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2762B72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A6D9166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</w:tr>
      <w:tr w:rsidR="00790D69" w:rsidTr="00C14EE8" w14:paraId="4D62CF93" w14:textId="77777777">
        <w:trPr>
          <w:trHeight w:val="4839"/>
        </w:trPr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26EB9A52" w14:textId="77777777">
            <w:r>
              <w:rPr>
                <w:rFonts w:ascii="Garamond" w:hAnsi="Garamond" w:eastAsia="Garamond" w:cs="Garamond"/>
                <w:sz w:val="24"/>
              </w:rPr>
              <w:t xml:space="preserve">OMR Mgmt. </w:t>
            </w:r>
          </w:p>
          <w:p w:rsidR="00790D69" w:rsidRDefault="000D1E38" w14:paraId="378BF363" w14:textId="77777777">
            <w:r>
              <w:rPr>
                <w:rFonts w:ascii="Garamond" w:hAnsi="Garamond" w:eastAsia="Garamond" w:cs="Garamond"/>
                <w:sz w:val="24"/>
              </w:rPr>
              <w:t xml:space="preserve">Offramp (8.3.2) </w:t>
            </w:r>
          </w:p>
        </w:tc>
        <w:tc>
          <w:tcPr>
            <w:tcW w:w="12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F04EE44" w14:textId="77777777">
            <w:pPr>
              <w:ind w:left="31"/>
            </w:pPr>
            <w:r>
              <w:rPr>
                <w:rFonts w:ascii="Garamond" w:hAnsi="Garamond" w:eastAsia="Garamond" w:cs="Garamond"/>
                <w:sz w:val="24"/>
              </w:rPr>
              <w:t xml:space="preserve">Jun. 1 – Jun. 30 </w:t>
            </w:r>
          </w:p>
        </w:tc>
        <w:tc>
          <w:tcPr>
            <w:tcW w:w="1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83D40" w:rsidR="00790D69" w:rsidRDefault="67507D77" w14:paraId="4B355D40" w14:textId="37794BDA">
            <w:pPr>
              <w:ind w:left="2"/>
              <w:rPr>
                <w:rFonts w:ascii="Garamond" w:hAnsi="Garamond"/>
              </w:rPr>
            </w:pPr>
            <w:r w:rsidRPr="25AAE167">
              <w:rPr>
                <w:rFonts w:ascii="Garamond" w:hAnsi="Garamond" w:eastAsia="Garamond" w:cs="Garamond"/>
                <w:sz w:val="24"/>
                <w:szCs w:val="24"/>
              </w:rPr>
              <w:t>Not i</w:t>
            </w:r>
            <w:r w:rsidRPr="25AAE167" w:rsidR="000D1E38">
              <w:rPr>
                <w:rFonts w:ascii="Garamond" w:hAnsi="Garamond" w:eastAsia="Garamond" w:cs="Garamond"/>
                <w:sz w:val="24"/>
                <w:szCs w:val="24"/>
              </w:rPr>
              <w:t>n</w:t>
            </w:r>
            <w:r w:rsidRPr="3EECF11B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 effect 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83D40" w:rsidR="00790D69" w:rsidP="00383D40" w:rsidRDefault="00390531" w14:paraId="59474314" w14:textId="3090EC4B">
            <w:pPr>
              <w:spacing w:after="1" w:line="238" w:lineRule="auto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- 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>&gt;95% of the Winter</w:t>
            </w:r>
            <w:r w:rsidR="005C466D">
              <w:rPr>
                <w:rFonts w:ascii="Garamond" w:hAnsi="Garamond" w:eastAsia="Garamond" w:cs="Garamond"/>
                <w:sz w:val="24"/>
              </w:rPr>
              <w:t>-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 xml:space="preserve">run and Spring-run populations have </w:t>
            </w:r>
          </w:p>
          <w:p w:rsidRPr="00383D40" w:rsidR="00790D69" w:rsidRDefault="000D1E38" w14:paraId="1DE54683" w14:textId="77777777">
            <w:pPr>
              <w:spacing w:after="2" w:line="237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hAnsi="Garamond" w:eastAsia="Garamond" w:cs="Garamond"/>
                <w:sz w:val="24"/>
                <w:szCs w:val="24"/>
              </w:rPr>
              <w:t xml:space="preserve">migrated past Chipps </w:t>
            </w:r>
          </w:p>
          <w:p w:rsidRPr="00383D40" w:rsidR="00790D69" w:rsidRDefault="000D1E38" w14:paraId="7FCEC6CF" w14:textId="77777777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Island </w:t>
            </w:r>
            <w:r w:rsidRPr="00DC22DD"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383D40" w:rsidR="00790D69" w:rsidRDefault="000D1E38" w14:paraId="3AADEE62" w14:textId="77777777">
            <w:pPr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383D40" w:rsidR="00790D69" w:rsidP="00383D40" w:rsidRDefault="6C898438" w14:paraId="3D9EF0C1" w14:textId="6FE322FD">
            <w:pPr>
              <w:spacing w:after="1" w:line="238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hAnsi="Garamond" w:eastAsia="Garamond" w:cs="Garamond"/>
                <w:sz w:val="24"/>
                <w:szCs w:val="24"/>
              </w:rPr>
              <w:t xml:space="preserve">- </w:t>
            </w:r>
            <w:r w:rsidRPr="38B0612F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Current daily average water temperature at Mossdale exceeds22.2°C for 7 nonconsecutive </w:t>
            </w:r>
          </w:p>
          <w:p w:rsidRPr="00383D40" w:rsidR="00790D69" w:rsidRDefault="000D1E38" w14:paraId="1586FD13" w14:textId="77777777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days in June </w:t>
            </w:r>
          </w:p>
          <w:p w:rsidRPr="00383D40" w:rsidR="00790D69" w:rsidRDefault="000D1E38" w14:paraId="76A77706" w14:textId="77777777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383D40" w:rsidR="00790D69" w:rsidRDefault="000D1E38" w14:paraId="118E1911" w14:textId="77777777">
            <w:pPr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DC22DD" w:rsidR="00790D69" w:rsidP="00383D40" w:rsidRDefault="00DC22DD" w14:paraId="0902E001" w14:textId="7BF824A2">
            <w:pPr>
              <w:spacing w:after="1" w:line="238" w:lineRule="auto"/>
              <w:rPr>
                <w:rFonts w:ascii="Garamond" w:hAnsi="Garamond" w:eastAsia="Garamond" w:cs="Garamond"/>
                <w:sz w:val="24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- </w:t>
            </w:r>
            <w:r w:rsidRPr="00383D40" w:rsidR="000D1E38">
              <w:rPr>
                <w:rFonts w:ascii="Garamond" w:hAnsi="Garamond" w:eastAsia="Garamond" w:cs="Garamond"/>
                <w:sz w:val="24"/>
              </w:rPr>
              <w:t xml:space="preserve">Current daily average water temperature at Prisoners 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>Point exceeds</w:t>
            </w: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 xml:space="preserve">22.2°C for 7 </w:t>
            </w:r>
            <w:r w:rsidRPr="00DC22DD" w:rsidR="00390531">
              <w:rPr>
                <w:rFonts w:ascii="Garamond" w:hAnsi="Garamond" w:eastAsia="Garamond" w:cs="Garamond"/>
                <w:sz w:val="24"/>
              </w:rPr>
              <w:t>non-consecutive days in June.</w:t>
            </w:r>
          </w:p>
          <w:p w:rsidRPr="00383D40" w:rsidR="00390531" w:rsidRDefault="00390531" w14:paraId="2C619FBE" w14:textId="77777777">
            <w:pPr>
              <w:ind w:left="17"/>
              <w:rPr>
                <w:rFonts w:ascii="Garamond" w:hAnsi="Garamond"/>
              </w:rPr>
            </w:pPr>
          </w:p>
          <w:p w:rsidRPr="00383D40" w:rsidR="00390531" w:rsidP="00383D40" w:rsidRDefault="00DC22DD" w14:paraId="65B7AC01" w14:textId="1B016E4A">
            <w:pPr>
              <w:pStyle w:val="ListParagraph"/>
              <w:ind w:left="107"/>
              <w:rPr>
                <w:rFonts w:ascii="Garamond" w:hAnsi="Garamond"/>
              </w:rPr>
            </w:pPr>
            <w:r w:rsidRPr="00383D40">
              <w:rPr>
                <w:rFonts w:ascii="Garamond" w:hAnsi="Garamond"/>
              </w:rPr>
              <w:t xml:space="preserve">- </w:t>
            </w:r>
            <w:r w:rsidRPr="00383D40" w:rsidR="00390531">
              <w:rPr>
                <w:rFonts w:ascii="Garamond" w:hAnsi="Garamond"/>
              </w:rPr>
              <w:t>Current daily mean water temperature a</w:t>
            </w:r>
            <w:r w:rsidRPr="00383D40">
              <w:rPr>
                <w:rFonts w:ascii="Garamond" w:hAnsi="Garamond"/>
              </w:rPr>
              <w:t xml:space="preserve">t </w:t>
            </w:r>
            <w:r w:rsidRPr="00383D40" w:rsidR="00390531">
              <w:rPr>
                <w:rFonts w:ascii="Garamond" w:hAnsi="Garamond"/>
              </w:rPr>
              <w:t>CCF is greater than 25°C for three</w:t>
            </w:r>
            <w:r w:rsidRPr="00383D40">
              <w:rPr>
                <w:rFonts w:ascii="Garamond" w:hAnsi="Garamond"/>
              </w:rPr>
              <w:t xml:space="preserve"> </w:t>
            </w:r>
            <w:r w:rsidRPr="00383D40" w:rsidR="00390531">
              <w:rPr>
                <w:rFonts w:ascii="Garamond" w:hAnsi="Garamond"/>
              </w:rPr>
              <w:t>consecutive days</w:t>
            </w:r>
          </w:p>
        </w:tc>
        <w:tc>
          <w:tcPr>
            <w:tcW w:w="10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25AAE167" w:rsidRDefault="46A2F010" w14:paraId="524E9BBF" w14:textId="126A4B9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N/A</w:t>
            </w:r>
          </w:p>
        </w:tc>
        <w:tc>
          <w:tcPr>
            <w:tcW w:w="1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14AD57DE" w:rsidRDefault="00790D69" w14:paraId="2CB9D21E" w14:textId="3902189E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EE8" w:rsidR="00790D69" w:rsidP="167FEBB5" w:rsidRDefault="4F1F675B" w14:paraId="6FBE99AB" w14:textId="17841D09">
            <w:pPr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</w:pPr>
            <w:r w:rsidRPr="68E2CF07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10</w:t>
            </w:r>
            <w:r w:rsidRPr="68E2CF07" w:rsidR="6CFF1D8E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/</w:t>
            </w:r>
            <w:r w:rsidRPr="68E2CF07" w:rsidR="76A24CA2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4</w:t>
            </w:r>
            <w:r w:rsidRPr="00C14EE8" w:rsidR="29647D66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/21</w:t>
            </w:r>
            <w:r w:rsidRPr="00C14EE8" w:rsidR="3EB76324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EE8" w:rsidR="00790D69" w:rsidP="640124E6" w:rsidRDefault="00790D69" w14:paraId="7E1A2DFA" w14:textId="1A0648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F2E9D" w:rsidP="00943A9A" w:rsidRDefault="004F2E9D" w14:paraId="68D2B8A9" w14:textId="77777777">
      <w:pPr>
        <w:spacing w:after="0"/>
        <w:sectPr w:rsidR="004F2E9D" w:rsidSect="00643AF1">
          <w:footerReference w:type="even" r:id="rId17"/>
          <w:footerReference w:type="default" r:id="rId18"/>
          <w:footerReference w:type="first" r:id="rId19"/>
          <w:pgSz w:w="15840" w:h="12240" w:orient="landscape"/>
          <w:pgMar w:top="1140" w:right="1025" w:bottom="280" w:left="1440" w:header="720" w:footer="720" w:gutter="0"/>
          <w:cols w:space="720"/>
          <w:docGrid w:linePitch="299"/>
        </w:sectPr>
      </w:pPr>
    </w:p>
    <w:p w:rsidR="003158B2" w:rsidP="003158B2" w:rsidRDefault="003158B2" w14:paraId="797F3F6E" w14:textId="77777777">
      <w:pPr>
        <w:spacing w:after="0"/>
        <w:ind w:left="10" w:hanging="10"/>
        <w:rPr>
          <w:rFonts w:ascii="Garamond" w:hAnsi="Garamond" w:eastAsia="Garamond" w:cs="Garamond"/>
        </w:rPr>
      </w:pPr>
      <w:r w:rsidRPr="430CF6CC">
        <w:rPr>
          <w:rFonts w:ascii="Garamond" w:hAnsi="Garamond" w:eastAsia="Garamond" w:cs="Garamond"/>
          <w:sz w:val="24"/>
          <w:szCs w:val="24"/>
        </w:rPr>
        <w:t>Table 4. Fish monitoring gear efficiency and disruptions: COVID-19 impacts.</w:t>
      </w:r>
      <w:r w:rsidRPr="430CF6CC">
        <w:rPr>
          <w:rFonts w:ascii="Garamond" w:hAnsi="Garamond" w:eastAsia="Garamond" w:cs="Garamond"/>
        </w:rPr>
        <w:t xml:space="preserve"> </w:t>
      </w:r>
    </w:p>
    <w:tbl>
      <w:tblPr>
        <w:tblStyle w:val="TableGrid1"/>
        <w:tblW w:w="10805" w:type="dxa"/>
        <w:tblInd w:w="5" w:type="dxa"/>
        <w:tblCellMar>
          <w:top w:w="50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10"/>
        <w:gridCol w:w="3698"/>
        <w:gridCol w:w="3397"/>
      </w:tblGrid>
      <w:tr w:rsidR="00855755" w:rsidTr="008E46FA" w14:paraId="007C0637" w14:textId="0FE6F2D1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21B14996" w14:textId="77777777">
            <w:pPr>
              <w:ind w:right="45"/>
              <w:jc w:val="center"/>
            </w:pPr>
            <w:r>
              <w:rPr>
                <w:rFonts w:ascii="Garamond" w:hAnsi="Garamond" w:eastAsia="Garamond" w:cs="Garamond"/>
                <w:b/>
              </w:rPr>
              <w:t>Monitoring Survey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C61A1D" w14:paraId="2960C541" w14:textId="21FDED42">
            <w:pPr>
              <w:ind w:right="51"/>
              <w:jc w:val="center"/>
            </w:pPr>
            <w:r>
              <w:rPr>
                <w:rFonts w:ascii="Garamond" w:hAnsi="Garamond" w:eastAsia="Garamond" w:cs="Garamond"/>
                <w:b/>
                <w:bCs/>
              </w:rPr>
              <w:t>Notes</w:t>
            </w:r>
            <w:r w:rsidRPr="3EECF11B" w:rsidR="00855755">
              <w:rPr>
                <w:rFonts w:ascii="Garamond" w:hAnsi="Garamond" w:eastAsia="Garamond" w:cs="Garamond"/>
                <w:b/>
                <w:bCs/>
              </w:rPr>
              <w:t xml:space="preserve"> (as of </w:t>
            </w:r>
            <w:r w:rsidR="00855755">
              <w:rPr>
                <w:rFonts w:ascii="Garamond" w:hAnsi="Garamond" w:eastAsia="Garamond" w:cs="Garamond"/>
                <w:b/>
                <w:bCs/>
              </w:rPr>
              <w:t>10/</w:t>
            </w:r>
            <w:r w:rsidR="00727C54">
              <w:rPr>
                <w:rFonts w:ascii="Garamond" w:hAnsi="Garamond" w:eastAsia="Garamond" w:cs="Garamond"/>
                <w:b/>
                <w:bCs/>
              </w:rPr>
              <w:t>19</w:t>
            </w:r>
            <w:r w:rsidRPr="3EECF11B" w:rsidR="00855755">
              <w:rPr>
                <w:rFonts w:ascii="Garamond" w:hAnsi="Garamond" w:eastAsia="Garamond" w:cs="Garamond"/>
                <w:b/>
                <w:bCs/>
              </w:rPr>
              <w:t xml:space="preserve">/2021) </w:t>
            </w:r>
            <w:r w:rsidRPr="3EECF11B" w:rsidR="00855755"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3EECF11B" w:rsidR="00855755" w:rsidP="00DB64B5" w:rsidRDefault="00C61A1D" w14:paraId="29FE0415" w14:textId="47A6AE0A">
            <w:pPr>
              <w:ind w:right="51"/>
              <w:jc w:val="center"/>
              <w:rPr>
                <w:rFonts w:ascii="Garamond" w:hAnsi="Garamond" w:eastAsia="Garamond" w:cs="Garamond"/>
                <w:b/>
                <w:bCs/>
              </w:rPr>
            </w:pPr>
            <w:r>
              <w:rPr>
                <w:rFonts w:ascii="Garamond" w:hAnsi="Garamond" w:eastAsia="Garamond" w:cs="Garamond"/>
                <w:b/>
                <w:bCs/>
              </w:rPr>
              <w:t>Status *</w:t>
            </w:r>
          </w:p>
        </w:tc>
      </w:tr>
      <w:tr w:rsidR="00855755" w:rsidTr="008E46FA" w14:paraId="3C9584B4" w14:textId="5ACEB29E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310716EA" w14:textId="77777777">
            <w:r>
              <w:rPr>
                <w:rFonts w:ascii="Garamond" w:hAnsi="Garamond" w:eastAsia="Garamond" w:cs="Garamond"/>
                <w:b/>
              </w:rPr>
              <w:t xml:space="preserve">Delta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DB64B5" w:rsidRDefault="00855755" w14:paraId="7806EBEB" w14:textId="77777777">
            <w:pPr>
              <w:rPr>
                <w:rFonts w:ascii="Garamond" w:hAnsi="Garamond"/>
              </w:rPr>
            </w:pPr>
            <w:r w:rsidRPr="00A11F26">
              <w:rPr>
                <w:rFonts w:ascii="Garamond" w:hAnsi="Garamond" w:eastAsia="Garamond" w:cs="Garamond"/>
              </w:rPr>
              <w:t xml:space="preserve">  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855755" w:rsidP="00DB64B5" w:rsidRDefault="00855755" w14:paraId="46A74EAF" w14:textId="77777777">
            <w:pPr>
              <w:rPr>
                <w:rFonts w:ascii="Garamond" w:hAnsi="Garamond" w:eastAsia="Garamond" w:cs="Garamond"/>
              </w:rPr>
            </w:pPr>
          </w:p>
        </w:tc>
      </w:tr>
      <w:tr w:rsidR="00855755" w:rsidTr="008E46FA" w14:paraId="34B5EAF3" w14:textId="5756F97A">
        <w:trPr>
          <w:trHeight w:val="504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4F10C608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SWP regular counts, CWT reading, and larval sampling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5189F62D" w14:textId="58635B1B">
            <w:pPr>
              <w:tabs>
                <w:tab w:val="left" w:pos="710"/>
              </w:tabs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 w:rsidR="00EB566E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855755" w:rsidP="00DB64B5" w:rsidRDefault="0FF2CBAA" w14:paraId="3EADAC97" w14:textId="135E5423">
            <w:pPr>
              <w:ind w:right="48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:rsidTr="008E46FA" w14:paraId="40E98C1F" w14:textId="5FB5D164">
        <w:trPr>
          <w:trHeight w:val="504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42033482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CVP regular counts, CWT reading, and larval sampling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10023CF7" w14:textId="07CB6B52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855755" w:rsidP="00DB64B5" w:rsidRDefault="000E1FA5" w14:paraId="5D2ED1DA" w14:textId="440F86A9">
            <w:pPr>
              <w:ind w:right="48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:rsidTr="00855755" w14:paraId="32667BC4" w14:textId="176F0B2F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5AB16A89" w14:textId="77777777">
            <w:pPr>
              <w:ind w:right="50"/>
              <w:jc w:val="center"/>
            </w:pPr>
            <w:r>
              <w:rPr>
                <w:rFonts w:ascii="Garamond" w:hAnsi="Garamond" w:eastAsia="Garamond" w:cs="Garamond"/>
              </w:rPr>
              <w:t xml:space="preserve">Smelt Larval Survey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6350EB79" w14:textId="037CA12A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1A0CD621" w14:textId="5F3F67E0">
            <w:pPr>
              <w:ind w:right="45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4</w:t>
            </w:r>
          </w:p>
        </w:tc>
      </w:tr>
      <w:tr w:rsidR="00855755" w:rsidTr="00855755" w14:paraId="5A6A3ACD" w14:textId="5D80D9EF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20A6DCE1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20mm Survey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B566E" w14:paraId="3C7472F0" w14:textId="2DF7409E">
            <w:pPr>
              <w:spacing w:line="259" w:lineRule="auto"/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A11F26">
              <w:rPr>
                <w:rFonts w:ascii="Garamond" w:hAnsi="Garamond"/>
                <w:color w:val="000000" w:themeColor="text1"/>
              </w:rPr>
              <w:t>N</w:t>
            </w:r>
            <w:r w:rsidR="00EA7F43">
              <w:rPr>
                <w:rFonts w:ascii="Garamond" w:hAnsi="Garamond"/>
                <w:color w:val="000000" w:themeColor="text1"/>
              </w:rPr>
              <w:t>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33359AB7" w14:textId="1E80EF3E">
            <w:pPr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4</w:t>
            </w:r>
          </w:p>
        </w:tc>
      </w:tr>
      <w:tr w:rsidR="00855755" w:rsidTr="00855755" w14:paraId="093DEA22" w14:textId="79B0A31E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385EAD9B" w14:textId="77777777">
            <w:pPr>
              <w:ind w:right="48"/>
              <w:jc w:val="center"/>
            </w:pPr>
            <w:r>
              <w:rPr>
                <w:rFonts w:ascii="Garamond" w:hAnsi="Garamond" w:eastAsia="Garamond" w:cs="Garamond"/>
              </w:rPr>
              <w:t xml:space="preserve">Spring Kodiak Trawl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2336D2B3" w14:textId="66276459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086EA2B3" w14:textId="5366E275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4</w:t>
            </w:r>
          </w:p>
        </w:tc>
      </w:tr>
      <w:tr w:rsidR="00EB566E" w:rsidTr="00855755" w14:paraId="53DE7D6E" w14:textId="7777777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566E" w:rsidP="00DB64B5" w:rsidRDefault="00EB566E" w14:paraId="75A47081" w14:textId="786A5F80">
            <w:pPr>
              <w:ind w:right="48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Fall Mid-water Trawl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B566E" w:rsidP="00B75E66" w:rsidRDefault="00EA7F43" w14:paraId="407CFBED" w14:textId="3DBFF4AD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B566E" w:rsidP="00DB64B5" w:rsidRDefault="00EA7F43" w14:paraId="15D97EB4" w14:textId="06F20667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:rsidTr="00855755" w14:paraId="1D8D3B78" w14:textId="77D3F59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274BCA4F" w14:textId="77777777">
            <w:pPr>
              <w:ind w:right="48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 xml:space="preserve">Summer </w:t>
            </w:r>
            <w:proofErr w:type="spellStart"/>
            <w:r>
              <w:rPr>
                <w:rFonts w:ascii="Garamond" w:hAnsi="Garamond" w:eastAsia="Garamond" w:cs="Garamond"/>
              </w:rPr>
              <w:t>Townet</w:t>
            </w:r>
            <w:proofErr w:type="spellEnd"/>
            <w:r>
              <w:rPr>
                <w:rFonts w:ascii="Garamond" w:hAnsi="Garamond" w:eastAsia="Garamond" w:cs="Garamond"/>
              </w:rPr>
              <w:t xml:space="preserve"> Survey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B75E66" w14:paraId="219CF5C5" w14:textId="7D9BB59E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19818B6F" w14:textId="2D0A808A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4</w:t>
            </w:r>
          </w:p>
        </w:tc>
      </w:tr>
      <w:tr w:rsidR="00EA7F43" w:rsidTr="00855755" w14:paraId="5902E9AB" w14:textId="6CEDEA8C">
        <w:trPr>
          <w:trHeight w:val="278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E2F2736" w14:textId="77777777">
            <w:pPr>
              <w:ind w:right="45"/>
              <w:jc w:val="center"/>
            </w:pPr>
            <w:r>
              <w:rPr>
                <w:rFonts w:ascii="Garamond" w:hAnsi="Garamond" w:eastAsia="Garamond" w:cs="Garamond"/>
              </w:rPr>
              <w:t xml:space="preserve">Bay Study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02001A70" w14:textId="76C7F4E9">
            <w:pPr>
              <w:spacing w:line="259" w:lineRule="auto"/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7E4BE4B5" w14:textId="3D4AF92A">
            <w:pPr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1</w:t>
            </w:r>
          </w:p>
        </w:tc>
      </w:tr>
      <w:tr w:rsidR="00EA7F43" w:rsidTr="00855755" w14:paraId="5F7A5E8D" w14:textId="2C3B8EAB">
        <w:trPr>
          <w:trHeight w:val="436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5FCB1AB1" w14:textId="77777777">
            <w:pPr>
              <w:ind w:right="49"/>
              <w:jc w:val="center"/>
            </w:pPr>
            <w:r w:rsidRPr="50671147">
              <w:rPr>
                <w:rFonts w:ascii="Garamond" w:hAnsi="Garamond" w:eastAsia="Garamond" w:cs="Garamond"/>
              </w:rPr>
              <w:t xml:space="preserve"> DJFMP- Chipps and Sacramento Trawls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0DCBD36B" w14:textId="71A34018">
            <w:pPr>
              <w:spacing w:line="237" w:lineRule="auto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03DCF823" w14:textId="00458F03">
            <w:pPr>
              <w:spacing w:line="237" w:lineRule="auto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1</w:t>
            </w:r>
          </w:p>
        </w:tc>
      </w:tr>
      <w:tr w:rsidR="00EA7F43" w:rsidTr="00855755" w14:paraId="0C75A771" w14:textId="34ED1AED">
        <w:trPr>
          <w:trHeight w:val="545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748A2747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DJFMP- Seines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7311C9BF" w14:textId="0CFC9096">
            <w:pPr>
              <w:spacing w:line="259" w:lineRule="auto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Active with one disruption: n</w:t>
            </w:r>
            <w:r w:rsidRPr="00A11F26" w:rsidR="00EA7F43">
              <w:rPr>
                <w:rFonts w:ascii="Garamond" w:hAnsi="Garamond" w:eastAsia="Garamond" w:cs="Garamond"/>
              </w:rPr>
              <w:t xml:space="preserve">ot </w:t>
            </w:r>
            <w:r>
              <w:rPr>
                <w:rFonts w:ascii="Garamond" w:hAnsi="Garamond" w:eastAsia="Garamond" w:cs="Garamond"/>
              </w:rPr>
              <w:t xml:space="preserve">sampling </w:t>
            </w:r>
            <w:r w:rsidRPr="00A11F26" w:rsidR="00EA7F43">
              <w:rPr>
                <w:rFonts w:ascii="Garamond" w:hAnsi="Garamond" w:eastAsia="Garamond" w:cs="Garamond"/>
              </w:rPr>
              <w:t>San Joaquin Seines (due to low water)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072EC932" w14:textId="3F1F72F7">
            <w:pPr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2</w:t>
            </w:r>
          </w:p>
        </w:tc>
      </w:tr>
      <w:tr w:rsidR="00EA7F43" w:rsidTr="00855755" w14:paraId="251EBC26" w14:textId="0686990B">
        <w:trPr>
          <w:trHeight w:val="506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18A541B1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 EDSM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16D5DA27" w14:textId="496E27E8">
            <w:pPr>
              <w:tabs>
                <w:tab w:val="left" w:pos="1030"/>
                <w:tab w:val="center" w:pos="1765"/>
              </w:tabs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74A9EA6C" w14:textId="5916AFE3">
            <w:pPr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23217C" w14:paraId="5CF893C4" w14:textId="676F8103">
        <w:trPr>
          <w:trHeight w:val="265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2724B734" w14:textId="77777777">
            <w:pPr>
              <w:ind w:right="51"/>
              <w:jc w:val="center"/>
            </w:pPr>
            <w:r>
              <w:rPr>
                <w:rFonts w:ascii="Garamond" w:hAnsi="Garamond" w:eastAsia="Garamond" w:cs="Garamond"/>
              </w:rPr>
              <w:t xml:space="preserve">EMP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EA7F43" w14:paraId="4694FE9C" w14:textId="696912C9">
            <w:pPr>
              <w:jc w:val="center"/>
              <w:rPr>
                <w:rFonts w:ascii="Garamond" w:hAnsi="Garamond"/>
              </w:rPr>
            </w:pPr>
            <w:r w:rsidRPr="00A11F26">
              <w:rPr>
                <w:rFonts w:ascii="Garamond" w:hAnsi="Garamond"/>
              </w:rPr>
              <w:t>?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23217C" w14:paraId="3BB5408F" w14:textId="37D3145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  <w:tr w:rsidR="00EA7F43" w:rsidTr="0023217C" w14:paraId="2B039A45" w14:textId="24A99A7C">
        <w:trPr>
          <w:trHeight w:val="545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4749B206" w14:textId="77777777">
            <w:pPr>
              <w:ind w:right="49"/>
              <w:jc w:val="center"/>
            </w:pPr>
            <w:r w:rsidRPr="50671147">
              <w:rPr>
                <w:rFonts w:ascii="Garamond" w:hAnsi="Garamond" w:eastAsia="Garamond" w:cs="Garamond"/>
              </w:rPr>
              <w:t xml:space="preserve">Mossdale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EA7F43" w14:paraId="713F78A1" w14:textId="68CAD45A">
            <w:pPr>
              <w:spacing w:line="259" w:lineRule="auto"/>
              <w:jc w:val="center"/>
              <w:rPr>
                <w:rFonts w:ascii="Garamond" w:hAnsi="Garamond" w:eastAsia="Garamond" w:cs="Garamond"/>
              </w:rPr>
            </w:pPr>
            <w:r w:rsidRPr="00A11F26">
              <w:rPr>
                <w:rFonts w:ascii="Garamond" w:hAnsi="Garamond" w:eastAsia="Garamond" w:cs="Garamond"/>
              </w:rPr>
              <w:t xml:space="preserve">Currently </w:t>
            </w:r>
            <w:r w:rsidR="00B75E66">
              <w:rPr>
                <w:rFonts w:ascii="Garamond" w:hAnsi="Garamond" w:eastAsia="Garamond" w:cs="Garamond"/>
              </w:rPr>
              <w:t xml:space="preserve">active and </w:t>
            </w:r>
            <w:r w:rsidRPr="00A11F26">
              <w:rPr>
                <w:rFonts w:ascii="Garamond" w:hAnsi="Garamond" w:eastAsia="Garamond" w:cs="Garamond"/>
              </w:rPr>
              <w:t>no disruptions</w:t>
            </w:r>
            <w:r w:rsidR="00B75E66">
              <w:rPr>
                <w:rFonts w:ascii="Garamond" w:hAnsi="Garamond" w:eastAsia="Garamond" w:cs="Garamond"/>
              </w:rPr>
              <w:t xml:space="preserve"> - </w:t>
            </w:r>
            <w:r w:rsidRPr="00A11F26">
              <w:rPr>
                <w:rFonts w:ascii="Garamond" w:hAnsi="Garamond" w:eastAsia="Garamond" w:cs="Garamond"/>
              </w:rPr>
              <w:t>may need to start sampling every other week due to low water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B75E66" w14:paraId="19985D97" w14:textId="484161CD">
            <w:pPr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855755" w14:paraId="4EAC56A0" w14:textId="4FD3AF1D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442248E" w14:textId="77777777">
            <w:pPr>
              <w:ind w:right="45"/>
              <w:jc w:val="center"/>
            </w:pPr>
            <w:r>
              <w:rPr>
                <w:rFonts w:ascii="Garamond" w:hAnsi="Garamond" w:eastAsia="Garamond" w:cs="Garamond"/>
              </w:rPr>
              <w:t xml:space="preserve">USGS Flow monitoring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B75E66" w14:paraId="38812D1C" w14:textId="1A906308">
            <w:pPr>
              <w:ind w:right="49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(No disruptions)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B75E66" w14:paraId="06F1B8CA" w14:textId="3033E507">
            <w:pPr>
              <w:ind w:right="49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:rsidTr="00855755" w14:paraId="7AB265B9" w14:textId="5F247469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4840E98" w14:textId="77777777">
            <w:r>
              <w:rPr>
                <w:rFonts w:ascii="Garamond" w:hAnsi="Garamond" w:eastAsia="Garamond" w:cs="Garamond"/>
                <w:b/>
              </w:rPr>
              <w:t xml:space="preserve">Sacramento River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1930A83A" w14:textId="1E9DD0A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1492D314" w14:textId="77777777">
            <w:pPr>
              <w:rPr>
                <w:rFonts w:ascii="Garamond" w:hAnsi="Garamond"/>
              </w:rPr>
            </w:pPr>
          </w:p>
        </w:tc>
      </w:tr>
      <w:tr w:rsidR="00EA7F43" w:rsidTr="00855755" w14:paraId="7BBD17C0" w14:textId="5024BFB7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28F5744D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Red Bluff Diversion Dam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6B7B7ED1" w14:textId="70633922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2CDBA50D" w14:textId="7E334A82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:rsidTr="00855755" w14:paraId="36FD9EE2" w14:textId="7D57BEA4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20451C75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Knights Landing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16618A26" w14:textId="7A422D00">
            <w:pPr>
              <w:ind w:right="45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2A39A01D" w14:textId="10BE5DCF">
            <w:pPr>
              <w:ind w:right="45"/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855755" w14:paraId="6A0FCFE0" w14:textId="571D2A96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3AC51E17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Tisdale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372037F7" w14:textId="1585F096">
            <w:pPr>
              <w:spacing w:line="259" w:lineRule="auto"/>
              <w:ind w:right="45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14F791C3" w14:textId="722175FC">
            <w:pPr>
              <w:ind w:right="45"/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855755" w14:paraId="66E25619" w14:textId="7777777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5E2179D" w14:textId="46BF12DF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GCID screw trap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0DB0CAB7" w14:textId="7906A793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525D7871" w14:textId="08B82FB3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:rsidTr="00DF7A30" w14:paraId="23702F02" w14:textId="475576E4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7BA6B9B6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Redd dewatering and stranding surveys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DF7A30" w14:paraId="462F6631" w14:textId="1591C203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DF7A30" w14:paraId="34BEEB96" w14:textId="13CCA01E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EA7F43" w:rsidTr="00DF7A30" w14:paraId="01150CCB" w14:textId="5E678911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21C824F6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Sacramento Carcass and Redd Surveys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921794" w14:paraId="163EC4EA" w14:textId="20E2318A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921794" w14:paraId="45024637" w14:textId="20933F18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EA7F43" w:rsidTr="00855755" w14:paraId="59B3E879" w14:textId="3254EC49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1F987BAC" w14:textId="77777777">
            <w:r>
              <w:rPr>
                <w:rFonts w:ascii="Garamond" w:hAnsi="Garamond" w:eastAsia="Garamond" w:cs="Garamond"/>
                <w:b/>
              </w:rPr>
              <w:t xml:space="preserve">Feather River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37CD4A9B" w14:textId="53F60837">
            <w:pPr>
              <w:ind w:left="7"/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7EF982E9" w14:textId="77777777">
            <w:pPr>
              <w:ind w:left="7"/>
              <w:jc w:val="center"/>
              <w:rPr>
                <w:rFonts w:ascii="Garamond" w:hAnsi="Garamond"/>
              </w:rPr>
            </w:pPr>
          </w:p>
        </w:tc>
      </w:tr>
      <w:tr w:rsidR="00EA7F43" w:rsidTr="00855755" w14:paraId="758CC248" w14:textId="38225212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65EA491D" w14:textId="77777777">
            <w:pPr>
              <w:ind w:right="48"/>
              <w:jc w:val="center"/>
            </w:pPr>
            <w:r>
              <w:rPr>
                <w:rFonts w:ascii="Garamond" w:hAnsi="Garamond" w:eastAsia="Garamond" w:cs="Garamond"/>
              </w:rPr>
              <w:t xml:space="preserve">Feather River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B75E66" w14:paraId="6803D199" w14:textId="5E1EC1E3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Not Active (</w:t>
            </w:r>
            <w:r w:rsidRPr="00A11F26" w:rsidR="00EA7F43">
              <w:rPr>
                <w:rFonts w:ascii="Garamond" w:hAnsi="Garamond" w:eastAsia="Garamond" w:cs="Garamond"/>
              </w:rPr>
              <w:t>anticipate starting mid to late Nov</w:t>
            </w:r>
            <w:r w:rsidR="00123322">
              <w:rPr>
                <w:rFonts w:ascii="Garamond" w:hAnsi="Garamond" w:eastAsia="Garamond" w:cs="Garamond"/>
              </w:rPr>
              <w:t>ember 2021</w:t>
            </w:r>
            <w:r w:rsidRPr="00A11F26" w:rsidR="00EA7F43">
              <w:rPr>
                <w:rFonts w:ascii="Garamond" w:hAnsi="Garamond" w:eastAsia="Garamond" w:cs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17B350FC" w14:textId="5D010498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4</w:t>
            </w:r>
          </w:p>
        </w:tc>
      </w:tr>
      <w:tr w:rsidR="00EA7F43" w:rsidTr="00855755" w14:paraId="360DF718" w14:textId="38A624E5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34062CFB" w14:textId="77777777">
            <w:r>
              <w:rPr>
                <w:rFonts w:ascii="Garamond" w:hAnsi="Garamond" w:eastAsia="Garamond" w:cs="Garamond"/>
                <w:b/>
              </w:rPr>
              <w:t xml:space="preserve">San Joaquin River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6BF87784" w14:textId="1ADB326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58E24852" w14:textId="77777777">
            <w:pPr>
              <w:rPr>
                <w:rFonts w:ascii="Garamond" w:hAnsi="Garamond"/>
              </w:rPr>
            </w:pPr>
          </w:p>
        </w:tc>
      </w:tr>
      <w:tr w:rsidR="00EA7F43" w:rsidTr="00855755" w14:paraId="1A70EE85" w14:textId="40658FFA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50CD1C2C" w14:textId="77777777">
            <w:pPr>
              <w:ind w:right="50"/>
              <w:jc w:val="center"/>
            </w:pPr>
            <w:r>
              <w:rPr>
                <w:rFonts w:ascii="Garamond" w:hAnsi="Garamond" w:eastAsia="Garamond" w:cs="Garamond"/>
              </w:rPr>
              <w:t xml:space="preserve">SJRRP CDFW Field Monitoring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67BEB69F" w14:textId="4DC7ED44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13512DDC" w14:textId="5CCFEF69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EA7F43" w:rsidTr="00855755" w14:paraId="0249842D" w14:textId="242B6AE6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797B2859" w14:textId="77777777">
            <w:pPr>
              <w:ind w:right="48"/>
              <w:jc w:val="center"/>
            </w:pPr>
            <w:r>
              <w:rPr>
                <w:rFonts w:ascii="Garamond" w:hAnsi="Garamond" w:eastAsia="Garamond" w:cs="Garamond"/>
              </w:rPr>
              <w:t xml:space="preserve">SJRRP USFWS and USBR Field Monitoring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04C7DBD7" w14:textId="5E5E4C9D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30B0BA5E" w14:textId="302064B7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EA7F43" w:rsidTr="00855755" w14:paraId="142D1C4F" w14:textId="7777777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6E4626DF" w14:textId="1929A506">
            <w:pPr>
              <w:ind w:right="48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Stanislaus Fish Weir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144E1986" w14:textId="49299F45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1335DB5C" w14:textId="65C48497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</w:tbl>
    <w:p w:rsidR="00CC3B3E" w:rsidP="003158B2" w:rsidRDefault="00C61A1D" w14:paraId="63992D41" w14:textId="30B36CCA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>* Status</w:t>
      </w:r>
      <w:r w:rsidR="00EC404A">
        <w:rPr>
          <w:rFonts w:ascii="Garamond" w:hAnsi="Garamond" w:eastAsia="Garamond" w:cs="Garamond"/>
        </w:rPr>
        <w:t xml:space="preserve">: </w:t>
      </w:r>
      <w:r w:rsidR="00273B0F">
        <w:rPr>
          <w:rFonts w:ascii="Garamond" w:hAnsi="Garamond" w:eastAsia="Garamond" w:cs="Garamond"/>
        </w:rPr>
        <w:t>Weekly</w:t>
      </w:r>
      <w:r w:rsidR="00EC404A"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>categories</w:t>
      </w:r>
      <w:r w:rsidR="00F34193">
        <w:rPr>
          <w:rFonts w:ascii="Garamond" w:hAnsi="Garamond" w:eastAsia="Garamond" w:cs="Garamond"/>
        </w:rPr>
        <w:t xml:space="preserve"> include</w:t>
      </w:r>
      <w:r w:rsidR="00CC3B3E">
        <w:rPr>
          <w:rFonts w:ascii="Garamond" w:hAnsi="Garamond" w:eastAsia="Garamond" w:cs="Garamond"/>
        </w:rPr>
        <w:t>:</w:t>
      </w:r>
    </w:p>
    <w:p w:rsidR="00CC3B3E" w:rsidP="003158B2" w:rsidRDefault="00CC3B3E" w14:paraId="6AD356C9" w14:textId="0D520A34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 xml:space="preserve">[1] </w:t>
      </w:r>
      <w:r w:rsidR="005B07AB">
        <w:rPr>
          <w:rFonts w:ascii="Garamond" w:hAnsi="Garamond" w:eastAsia="Garamond" w:cs="Garamond"/>
        </w:rPr>
        <w:t>Active</w:t>
      </w:r>
      <w:r w:rsidR="00C61A1D">
        <w:rPr>
          <w:rFonts w:ascii="Garamond" w:hAnsi="Garamond" w:eastAsia="Garamond" w:cs="Garamond"/>
        </w:rPr>
        <w:t xml:space="preserve"> (</w:t>
      </w:r>
      <w:r w:rsidR="005B07AB">
        <w:rPr>
          <w:rFonts w:ascii="Garamond" w:hAnsi="Garamond" w:eastAsia="Garamond" w:cs="Garamond"/>
        </w:rPr>
        <w:t xml:space="preserve">ongoing </w:t>
      </w:r>
      <w:r w:rsidR="00CC0774">
        <w:rPr>
          <w:rFonts w:ascii="Garamond" w:hAnsi="Garamond" w:eastAsia="Garamond" w:cs="Garamond"/>
        </w:rPr>
        <w:t>samplin</w:t>
      </w:r>
      <w:r w:rsidR="005B07AB">
        <w:rPr>
          <w:rFonts w:ascii="Garamond" w:hAnsi="Garamond" w:eastAsia="Garamond" w:cs="Garamond"/>
        </w:rPr>
        <w:t>g</w:t>
      </w:r>
      <w:r w:rsidR="00C61A1D">
        <w:rPr>
          <w:rFonts w:ascii="Garamond" w:hAnsi="Garamond" w:eastAsia="Garamond" w:cs="Garamond"/>
        </w:rPr>
        <w:t>)</w:t>
      </w:r>
    </w:p>
    <w:p w:rsidR="00CC3B3E" w:rsidP="003158B2" w:rsidRDefault="00CC3B3E" w14:paraId="34CCD594" w14:textId="1F5E1D99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 xml:space="preserve">[2] </w:t>
      </w:r>
      <w:r w:rsidR="00B7446E">
        <w:rPr>
          <w:rFonts w:ascii="Garamond" w:hAnsi="Garamond" w:eastAsia="Garamond" w:cs="Garamond"/>
        </w:rPr>
        <w:t xml:space="preserve">Partial Interruption (some </w:t>
      </w:r>
      <w:r w:rsidR="00CC0774">
        <w:rPr>
          <w:rFonts w:ascii="Garamond" w:hAnsi="Garamond" w:eastAsia="Garamond" w:cs="Garamond"/>
        </w:rPr>
        <w:t xml:space="preserve">sampling </w:t>
      </w:r>
      <w:r w:rsidR="00B7446E">
        <w:rPr>
          <w:rFonts w:ascii="Garamond" w:hAnsi="Garamond" w:eastAsia="Garamond" w:cs="Garamond"/>
        </w:rPr>
        <w:t>interruptions)</w:t>
      </w:r>
    </w:p>
    <w:p w:rsidR="00CC3B3E" w:rsidP="003158B2" w:rsidRDefault="00CC3B3E" w14:paraId="438E6D63" w14:textId="78A22C9A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 xml:space="preserve">[3] </w:t>
      </w:r>
      <w:r w:rsidR="00B7446E">
        <w:rPr>
          <w:rFonts w:ascii="Garamond" w:hAnsi="Garamond" w:eastAsia="Garamond" w:cs="Garamond"/>
        </w:rPr>
        <w:t>Interrupted (</w:t>
      </w:r>
      <w:r w:rsidR="00F34193">
        <w:rPr>
          <w:rFonts w:ascii="Garamond" w:hAnsi="Garamond" w:eastAsia="Garamond" w:cs="Garamond"/>
        </w:rPr>
        <w:t xml:space="preserve">sampling </w:t>
      </w:r>
      <w:r w:rsidR="00B7446E">
        <w:rPr>
          <w:rFonts w:ascii="Garamond" w:hAnsi="Garamond" w:eastAsia="Garamond" w:cs="Garamond"/>
        </w:rPr>
        <w:t>fully suspended)</w:t>
      </w:r>
      <w:r w:rsidR="00F34193">
        <w:rPr>
          <w:rFonts w:ascii="Garamond" w:hAnsi="Garamond" w:eastAsia="Garamond" w:cs="Garamond"/>
        </w:rPr>
        <w:t xml:space="preserve">, and </w:t>
      </w:r>
    </w:p>
    <w:p w:rsidR="004F2E9D" w:rsidP="00943A9A" w:rsidRDefault="00CC3B3E" w14:paraId="049184C1" w14:textId="0CE0CEF6">
      <w:pPr>
        <w:spacing w:after="0"/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>[4] Not Active (sampling not scheduled</w:t>
      </w:r>
      <w:r w:rsidR="00FF6E68">
        <w:rPr>
          <w:rFonts w:ascii="Garamond" w:hAnsi="Garamond" w:eastAsia="Garamond" w:cs="Garamond"/>
        </w:rPr>
        <w:t>)</w:t>
      </w:r>
    </w:p>
    <w:sectPr w:rsidR="004F2E9D">
      <w:footerReference w:type="even" r:id="rId20"/>
      <w:footerReference w:type="default" r:id="rId21"/>
      <w:footerReference w:type="first" r:id="rId22"/>
      <w:pgSz w:w="12240" w:h="15840"/>
      <w:pgMar w:top="1025" w:right="280" w:bottom="1440" w:left="11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" w:author="Author" w:id="0">
    <w:p w:rsidRPr="00A27D6D" w:rsidR="00A27D6D" w:rsidP="00A27D6D" w:rsidRDefault="00C01E71" w14:paraId="0C95F11B" w14:textId="701BFFE2">
      <w:pPr>
        <w:pStyle w:val="CommentText"/>
      </w:pPr>
      <w:r>
        <w:rPr>
          <w:rStyle w:val="CommentReference"/>
        </w:rPr>
        <w:annotationRef/>
      </w:r>
      <w:r w:rsidR="00686586">
        <w:t>Jeff –</w:t>
      </w:r>
      <w:r w:rsidR="00A27D6D">
        <w:t xml:space="preserve"> W</w:t>
      </w:r>
      <w:r w:rsidRPr="00A27D6D" w:rsidR="00A27D6D">
        <w:rPr>
          <w:rFonts w:ascii="Segoe UI" w:hAnsi="Segoe UI" w:eastAsia="Times New Roman" w:cs="Segoe UI"/>
          <w:color w:val="auto"/>
          <w:sz w:val="21"/>
          <w:szCs w:val="21"/>
        </w:rPr>
        <w:t xml:space="preserve">e ask </w:t>
      </w:r>
      <w:r w:rsidR="00A27D6D">
        <w:rPr>
          <w:rFonts w:ascii="Segoe UI" w:hAnsi="Segoe UI" w:eastAsia="Times New Roman" w:cs="Segoe UI"/>
          <w:color w:val="auto"/>
          <w:sz w:val="21"/>
          <w:szCs w:val="21"/>
        </w:rPr>
        <w:t>R</w:t>
      </w:r>
      <w:r w:rsidRPr="00A27D6D" w:rsidR="00A27D6D">
        <w:rPr>
          <w:rFonts w:ascii="Segoe UI" w:hAnsi="Segoe UI" w:eastAsia="Times New Roman" w:cs="Segoe UI"/>
          <w:color w:val="auto"/>
          <w:sz w:val="21"/>
          <w:szCs w:val="21"/>
        </w:rPr>
        <w:t>andi to look over the CVP side of the ops column of table 1</w:t>
      </w:r>
      <w:r w:rsidR="00A27D6D">
        <w:rPr>
          <w:rFonts w:ascii="Segoe UI" w:hAnsi="Segoe UI" w:eastAsia="Times New Roman" w:cs="Segoe UI"/>
          <w:color w:val="auto"/>
          <w:sz w:val="21"/>
          <w:szCs w:val="21"/>
        </w:rPr>
        <w:t>. C</w:t>
      </w:r>
      <w:r w:rsidRPr="00A27D6D" w:rsidR="00A27D6D">
        <w:rPr>
          <w:rFonts w:ascii="Segoe UI" w:hAnsi="Segoe UI" w:eastAsia="Times New Roman" w:cs="Segoe UI"/>
          <w:color w:val="auto"/>
          <w:sz w:val="21"/>
          <w:szCs w:val="21"/>
        </w:rPr>
        <w:t>ould you briefly give it a once-over before we distribute it this afternoon for the SaMT meeting tomorrow mornin</w:t>
      </w:r>
      <w:r w:rsidR="00A27D6D">
        <w:rPr>
          <w:rFonts w:ascii="Segoe UI" w:hAnsi="Segoe UI" w:eastAsia="Times New Roman" w:cs="Segoe UI"/>
          <w:color w:val="auto"/>
          <w:sz w:val="21"/>
          <w:szCs w:val="21"/>
        </w:rPr>
        <w:t xml:space="preserve">g? Much appreciated! </w:t>
      </w:r>
    </w:p>
    <w:p w:rsidR="00686586" w:rsidRDefault="00686586" w14:paraId="013024E4" w14:textId="42AC16D6">
      <w:pPr>
        <w:pStyle w:val="CommentText"/>
      </w:pPr>
    </w:p>
  </w:comment>
  <w:comment w:initials="A" w:author="Author" w:id="1">
    <w:p w:rsidR="00917742" w:rsidRDefault="00C855B5" w14:paraId="31364270" w14:textId="77777777">
      <w:pPr>
        <w:pStyle w:val="CommentText"/>
      </w:pPr>
      <w:r>
        <w:rPr>
          <w:rStyle w:val="CommentReference"/>
        </w:rPr>
        <w:annotationRef/>
      </w:r>
      <w:r>
        <w:t xml:space="preserve">Should we begin adding </w:t>
      </w:r>
      <w:r w:rsidR="00330B3E">
        <w:t>information to gauge</w:t>
      </w:r>
      <w:r w:rsidR="00917742">
        <w:t xml:space="preserve"> when data were updated?</w:t>
      </w:r>
    </w:p>
    <w:p w:rsidR="00917742" w:rsidRDefault="00917742" w14:paraId="4C05500D" w14:textId="77777777">
      <w:pPr>
        <w:pStyle w:val="CommentText"/>
      </w:pPr>
    </w:p>
    <w:p w:rsidR="00917742" w:rsidRDefault="00917742" w14:paraId="3360DC4D" w14:textId="77777777">
      <w:pPr>
        <w:pStyle w:val="CommentText"/>
      </w:pPr>
      <w:r>
        <w:t>Ideas:</w:t>
      </w:r>
    </w:p>
    <w:p w:rsidR="00917742" w:rsidRDefault="00917742" w14:paraId="6FF7501C" w14:textId="77777777">
      <w:pPr>
        <w:pStyle w:val="CommentText"/>
      </w:pPr>
      <w:r>
        <w:t xml:space="preserve">Last updated </w:t>
      </w:r>
      <w:r w:rsidR="00C855B5">
        <w:t xml:space="preserve">date </w:t>
      </w:r>
    </w:p>
    <w:p w:rsidR="00C855B5" w:rsidRDefault="00917742" w14:paraId="5AC8796A" w14:textId="77777777">
      <w:pPr>
        <w:pStyle w:val="CommentText"/>
      </w:pPr>
      <w:r>
        <w:t>Approximate next update date</w:t>
      </w:r>
    </w:p>
    <w:p w:rsidR="00917742" w:rsidRDefault="00917742" w14:paraId="524CA69A" w14:textId="77777777">
      <w:pPr>
        <w:pStyle w:val="CommentText"/>
      </w:pPr>
      <w:r>
        <w:t xml:space="preserve">Update frequency </w:t>
      </w:r>
    </w:p>
    <w:p w:rsidR="00917742" w:rsidRDefault="00917742" w14:paraId="58162566" w14:textId="77777777">
      <w:pPr>
        <w:pStyle w:val="CommentText"/>
      </w:pPr>
      <w:r>
        <w:t>…</w:t>
      </w:r>
    </w:p>
    <w:p w:rsidR="00917742" w:rsidRDefault="00917742" w14:paraId="78C9B77D" w14:textId="6B3B2C0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3024E4" w15:done="0"/>
  <w15:commentEx w15:paraId="78C9B7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3024E4" w16cid:durableId="2517FEB5"/>
  <w16cid:commentId w16cid:paraId="78C9B77D" w16cid:durableId="2517BC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12DB" w:rsidRDefault="00AE12DB" w14:paraId="2EEC2FF1" w14:textId="77777777">
      <w:pPr>
        <w:spacing w:after="0" w:line="240" w:lineRule="auto"/>
      </w:pPr>
      <w:r>
        <w:separator/>
      </w:r>
    </w:p>
  </w:endnote>
  <w:endnote w:type="continuationSeparator" w:id="0">
    <w:p w:rsidR="00AE12DB" w:rsidRDefault="00AE12DB" w14:paraId="06380113" w14:textId="77777777">
      <w:pPr>
        <w:spacing w:after="0" w:line="240" w:lineRule="auto"/>
      </w:pPr>
      <w:r>
        <w:continuationSeparator/>
      </w:r>
    </w:p>
  </w:endnote>
  <w:endnote w:type="continuationNotice" w:id="1">
    <w:p w:rsidR="00AE12DB" w:rsidRDefault="00AE12DB" w14:paraId="393634C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6A1E474D" w14:textId="77777777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  <w:p w:rsidR="002A47DF" w:rsidRDefault="002A47DF" w14:paraId="26A24824" w14:textId="77777777">
    <w:pPr>
      <w:spacing w:after="0"/>
      <w:ind w:left="-631"/>
    </w:pPr>
    <w:r>
      <w:rPr>
        <w:rFonts w:ascii="Times New Roman" w:hAnsi="Times New Roman" w:eastAsia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7DE2AD3A" w14:textId="1555331E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170B50" w:rsidR="00170B50">
      <w:rPr>
        <w:rFonts w:ascii="Times New Roman" w:hAnsi="Times New Roman" w:eastAsia="Times New Roman" w:cs="Times New Roman"/>
        <w:noProof/>
        <w:sz w:val="20"/>
      </w:rPr>
      <w:t>2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  <w:p w:rsidR="002A47DF" w:rsidRDefault="002A47DF" w14:paraId="7C1C8A32" w14:textId="77777777">
    <w:pPr>
      <w:spacing w:after="0"/>
      <w:ind w:left="-631"/>
    </w:pPr>
    <w:r>
      <w:rPr>
        <w:rFonts w:ascii="Times New Roman" w:hAnsi="Times New Roman" w:eastAsia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744C21C2" w14:textId="77777777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  <w:p w:rsidR="002A47DF" w:rsidRDefault="002A47DF" w14:paraId="27B8027E" w14:textId="77777777">
    <w:pPr>
      <w:spacing w:after="0"/>
      <w:ind w:left="-631"/>
    </w:pPr>
    <w:r>
      <w:rPr>
        <w:rFonts w:ascii="Times New Roman" w:hAnsi="Times New Roman" w:eastAsia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3158659B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2D605D03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111217F7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656" w:rsidRDefault="009D1656" w14:paraId="6265BEDE" w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656" w:rsidRDefault="009D1656" w14:paraId="77A17CDE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656" w:rsidRDefault="009D1656" w14:paraId="02EC12A3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12DB" w:rsidRDefault="00AE12DB" w14:paraId="0A2738D0" w14:textId="77777777">
      <w:pPr>
        <w:spacing w:after="0" w:line="240" w:lineRule="auto"/>
      </w:pPr>
      <w:r>
        <w:separator/>
      </w:r>
    </w:p>
  </w:footnote>
  <w:footnote w:type="continuationSeparator" w:id="0">
    <w:p w:rsidR="00AE12DB" w:rsidRDefault="00AE12DB" w14:paraId="31AB92C6" w14:textId="77777777">
      <w:pPr>
        <w:spacing w:after="0" w:line="240" w:lineRule="auto"/>
      </w:pPr>
      <w:r>
        <w:continuationSeparator/>
      </w:r>
    </w:p>
  </w:footnote>
  <w:footnote w:type="continuationNotice" w:id="1">
    <w:p w:rsidR="00AE12DB" w:rsidRDefault="00AE12DB" w14:paraId="5E2B74A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9C9"/>
    <w:multiLevelType w:val="hybridMultilevel"/>
    <w:tmpl w:val="D1F2DAC4"/>
    <w:lvl w:ilvl="0" w:tplc="FFFFFFFF">
      <w:start w:val="1"/>
      <w:numFmt w:val="bullet"/>
      <w:lvlText w:val="-"/>
      <w:lvlJc w:val="left"/>
      <w:pPr>
        <w:ind w:left="10"/>
      </w:pPr>
      <w:rPr>
        <w:rFonts w:hint="default" w:ascii="Calibri" w:hAnsi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9B1621B0">
      <w:start w:val="1"/>
      <w:numFmt w:val="bullet"/>
      <w:lvlText w:val="o"/>
      <w:lvlJc w:val="left"/>
      <w:pPr>
        <w:ind w:left="11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EC05094">
      <w:start w:val="1"/>
      <w:numFmt w:val="bullet"/>
      <w:lvlText w:val="▪"/>
      <w:lvlJc w:val="left"/>
      <w:pPr>
        <w:ind w:left="19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8F16CBD0">
      <w:start w:val="1"/>
      <w:numFmt w:val="bullet"/>
      <w:lvlText w:val="•"/>
      <w:lvlJc w:val="left"/>
      <w:pPr>
        <w:ind w:left="26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8D8CAC5A">
      <w:start w:val="1"/>
      <w:numFmt w:val="bullet"/>
      <w:lvlText w:val="o"/>
      <w:lvlJc w:val="left"/>
      <w:pPr>
        <w:ind w:left="33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6BFC1082">
      <w:start w:val="1"/>
      <w:numFmt w:val="bullet"/>
      <w:lvlText w:val="▪"/>
      <w:lvlJc w:val="left"/>
      <w:pPr>
        <w:ind w:left="40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CCF46C72">
      <w:start w:val="1"/>
      <w:numFmt w:val="bullet"/>
      <w:lvlText w:val="•"/>
      <w:lvlJc w:val="left"/>
      <w:pPr>
        <w:ind w:left="47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E7D21086">
      <w:start w:val="1"/>
      <w:numFmt w:val="bullet"/>
      <w:lvlText w:val="o"/>
      <w:lvlJc w:val="left"/>
      <w:pPr>
        <w:ind w:left="55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5186FF0C">
      <w:start w:val="1"/>
      <w:numFmt w:val="bullet"/>
      <w:lvlText w:val="▪"/>
      <w:lvlJc w:val="left"/>
      <w:pPr>
        <w:ind w:left="62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4BA7B1D"/>
    <w:multiLevelType w:val="hybridMultilevel"/>
    <w:tmpl w:val="AC3C0AE8"/>
    <w:lvl w:ilvl="0" w:tplc="E7FE815A">
      <w:start w:val="1"/>
      <w:numFmt w:val="bullet"/>
      <w:lvlText w:val="•"/>
      <w:lvlJc w:val="left"/>
      <w:pPr>
        <w:ind w:left="2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69E392E">
      <w:start w:val="1"/>
      <w:numFmt w:val="bullet"/>
      <w:lvlText w:val="o"/>
      <w:lvlJc w:val="left"/>
      <w:pPr>
        <w:ind w:left="12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DB04094">
      <w:start w:val="1"/>
      <w:numFmt w:val="bullet"/>
      <w:lvlText w:val="▪"/>
      <w:lvlJc w:val="left"/>
      <w:pPr>
        <w:ind w:left="19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13A64E0">
      <w:start w:val="1"/>
      <w:numFmt w:val="bullet"/>
      <w:lvlText w:val="•"/>
      <w:lvlJc w:val="left"/>
      <w:pPr>
        <w:ind w:left="27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3783CD8">
      <w:start w:val="1"/>
      <w:numFmt w:val="bullet"/>
      <w:lvlText w:val="o"/>
      <w:lvlJc w:val="left"/>
      <w:pPr>
        <w:ind w:left="34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906F468">
      <w:start w:val="1"/>
      <w:numFmt w:val="bullet"/>
      <w:lvlText w:val="▪"/>
      <w:lvlJc w:val="left"/>
      <w:pPr>
        <w:ind w:left="41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DE05E06">
      <w:start w:val="1"/>
      <w:numFmt w:val="bullet"/>
      <w:lvlText w:val="•"/>
      <w:lvlJc w:val="left"/>
      <w:pPr>
        <w:ind w:left="48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8466B9C">
      <w:start w:val="1"/>
      <w:numFmt w:val="bullet"/>
      <w:lvlText w:val="o"/>
      <w:lvlJc w:val="left"/>
      <w:pPr>
        <w:ind w:left="55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87632C6">
      <w:start w:val="1"/>
      <w:numFmt w:val="bullet"/>
      <w:lvlText w:val="▪"/>
      <w:lvlJc w:val="left"/>
      <w:pPr>
        <w:ind w:left="63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4577C17"/>
    <w:multiLevelType w:val="hybridMultilevel"/>
    <w:tmpl w:val="9FDA0A94"/>
    <w:lvl w:ilvl="0" w:tplc="16D0AC72">
      <w:start w:val="1"/>
      <w:numFmt w:val="bullet"/>
      <w:lvlText w:val="-"/>
      <w:lvlJc w:val="left"/>
      <w:pPr>
        <w:ind w:left="107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D4C1866">
      <w:start w:val="1"/>
      <w:numFmt w:val="bullet"/>
      <w:lvlText w:val="o"/>
      <w:lvlJc w:val="left"/>
      <w:pPr>
        <w:ind w:left="119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3C643EC">
      <w:start w:val="1"/>
      <w:numFmt w:val="bullet"/>
      <w:lvlText w:val="▪"/>
      <w:lvlJc w:val="left"/>
      <w:pPr>
        <w:ind w:left="191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18445B44">
      <w:start w:val="1"/>
      <w:numFmt w:val="bullet"/>
      <w:lvlText w:val="•"/>
      <w:lvlJc w:val="left"/>
      <w:pPr>
        <w:ind w:left="263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FD4A884">
      <w:start w:val="1"/>
      <w:numFmt w:val="bullet"/>
      <w:lvlText w:val="o"/>
      <w:lvlJc w:val="left"/>
      <w:pPr>
        <w:ind w:left="335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69AA7A4">
      <w:start w:val="1"/>
      <w:numFmt w:val="bullet"/>
      <w:lvlText w:val="▪"/>
      <w:lvlJc w:val="left"/>
      <w:pPr>
        <w:ind w:left="407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5ACF416">
      <w:start w:val="1"/>
      <w:numFmt w:val="bullet"/>
      <w:lvlText w:val="•"/>
      <w:lvlJc w:val="left"/>
      <w:pPr>
        <w:ind w:left="479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5D819BA">
      <w:start w:val="1"/>
      <w:numFmt w:val="bullet"/>
      <w:lvlText w:val="o"/>
      <w:lvlJc w:val="left"/>
      <w:pPr>
        <w:ind w:left="551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EE223BC">
      <w:start w:val="1"/>
      <w:numFmt w:val="bullet"/>
      <w:lvlText w:val="▪"/>
      <w:lvlJc w:val="left"/>
      <w:pPr>
        <w:ind w:left="623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155C2361"/>
    <w:multiLevelType w:val="hybridMultilevel"/>
    <w:tmpl w:val="FFFFFFFF"/>
    <w:lvl w:ilvl="0" w:tplc="E79A8E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36A2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ACC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B673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C86F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547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EAD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28B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008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3102E5"/>
    <w:multiLevelType w:val="hybridMultilevel"/>
    <w:tmpl w:val="68ACF284"/>
    <w:lvl w:ilvl="0" w:tplc="39A4B784">
      <w:start w:val="1"/>
      <w:numFmt w:val="bullet"/>
      <w:lvlText w:val="•"/>
      <w:lvlJc w:val="left"/>
      <w:pPr>
        <w:ind w:left="1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6F4010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F4A7EB0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506AC82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B30AF56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520ADC4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3204966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9B60C98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E8CEC94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1FCD21AE"/>
    <w:multiLevelType w:val="hybridMultilevel"/>
    <w:tmpl w:val="1AC8CDB6"/>
    <w:lvl w:ilvl="0" w:tplc="A44200AC">
      <w:start w:val="1"/>
      <w:numFmt w:val="decimal"/>
      <w:lvlText w:val="%1)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22F42422"/>
    <w:multiLevelType w:val="hybridMultilevel"/>
    <w:tmpl w:val="E4F29A3C"/>
    <w:lvl w:ilvl="0" w:tplc="5B8227A6">
      <w:start w:val="1"/>
      <w:numFmt w:val="bullet"/>
      <w:lvlText w:val="-"/>
      <w:lvlJc w:val="left"/>
      <w:pPr>
        <w:ind w:left="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7B9C8A14">
      <w:start w:val="1"/>
      <w:numFmt w:val="bullet"/>
      <w:lvlText w:val="o"/>
      <w:lvlJc w:val="left"/>
      <w:pPr>
        <w:ind w:left="12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39E27DE">
      <w:start w:val="1"/>
      <w:numFmt w:val="bullet"/>
      <w:lvlText w:val="▪"/>
      <w:lvlJc w:val="left"/>
      <w:pPr>
        <w:ind w:left="19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CCFC5A72">
      <w:start w:val="1"/>
      <w:numFmt w:val="bullet"/>
      <w:lvlText w:val="•"/>
      <w:lvlJc w:val="left"/>
      <w:pPr>
        <w:ind w:left="26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2CD421FC">
      <w:start w:val="1"/>
      <w:numFmt w:val="bullet"/>
      <w:lvlText w:val="o"/>
      <w:lvlJc w:val="left"/>
      <w:pPr>
        <w:ind w:left="33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0B6ED630">
      <w:start w:val="1"/>
      <w:numFmt w:val="bullet"/>
      <w:lvlText w:val="▪"/>
      <w:lvlJc w:val="left"/>
      <w:pPr>
        <w:ind w:left="40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A296FD48">
      <w:start w:val="1"/>
      <w:numFmt w:val="bullet"/>
      <w:lvlText w:val="•"/>
      <w:lvlJc w:val="left"/>
      <w:pPr>
        <w:ind w:left="48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5C7EB674">
      <w:start w:val="1"/>
      <w:numFmt w:val="bullet"/>
      <w:lvlText w:val="o"/>
      <w:lvlJc w:val="left"/>
      <w:pPr>
        <w:ind w:left="55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FCBECF6C">
      <w:start w:val="1"/>
      <w:numFmt w:val="bullet"/>
      <w:lvlText w:val="▪"/>
      <w:lvlJc w:val="left"/>
      <w:pPr>
        <w:ind w:left="62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25695B01"/>
    <w:multiLevelType w:val="hybridMultilevel"/>
    <w:tmpl w:val="DAA0A6E6"/>
    <w:lvl w:ilvl="0" w:tplc="4AA61248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65C32D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8CD526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2EA2E9A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8DA5926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7AED25E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50AB2F2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61C461E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C669AE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274361FB"/>
    <w:multiLevelType w:val="hybridMultilevel"/>
    <w:tmpl w:val="6726A1A0"/>
    <w:lvl w:ilvl="0" w:tplc="07F6CA08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5045894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F66A496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61464A8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6CA3F18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B5E58EE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132CEE2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FFACE10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F92E764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2BFC1A80"/>
    <w:multiLevelType w:val="hybridMultilevel"/>
    <w:tmpl w:val="D0607C9C"/>
    <w:lvl w:ilvl="0" w:tplc="F202008C">
      <w:start w:val="1"/>
      <w:numFmt w:val="bullet"/>
      <w:lvlText w:val="•"/>
      <w:lvlJc w:val="left"/>
      <w:pPr>
        <w:ind w:left="2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3C8BB1E">
      <w:start w:val="1"/>
      <w:numFmt w:val="bullet"/>
      <w:lvlText w:val="o"/>
      <w:lvlJc w:val="left"/>
      <w:pPr>
        <w:ind w:left="12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FECDCD4">
      <w:start w:val="1"/>
      <w:numFmt w:val="bullet"/>
      <w:lvlText w:val="▪"/>
      <w:lvlJc w:val="left"/>
      <w:pPr>
        <w:ind w:left="19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2C2C558">
      <w:start w:val="1"/>
      <w:numFmt w:val="bullet"/>
      <w:lvlText w:val="•"/>
      <w:lvlJc w:val="left"/>
      <w:pPr>
        <w:ind w:left="27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6C4C388">
      <w:start w:val="1"/>
      <w:numFmt w:val="bullet"/>
      <w:lvlText w:val="o"/>
      <w:lvlJc w:val="left"/>
      <w:pPr>
        <w:ind w:left="342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49E0126">
      <w:start w:val="1"/>
      <w:numFmt w:val="bullet"/>
      <w:lvlText w:val="▪"/>
      <w:lvlJc w:val="left"/>
      <w:pPr>
        <w:ind w:left="414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6D83298">
      <w:start w:val="1"/>
      <w:numFmt w:val="bullet"/>
      <w:lvlText w:val="•"/>
      <w:lvlJc w:val="left"/>
      <w:pPr>
        <w:ind w:left="48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9367AE2">
      <w:start w:val="1"/>
      <w:numFmt w:val="bullet"/>
      <w:lvlText w:val="o"/>
      <w:lvlJc w:val="left"/>
      <w:pPr>
        <w:ind w:left="55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52289C0">
      <w:start w:val="1"/>
      <w:numFmt w:val="bullet"/>
      <w:lvlText w:val="▪"/>
      <w:lvlJc w:val="left"/>
      <w:pPr>
        <w:ind w:left="63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358600F8"/>
    <w:multiLevelType w:val="hybridMultilevel"/>
    <w:tmpl w:val="936C14D2"/>
    <w:lvl w:ilvl="0" w:tplc="1284A6C4">
      <w:start w:val="1"/>
      <w:numFmt w:val="bullet"/>
      <w:lvlText w:val="•"/>
      <w:lvlJc w:val="left"/>
      <w:pPr>
        <w:ind w:left="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D1C9884">
      <w:start w:val="1"/>
      <w:numFmt w:val="bullet"/>
      <w:lvlText w:val="o"/>
      <w:lvlJc w:val="left"/>
      <w:pPr>
        <w:ind w:left="1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CF201FA">
      <w:start w:val="1"/>
      <w:numFmt w:val="bullet"/>
      <w:lvlText w:val="▪"/>
      <w:lvlJc w:val="left"/>
      <w:pPr>
        <w:ind w:left="19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1C63354">
      <w:start w:val="1"/>
      <w:numFmt w:val="bullet"/>
      <w:lvlText w:val="•"/>
      <w:lvlJc w:val="left"/>
      <w:pPr>
        <w:ind w:left="26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70255F0">
      <w:start w:val="1"/>
      <w:numFmt w:val="bullet"/>
      <w:lvlText w:val="o"/>
      <w:lvlJc w:val="left"/>
      <w:pPr>
        <w:ind w:left="3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DF8F0BC">
      <w:start w:val="1"/>
      <w:numFmt w:val="bullet"/>
      <w:lvlText w:val="▪"/>
      <w:lvlJc w:val="left"/>
      <w:pPr>
        <w:ind w:left="41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9CCE900">
      <w:start w:val="1"/>
      <w:numFmt w:val="bullet"/>
      <w:lvlText w:val="•"/>
      <w:lvlJc w:val="left"/>
      <w:pPr>
        <w:ind w:left="48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6CF212">
      <w:start w:val="1"/>
      <w:numFmt w:val="bullet"/>
      <w:lvlText w:val="o"/>
      <w:lvlJc w:val="left"/>
      <w:pPr>
        <w:ind w:left="5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A482DF4">
      <w:start w:val="1"/>
      <w:numFmt w:val="bullet"/>
      <w:lvlText w:val="▪"/>
      <w:lvlJc w:val="left"/>
      <w:pPr>
        <w:ind w:left="62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3AB44295"/>
    <w:multiLevelType w:val="hybridMultilevel"/>
    <w:tmpl w:val="1A92BC64"/>
    <w:lvl w:ilvl="0" w:tplc="EE72131E">
      <w:start w:val="1"/>
      <w:numFmt w:val="decimal"/>
      <w:lvlText w:val="%1)"/>
      <w:lvlJc w:val="left"/>
      <w:pPr>
        <w:ind w:left="4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898E5AC">
      <w:start w:val="1"/>
      <w:numFmt w:val="lowerLetter"/>
      <w:lvlText w:val="%2"/>
      <w:lvlJc w:val="left"/>
      <w:pPr>
        <w:ind w:left="12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53ACFF2">
      <w:start w:val="1"/>
      <w:numFmt w:val="lowerRoman"/>
      <w:lvlText w:val="%3"/>
      <w:lvlJc w:val="left"/>
      <w:pPr>
        <w:ind w:left="19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88AD978">
      <w:start w:val="1"/>
      <w:numFmt w:val="decimal"/>
      <w:lvlText w:val="%4"/>
      <w:lvlJc w:val="left"/>
      <w:pPr>
        <w:ind w:left="26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6460D4">
      <w:start w:val="1"/>
      <w:numFmt w:val="lowerLetter"/>
      <w:lvlText w:val="%5"/>
      <w:lvlJc w:val="left"/>
      <w:pPr>
        <w:ind w:left="34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622998E">
      <w:start w:val="1"/>
      <w:numFmt w:val="lowerRoman"/>
      <w:lvlText w:val="%6"/>
      <w:lvlJc w:val="left"/>
      <w:pPr>
        <w:ind w:left="41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C7245F2">
      <w:start w:val="1"/>
      <w:numFmt w:val="decimal"/>
      <w:lvlText w:val="%7"/>
      <w:lvlJc w:val="left"/>
      <w:pPr>
        <w:ind w:left="48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4C60B70">
      <w:start w:val="1"/>
      <w:numFmt w:val="lowerLetter"/>
      <w:lvlText w:val="%8"/>
      <w:lvlJc w:val="left"/>
      <w:pPr>
        <w:ind w:left="5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2B84F28">
      <w:start w:val="1"/>
      <w:numFmt w:val="lowerRoman"/>
      <w:lvlText w:val="%9"/>
      <w:lvlJc w:val="left"/>
      <w:pPr>
        <w:ind w:left="62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3B75455F"/>
    <w:multiLevelType w:val="hybridMultilevel"/>
    <w:tmpl w:val="4002EABE"/>
    <w:lvl w:ilvl="0" w:tplc="30BCE61E">
      <w:start w:val="1"/>
      <w:numFmt w:val="bullet"/>
      <w:lvlText w:val="•"/>
      <w:lvlJc w:val="left"/>
      <w:pPr>
        <w:ind w:left="1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6FEA4E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5E644D2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95AE9A2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2D07540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7D8C67A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D3C5478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DA22F26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E04495A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3CAB35EA"/>
    <w:multiLevelType w:val="hybridMultilevel"/>
    <w:tmpl w:val="3A1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5564517"/>
    <w:multiLevelType w:val="hybridMultilevel"/>
    <w:tmpl w:val="6BAAE72E"/>
    <w:lvl w:ilvl="0" w:tplc="7598A276">
      <w:start w:val="1"/>
      <w:numFmt w:val="bullet"/>
      <w:lvlText w:val="•"/>
      <w:lvlJc w:val="left"/>
      <w:pPr>
        <w:ind w:left="2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C4EF2CC">
      <w:start w:val="1"/>
      <w:numFmt w:val="bullet"/>
      <w:lvlText w:val="o"/>
      <w:lvlJc w:val="left"/>
      <w:pPr>
        <w:ind w:left="1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A3846B2">
      <w:start w:val="1"/>
      <w:numFmt w:val="bullet"/>
      <w:lvlText w:val="▪"/>
      <w:lvlJc w:val="left"/>
      <w:pPr>
        <w:ind w:left="20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75668E8">
      <w:start w:val="1"/>
      <w:numFmt w:val="bullet"/>
      <w:lvlText w:val="•"/>
      <w:lvlJc w:val="left"/>
      <w:pPr>
        <w:ind w:left="27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814B176">
      <w:start w:val="1"/>
      <w:numFmt w:val="bullet"/>
      <w:lvlText w:val="o"/>
      <w:lvlJc w:val="left"/>
      <w:pPr>
        <w:ind w:left="34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C682392">
      <w:start w:val="1"/>
      <w:numFmt w:val="bullet"/>
      <w:lvlText w:val="▪"/>
      <w:lvlJc w:val="left"/>
      <w:pPr>
        <w:ind w:left="41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E3863E8">
      <w:start w:val="1"/>
      <w:numFmt w:val="bullet"/>
      <w:lvlText w:val="•"/>
      <w:lvlJc w:val="left"/>
      <w:pPr>
        <w:ind w:left="48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1BED85E">
      <w:start w:val="1"/>
      <w:numFmt w:val="bullet"/>
      <w:lvlText w:val="o"/>
      <w:lvlJc w:val="left"/>
      <w:pPr>
        <w:ind w:left="56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0D01C10">
      <w:start w:val="1"/>
      <w:numFmt w:val="bullet"/>
      <w:lvlText w:val="▪"/>
      <w:lvlJc w:val="left"/>
      <w:pPr>
        <w:ind w:left="63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46352A22"/>
    <w:multiLevelType w:val="hybridMultilevel"/>
    <w:tmpl w:val="0BC4D080"/>
    <w:lvl w:ilvl="0" w:tplc="3A5EAAEC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C20DDE6">
      <w:start w:val="1"/>
      <w:numFmt w:val="bullet"/>
      <w:lvlText w:val="o"/>
      <w:lvlJc w:val="left"/>
      <w:pPr>
        <w:ind w:left="12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000D2F6">
      <w:start w:val="1"/>
      <w:numFmt w:val="bullet"/>
      <w:lvlText w:val="▪"/>
      <w:lvlJc w:val="left"/>
      <w:pPr>
        <w:ind w:left="20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416C1D0">
      <w:start w:val="1"/>
      <w:numFmt w:val="bullet"/>
      <w:lvlText w:val="•"/>
      <w:lvlJc w:val="left"/>
      <w:pPr>
        <w:ind w:left="27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9E6E568">
      <w:start w:val="1"/>
      <w:numFmt w:val="bullet"/>
      <w:lvlText w:val="o"/>
      <w:lvlJc w:val="left"/>
      <w:pPr>
        <w:ind w:left="344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D8066FA">
      <w:start w:val="1"/>
      <w:numFmt w:val="bullet"/>
      <w:lvlText w:val="▪"/>
      <w:lvlJc w:val="left"/>
      <w:pPr>
        <w:ind w:left="41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930B64E">
      <w:start w:val="1"/>
      <w:numFmt w:val="bullet"/>
      <w:lvlText w:val="•"/>
      <w:lvlJc w:val="left"/>
      <w:pPr>
        <w:ind w:left="48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48777E">
      <w:start w:val="1"/>
      <w:numFmt w:val="bullet"/>
      <w:lvlText w:val="o"/>
      <w:lvlJc w:val="left"/>
      <w:pPr>
        <w:ind w:left="56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FB6AF40">
      <w:start w:val="1"/>
      <w:numFmt w:val="bullet"/>
      <w:lvlText w:val="▪"/>
      <w:lvlJc w:val="left"/>
      <w:pPr>
        <w:ind w:left="632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487459B5"/>
    <w:multiLevelType w:val="hybridMultilevel"/>
    <w:tmpl w:val="66043D4A"/>
    <w:lvl w:ilvl="0" w:tplc="BC22E26C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8143370">
      <w:start w:val="1"/>
      <w:numFmt w:val="bullet"/>
      <w:lvlText w:val="o"/>
      <w:lvlJc w:val="left"/>
      <w:pPr>
        <w:ind w:left="12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0259E8">
      <w:start w:val="1"/>
      <w:numFmt w:val="bullet"/>
      <w:lvlText w:val="▪"/>
      <w:lvlJc w:val="left"/>
      <w:pPr>
        <w:ind w:left="20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A86D28C">
      <w:start w:val="1"/>
      <w:numFmt w:val="bullet"/>
      <w:lvlText w:val="•"/>
      <w:lvlJc w:val="left"/>
      <w:pPr>
        <w:ind w:left="27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DD82654">
      <w:start w:val="1"/>
      <w:numFmt w:val="bullet"/>
      <w:lvlText w:val="o"/>
      <w:lvlJc w:val="left"/>
      <w:pPr>
        <w:ind w:left="34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510A6D2">
      <w:start w:val="1"/>
      <w:numFmt w:val="bullet"/>
      <w:lvlText w:val="▪"/>
      <w:lvlJc w:val="left"/>
      <w:pPr>
        <w:ind w:left="41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25E0EB4">
      <w:start w:val="1"/>
      <w:numFmt w:val="bullet"/>
      <w:lvlText w:val="•"/>
      <w:lvlJc w:val="left"/>
      <w:pPr>
        <w:ind w:left="48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E86F288">
      <w:start w:val="1"/>
      <w:numFmt w:val="bullet"/>
      <w:lvlText w:val="o"/>
      <w:lvlJc w:val="left"/>
      <w:pPr>
        <w:ind w:left="56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0001EDE">
      <w:start w:val="1"/>
      <w:numFmt w:val="bullet"/>
      <w:lvlText w:val="▪"/>
      <w:lvlJc w:val="left"/>
      <w:pPr>
        <w:ind w:left="63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4EBA0020"/>
    <w:multiLevelType w:val="hybridMultilevel"/>
    <w:tmpl w:val="0FDCDD72"/>
    <w:lvl w:ilvl="0" w:tplc="DFBA827C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28A57FE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4D6C230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BC81CC4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4103716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19A92D0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F2AF44C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28E82E0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A669368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566E1175"/>
    <w:multiLevelType w:val="hybridMultilevel"/>
    <w:tmpl w:val="ABC40682"/>
    <w:lvl w:ilvl="0" w:tplc="22EAD4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9A6C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EED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265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1000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5CA2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BEC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4E28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5A9D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A419A7"/>
    <w:multiLevelType w:val="hybridMultilevel"/>
    <w:tmpl w:val="E806B06E"/>
    <w:lvl w:ilvl="0" w:tplc="B502B414">
      <w:start w:val="1"/>
      <w:numFmt w:val="decimal"/>
      <w:lvlText w:val="%1)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0" w15:restartNumberingAfterBreak="0">
    <w:nsid w:val="621100D2"/>
    <w:multiLevelType w:val="hybridMultilevel"/>
    <w:tmpl w:val="7032B630"/>
    <w:lvl w:ilvl="0" w:tplc="50B6BDDE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6BC5227A"/>
    <w:multiLevelType w:val="hybridMultilevel"/>
    <w:tmpl w:val="AB72C946"/>
    <w:lvl w:ilvl="0" w:tplc="354C1AB0">
      <w:start w:val="1"/>
      <w:numFmt w:val="decimal"/>
      <w:lvlText w:val="%1)"/>
      <w:lvlJc w:val="left"/>
      <w:pPr>
        <w:ind w:left="5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3C2C38A">
      <w:start w:val="1"/>
      <w:numFmt w:val="lowerLetter"/>
      <w:lvlText w:val="%2"/>
      <w:lvlJc w:val="left"/>
      <w:pPr>
        <w:ind w:left="14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844FA30">
      <w:start w:val="1"/>
      <w:numFmt w:val="lowerRoman"/>
      <w:lvlText w:val="%3"/>
      <w:lvlJc w:val="left"/>
      <w:pPr>
        <w:ind w:left="21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5307A06">
      <w:start w:val="1"/>
      <w:numFmt w:val="decimal"/>
      <w:lvlText w:val="%4"/>
      <w:lvlJc w:val="left"/>
      <w:pPr>
        <w:ind w:left="28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DAE0386">
      <w:start w:val="1"/>
      <w:numFmt w:val="lowerLetter"/>
      <w:lvlText w:val="%5"/>
      <w:lvlJc w:val="left"/>
      <w:pPr>
        <w:ind w:left="36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2F4837E">
      <w:start w:val="1"/>
      <w:numFmt w:val="lowerRoman"/>
      <w:lvlText w:val="%6"/>
      <w:lvlJc w:val="left"/>
      <w:pPr>
        <w:ind w:left="43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9748B4C">
      <w:start w:val="1"/>
      <w:numFmt w:val="decimal"/>
      <w:lvlText w:val="%7"/>
      <w:lvlJc w:val="left"/>
      <w:pPr>
        <w:ind w:left="50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968D698">
      <w:start w:val="1"/>
      <w:numFmt w:val="lowerLetter"/>
      <w:lvlText w:val="%8"/>
      <w:lvlJc w:val="left"/>
      <w:pPr>
        <w:ind w:left="57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FFC6FD4">
      <w:start w:val="1"/>
      <w:numFmt w:val="lowerRoman"/>
      <w:lvlText w:val="%9"/>
      <w:lvlJc w:val="left"/>
      <w:pPr>
        <w:ind w:left="64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7DEA3D98"/>
    <w:multiLevelType w:val="hybridMultilevel"/>
    <w:tmpl w:val="5D840944"/>
    <w:lvl w:ilvl="0" w:tplc="CEC635E8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64466A4">
      <w:start w:val="1"/>
      <w:numFmt w:val="bullet"/>
      <w:lvlText w:val="o"/>
      <w:lvlJc w:val="left"/>
      <w:pPr>
        <w:ind w:left="125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63A596E">
      <w:start w:val="1"/>
      <w:numFmt w:val="bullet"/>
      <w:lvlText w:val="▪"/>
      <w:lvlJc w:val="left"/>
      <w:pPr>
        <w:ind w:left="197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80EC442">
      <w:start w:val="1"/>
      <w:numFmt w:val="bullet"/>
      <w:lvlText w:val="•"/>
      <w:lvlJc w:val="left"/>
      <w:pPr>
        <w:ind w:left="269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A8AE7B4">
      <w:start w:val="1"/>
      <w:numFmt w:val="bullet"/>
      <w:lvlText w:val="o"/>
      <w:lvlJc w:val="left"/>
      <w:pPr>
        <w:ind w:left="341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C8F922">
      <w:start w:val="1"/>
      <w:numFmt w:val="bullet"/>
      <w:lvlText w:val="▪"/>
      <w:lvlJc w:val="left"/>
      <w:pPr>
        <w:ind w:left="413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7B6CE40">
      <w:start w:val="1"/>
      <w:numFmt w:val="bullet"/>
      <w:lvlText w:val="•"/>
      <w:lvlJc w:val="left"/>
      <w:pPr>
        <w:ind w:left="485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2CE1246">
      <w:start w:val="1"/>
      <w:numFmt w:val="bullet"/>
      <w:lvlText w:val="o"/>
      <w:lvlJc w:val="left"/>
      <w:pPr>
        <w:ind w:left="557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4D4A56E">
      <w:start w:val="1"/>
      <w:numFmt w:val="bullet"/>
      <w:lvlText w:val="▪"/>
      <w:lvlJc w:val="left"/>
      <w:pPr>
        <w:ind w:left="629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22"/>
  </w:num>
  <w:num w:numId="7">
    <w:abstractNumId w:val="1"/>
  </w:num>
  <w:num w:numId="8">
    <w:abstractNumId w:val="8"/>
  </w:num>
  <w:num w:numId="9">
    <w:abstractNumId w:val="10"/>
  </w:num>
  <w:num w:numId="10">
    <w:abstractNumId w:val="7"/>
  </w:num>
  <w:num w:numId="11">
    <w:abstractNumId w:val="16"/>
  </w:num>
  <w:num w:numId="12">
    <w:abstractNumId w:val="17"/>
  </w:num>
  <w:num w:numId="13">
    <w:abstractNumId w:val="15"/>
  </w:num>
  <w:num w:numId="14">
    <w:abstractNumId w:val="21"/>
  </w:num>
  <w:num w:numId="15">
    <w:abstractNumId w:val="11"/>
  </w:num>
  <w:num w:numId="16">
    <w:abstractNumId w:val="0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0"/>
  </w:num>
  <w:num w:numId="22">
    <w:abstractNumId w:val="5"/>
  </w:num>
  <w:num w:numId="23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69"/>
    <w:rsid w:val="00001165"/>
    <w:rsid w:val="00001D70"/>
    <w:rsid w:val="000029C5"/>
    <w:rsid w:val="000044BF"/>
    <w:rsid w:val="00006B97"/>
    <w:rsid w:val="00010978"/>
    <w:rsid w:val="00010E8C"/>
    <w:rsid w:val="00017684"/>
    <w:rsid w:val="00020D35"/>
    <w:rsid w:val="00022BA3"/>
    <w:rsid w:val="00022EFF"/>
    <w:rsid w:val="00024A73"/>
    <w:rsid w:val="00025C2F"/>
    <w:rsid w:val="00026424"/>
    <w:rsid w:val="0003119C"/>
    <w:rsid w:val="000355B4"/>
    <w:rsid w:val="0004165F"/>
    <w:rsid w:val="000421B7"/>
    <w:rsid w:val="00043E06"/>
    <w:rsid w:val="00044848"/>
    <w:rsid w:val="000461D6"/>
    <w:rsid w:val="00050509"/>
    <w:rsid w:val="00050ED6"/>
    <w:rsid w:val="00051828"/>
    <w:rsid w:val="00052246"/>
    <w:rsid w:val="00054FFD"/>
    <w:rsid w:val="00061EBE"/>
    <w:rsid w:val="000628DA"/>
    <w:rsid w:val="00065CE9"/>
    <w:rsid w:val="000661CF"/>
    <w:rsid w:val="00067A67"/>
    <w:rsid w:val="00067F9A"/>
    <w:rsid w:val="0007199D"/>
    <w:rsid w:val="000728DB"/>
    <w:rsid w:val="000765E3"/>
    <w:rsid w:val="00080321"/>
    <w:rsid w:val="00080B1F"/>
    <w:rsid w:val="00081BDC"/>
    <w:rsid w:val="00082051"/>
    <w:rsid w:val="00082CF3"/>
    <w:rsid w:val="00084392"/>
    <w:rsid w:val="00086FE7"/>
    <w:rsid w:val="000900C6"/>
    <w:rsid w:val="00090987"/>
    <w:rsid w:val="000970C7"/>
    <w:rsid w:val="000A05C1"/>
    <w:rsid w:val="000A2623"/>
    <w:rsid w:val="000A2A94"/>
    <w:rsid w:val="000B2CA0"/>
    <w:rsid w:val="000B3E88"/>
    <w:rsid w:val="000B461E"/>
    <w:rsid w:val="000B70EA"/>
    <w:rsid w:val="000C2EB2"/>
    <w:rsid w:val="000C41F6"/>
    <w:rsid w:val="000C578B"/>
    <w:rsid w:val="000D030F"/>
    <w:rsid w:val="000D1E38"/>
    <w:rsid w:val="000D2BAB"/>
    <w:rsid w:val="000D5913"/>
    <w:rsid w:val="000D6E24"/>
    <w:rsid w:val="000E1FA5"/>
    <w:rsid w:val="000E2323"/>
    <w:rsid w:val="000E39B4"/>
    <w:rsid w:val="000E5086"/>
    <w:rsid w:val="000E7A31"/>
    <w:rsid w:val="000F40CA"/>
    <w:rsid w:val="000F5636"/>
    <w:rsid w:val="000F5DF1"/>
    <w:rsid w:val="00101083"/>
    <w:rsid w:val="00101202"/>
    <w:rsid w:val="00104789"/>
    <w:rsid w:val="001066AB"/>
    <w:rsid w:val="001066AD"/>
    <w:rsid w:val="00107017"/>
    <w:rsid w:val="001109AB"/>
    <w:rsid w:val="00110B8B"/>
    <w:rsid w:val="001112FB"/>
    <w:rsid w:val="00116D24"/>
    <w:rsid w:val="00120AC7"/>
    <w:rsid w:val="00122EEB"/>
    <w:rsid w:val="00123322"/>
    <w:rsid w:val="00124A5D"/>
    <w:rsid w:val="001263B6"/>
    <w:rsid w:val="001300EB"/>
    <w:rsid w:val="0014037E"/>
    <w:rsid w:val="001411E1"/>
    <w:rsid w:val="00141B4E"/>
    <w:rsid w:val="001443FA"/>
    <w:rsid w:val="00145E24"/>
    <w:rsid w:val="00147456"/>
    <w:rsid w:val="00147ACF"/>
    <w:rsid w:val="00152331"/>
    <w:rsid w:val="001524FA"/>
    <w:rsid w:val="00154BF2"/>
    <w:rsid w:val="00154CBA"/>
    <w:rsid w:val="00156004"/>
    <w:rsid w:val="0016002E"/>
    <w:rsid w:val="001617B4"/>
    <w:rsid w:val="001629F2"/>
    <w:rsid w:val="00164075"/>
    <w:rsid w:val="00170B50"/>
    <w:rsid w:val="00172175"/>
    <w:rsid w:val="00172A1B"/>
    <w:rsid w:val="00172B7F"/>
    <w:rsid w:val="001734D2"/>
    <w:rsid w:val="00174E93"/>
    <w:rsid w:val="00175B3E"/>
    <w:rsid w:val="00184FC2"/>
    <w:rsid w:val="00186CEC"/>
    <w:rsid w:val="00193CFF"/>
    <w:rsid w:val="00194C16"/>
    <w:rsid w:val="00194E1C"/>
    <w:rsid w:val="00196D4B"/>
    <w:rsid w:val="001A03F4"/>
    <w:rsid w:val="001A0D0D"/>
    <w:rsid w:val="001A3B0D"/>
    <w:rsid w:val="001A5509"/>
    <w:rsid w:val="001A6804"/>
    <w:rsid w:val="001B28A8"/>
    <w:rsid w:val="001B7D46"/>
    <w:rsid w:val="001C08E0"/>
    <w:rsid w:val="001C0D19"/>
    <w:rsid w:val="001C11FA"/>
    <w:rsid w:val="001C2236"/>
    <w:rsid w:val="001C36D4"/>
    <w:rsid w:val="001C6BB1"/>
    <w:rsid w:val="001D277A"/>
    <w:rsid w:val="001D6D38"/>
    <w:rsid w:val="001E1131"/>
    <w:rsid w:val="001E4C11"/>
    <w:rsid w:val="001E6FCC"/>
    <w:rsid w:val="001F090A"/>
    <w:rsid w:val="001F0A0A"/>
    <w:rsid w:val="001F2474"/>
    <w:rsid w:val="001F3697"/>
    <w:rsid w:val="001F3A84"/>
    <w:rsid w:val="001F3E23"/>
    <w:rsid w:val="001F6783"/>
    <w:rsid w:val="001F70C8"/>
    <w:rsid w:val="0020118B"/>
    <w:rsid w:val="002012CD"/>
    <w:rsid w:val="00210ABC"/>
    <w:rsid w:val="00211593"/>
    <w:rsid w:val="00213515"/>
    <w:rsid w:val="002137B3"/>
    <w:rsid w:val="002165DE"/>
    <w:rsid w:val="00230492"/>
    <w:rsid w:val="00230F90"/>
    <w:rsid w:val="0023217C"/>
    <w:rsid w:val="00232C8C"/>
    <w:rsid w:val="0023513A"/>
    <w:rsid w:val="00236206"/>
    <w:rsid w:val="0024292D"/>
    <w:rsid w:val="002447DF"/>
    <w:rsid w:val="00246F8E"/>
    <w:rsid w:val="00251431"/>
    <w:rsid w:val="002528A0"/>
    <w:rsid w:val="00253724"/>
    <w:rsid w:val="0025450E"/>
    <w:rsid w:val="002572F3"/>
    <w:rsid w:val="002575F6"/>
    <w:rsid w:val="002628A9"/>
    <w:rsid w:val="002631A8"/>
    <w:rsid w:val="0026628D"/>
    <w:rsid w:val="002709A2"/>
    <w:rsid w:val="00270FA9"/>
    <w:rsid w:val="002737C0"/>
    <w:rsid w:val="00273B0F"/>
    <w:rsid w:val="00274A7E"/>
    <w:rsid w:val="00277041"/>
    <w:rsid w:val="00277F07"/>
    <w:rsid w:val="002809EB"/>
    <w:rsid w:val="00281F5C"/>
    <w:rsid w:val="00286FD9"/>
    <w:rsid w:val="002903D3"/>
    <w:rsid w:val="00291877"/>
    <w:rsid w:val="00291AFD"/>
    <w:rsid w:val="002950DC"/>
    <w:rsid w:val="00296E68"/>
    <w:rsid w:val="00296FEE"/>
    <w:rsid w:val="002A0729"/>
    <w:rsid w:val="002A0AF7"/>
    <w:rsid w:val="002A47DF"/>
    <w:rsid w:val="002A52E5"/>
    <w:rsid w:val="002AE5DA"/>
    <w:rsid w:val="002C2955"/>
    <w:rsid w:val="002C2A78"/>
    <w:rsid w:val="002C4D09"/>
    <w:rsid w:val="002D385C"/>
    <w:rsid w:val="002D5476"/>
    <w:rsid w:val="002E273B"/>
    <w:rsid w:val="002E6712"/>
    <w:rsid w:val="002F0245"/>
    <w:rsid w:val="002F1CCB"/>
    <w:rsid w:val="002F22F8"/>
    <w:rsid w:val="002F34F5"/>
    <w:rsid w:val="002F360B"/>
    <w:rsid w:val="002F4524"/>
    <w:rsid w:val="002F5D69"/>
    <w:rsid w:val="002F5F5E"/>
    <w:rsid w:val="002F7EEF"/>
    <w:rsid w:val="003118E3"/>
    <w:rsid w:val="003158B2"/>
    <w:rsid w:val="003167D2"/>
    <w:rsid w:val="00317BE0"/>
    <w:rsid w:val="00320AA5"/>
    <w:rsid w:val="00322091"/>
    <w:rsid w:val="00323189"/>
    <w:rsid w:val="0032466D"/>
    <w:rsid w:val="00327AAD"/>
    <w:rsid w:val="00330B3E"/>
    <w:rsid w:val="003334AD"/>
    <w:rsid w:val="003350A5"/>
    <w:rsid w:val="0033589C"/>
    <w:rsid w:val="00337E27"/>
    <w:rsid w:val="00337FBB"/>
    <w:rsid w:val="0034196F"/>
    <w:rsid w:val="00343E15"/>
    <w:rsid w:val="00350AB9"/>
    <w:rsid w:val="00350BB0"/>
    <w:rsid w:val="00351245"/>
    <w:rsid w:val="0035D29D"/>
    <w:rsid w:val="003634F7"/>
    <w:rsid w:val="00363AF5"/>
    <w:rsid w:val="00363C2E"/>
    <w:rsid w:val="00365AF5"/>
    <w:rsid w:val="00367518"/>
    <w:rsid w:val="00367FE1"/>
    <w:rsid w:val="00373865"/>
    <w:rsid w:val="00376189"/>
    <w:rsid w:val="0037768A"/>
    <w:rsid w:val="00383D40"/>
    <w:rsid w:val="00383F49"/>
    <w:rsid w:val="00385E39"/>
    <w:rsid w:val="00390531"/>
    <w:rsid w:val="003906FE"/>
    <w:rsid w:val="00390A91"/>
    <w:rsid w:val="00393B66"/>
    <w:rsid w:val="00396000"/>
    <w:rsid w:val="00396C8B"/>
    <w:rsid w:val="00397D84"/>
    <w:rsid w:val="003A34C4"/>
    <w:rsid w:val="003A602F"/>
    <w:rsid w:val="003B2FB4"/>
    <w:rsid w:val="003B310B"/>
    <w:rsid w:val="003B7D26"/>
    <w:rsid w:val="003C3601"/>
    <w:rsid w:val="003C5138"/>
    <w:rsid w:val="003C5690"/>
    <w:rsid w:val="003CE2D9"/>
    <w:rsid w:val="003D15BB"/>
    <w:rsid w:val="003D20EB"/>
    <w:rsid w:val="003D253E"/>
    <w:rsid w:val="003D2AA0"/>
    <w:rsid w:val="003D2FE2"/>
    <w:rsid w:val="003D3F92"/>
    <w:rsid w:val="003D512E"/>
    <w:rsid w:val="003D588E"/>
    <w:rsid w:val="003D6385"/>
    <w:rsid w:val="003D6734"/>
    <w:rsid w:val="003E0214"/>
    <w:rsid w:val="003E3B84"/>
    <w:rsid w:val="003F07ED"/>
    <w:rsid w:val="003F0AAC"/>
    <w:rsid w:val="003F220A"/>
    <w:rsid w:val="003F35D0"/>
    <w:rsid w:val="003F7C32"/>
    <w:rsid w:val="00400A41"/>
    <w:rsid w:val="00402267"/>
    <w:rsid w:val="00410223"/>
    <w:rsid w:val="00412CBC"/>
    <w:rsid w:val="00412F89"/>
    <w:rsid w:val="0041321A"/>
    <w:rsid w:val="0041507E"/>
    <w:rsid w:val="0042007A"/>
    <w:rsid w:val="00420172"/>
    <w:rsid w:val="004306D5"/>
    <w:rsid w:val="00432D3B"/>
    <w:rsid w:val="004338DE"/>
    <w:rsid w:val="00440362"/>
    <w:rsid w:val="004415C6"/>
    <w:rsid w:val="00445587"/>
    <w:rsid w:val="004529FC"/>
    <w:rsid w:val="00452D62"/>
    <w:rsid w:val="004569EE"/>
    <w:rsid w:val="00463DAB"/>
    <w:rsid w:val="00464429"/>
    <w:rsid w:val="00465FF5"/>
    <w:rsid w:val="004666E0"/>
    <w:rsid w:val="004671E1"/>
    <w:rsid w:val="0047166B"/>
    <w:rsid w:val="0047290C"/>
    <w:rsid w:val="00473CE2"/>
    <w:rsid w:val="00480580"/>
    <w:rsid w:val="00481AE4"/>
    <w:rsid w:val="00482118"/>
    <w:rsid w:val="004833FF"/>
    <w:rsid w:val="004932B2"/>
    <w:rsid w:val="00495A79"/>
    <w:rsid w:val="00496D76"/>
    <w:rsid w:val="004A19F5"/>
    <w:rsid w:val="004A2548"/>
    <w:rsid w:val="004A26BB"/>
    <w:rsid w:val="004A2B85"/>
    <w:rsid w:val="004A6440"/>
    <w:rsid w:val="004A773C"/>
    <w:rsid w:val="004B0A4D"/>
    <w:rsid w:val="004B0C83"/>
    <w:rsid w:val="004B2D09"/>
    <w:rsid w:val="004B51A3"/>
    <w:rsid w:val="004C0AD1"/>
    <w:rsid w:val="004D03CF"/>
    <w:rsid w:val="004D3574"/>
    <w:rsid w:val="004D5665"/>
    <w:rsid w:val="004D5AB7"/>
    <w:rsid w:val="004E0863"/>
    <w:rsid w:val="004E363A"/>
    <w:rsid w:val="004E4033"/>
    <w:rsid w:val="004E6897"/>
    <w:rsid w:val="004F04E0"/>
    <w:rsid w:val="004F088E"/>
    <w:rsid w:val="004F0F96"/>
    <w:rsid w:val="004F2E9D"/>
    <w:rsid w:val="004F6343"/>
    <w:rsid w:val="00500990"/>
    <w:rsid w:val="00501B85"/>
    <w:rsid w:val="0050312B"/>
    <w:rsid w:val="005034B3"/>
    <w:rsid w:val="00510413"/>
    <w:rsid w:val="005119E8"/>
    <w:rsid w:val="00511FE9"/>
    <w:rsid w:val="005145E6"/>
    <w:rsid w:val="00517951"/>
    <w:rsid w:val="00523703"/>
    <w:rsid w:val="005255C9"/>
    <w:rsid w:val="005327A3"/>
    <w:rsid w:val="00541496"/>
    <w:rsid w:val="00547BEF"/>
    <w:rsid w:val="0055356D"/>
    <w:rsid w:val="00553987"/>
    <w:rsid w:val="00562A85"/>
    <w:rsid w:val="00564EF5"/>
    <w:rsid w:val="00567490"/>
    <w:rsid w:val="0056762F"/>
    <w:rsid w:val="00567D00"/>
    <w:rsid w:val="00576BE5"/>
    <w:rsid w:val="00580707"/>
    <w:rsid w:val="00581EE4"/>
    <w:rsid w:val="005832A0"/>
    <w:rsid w:val="005832C4"/>
    <w:rsid w:val="005860D4"/>
    <w:rsid w:val="00587F4C"/>
    <w:rsid w:val="00590BFE"/>
    <w:rsid w:val="005921E9"/>
    <w:rsid w:val="00593BD8"/>
    <w:rsid w:val="005A5F2A"/>
    <w:rsid w:val="005A6EDC"/>
    <w:rsid w:val="005B07AB"/>
    <w:rsid w:val="005B11D7"/>
    <w:rsid w:val="005B64D1"/>
    <w:rsid w:val="005B6CF0"/>
    <w:rsid w:val="005B7755"/>
    <w:rsid w:val="005B7DF5"/>
    <w:rsid w:val="005C4583"/>
    <w:rsid w:val="005C466D"/>
    <w:rsid w:val="005D184E"/>
    <w:rsid w:val="005D1F8C"/>
    <w:rsid w:val="005D2658"/>
    <w:rsid w:val="005E2112"/>
    <w:rsid w:val="005E674E"/>
    <w:rsid w:val="005E68EE"/>
    <w:rsid w:val="005F1B90"/>
    <w:rsid w:val="005F236D"/>
    <w:rsid w:val="005F2946"/>
    <w:rsid w:val="005F5179"/>
    <w:rsid w:val="00601114"/>
    <w:rsid w:val="00605EE2"/>
    <w:rsid w:val="00607C79"/>
    <w:rsid w:val="00612900"/>
    <w:rsid w:val="0061341C"/>
    <w:rsid w:val="00615863"/>
    <w:rsid w:val="00615D52"/>
    <w:rsid w:val="006204B0"/>
    <w:rsid w:val="006244DE"/>
    <w:rsid w:val="006261BA"/>
    <w:rsid w:val="00627B7D"/>
    <w:rsid w:val="006311E7"/>
    <w:rsid w:val="0063293A"/>
    <w:rsid w:val="00634638"/>
    <w:rsid w:val="006358F5"/>
    <w:rsid w:val="00642EC7"/>
    <w:rsid w:val="00643AF1"/>
    <w:rsid w:val="006468E9"/>
    <w:rsid w:val="0064778A"/>
    <w:rsid w:val="00650D34"/>
    <w:rsid w:val="00651E70"/>
    <w:rsid w:val="006563A1"/>
    <w:rsid w:val="006601B9"/>
    <w:rsid w:val="00661F17"/>
    <w:rsid w:val="006652C7"/>
    <w:rsid w:val="00665BDA"/>
    <w:rsid w:val="006707CE"/>
    <w:rsid w:val="00671B37"/>
    <w:rsid w:val="00672986"/>
    <w:rsid w:val="00673242"/>
    <w:rsid w:val="0067642C"/>
    <w:rsid w:val="0067718F"/>
    <w:rsid w:val="00682212"/>
    <w:rsid w:val="00682B7B"/>
    <w:rsid w:val="006847A1"/>
    <w:rsid w:val="0068506F"/>
    <w:rsid w:val="00686586"/>
    <w:rsid w:val="00687AED"/>
    <w:rsid w:val="0069265D"/>
    <w:rsid w:val="00692C32"/>
    <w:rsid w:val="00693118"/>
    <w:rsid w:val="00693AB1"/>
    <w:rsid w:val="0069743F"/>
    <w:rsid w:val="006A09C1"/>
    <w:rsid w:val="006A51EF"/>
    <w:rsid w:val="006A55DB"/>
    <w:rsid w:val="006B323B"/>
    <w:rsid w:val="006B344F"/>
    <w:rsid w:val="006B596D"/>
    <w:rsid w:val="006C0D76"/>
    <w:rsid w:val="006C10A5"/>
    <w:rsid w:val="006C11BD"/>
    <w:rsid w:val="006C1341"/>
    <w:rsid w:val="006C5705"/>
    <w:rsid w:val="006C7902"/>
    <w:rsid w:val="006D13DD"/>
    <w:rsid w:val="006D6239"/>
    <w:rsid w:val="006D7C69"/>
    <w:rsid w:val="006E0C2A"/>
    <w:rsid w:val="006E1613"/>
    <w:rsid w:val="006E197F"/>
    <w:rsid w:val="006E1DDB"/>
    <w:rsid w:val="006E4F4C"/>
    <w:rsid w:val="006E5763"/>
    <w:rsid w:val="006F4C92"/>
    <w:rsid w:val="00704E01"/>
    <w:rsid w:val="00705907"/>
    <w:rsid w:val="00707C23"/>
    <w:rsid w:val="007125C4"/>
    <w:rsid w:val="00712AB7"/>
    <w:rsid w:val="00712D21"/>
    <w:rsid w:val="0071741C"/>
    <w:rsid w:val="00717D16"/>
    <w:rsid w:val="0072009A"/>
    <w:rsid w:val="0072085A"/>
    <w:rsid w:val="00727894"/>
    <w:rsid w:val="00727C54"/>
    <w:rsid w:val="007313A8"/>
    <w:rsid w:val="007337B5"/>
    <w:rsid w:val="00736171"/>
    <w:rsid w:val="007369BE"/>
    <w:rsid w:val="0073765A"/>
    <w:rsid w:val="0074010A"/>
    <w:rsid w:val="0074021D"/>
    <w:rsid w:val="00740EE4"/>
    <w:rsid w:val="007432C3"/>
    <w:rsid w:val="00745212"/>
    <w:rsid w:val="007463EC"/>
    <w:rsid w:val="00753D03"/>
    <w:rsid w:val="0075494A"/>
    <w:rsid w:val="00754F33"/>
    <w:rsid w:val="00756A50"/>
    <w:rsid w:val="007575B7"/>
    <w:rsid w:val="00757726"/>
    <w:rsid w:val="00764E9F"/>
    <w:rsid w:val="0076545C"/>
    <w:rsid w:val="00770026"/>
    <w:rsid w:val="007729AC"/>
    <w:rsid w:val="00777D85"/>
    <w:rsid w:val="00780557"/>
    <w:rsid w:val="0078277D"/>
    <w:rsid w:val="0078290F"/>
    <w:rsid w:val="00782F86"/>
    <w:rsid w:val="00783AD5"/>
    <w:rsid w:val="00783B06"/>
    <w:rsid w:val="00785EE1"/>
    <w:rsid w:val="007878BB"/>
    <w:rsid w:val="007907DE"/>
    <w:rsid w:val="00790D69"/>
    <w:rsid w:val="007917DD"/>
    <w:rsid w:val="00793A01"/>
    <w:rsid w:val="0079577B"/>
    <w:rsid w:val="00797CD3"/>
    <w:rsid w:val="007A3A24"/>
    <w:rsid w:val="007A6F9D"/>
    <w:rsid w:val="007B1E69"/>
    <w:rsid w:val="007B22AB"/>
    <w:rsid w:val="007B37DD"/>
    <w:rsid w:val="007B6D1B"/>
    <w:rsid w:val="007C11F3"/>
    <w:rsid w:val="007C4A4B"/>
    <w:rsid w:val="007D11E3"/>
    <w:rsid w:val="007D2245"/>
    <w:rsid w:val="007D3495"/>
    <w:rsid w:val="007D37FB"/>
    <w:rsid w:val="007D49F3"/>
    <w:rsid w:val="007D735B"/>
    <w:rsid w:val="007E19DB"/>
    <w:rsid w:val="007E2077"/>
    <w:rsid w:val="007E54A7"/>
    <w:rsid w:val="007E59D0"/>
    <w:rsid w:val="007E69DA"/>
    <w:rsid w:val="007F0CBC"/>
    <w:rsid w:val="007F1F41"/>
    <w:rsid w:val="007F4396"/>
    <w:rsid w:val="007F77E9"/>
    <w:rsid w:val="00800B51"/>
    <w:rsid w:val="00803E39"/>
    <w:rsid w:val="0080401D"/>
    <w:rsid w:val="00806627"/>
    <w:rsid w:val="008100BB"/>
    <w:rsid w:val="00811845"/>
    <w:rsid w:val="00811DF8"/>
    <w:rsid w:val="0081281A"/>
    <w:rsid w:val="0081475A"/>
    <w:rsid w:val="00816445"/>
    <w:rsid w:val="00816E76"/>
    <w:rsid w:val="008172D6"/>
    <w:rsid w:val="00817F7B"/>
    <w:rsid w:val="008208C2"/>
    <w:rsid w:val="00821A2A"/>
    <w:rsid w:val="00821CB3"/>
    <w:rsid w:val="00824323"/>
    <w:rsid w:val="00825E72"/>
    <w:rsid w:val="00830BBD"/>
    <w:rsid w:val="00834565"/>
    <w:rsid w:val="00834A2B"/>
    <w:rsid w:val="0083764F"/>
    <w:rsid w:val="00837888"/>
    <w:rsid w:val="008404CB"/>
    <w:rsid w:val="00841051"/>
    <w:rsid w:val="008437C3"/>
    <w:rsid w:val="00850213"/>
    <w:rsid w:val="008545B6"/>
    <w:rsid w:val="00854761"/>
    <w:rsid w:val="00855755"/>
    <w:rsid w:val="00856203"/>
    <w:rsid w:val="00856A7A"/>
    <w:rsid w:val="00863D64"/>
    <w:rsid w:val="0087058B"/>
    <w:rsid w:val="00870F74"/>
    <w:rsid w:val="00873D96"/>
    <w:rsid w:val="00874103"/>
    <w:rsid w:val="00875707"/>
    <w:rsid w:val="00875FD8"/>
    <w:rsid w:val="0088028C"/>
    <w:rsid w:val="008814E7"/>
    <w:rsid w:val="00883659"/>
    <w:rsid w:val="008845E0"/>
    <w:rsid w:val="0088699B"/>
    <w:rsid w:val="00886D07"/>
    <w:rsid w:val="00887ACB"/>
    <w:rsid w:val="0088C6FD"/>
    <w:rsid w:val="0089439E"/>
    <w:rsid w:val="00894DDC"/>
    <w:rsid w:val="00897158"/>
    <w:rsid w:val="008A4FBC"/>
    <w:rsid w:val="008B183E"/>
    <w:rsid w:val="008C397E"/>
    <w:rsid w:val="008C5CF9"/>
    <w:rsid w:val="008C7FAE"/>
    <w:rsid w:val="008D10C5"/>
    <w:rsid w:val="008D286B"/>
    <w:rsid w:val="008D482F"/>
    <w:rsid w:val="008E0FCB"/>
    <w:rsid w:val="008E25E6"/>
    <w:rsid w:val="008E35F1"/>
    <w:rsid w:val="008E46FA"/>
    <w:rsid w:val="008E4A2F"/>
    <w:rsid w:val="008E53EB"/>
    <w:rsid w:val="008F00ED"/>
    <w:rsid w:val="008F2891"/>
    <w:rsid w:val="008F47A0"/>
    <w:rsid w:val="008F7B2B"/>
    <w:rsid w:val="008F93D4"/>
    <w:rsid w:val="009000EB"/>
    <w:rsid w:val="009043DE"/>
    <w:rsid w:val="009055AD"/>
    <w:rsid w:val="00905E1A"/>
    <w:rsid w:val="00906905"/>
    <w:rsid w:val="009144DF"/>
    <w:rsid w:val="00916CDB"/>
    <w:rsid w:val="00916D4F"/>
    <w:rsid w:val="00917742"/>
    <w:rsid w:val="009212FA"/>
    <w:rsid w:val="00921794"/>
    <w:rsid w:val="009246DD"/>
    <w:rsid w:val="00931435"/>
    <w:rsid w:val="00933BB6"/>
    <w:rsid w:val="009346F7"/>
    <w:rsid w:val="00935E3A"/>
    <w:rsid w:val="0094131C"/>
    <w:rsid w:val="00942E76"/>
    <w:rsid w:val="00943A9A"/>
    <w:rsid w:val="00944E7A"/>
    <w:rsid w:val="0094542A"/>
    <w:rsid w:val="009477B6"/>
    <w:rsid w:val="00960C57"/>
    <w:rsid w:val="009616F5"/>
    <w:rsid w:val="00961901"/>
    <w:rsid w:val="009620B6"/>
    <w:rsid w:val="0096356E"/>
    <w:rsid w:val="009707A0"/>
    <w:rsid w:val="00971925"/>
    <w:rsid w:val="009764DC"/>
    <w:rsid w:val="009808F4"/>
    <w:rsid w:val="009826DB"/>
    <w:rsid w:val="00991AB2"/>
    <w:rsid w:val="00997FF1"/>
    <w:rsid w:val="009A440E"/>
    <w:rsid w:val="009A585B"/>
    <w:rsid w:val="009A695E"/>
    <w:rsid w:val="009B0558"/>
    <w:rsid w:val="009C1376"/>
    <w:rsid w:val="009C4AA2"/>
    <w:rsid w:val="009C5C9C"/>
    <w:rsid w:val="009C6A64"/>
    <w:rsid w:val="009D1656"/>
    <w:rsid w:val="009D33E4"/>
    <w:rsid w:val="009D6C91"/>
    <w:rsid w:val="009D77ED"/>
    <w:rsid w:val="009E033D"/>
    <w:rsid w:val="009E2AE6"/>
    <w:rsid w:val="009E53D1"/>
    <w:rsid w:val="009E6C58"/>
    <w:rsid w:val="009E73E9"/>
    <w:rsid w:val="009F05A7"/>
    <w:rsid w:val="00A00953"/>
    <w:rsid w:val="00A03B36"/>
    <w:rsid w:val="00A0705B"/>
    <w:rsid w:val="00A10231"/>
    <w:rsid w:val="00A1029A"/>
    <w:rsid w:val="00A11F26"/>
    <w:rsid w:val="00A120D9"/>
    <w:rsid w:val="00A124B4"/>
    <w:rsid w:val="00A12CCD"/>
    <w:rsid w:val="00A1304F"/>
    <w:rsid w:val="00A25E85"/>
    <w:rsid w:val="00A27D6D"/>
    <w:rsid w:val="00A3136D"/>
    <w:rsid w:val="00A31487"/>
    <w:rsid w:val="00A357FC"/>
    <w:rsid w:val="00A37B09"/>
    <w:rsid w:val="00A3CBFA"/>
    <w:rsid w:val="00A436B3"/>
    <w:rsid w:val="00A44D39"/>
    <w:rsid w:val="00A521FB"/>
    <w:rsid w:val="00A56BC3"/>
    <w:rsid w:val="00A57DCC"/>
    <w:rsid w:val="00A60EF7"/>
    <w:rsid w:val="00A64555"/>
    <w:rsid w:val="00A661ED"/>
    <w:rsid w:val="00A67CF4"/>
    <w:rsid w:val="00A7010E"/>
    <w:rsid w:val="00A70C48"/>
    <w:rsid w:val="00A735CA"/>
    <w:rsid w:val="00A7393D"/>
    <w:rsid w:val="00A83BA6"/>
    <w:rsid w:val="00A83BD7"/>
    <w:rsid w:val="00A84F45"/>
    <w:rsid w:val="00A92DE2"/>
    <w:rsid w:val="00A948B1"/>
    <w:rsid w:val="00A9538C"/>
    <w:rsid w:val="00A9573E"/>
    <w:rsid w:val="00A9734A"/>
    <w:rsid w:val="00A9DC7B"/>
    <w:rsid w:val="00AA0761"/>
    <w:rsid w:val="00AA1242"/>
    <w:rsid w:val="00AA1FDC"/>
    <w:rsid w:val="00AA3039"/>
    <w:rsid w:val="00AA3363"/>
    <w:rsid w:val="00AA336B"/>
    <w:rsid w:val="00AA3801"/>
    <w:rsid w:val="00AA6EB4"/>
    <w:rsid w:val="00AB0D43"/>
    <w:rsid w:val="00AB0FF1"/>
    <w:rsid w:val="00AB38EE"/>
    <w:rsid w:val="00AB44FC"/>
    <w:rsid w:val="00AB4D7C"/>
    <w:rsid w:val="00AB5995"/>
    <w:rsid w:val="00AB77E4"/>
    <w:rsid w:val="00AC4F9B"/>
    <w:rsid w:val="00AD31B2"/>
    <w:rsid w:val="00AD39A6"/>
    <w:rsid w:val="00AD59DC"/>
    <w:rsid w:val="00AD8CAE"/>
    <w:rsid w:val="00AE0535"/>
    <w:rsid w:val="00AE12DB"/>
    <w:rsid w:val="00AE1570"/>
    <w:rsid w:val="00AE47FA"/>
    <w:rsid w:val="00AE65AF"/>
    <w:rsid w:val="00AE6D1A"/>
    <w:rsid w:val="00AF3F4C"/>
    <w:rsid w:val="00AF5F65"/>
    <w:rsid w:val="00AFD369"/>
    <w:rsid w:val="00B0092C"/>
    <w:rsid w:val="00B01823"/>
    <w:rsid w:val="00B02B4B"/>
    <w:rsid w:val="00B04AB5"/>
    <w:rsid w:val="00B051E9"/>
    <w:rsid w:val="00B07AF6"/>
    <w:rsid w:val="00B11647"/>
    <w:rsid w:val="00B11F64"/>
    <w:rsid w:val="00B134EC"/>
    <w:rsid w:val="00B1404F"/>
    <w:rsid w:val="00B14626"/>
    <w:rsid w:val="00B15EBB"/>
    <w:rsid w:val="00B171C0"/>
    <w:rsid w:val="00B220E8"/>
    <w:rsid w:val="00B24192"/>
    <w:rsid w:val="00B2464F"/>
    <w:rsid w:val="00B25FAC"/>
    <w:rsid w:val="00B272BC"/>
    <w:rsid w:val="00B27836"/>
    <w:rsid w:val="00B27DC4"/>
    <w:rsid w:val="00B31B50"/>
    <w:rsid w:val="00B4041C"/>
    <w:rsid w:val="00B40561"/>
    <w:rsid w:val="00B40754"/>
    <w:rsid w:val="00B47B2E"/>
    <w:rsid w:val="00B4E215"/>
    <w:rsid w:val="00B50744"/>
    <w:rsid w:val="00B51307"/>
    <w:rsid w:val="00B51B48"/>
    <w:rsid w:val="00B52C47"/>
    <w:rsid w:val="00B56E77"/>
    <w:rsid w:val="00B5E267"/>
    <w:rsid w:val="00B61EEA"/>
    <w:rsid w:val="00B657FA"/>
    <w:rsid w:val="00B66F9B"/>
    <w:rsid w:val="00B7004A"/>
    <w:rsid w:val="00B721D4"/>
    <w:rsid w:val="00B7421A"/>
    <w:rsid w:val="00B7446E"/>
    <w:rsid w:val="00B75E66"/>
    <w:rsid w:val="00B81016"/>
    <w:rsid w:val="00B83B70"/>
    <w:rsid w:val="00B92398"/>
    <w:rsid w:val="00B950B7"/>
    <w:rsid w:val="00B961A3"/>
    <w:rsid w:val="00BA0398"/>
    <w:rsid w:val="00BA3FC2"/>
    <w:rsid w:val="00BA498E"/>
    <w:rsid w:val="00BA531C"/>
    <w:rsid w:val="00BB174B"/>
    <w:rsid w:val="00BB5309"/>
    <w:rsid w:val="00BC0C35"/>
    <w:rsid w:val="00BC4B2D"/>
    <w:rsid w:val="00BC7754"/>
    <w:rsid w:val="00BD24F9"/>
    <w:rsid w:val="00BD3545"/>
    <w:rsid w:val="00BD41AA"/>
    <w:rsid w:val="00BD5E3E"/>
    <w:rsid w:val="00BD7834"/>
    <w:rsid w:val="00BE1BC4"/>
    <w:rsid w:val="00BE2595"/>
    <w:rsid w:val="00BE2892"/>
    <w:rsid w:val="00BE33E0"/>
    <w:rsid w:val="00BE5237"/>
    <w:rsid w:val="00BE6304"/>
    <w:rsid w:val="00BF1B52"/>
    <w:rsid w:val="00BF3400"/>
    <w:rsid w:val="00BF5DEC"/>
    <w:rsid w:val="00BF75E5"/>
    <w:rsid w:val="00C01E71"/>
    <w:rsid w:val="00C03431"/>
    <w:rsid w:val="00C04061"/>
    <w:rsid w:val="00C05B99"/>
    <w:rsid w:val="00C07686"/>
    <w:rsid w:val="00C104A8"/>
    <w:rsid w:val="00C115AC"/>
    <w:rsid w:val="00C13285"/>
    <w:rsid w:val="00C14EE8"/>
    <w:rsid w:val="00C16654"/>
    <w:rsid w:val="00C17B6A"/>
    <w:rsid w:val="00C2043E"/>
    <w:rsid w:val="00C2044E"/>
    <w:rsid w:val="00C23F18"/>
    <w:rsid w:val="00C24091"/>
    <w:rsid w:val="00C27636"/>
    <w:rsid w:val="00C306B0"/>
    <w:rsid w:val="00C324B5"/>
    <w:rsid w:val="00C34EC6"/>
    <w:rsid w:val="00C37BE3"/>
    <w:rsid w:val="00C37E8D"/>
    <w:rsid w:val="00C40AAB"/>
    <w:rsid w:val="00C40DCA"/>
    <w:rsid w:val="00C41CCB"/>
    <w:rsid w:val="00C447C1"/>
    <w:rsid w:val="00C47A48"/>
    <w:rsid w:val="00C52DF4"/>
    <w:rsid w:val="00C55ACB"/>
    <w:rsid w:val="00C566E9"/>
    <w:rsid w:val="00C611B5"/>
    <w:rsid w:val="00C61A1D"/>
    <w:rsid w:val="00C61EDD"/>
    <w:rsid w:val="00C64953"/>
    <w:rsid w:val="00C65A77"/>
    <w:rsid w:val="00C67618"/>
    <w:rsid w:val="00C70EE9"/>
    <w:rsid w:val="00C71178"/>
    <w:rsid w:val="00C7311D"/>
    <w:rsid w:val="00C75B1B"/>
    <w:rsid w:val="00C76328"/>
    <w:rsid w:val="00C82B59"/>
    <w:rsid w:val="00C83A9B"/>
    <w:rsid w:val="00C83B67"/>
    <w:rsid w:val="00C83C57"/>
    <w:rsid w:val="00C855B5"/>
    <w:rsid w:val="00C87706"/>
    <w:rsid w:val="00C8E17B"/>
    <w:rsid w:val="00C936CD"/>
    <w:rsid w:val="00C97469"/>
    <w:rsid w:val="00CA35B9"/>
    <w:rsid w:val="00CA5076"/>
    <w:rsid w:val="00CA510E"/>
    <w:rsid w:val="00CA6B83"/>
    <w:rsid w:val="00CB04FF"/>
    <w:rsid w:val="00CB1853"/>
    <w:rsid w:val="00CB21EA"/>
    <w:rsid w:val="00CB7204"/>
    <w:rsid w:val="00CC0774"/>
    <w:rsid w:val="00CC2048"/>
    <w:rsid w:val="00CC3B3E"/>
    <w:rsid w:val="00CC7E59"/>
    <w:rsid w:val="00CD04AA"/>
    <w:rsid w:val="00CD05DE"/>
    <w:rsid w:val="00CD3132"/>
    <w:rsid w:val="00CD5157"/>
    <w:rsid w:val="00CE4459"/>
    <w:rsid w:val="00CE4A19"/>
    <w:rsid w:val="00CE7031"/>
    <w:rsid w:val="00CF1F8D"/>
    <w:rsid w:val="00CF6C1A"/>
    <w:rsid w:val="00D00679"/>
    <w:rsid w:val="00D02EDF"/>
    <w:rsid w:val="00D04EDC"/>
    <w:rsid w:val="00D1542D"/>
    <w:rsid w:val="00D1B4F8"/>
    <w:rsid w:val="00D23CEC"/>
    <w:rsid w:val="00D2625F"/>
    <w:rsid w:val="00D263C3"/>
    <w:rsid w:val="00D27AE6"/>
    <w:rsid w:val="00D34F5A"/>
    <w:rsid w:val="00D4684B"/>
    <w:rsid w:val="00D47650"/>
    <w:rsid w:val="00D54312"/>
    <w:rsid w:val="00D57489"/>
    <w:rsid w:val="00D60F97"/>
    <w:rsid w:val="00D624A3"/>
    <w:rsid w:val="00D624B7"/>
    <w:rsid w:val="00D67707"/>
    <w:rsid w:val="00D67B35"/>
    <w:rsid w:val="00D67BCC"/>
    <w:rsid w:val="00D73946"/>
    <w:rsid w:val="00D81911"/>
    <w:rsid w:val="00D836DE"/>
    <w:rsid w:val="00D852CA"/>
    <w:rsid w:val="00D854A8"/>
    <w:rsid w:val="00D86DCF"/>
    <w:rsid w:val="00D92BEC"/>
    <w:rsid w:val="00D92DE1"/>
    <w:rsid w:val="00D9340F"/>
    <w:rsid w:val="00D96CD3"/>
    <w:rsid w:val="00DA0C62"/>
    <w:rsid w:val="00DA2D5B"/>
    <w:rsid w:val="00DA6BCC"/>
    <w:rsid w:val="00DB08C0"/>
    <w:rsid w:val="00DB1B00"/>
    <w:rsid w:val="00DB2B8E"/>
    <w:rsid w:val="00DB2F1D"/>
    <w:rsid w:val="00DB64B5"/>
    <w:rsid w:val="00DB6A22"/>
    <w:rsid w:val="00DB6E12"/>
    <w:rsid w:val="00DC00CB"/>
    <w:rsid w:val="00DC07CA"/>
    <w:rsid w:val="00DC11DC"/>
    <w:rsid w:val="00DC22DD"/>
    <w:rsid w:val="00DC62FA"/>
    <w:rsid w:val="00DC65A5"/>
    <w:rsid w:val="00DC78F3"/>
    <w:rsid w:val="00DD3BBE"/>
    <w:rsid w:val="00DD6E6C"/>
    <w:rsid w:val="00DE39B0"/>
    <w:rsid w:val="00DE524C"/>
    <w:rsid w:val="00DE6D93"/>
    <w:rsid w:val="00DF4590"/>
    <w:rsid w:val="00DF6F08"/>
    <w:rsid w:val="00DF7A30"/>
    <w:rsid w:val="00E00829"/>
    <w:rsid w:val="00E02306"/>
    <w:rsid w:val="00E0369B"/>
    <w:rsid w:val="00E05475"/>
    <w:rsid w:val="00E05763"/>
    <w:rsid w:val="00E1268A"/>
    <w:rsid w:val="00E14B62"/>
    <w:rsid w:val="00E14E13"/>
    <w:rsid w:val="00E17683"/>
    <w:rsid w:val="00E20DEF"/>
    <w:rsid w:val="00E268F4"/>
    <w:rsid w:val="00E27CA1"/>
    <w:rsid w:val="00E30585"/>
    <w:rsid w:val="00E31BC3"/>
    <w:rsid w:val="00E34314"/>
    <w:rsid w:val="00E40DF8"/>
    <w:rsid w:val="00E46E57"/>
    <w:rsid w:val="00E51877"/>
    <w:rsid w:val="00E5487A"/>
    <w:rsid w:val="00E54FA0"/>
    <w:rsid w:val="00E604ED"/>
    <w:rsid w:val="00E622B2"/>
    <w:rsid w:val="00E6870B"/>
    <w:rsid w:val="00E70C23"/>
    <w:rsid w:val="00E72094"/>
    <w:rsid w:val="00E7269A"/>
    <w:rsid w:val="00E74EB9"/>
    <w:rsid w:val="00E803F2"/>
    <w:rsid w:val="00E81BE7"/>
    <w:rsid w:val="00E81DBE"/>
    <w:rsid w:val="00E82BCE"/>
    <w:rsid w:val="00E82F84"/>
    <w:rsid w:val="00E87331"/>
    <w:rsid w:val="00E93BB9"/>
    <w:rsid w:val="00E94267"/>
    <w:rsid w:val="00E94697"/>
    <w:rsid w:val="00E959FF"/>
    <w:rsid w:val="00E95F16"/>
    <w:rsid w:val="00E95F24"/>
    <w:rsid w:val="00EA0D5C"/>
    <w:rsid w:val="00EA22F0"/>
    <w:rsid w:val="00EA4055"/>
    <w:rsid w:val="00EA466C"/>
    <w:rsid w:val="00EA5871"/>
    <w:rsid w:val="00EA6913"/>
    <w:rsid w:val="00EA7B88"/>
    <w:rsid w:val="00EA7F43"/>
    <w:rsid w:val="00EB2FEB"/>
    <w:rsid w:val="00EB31D4"/>
    <w:rsid w:val="00EB566E"/>
    <w:rsid w:val="00EB6C15"/>
    <w:rsid w:val="00EB7413"/>
    <w:rsid w:val="00EC404A"/>
    <w:rsid w:val="00EC4063"/>
    <w:rsid w:val="00ECC713"/>
    <w:rsid w:val="00ED46EA"/>
    <w:rsid w:val="00ED51B3"/>
    <w:rsid w:val="00ED625F"/>
    <w:rsid w:val="00ED678D"/>
    <w:rsid w:val="00EE556B"/>
    <w:rsid w:val="00EE70E8"/>
    <w:rsid w:val="00EF3330"/>
    <w:rsid w:val="00EF6D86"/>
    <w:rsid w:val="00F02941"/>
    <w:rsid w:val="00F0462E"/>
    <w:rsid w:val="00F0777D"/>
    <w:rsid w:val="00F158A2"/>
    <w:rsid w:val="00F1766C"/>
    <w:rsid w:val="00F17850"/>
    <w:rsid w:val="00F20309"/>
    <w:rsid w:val="00F21B90"/>
    <w:rsid w:val="00F221C3"/>
    <w:rsid w:val="00F24667"/>
    <w:rsid w:val="00F326D4"/>
    <w:rsid w:val="00F34193"/>
    <w:rsid w:val="00F420E1"/>
    <w:rsid w:val="00F42596"/>
    <w:rsid w:val="00F4563E"/>
    <w:rsid w:val="00F53FE0"/>
    <w:rsid w:val="00F543E4"/>
    <w:rsid w:val="00F552DE"/>
    <w:rsid w:val="00F5540C"/>
    <w:rsid w:val="00F64684"/>
    <w:rsid w:val="00F65C7F"/>
    <w:rsid w:val="00F80C6A"/>
    <w:rsid w:val="00F8720F"/>
    <w:rsid w:val="00F90727"/>
    <w:rsid w:val="00F958BD"/>
    <w:rsid w:val="00F96E6D"/>
    <w:rsid w:val="00F96F91"/>
    <w:rsid w:val="00FA09D6"/>
    <w:rsid w:val="00FA3964"/>
    <w:rsid w:val="00FA5981"/>
    <w:rsid w:val="00FA7C17"/>
    <w:rsid w:val="00FB080F"/>
    <w:rsid w:val="00FB4D22"/>
    <w:rsid w:val="00FB5797"/>
    <w:rsid w:val="00FB79A6"/>
    <w:rsid w:val="00FC29DF"/>
    <w:rsid w:val="00FC4BBD"/>
    <w:rsid w:val="00FC5A80"/>
    <w:rsid w:val="00FD5D25"/>
    <w:rsid w:val="00FD5FF8"/>
    <w:rsid w:val="00FD6641"/>
    <w:rsid w:val="00FDF728"/>
    <w:rsid w:val="00FE1004"/>
    <w:rsid w:val="00FE48D4"/>
    <w:rsid w:val="00FF6E68"/>
    <w:rsid w:val="010314AC"/>
    <w:rsid w:val="0103AEC5"/>
    <w:rsid w:val="0109532E"/>
    <w:rsid w:val="011E8B81"/>
    <w:rsid w:val="0127D3B5"/>
    <w:rsid w:val="012B7D2B"/>
    <w:rsid w:val="012E2A10"/>
    <w:rsid w:val="013CADF7"/>
    <w:rsid w:val="013E2164"/>
    <w:rsid w:val="01560937"/>
    <w:rsid w:val="0159EC3D"/>
    <w:rsid w:val="015C6844"/>
    <w:rsid w:val="015DB1C6"/>
    <w:rsid w:val="0162256C"/>
    <w:rsid w:val="016379E6"/>
    <w:rsid w:val="018789B4"/>
    <w:rsid w:val="018D3CDC"/>
    <w:rsid w:val="01937BA8"/>
    <w:rsid w:val="0198FECF"/>
    <w:rsid w:val="019BF79E"/>
    <w:rsid w:val="01A25AC7"/>
    <w:rsid w:val="01A5AC4F"/>
    <w:rsid w:val="01B159D6"/>
    <w:rsid w:val="01BA326D"/>
    <w:rsid w:val="01BF775C"/>
    <w:rsid w:val="01CA3AEA"/>
    <w:rsid w:val="01CED2B8"/>
    <w:rsid w:val="02002D61"/>
    <w:rsid w:val="0200DED6"/>
    <w:rsid w:val="02120514"/>
    <w:rsid w:val="0212E5BB"/>
    <w:rsid w:val="02131B1D"/>
    <w:rsid w:val="02131C2E"/>
    <w:rsid w:val="021E3F00"/>
    <w:rsid w:val="0222E822"/>
    <w:rsid w:val="02272CA9"/>
    <w:rsid w:val="0227A215"/>
    <w:rsid w:val="0239D3E6"/>
    <w:rsid w:val="023B5DB3"/>
    <w:rsid w:val="023DB327"/>
    <w:rsid w:val="02402235"/>
    <w:rsid w:val="02465D89"/>
    <w:rsid w:val="025710E5"/>
    <w:rsid w:val="025D12B6"/>
    <w:rsid w:val="025D97F0"/>
    <w:rsid w:val="0260740A"/>
    <w:rsid w:val="02617634"/>
    <w:rsid w:val="02701D21"/>
    <w:rsid w:val="0271C770"/>
    <w:rsid w:val="02788620"/>
    <w:rsid w:val="027916DE"/>
    <w:rsid w:val="0279DF8A"/>
    <w:rsid w:val="02878199"/>
    <w:rsid w:val="028CCBF7"/>
    <w:rsid w:val="028E305C"/>
    <w:rsid w:val="029C1672"/>
    <w:rsid w:val="02A0FA3B"/>
    <w:rsid w:val="02A42F10"/>
    <w:rsid w:val="02A4CD46"/>
    <w:rsid w:val="02AD75EF"/>
    <w:rsid w:val="02AF86F8"/>
    <w:rsid w:val="02BA45E5"/>
    <w:rsid w:val="02BD295F"/>
    <w:rsid w:val="02C92E34"/>
    <w:rsid w:val="02CB8F5D"/>
    <w:rsid w:val="02D0472A"/>
    <w:rsid w:val="02D8023B"/>
    <w:rsid w:val="02DD4018"/>
    <w:rsid w:val="02DE3875"/>
    <w:rsid w:val="02E18F7A"/>
    <w:rsid w:val="02EC1832"/>
    <w:rsid w:val="02ED10CA"/>
    <w:rsid w:val="02F1E274"/>
    <w:rsid w:val="02F29333"/>
    <w:rsid w:val="02F38BF3"/>
    <w:rsid w:val="03052047"/>
    <w:rsid w:val="03057F27"/>
    <w:rsid w:val="0305C433"/>
    <w:rsid w:val="0308A480"/>
    <w:rsid w:val="030E738E"/>
    <w:rsid w:val="030FB829"/>
    <w:rsid w:val="0318C1B9"/>
    <w:rsid w:val="031A52DC"/>
    <w:rsid w:val="032664DE"/>
    <w:rsid w:val="03287464"/>
    <w:rsid w:val="0336EE77"/>
    <w:rsid w:val="0339A2A0"/>
    <w:rsid w:val="034271A1"/>
    <w:rsid w:val="03485722"/>
    <w:rsid w:val="034C5B66"/>
    <w:rsid w:val="035185C3"/>
    <w:rsid w:val="03560100"/>
    <w:rsid w:val="03598D97"/>
    <w:rsid w:val="035E16EC"/>
    <w:rsid w:val="036261AB"/>
    <w:rsid w:val="036BD853"/>
    <w:rsid w:val="037D8DD9"/>
    <w:rsid w:val="0381C125"/>
    <w:rsid w:val="0387D680"/>
    <w:rsid w:val="03949C56"/>
    <w:rsid w:val="039B2588"/>
    <w:rsid w:val="039F80A5"/>
    <w:rsid w:val="03A647AF"/>
    <w:rsid w:val="03AA96B9"/>
    <w:rsid w:val="03ACB1DE"/>
    <w:rsid w:val="03ADB36B"/>
    <w:rsid w:val="03C3C753"/>
    <w:rsid w:val="03C5B3E4"/>
    <w:rsid w:val="03C85812"/>
    <w:rsid w:val="03CDF115"/>
    <w:rsid w:val="03DC03E5"/>
    <w:rsid w:val="03EBC290"/>
    <w:rsid w:val="03EC4EC0"/>
    <w:rsid w:val="03F99FD6"/>
    <w:rsid w:val="03F9CAF1"/>
    <w:rsid w:val="040A3CFD"/>
    <w:rsid w:val="040B8552"/>
    <w:rsid w:val="04144F29"/>
    <w:rsid w:val="041D6E53"/>
    <w:rsid w:val="041DD0DB"/>
    <w:rsid w:val="042552D2"/>
    <w:rsid w:val="043F4488"/>
    <w:rsid w:val="0447A6C0"/>
    <w:rsid w:val="04494C46"/>
    <w:rsid w:val="0449DF6A"/>
    <w:rsid w:val="0465E1B3"/>
    <w:rsid w:val="04746F08"/>
    <w:rsid w:val="04759677"/>
    <w:rsid w:val="04769BAA"/>
    <w:rsid w:val="0476E975"/>
    <w:rsid w:val="047D1389"/>
    <w:rsid w:val="0480B2C6"/>
    <w:rsid w:val="0483EEEE"/>
    <w:rsid w:val="048A03E4"/>
    <w:rsid w:val="048CEF59"/>
    <w:rsid w:val="04917D30"/>
    <w:rsid w:val="049205B7"/>
    <w:rsid w:val="04925CCF"/>
    <w:rsid w:val="049754D4"/>
    <w:rsid w:val="0497D210"/>
    <w:rsid w:val="04A455C6"/>
    <w:rsid w:val="04A588F1"/>
    <w:rsid w:val="04A86BDA"/>
    <w:rsid w:val="04B68928"/>
    <w:rsid w:val="04B6BFFD"/>
    <w:rsid w:val="04BBEA5C"/>
    <w:rsid w:val="04C53B32"/>
    <w:rsid w:val="04D80146"/>
    <w:rsid w:val="04E16F43"/>
    <w:rsid w:val="04EB5DDC"/>
    <w:rsid w:val="04ECD553"/>
    <w:rsid w:val="04EDA640"/>
    <w:rsid w:val="04EE741D"/>
    <w:rsid w:val="04F08247"/>
    <w:rsid w:val="04FD15B2"/>
    <w:rsid w:val="050E4EAC"/>
    <w:rsid w:val="0510A186"/>
    <w:rsid w:val="05128549"/>
    <w:rsid w:val="05263DEB"/>
    <w:rsid w:val="05377179"/>
    <w:rsid w:val="05381983"/>
    <w:rsid w:val="0538F11E"/>
    <w:rsid w:val="053942BB"/>
    <w:rsid w:val="0539E8C7"/>
    <w:rsid w:val="0546097A"/>
    <w:rsid w:val="05477A73"/>
    <w:rsid w:val="05585D1C"/>
    <w:rsid w:val="0560B1C3"/>
    <w:rsid w:val="0569A3B8"/>
    <w:rsid w:val="056E1004"/>
    <w:rsid w:val="05773D1D"/>
    <w:rsid w:val="0579366A"/>
    <w:rsid w:val="057C7DCC"/>
    <w:rsid w:val="05850508"/>
    <w:rsid w:val="058EE50A"/>
    <w:rsid w:val="058F2438"/>
    <w:rsid w:val="059905F6"/>
    <w:rsid w:val="05B37403"/>
    <w:rsid w:val="05BEECA9"/>
    <w:rsid w:val="05D46139"/>
    <w:rsid w:val="05D8D7C0"/>
    <w:rsid w:val="05DB915C"/>
    <w:rsid w:val="05E4A58E"/>
    <w:rsid w:val="05E5AFCB"/>
    <w:rsid w:val="05F7C9AE"/>
    <w:rsid w:val="05F90886"/>
    <w:rsid w:val="05FAABD3"/>
    <w:rsid w:val="0603AC21"/>
    <w:rsid w:val="06082B87"/>
    <w:rsid w:val="060CB72B"/>
    <w:rsid w:val="060F6CE6"/>
    <w:rsid w:val="061421A0"/>
    <w:rsid w:val="06189264"/>
    <w:rsid w:val="061A5F1B"/>
    <w:rsid w:val="061FD160"/>
    <w:rsid w:val="0622D8EB"/>
    <w:rsid w:val="062E04F5"/>
    <w:rsid w:val="06397F24"/>
    <w:rsid w:val="064743F9"/>
    <w:rsid w:val="066482A7"/>
    <w:rsid w:val="06666962"/>
    <w:rsid w:val="066B60BB"/>
    <w:rsid w:val="066C00C8"/>
    <w:rsid w:val="066D7F72"/>
    <w:rsid w:val="0672A2B9"/>
    <w:rsid w:val="067597BB"/>
    <w:rsid w:val="06799993"/>
    <w:rsid w:val="068AA32F"/>
    <w:rsid w:val="068C5B68"/>
    <w:rsid w:val="0690497F"/>
    <w:rsid w:val="0690818D"/>
    <w:rsid w:val="06921DEF"/>
    <w:rsid w:val="0698EE4B"/>
    <w:rsid w:val="06A20792"/>
    <w:rsid w:val="06BD0581"/>
    <w:rsid w:val="06D5FB06"/>
    <w:rsid w:val="06D7267B"/>
    <w:rsid w:val="06DE44A4"/>
    <w:rsid w:val="06E904BE"/>
    <w:rsid w:val="06EAE576"/>
    <w:rsid w:val="06F864D1"/>
    <w:rsid w:val="0700F76D"/>
    <w:rsid w:val="07011C04"/>
    <w:rsid w:val="0727FC24"/>
    <w:rsid w:val="0728CAA9"/>
    <w:rsid w:val="07314098"/>
    <w:rsid w:val="073567DB"/>
    <w:rsid w:val="0737ACF0"/>
    <w:rsid w:val="0741E374"/>
    <w:rsid w:val="0742BC9C"/>
    <w:rsid w:val="074962C2"/>
    <w:rsid w:val="074C4E2C"/>
    <w:rsid w:val="07548FED"/>
    <w:rsid w:val="0773BB8B"/>
    <w:rsid w:val="0773F70C"/>
    <w:rsid w:val="078713E7"/>
    <w:rsid w:val="078ECBD7"/>
    <w:rsid w:val="078F02C5"/>
    <w:rsid w:val="0796444D"/>
    <w:rsid w:val="07A0647D"/>
    <w:rsid w:val="07A7B34F"/>
    <w:rsid w:val="07B17E0D"/>
    <w:rsid w:val="07D18268"/>
    <w:rsid w:val="07DF2B67"/>
    <w:rsid w:val="07E85F53"/>
    <w:rsid w:val="07E90CFE"/>
    <w:rsid w:val="07F2B171"/>
    <w:rsid w:val="07FD6B19"/>
    <w:rsid w:val="08040DEA"/>
    <w:rsid w:val="08079467"/>
    <w:rsid w:val="08133C87"/>
    <w:rsid w:val="081354FA"/>
    <w:rsid w:val="082108C1"/>
    <w:rsid w:val="082576D6"/>
    <w:rsid w:val="0826D9E7"/>
    <w:rsid w:val="0826F538"/>
    <w:rsid w:val="082B8BE6"/>
    <w:rsid w:val="08301561"/>
    <w:rsid w:val="08303C2B"/>
    <w:rsid w:val="08381BD5"/>
    <w:rsid w:val="08392A11"/>
    <w:rsid w:val="083BE442"/>
    <w:rsid w:val="083C0D46"/>
    <w:rsid w:val="08472093"/>
    <w:rsid w:val="084B9A01"/>
    <w:rsid w:val="085306D1"/>
    <w:rsid w:val="08535C2F"/>
    <w:rsid w:val="085B0EDC"/>
    <w:rsid w:val="086D13AB"/>
    <w:rsid w:val="08734110"/>
    <w:rsid w:val="08943FC6"/>
    <w:rsid w:val="08B7FCDB"/>
    <w:rsid w:val="08BAD016"/>
    <w:rsid w:val="08BDF032"/>
    <w:rsid w:val="08C9B694"/>
    <w:rsid w:val="08D1383C"/>
    <w:rsid w:val="08DBD354"/>
    <w:rsid w:val="08E09342"/>
    <w:rsid w:val="08EC595C"/>
    <w:rsid w:val="08F4F477"/>
    <w:rsid w:val="08F8D82E"/>
    <w:rsid w:val="090AAB1F"/>
    <w:rsid w:val="090B2DD2"/>
    <w:rsid w:val="091E04FB"/>
    <w:rsid w:val="092930D9"/>
    <w:rsid w:val="0931E9E9"/>
    <w:rsid w:val="09379181"/>
    <w:rsid w:val="093B4494"/>
    <w:rsid w:val="094A6E55"/>
    <w:rsid w:val="094C2DEF"/>
    <w:rsid w:val="0968638D"/>
    <w:rsid w:val="096A93CD"/>
    <w:rsid w:val="096F3AE4"/>
    <w:rsid w:val="097308BF"/>
    <w:rsid w:val="09745D56"/>
    <w:rsid w:val="097C70D4"/>
    <w:rsid w:val="097FDA62"/>
    <w:rsid w:val="09800A9F"/>
    <w:rsid w:val="09849BCF"/>
    <w:rsid w:val="09859D51"/>
    <w:rsid w:val="0985ED3A"/>
    <w:rsid w:val="0986D068"/>
    <w:rsid w:val="0988C146"/>
    <w:rsid w:val="098E144E"/>
    <w:rsid w:val="0997BF1C"/>
    <w:rsid w:val="099D2136"/>
    <w:rsid w:val="09AA7287"/>
    <w:rsid w:val="09ABCE1E"/>
    <w:rsid w:val="09B63025"/>
    <w:rsid w:val="09B72EA2"/>
    <w:rsid w:val="09B8098E"/>
    <w:rsid w:val="09BD9623"/>
    <w:rsid w:val="09C83EB4"/>
    <w:rsid w:val="09CB17D0"/>
    <w:rsid w:val="09CB4DC7"/>
    <w:rsid w:val="09D255D6"/>
    <w:rsid w:val="09D27E25"/>
    <w:rsid w:val="09DBACB4"/>
    <w:rsid w:val="09E1D223"/>
    <w:rsid w:val="09E3A677"/>
    <w:rsid w:val="09EA7814"/>
    <w:rsid w:val="09EC7B83"/>
    <w:rsid w:val="09EFBB92"/>
    <w:rsid w:val="09FDD0C2"/>
    <w:rsid w:val="0A0E63A1"/>
    <w:rsid w:val="0A133382"/>
    <w:rsid w:val="0A266C1C"/>
    <w:rsid w:val="0A44E480"/>
    <w:rsid w:val="0A4A8B45"/>
    <w:rsid w:val="0A594D2D"/>
    <w:rsid w:val="0A64F152"/>
    <w:rsid w:val="0A6A2B26"/>
    <w:rsid w:val="0A6E277E"/>
    <w:rsid w:val="0A6FCA81"/>
    <w:rsid w:val="0A7BF376"/>
    <w:rsid w:val="0A7C0967"/>
    <w:rsid w:val="0A820902"/>
    <w:rsid w:val="0A85186F"/>
    <w:rsid w:val="0A89DF91"/>
    <w:rsid w:val="0A8EF6EB"/>
    <w:rsid w:val="0A9DC3C4"/>
    <w:rsid w:val="0AA94546"/>
    <w:rsid w:val="0AA9DC89"/>
    <w:rsid w:val="0AB52DEF"/>
    <w:rsid w:val="0AB8BBDA"/>
    <w:rsid w:val="0ABBD342"/>
    <w:rsid w:val="0AC1B0DB"/>
    <w:rsid w:val="0ACC8896"/>
    <w:rsid w:val="0ACE7857"/>
    <w:rsid w:val="0AD06C1D"/>
    <w:rsid w:val="0AD3DDA9"/>
    <w:rsid w:val="0ADA7A61"/>
    <w:rsid w:val="0AE92E42"/>
    <w:rsid w:val="0AEC8BCD"/>
    <w:rsid w:val="0AECE469"/>
    <w:rsid w:val="0AEFD99D"/>
    <w:rsid w:val="0AF6B19C"/>
    <w:rsid w:val="0B0578DA"/>
    <w:rsid w:val="0B0E4AF1"/>
    <w:rsid w:val="0B0F001B"/>
    <w:rsid w:val="0B19816F"/>
    <w:rsid w:val="0B1BE83F"/>
    <w:rsid w:val="0B1F555B"/>
    <w:rsid w:val="0B2D1259"/>
    <w:rsid w:val="0B33598C"/>
    <w:rsid w:val="0B4F4DEF"/>
    <w:rsid w:val="0B50A8F4"/>
    <w:rsid w:val="0B5943BD"/>
    <w:rsid w:val="0B5C1042"/>
    <w:rsid w:val="0B5E7F50"/>
    <w:rsid w:val="0B681A82"/>
    <w:rsid w:val="0B69CF48"/>
    <w:rsid w:val="0B6CE817"/>
    <w:rsid w:val="0B6F251F"/>
    <w:rsid w:val="0B73B9AF"/>
    <w:rsid w:val="0B748709"/>
    <w:rsid w:val="0B7D7E9A"/>
    <w:rsid w:val="0B874510"/>
    <w:rsid w:val="0B908423"/>
    <w:rsid w:val="0B9C6CD0"/>
    <w:rsid w:val="0BA2F547"/>
    <w:rsid w:val="0BB24C44"/>
    <w:rsid w:val="0BC0E278"/>
    <w:rsid w:val="0BC7C0E6"/>
    <w:rsid w:val="0BCEC3BC"/>
    <w:rsid w:val="0BD1BC4C"/>
    <w:rsid w:val="0BE1EABA"/>
    <w:rsid w:val="0BFC0324"/>
    <w:rsid w:val="0C128A1E"/>
    <w:rsid w:val="0C157EF9"/>
    <w:rsid w:val="0C18D57E"/>
    <w:rsid w:val="0C1AB5FB"/>
    <w:rsid w:val="0C1CD3E5"/>
    <w:rsid w:val="0C24A22A"/>
    <w:rsid w:val="0C28EA64"/>
    <w:rsid w:val="0C2E6184"/>
    <w:rsid w:val="0C3572CF"/>
    <w:rsid w:val="0C39D6CF"/>
    <w:rsid w:val="0C3A2EB3"/>
    <w:rsid w:val="0C3C3F8A"/>
    <w:rsid w:val="0C4811F9"/>
    <w:rsid w:val="0C4F8447"/>
    <w:rsid w:val="0C565DD2"/>
    <w:rsid w:val="0C7346F9"/>
    <w:rsid w:val="0C80871B"/>
    <w:rsid w:val="0C8ECA9C"/>
    <w:rsid w:val="0CAB4F8F"/>
    <w:rsid w:val="0CAB9B01"/>
    <w:rsid w:val="0CABFE18"/>
    <w:rsid w:val="0CAFA87E"/>
    <w:rsid w:val="0CCB5B52"/>
    <w:rsid w:val="0CCDEEBC"/>
    <w:rsid w:val="0CDE1D61"/>
    <w:rsid w:val="0CDE6FCC"/>
    <w:rsid w:val="0CE2D1C6"/>
    <w:rsid w:val="0CE5C48C"/>
    <w:rsid w:val="0CEA1EAC"/>
    <w:rsid w:val="0CEC384C"/>
    <w:rsid w:val="0CEE2A03"/>
    <w:rsid w:val="0CF25C34"/>
    <w:rsid w:val="0CF3005A"/>
    <w:rsid w:val="0CFA451D"/>
    <w:rsid w:val="0D0288B5"/>
    <w:rsid w:val="0D14FA7D"/>
    <w:rsid w:val="0D15C847"/>
    <w:rsid w:val="0D25B7DA"/>
    <w:rsid w:val="0D3007D0"/>
    <w:rsid w:val="0D304E3F"/>
    <w:rsid w:val="0D306D20"/>
    <w:rsid w:val="0D306DF9"/>
    <w:rsid w:val="0D33BB1C"/>
    <w:rsid w:val="0D470C4B"/>
    <w:rsid w:val="0D4ACE27"/>
    <w:rsid w:val="0D591E82"/>
    <w:rsid w:val="0D64D0D2"/>
    <w:rsid w:val="0D74CA8F"/>
    <w:rsid w:val="0D758003"/>
    <w:rsid w:val="0D88C282"/>
    <w:rsid w:val="0DA0989E"/>
    <w:rsid w:val="0DA7B320"/>
    <w:rsid w:val="0DA98084"/>
    <w:rsid w:val="0DAB93FB"/>
    <w:rsid w:val="0DC2D993"/>
    <w:rsid w:val="0DD8D382"/>
    <w:rsid w:val="0DD975C5"/>
    <w:rsid w:val="0DDCE178"/>
    <w:rsid w:val="0DDDCCFA"/>
    <w:rsid w:val="0DDE5735"/>
    <w:rsid w:val="0DE2E9F1"/>
    <w:rsid w:val="0DE7BB25"/>
    <w:rsid w:val="0DE84923"/>
    <w:rsid w:val="0DE8E0C9"/>
    <w:rsid w:val="0DEB4F80"/>
    <w:rsid w:val="0DF16B4A"/>
    <w:rsid w:val="0DF48413"/>
    <w:rsid w:val="0DF642B3"/>
    <w:rsid w:val="0DF9E681"/>
    <w:rsid w:val="0DFA5633"/>
    <w:rsid w:val="0DFC3301"/>
    <w:rsid w:val="0DFD6970"/>
    <w:rsid w:val="0E0DA9AC"/>
    <w:rsid w:val="0E0DBED9"/>
    <w:rsid w:val="0E14E502"/>
    <w:rsid w:val="0E17A243"/>
    <w:rsid w:val="0E1949DA"/>
    <w:rsid w:val="0E24CAC0"/>
    <w:rsid w:val="0E286879"/>
    <w:rsid w:val="0E35F342"/>
    <w:rsid w:val="0E3C0E4D"/>
    <w:rsid w:val="0E3C29C9"/>
    <w:rsid w:val="0E40D566"/>
    <w:rsid w:val="0E4DC6CF"/>
    <w:rsid w:val="0E4E43FC"/>
    <w:rsid w:val="0E4F401B"/>
    <w:rsid w:val="0E5553C2"/>
    <w:rsid w:val="0E55796F"/>
    <w:rsid w:val="0E5DE5B7"/>
    <w:rsid w:val="0E719AB1"/>
    <w:rsid w:val="0E85B5CB"/>
    <w:rsid w:val="0E86C8A9"/>
    <w:rsid w:val="0EA04E85"/>
    <w:rsid w:val="0EA5B770"/>
    <w:rsid w:val="0EA8C44F"/>
    <w:rsid w:val="0EAAF273"/>
    <w:rsid w:val="0EB2E17C"/>
    <w:rsid w:val="0EB46889"/>
    <w:rsid w:val="0EB5EE02"/>
    <w:rsid w:val="0EC68745"/>
    <w:rsid w:val="0EC70300"/>
    <w:rsid w:val="0EC80ED0"/>
    <w:rsid w:val="0ED1C1C3"/>
    <w:rsid w:val="0ED37702"/>
    <w:rsid w:val="0ED51FD1"/>
    <w:rsid w:val="0EDD4CB8"/>
    <w:rsid w:val="0EEFB487"/>
    <w:rsid w:val="0EF14C2F"/>
    <w:rsid w:val="0EF2A504"/>
    <w:rsid w:val="0EF7C96D"/>
    <w:rsid w:val="0EFDAE4A"/>
    <w:rsid w:val="0F01C5DE"/>
    <w:rsid w:val="0F04E405"/>
    <w:rsid w:val="0F05AFC8"/>
    <w:rsid w:val="0F0735E2"/>
    <w:rsid w:val="0F09AD9A"/>
    <w:rsid w:val="0F144C10"/>
    <w:rsid w:val="0F17A50E"/>
    <w:rsid w:val="0F1ACEA2"/>
    <w:rsid w:val="0F1C1694"/>
    <w:rsid w:val="0F1FA5C6"/>
    <w:rsid w:val="0F2C02C6"/>
    <w:rsid w:val="0F3A140C"/>
    <w:rsid w:val="0F3A5EEB"/>
    <w:rsid w:val="0F3B2BB4"/>
    <w:rsid w:val="0F3F4E3F"/>
    <w:rsid w:val="0F40535B"/>
    <w:rsid w:val="0F44562F"/>
    <w:rsid w:val="0F49C876"/>
    <w:rsid w:val="0F4C29D0"/>
    <w:rsid w:val="0F61F56C"/>
    <w:rsid w:val="0F6A683E"/>
    <w:rsid w:val="0F6F30C2"/>
    <w:rsid w:val="0F6F81E0"/>
    <w:rsid w:val="0F72AE96"/>
    <w:rsid w:val="0F74FFBE"/>
    <w:rsid w:val="0F8BFC25"/>
    <w:rsid w:val="0F8DADFD"/>
    <w:rsid w:val="0F91D7F2"/>
    <w:rsid w:val="0F9F288F"/>
    <w:rsid w:val="0F9F34AC"/>
    <w:rsid w:val="0FA02A53"/>
    <w:rsid w:val="0FA1A363"/>
    <w:rsid w:val="0FA484FA"/>
    <w:rsid w:val="0FB37F96"/>
    <w:rsid w:val="0FB5F926"/>
    <w:rsid w:val="0FB8EB63"/>
    <w:rsid w:val="0FE2C7D7"/>
    <w:rsid w:val="0FE3E63B"/>
    <w:rsid w:val="0FE9650D"/>
    <w:rsid w:val="0FEDA6B4"/>
    <w:rsid w:val="0FEEC84E"/>
    <w:rsid w:val="0FF0359A"/>
    <w:rsid w:val="0FF0D35F"/>
    <w:rsid w:val="0FF2CBAA"/>
    <w:rsid w:val="0FFD0CDF"/>
    <w:rsid w:val="0FFFFE69"/>
    <w:rsid w:val="100FA711"/>
    <w:rsid w:val="100FE45B"/>
    <w:rsid w:val="10142792"/>
    <w:rsid w:val="1027A887"/>
    <w:rsid w:val="1028B35F"/>
    <w:rsid w:val="1029C495"/>
    <w:rsid w:val="10515695"/>
    <w:rsid w:val="10521A81"/>
    <w:rsid w:val="105561E4"/>
    <w:rsid w:val="10565CB7"/>
    <w:rsid w:val="105A7537"/>
    <w:rsid w:val="105BB056"/>
    <w:rsid w:val="106443C1"/>
    <w:rsid w:val="1066A4B6"/>
    <w:rsid w:val="1066AB7B"/>
    <w:rsid w:val="106DBC54"/>
    <w:rsid w:val="106E0C0E"/>
    <w:rsid w:val="10705583"/>
    <w:rsid w:val="1072C140"/>
    <w:rsid w:val="10789F5F"/>
    <w:rsid w:val="10885D68"/>
    <w:rsid w:val="108C163F"/>
    <w:rsid w:val="108ECB39"/>
    <w:rsid w:val="1091A832"/>
    <w:rsid w:val="1095E884"/>
    <w:rsid w:val="10997EAB"/>
    <w:rsid w:val="10A32824"/>
    <w:rsid w:val="10BF5FB4"/>
    <w:rsid w:val="10C1DE5B"/>
    <w:rsid w:val="10C3E69E"/>
    <w:rsid w:val="10CCF972"/>
    <w:rsid w:val="10CF75AF"/>
    <w:rsid w:val="10CFB19C"/>
    <w:rsid w:val="10D02E9D"/>
    <w:rsid w:val="10E5D14F"/>
    <w:rsid w:val="1105BA58"/>
    <w:rsid w:val="1112E888"/>
    <w:rsid w:val="11134B43"/>
    <w:rsid w:val="11180A0A"/>
    <w:rsid w:val="11218102"/>
    <w:rsid w:val="1133A79D"/>
    <w:rsid w:val="113E8E22"/>
    <w:rsid w:val="1140471A"/>
    <w:rsid w:val="1146B8D6"/>
    <w:rsid w:val="11483AF9"/>
    <w:rsid w:val="114DC041"/>
    <w:rsid w:val="114E5118"/>
    <w:rsid w:val="11527129"/>
    <w:rsid w:val="1153B164"/>
    <w:rsid w:val="11553DF4"/>
    <w:rsid w:val="11566EA8"/>
    <w:rsid w:val="115DC93F"/>
    <w:rsid w:val="116479C0"/>
    <w:rsid w:val="11684FEE"/>
    <w:rsid w:val="116E7D50"/>
    <w:rsid w:val="117E196C"/>
    <w:rsid w:val="1181DFBA"/>
    <w:rsid w:val="1182878D"/>
    <w:rsid w:val="11851870"/>
    <w:rsid w:val="11876B43"/>
    <w:rsid w:val="118DC483"/>
    <w:rsid w:val="118E5299"/>
    <w:rsid w:val="119586D9"/>
    <w:rsid w:val="119599C0"/>
    <w:rsid w:val="1196A72B"/>
    <w:rsid w:val="119CF83F"/>
    <w:rsid w:val="11A11DCF"/>
    <w:rsid w:val="11AEF0C9"/>
    <w:rsid w:val="11BCB419"/>
    <w:rsid w:val="11C19B26"/>
    <w:rsid w:val="11C2C59A"/>
    <w:rsid w:val="11D6DA73"/>
    <w:rsid w:val="11E01082"/>
    <w:rsid w:val="11FDB4F6"/>
    <w:rsid w:val="1205464B"/>
    <w:rsid w:val="120D74BC"/>
    <w:rsid w:val="121FB64A"/>
    <w:rsid w:val="12291DB6"/>
    <w:rsid w:val="12329F03"/>
    <w:rsid w:val="12360C57"/>
    <w:rsid w:val="123A1DD2"/>
    <w:rsid w:val="124B4C2B"/>
    <w:rsid w:val="124C5EB4"/>
    <w:rsid w:val="125231D0"/>
    <w:rsid w:val="12523814"/>
    <w:rsid w:val="1254AD56"/>
    <w:rsid w:val="12596A75"/>
    <w:rsid w:val="125ABFA5"/>
    <w:rsid w:val="126485BA"/>
    <w:rsid w:val="127309FF"/>
    <w:rsid w:val="12744902"/>
    <w:rsid w:val="1279A1A5"/>
    <w:rsid w:val="1279CA3D"/>
    <w:rsid w:val="12828F7C"/>
    <w:rsid w:val="12858AF3"/>
    <w:rsid w:val="128A8430"/>
    <w:rsid w:val="12933D8C"/>
    <w:rsid w:val="12954348"/>
    <w:rsid w:val="12A01295"/>
    <w:rsid w:val="12A46E5F"/>
    <w:rsid w:val="12A9287D"/>
    <w:rsid w:val="12AEB8E9"/>
    <w:rsid w:val="12AFE172"/>
    <w:rsid w:val="12B84B84"/>
    <w:rsid w:val="12BAFBA5"/>
    <w:rsid w:val="12CD3F1F"/>
    <w:rsid w:val="12CF01E9"/>
    <w:rsid w:val="12D19D10"/>
    <w:rsid w:val="12D3B632"/>
    <w:rsid w:val="12D4D0A0"/>
    <w:rsid w:val="12D680EA"/>
    <w:rsid w:val="12D8FF58"/>
    <w:rsid w:val="12DDA46A"/>
    <w:rsid w:val="12E1829F"/>
    <w:rsid w:val="12E9C501"/>
    <w:rsid w:val="12F58FF6"/>
    <w:rsid w:val="13011A11"/>
    <w:rsid w:val="13037E6C"/>
    <w:rsid w:val="13171CBC"/>
    <w:rsid w:val="13326285"/>
    <w:rsid w:val="1335B96D"/>
    <w:rsid w:val="1337A51C"/>
    <w:rsid w:val="1339F7EE"/>
    <w:rsid w:val="133C2277"/>
    <w:rsid w:val="13442D76"/>
    <w:rsid w:val="134D0D1E"/>
    <w:rsid w:val="1356C2A2"/>
    <w:rsid w:val="13580805"/>
    <w:rsid w:val="1362C26F"/>
    <w:rsid w:val="136F034E"/>
    <w:rsid w:val="1371F49A"/>
    <w:rsid w:val="1384B576"/>
    <w:rsid w:val="138E8336"/>
    <w:rsid w:val="139038CD"/>
    <w:rsid w:val="139147C3"/>
    <w:rsid w:val="139B2486"/>
    <w:rsid w:val="139C3D8B"/>
    <w:rsid w:val="13A6186A"/>
    <w:rsid w:val="13A61DEF"/>
    <w:rsid w:val="13A8A959"/>
    <w:rsid w:val="13AD5B3C"/>
    <w:rsid w:val="13B0D88E"/>
    <w:rsid w:val="13BC8987"/>
    <w:rsid w:val="13CC8716"/>
    <w:rsid w:val="13D6B4B0"/>
    <w:rsid w:val="13DD8551"/>
    <w:rsid w:val="13E1F823"/>
    <w:rsid w:val="13EE4C55"/>
    <w:rsid w:val="13F266A3"/>
    <w:rsid w:val="140049A1"/>
    <w:rsid w:val="14054A70"/>
    <w:rsid w:val="140C23E5"/>
    <w:rsid w:val="14144B1F"/>
    <w:rsid w:val="141EA66A"/>
    <w:rsid w:val="1424A988"/>
    <w:rsid w:val="1424F503"/>
    <w:rsid w:val="14269CC1"/>
    <w:rsid w:val="14297CC0"/>
    <w:rsid w:val="14299B03"/>
    <w:rsid w:val="142B9813"/>
    <w:rsid w:val="142C97A0"/>
    <w:rsid w:val="14325FA9"/>
    <w:rsid w:val="1432C08F"/>
    <w:rsid w:val="1437AA86"/>
    <w:rsid w:val="14408CAF"/>
    <w:rsid w:val="144328BA"/>
    <w:rsid w:val="14470585"/>
    <w:rsid w:val="14494A65"/>
    <w:rsid w:val="1449B54C"/>
    <w:rsid w:val="14561722"/>
    <w:rsid w:val="14568AB0"/>
    <w:rsid w:val="145B9EF8"/>
    <w:rsid w:val="145FE206"/>
    <w:rsid w:val="14645B14"/>
    <w:rsid w:val="146786FE"/>
    <w:rsid w:val="147CD93B"/>
    <w:rsid w:val="147F6DDA"/>
    <w:rsid w:val="148BFB0F"/>
    <w:rsid w:val="149735EE"/>
    <w:rsid w:val="149D8481"/>
    <w:rsid w:val="149DDA93"/>
    <w:rsid w:val="14AD57DE"/>
    <w:rsid w:val="14AE57D7"/>
    <w:rsid w:val="14AEAE5D"/>
    <w:rsid w:val="14AF3B0F"/>
    <w:rsid w:val="14B14E67"/>
    <w:rsid w:val="14B768FA"/>
    <w:rsid w:val="14C3E53E"/>
    <w:rsid w:val="14CD7103"/>
    <w:rsid w:val="14E15BE1"/>
    <w:rsid w:val="14E22316"/>
    <w:rsid w:val="14E589F5"/>
    <w:rsid w:val="14F42795"/>
    <w:rsid w:val="14FCF5F9"/>
    <w:rsid w:val="151863FE"/>
    <w:rsid w:val="153EA058"/>
    <w:rsid w:val="154608F1"/>
    <w:rsid w:val="1547C5EB"/>
    <w:rsid w:val="1548F1A4"/>
    <w:rsid w:val="155AEE50"/>
    <w:rsid w:val="155EA99A"/>
    <w:rsid w:val="15677394"/>
    <w:rsid w:val="15700F4B"/>
    <w:rsid w:val="15733C6B"/>
    <w:rsid w:val="1574D28D"/>
    <w:rsid w:val="1577E341"/>
    <w:rsid w:val="1579E126"/>
    <w:rsid w:val="157CEA38"/>
    <w:rsid w:val="1584179A"/>
    <w:rsid w:val="15968C7F"/>
    <w:rsid w:val="15B212E3"/>
    <w:rsid w:val="15B37BE9"/>
    <w:rsid w:val="15B6F304"/>
    <w:rsid w:val="15CB208E"/>
    <w:rsid w:val="15CDA0D5"/>
    <w:rsid w:val="15CF18C8"/>
    <w:rsid w:val="15D178A7"/>
    <w:rsid w:val="15DCF239"/>
    <w:rsid w:val="15DE28E8"/>
    <w:rsid w:val="15E27D98"/>
    <w:rsid w:val="15F3B10F"/>
    <w:rsid w:val="1600B07A"/>
    <w:rsid w:val="1614F0E5"/>
    <w:rsid w:val="16154528"/>
    <w:rsid w:val="1618557C"/>
    <w:rsid w:val="1620C0EB"/>
    <w:rsid w:val="162B43BA"/>
    <w:rsid w:val="162F0CE2"/>
    <w:rsid w:val="1635D302"/>
    <w:rsid w:val="16373A51"/>
    <w:rsid w:val="1639E938"/>
    <w:rsid w:val="163B3758"/>
    <w:rsid w:val="164717D8"/>
    <w:rsid w:val="164A04E8"/>
    <w:rsid w:val="164B5D5C"/>
    <w:rsid w:val="164E28CC"/>
    <w:rsid w:val="16508297"/>
    <w:rsid w:val="16548E56"/>
    <w:rsid w:val="1665CB22"/>
    <w:rsid w:val="166851CE"/>
    <w:rsid w:val="1668C74D"/>
    <w:rsid w:val="16740910"/>
    <w:rsid w:val="1677B0AC"/>
    <w:rsid w:val="1679A7A8"/>
    <w:rsid w:val="167C9064"/>
    <w:rsid w:val="167E725D"/>
    <w:rsid w:val="167FEBB5"/>
    <w:rsid w:val="16A8A006"/>
    <w:rsid w:val="16AD500A"/>
    <w:rsid w:val="16C3E410"/>
    <w:rsid w:val="16C83591"/>
    <w:rsid w:val="16CE8B73"/>
    <w:rsid w:val="16D9C21C"/>
    <w:rsid w:val="16DAF469"/>
    <w:rsid w:val="16DC3B95"/>
    <w:rsid w:val="16DD834A"/>
    <w:rsid w:val="16E510A0"/>
    <w:rsid w:val="16E5D7C4"/>
    <w:rsid w:val="16EC7932"/>
    <w:rsid w:val="16F71CBE"/>
    <w:rsid w:val="170323A7"/>
    <w:rsid w:val="1710D00D"/>
    <w:rsid w:val="1718239B"/>
    <w:rsid w:val="1718E6ED"/>
    <w:rsid w:val="171EBB70"/>
    <w:rsid w:val="1729A087"/>
    <w:rsid w:val="1729F09A"/>
    <w:rsid w:val="173001D1"/>
    <w:rsid w:val="17351EBF"/>
    <w:rsid w:val="173DED19"/>
    <w:rsid w:val="1743935A"/>
    <w:rsid w:val="1749001E"/>
    <w:rsid w:val="175C3D78"/>
    <w:rsid w:val="175DA60B"/>
    <w:rsid w:val="175DE35E"/>
    <w:rsid w:val="1760253E"/>
    <w:rsid w:val="17628190"/>
    <w:rsid w:val="176A9003"/>
    <w:rsid w:val="176CC150"/>
    <w:rsid w:val="1775CB12"/>
    <w:rsid w:val="177C6CA7"/>
    <w:rsid w:val="177DEDE5"/>
    <w:rsid w:val="1787B8D7"/>
    <w:rsid w:val="17893DC8"/>
    <w:rsid w:val="179E99CB"/>
    <w:rsid w:val="179FD3E6"/>
    <w:rsid w:val="17A7E14E"/>
    <w:rsid w:val="17ABC644"/>
    <w:rsid w:val="17B3332D"/>
    <w:rsid w:val="17B6DF72"/>
    <w:rsid w:val="17BC52F8"/>
    <w:rsid w:val="17BC799D"/>
    <w:rsid w:val="17C124B1"/>
    <w:rsid w:val="17C31FA8"/>
    <w:rsid w:val="17C9294B"/>
    <w:rsid w:val="17E0287C"/>
    <w:rsid w:val="17E4B235"/>
    <w:rsid w:val="17E7DD7D"/>
    <w:rsid w:val="17EF7FB3"/>
    <w:rsid w:val="17F09CEA"/>
    <w:rsid w:val="17F6B8FA"/>
    <w:rsid w:val="17F92F17"/>
    <w:rsid w:val="17F9503A"/>
    <w:rsid w:val="17FC64C7"/>
    <w:rsid w:val="18014F69"/>
    <w:rsid w:val="180EFC4B"/>
    <w:rsid w:val="18218851"/>
    <w:rsid w:val="1828041E"/>
    <w:rsid w:val="18299A73"/>
    <w:rsid w:val="182E3F2F"/>
    <w:rsid w:val="18349708"/>
    <w:rsid w:val="183964E3"/>
    <w:rsid w:val="18455CD0"/>
    <w:rsid w:val="184A87A2"/>
    <w:rsid w:val="1853497F"/>
    <w:rsid w:val="185A6449"/>
    <w:rsid w:val="185CF55E"/>
    <w:rsid w:val="1860320D"/>
    <w:rsid w:val="18677045"/>
    <w:rsid w:val="18740CA9"/>
    <w:rsid w:val="187B0E48"/>
    <w:rsid w:val="187C6D47"/>
    <w:rsid w:val="187F9D1E"/>
    <w:rsid w:val="18846B70"/>
    <w:rsid w:val="1884986E"/>
    <w:rsid w:val="188A575A"/>
    <w:rsid w:val="18A1793F"/>
    <w:rsid w:val="18A62DB1"/>
    <w:rsid w:val="18BCA2BF"/>
    <w:rsid w:val="18C35C74"/>
    <w:rsid w:val="18C9F3B6"/>
    <w:rsid w:val="18CC291B"/>
    <w:rsid w:val="18D9D537"/>
    <w:rsid w:val="18E04EF0"/>
    <w:rsid w:val="18E1DAE8"/>
    <w:rsid w:val="18E4FD80"/>
    <w:rsid w:val="18ECF666"/>
    <w:rsid w:val="18F1C3B0"/>
    <w:rsid w:val="18F2E3E9"/>
    <w:rsid w:val="18F85AAA"/>
    <w:rsid w:val="190D405A"/>
    <w:rsid w:val="19104E51"/>
    <w:rsid w:val="1916C9C4"/>
    <w:rsid w:val="19199311"/>
    <w:rsid w:val="191DD553"/>
    <w:rsid w:val="19222C7A"/>
    <w:rsid w:val="192A4DB3"/>
    <w:rsid w:val="19358482"/>
    <w:rsid w:val="193BEC72"/>
    <w:rsid w:val="193D5199"/>
    <w:rsid w:val="1943F1DA"/>
    <w:rsid w:val="194835F3"/>
    <w:rsid w:val="194C4E33"/>
    <w:rsid w:val="195D445D"/>
    <w:rsid w:val="1965F341"/>
    <w:rsid w:val="196CFE74"/>
    <w:rsid w:val="19729CBF"/>
    <w:rsid w:val="19895AD2"/>
    <w:rsid w:val="19898537"/>
    <w:rsid w:val="19956257"/>
    <w:rsid w:val="199791ED"/>
    <w:rsid w:val="1997A859"/>
    <w:rsid w:val="199C043A"/>
    <w:rsid w:val="199CB6D7"/>
    <w:rsid w:val="19A17FC3"/>
    <w:rsid w:val="19B384AB"/>
    <w:rsid w:val="19B4AF22"/>
    <w:rsid w:val="19CB3928"/>
    <w:rsid w:val="19D2D6DB"/>
    <w:rsid w:val="19D6C178"/>
    <w:rsid w:val="19DCC7D6"/>
    <w:rsid w:val="19E03BD0"/>
    <w:rsid w:val="19F2AA19"/>
    <w:rsid w:val="19F97C2C"/>
    <w:rsid w:val="19F9BEE0"/>
    <w:rsid w:val="1A09C558"/>
    <w:rsid w:val="1A0EDDF7"/>
    <w:rsid w:val="1A119986"/>
    <w:rsid w:val="1A12089E"/>
    <w:rsid w:val="1A197A14"/>
    <w:rsid w:val="1A243725"/>
    <w:rsid w:val="1A261F78"/>
    <w:rsid w:val="1A288BF5"/>
    <w:rsid w:val="1A4005F5"/>
    <w:rsid w:val="1A4A11C0"/>
    <w:rsid w:val="1A4D7509"/>
    <w:rsid w:val="1A4DEBA7"/>
    <w:rsid w:val="1A574459"/>
    <w:rsid w:val="1A6223E5"/>
    <w:rsid w:val="1A68ADF2"/>
    <w:rsid w:val="1A7092F6"/>
    <w:rsid w:val="1A73BAD4"/>
    <w:rsid w:val="1A749DB9"/>
    <w:rsid w:val="1A7BE107"/>
    <w:rsid w:val="1A880D2B"/>
    <w:rsid w:val="1A8CCA63"/>
    <w:rsid w:val="1A9F14D4"/>
    <w:rsid w:val="1AA01BA3"/>
    <w:rsid w:val="1AA8069F"/>
    <w:rsid w:val="1AA910BB"/>
    <w:rsid w:val="1AAAE5E9"/>
    <w:rsid w:val="1AAE6F1D"/>
    <w:rsid w:val="1AB1F732"/>
    <w:rsid w:val="1AB1FC38"/>
    <w:rsid w:val="1AC078A7"/>
    <w:rsid w:val="1AC8FEB8"/>
    <w:rsid w:val="1ACE1D21"/>
    <w:rsid w:val="1AD37EB8"/>
    <w:rsid w:val="1AE36C7B"/>
    <w:rsid w:val="1AF7CF36"/>
    <w:rsid w:val="1AF90090"/>
    <w:rsid w:val="1AFABDEF"/>
    <w:rsid w:val="1AFB6ACE"/>
    <w:rsid w:val="1B03F562"/>
    <w:rsid w:val="1B059AD6"/>
    <w:rsid w:val="1B0B41EF"/>
    <w:rsid w:val="1B103C12"/>
    <w:rsid w:val="1B134AEE"/>
    <w:rsid w:val="1B1AA3F1"/>
    <w:rsid w:val="1B2158EC"/>
    <w:rsid w:val="1B2A2BA8"/>
    <w:rsid w:val="1B3186DC"/>
    <w:rsid w:val="1B3423E4"/>
    <w:rsid w:val="1B3A8DC7"/>
    <w:rsid w:val="1B519798"/>
    <w:rsid w:val="1B52EFC8"/>
    <w:rsid w:val="1B53EBE7"/>
    <w:rsid w:val="1B556D58"/>
    <w:rsid w:val="1B64F9E9"/>
    <w:rsid w:val="1B68A411"/>
    <w:rsid w:val="1B7011D6"/>
    <w:rsid w:val="1B796D79"/>
    <w:rsid w:val="1B7F02BF"/>
    <w:rsid w:val="1B80F8B2"/>
    <w:rsid w:val="1B906306"/>
    <w:rsid w:val="1BB52592"/>
    <w:rsid w:val="1BB5AD1D"/>
    <w:rsid w:val="1BBBF99A"/>
    <w:rsid w:val="1BC28FEA"/>
    <w:rsid w:val="1BC4ADF3"/>
    <w:rsid w:val="1BCC3548"/>
    <w:rsid w:val="1BCCE836"/>
    <w:rsid w:val="1BD05D94"/>
    <w:rsid w:val="1BDCAD9E"/>
    <w:rsid w:val="1BDD9C52"/>
    <w:rsid w:val="1BDF373D"/>
    <w:rsid w:val="1BE18801"/>
    <w:rsid w:val="1BE21529"/>
    <w:rsid w:val="1BE2A95D"/>
    <w:rsid w:val="1BE4DB09"/>
    <w:rsid w:val="1BE79FE6"/>
    <w:rsid w:val="1BE9059A"/>
    <w:rsid w:val="1BF02991"/>
    <w:rsid w:val="1BF2EF04"/>
    <w:rsid w:val="1BF99ACB"/>
    <w:rsid w:val="1C03666F"/>
    <w:rsid w:val="1C06DAD0"/>
    <w:rsid w:val="1C1735CA"/>
    <w:rsid w:val="1C2903EF"/>
    <w:rsid w:val="1C2A84AB"/>
    <w:rsid w:val="1C2BAE38"/>
    <w:rsid w:val="1C33C2EA"/>
    <w:rsid w:val="1C45ADB8"/>
    <w:rsid w:val="1C59DA42"/>
    <w:rsid w:val="1C5B7967"/>
    <w:rsid w:val="1C5D88B5"/>
    <w:rsid w:val="1C634089"/>
    <w:rsid w:val="1C6C732E"/>
    <w:rsid w:val="1C6EAE46"/>
    <w:rsid w:val="1C768B45"/>
    <w:rsid w:val="1C76A339"/>
    <w:rsid w:val="1C772AFC"/>
    <w:rsid w:val="1C7A39A4"/>
    <w:rsid w:val="1C7C6261"/>
    <w:rsid w:val="1C8B97FC"/>
    <w:rsid w:val="1C8BDF95"/>
    <w:rsid w:val="1C8CCA8A"/>
    <w:rsid w:val="1C8F8120"/>
    <w:rsid w:val="1C99BE2C"/>
    <w:rsid w:val="1C9DD0B5"/>
    <w:rsid w:val="1CB8A294"/>
    <w:rsid w:val="1CBA5B83"/>
    <w:rsid w:val="1CCB5BEE"/>
    <w:rsid w:val="1CCC9162"/>
    <w:rsid w:val="1CCE1D12"/>
    <w:rsid w:val="1CD03206"/>
    <w:rsid w:val="1CDB6A3E"/>
    <w:rsid w:val="1CDECB9C"/>
    <w:rsid w:val="1CE321D9"/>
    <w:rsid w:val="1CE6739B"/>
    <w:rsid w:val="1CEB8B9F"/>
    <w:rsid w:val="1CECB39B"/>
    <w:rsid w:val="1D02BA9D"/>
    <w:rsid w:val="1D086B05"/>
    <w:rsid w:val="1D0A316B"/>
    <w:rsid w:val="1D0C0E1F"/>
    <w:rsid w:val="1D0D3F32"/>
    <w:rsid w:val="1D102D8C"/>
    <w:rsid w:val="1D1CF12F"/>
    <w:rsid w:val="1D22D77B"/>
    <w:rsid w:val="1D2BBAB3"/>
    <w:rsid w:val="1D2D7925"/>
    <w:rsid w:val="1D3F23EA"/>
    <w:rsid w:val="1D41B354"/>
    <w:rsid w:val="1D4AAD1A"/>
    <w:rsid w:val="1D6AE271"/>
    <w:rsid w:val="1D6B7003"/>
    <w:rsid w:val="1D71B2A3"/>
    <w:rsid w:val="1D723FB4"/>
    <w:rsid w:val="1D763B4C"/>
    <w:rsid w:val="1D79D200"/>
    <w:rsid w:val="1D7A4EC9"/>
    <w:rsid w:val="1D7D3F30"/>
    <w:rsid w:val="1D814347"/>
    <w:rsid w:val="1D8B2FB6"/>
    <w:rsid w:val="1D94965C"/>
    <w:rsid w:val="1D9EBB1D"/>
    <w:rsid w:val="1DA60C2C"/>
    <w:rsid w:val="1DA6F68B"/>
    <w:rsid w:val="1DAC1D82"/>
    <w:rsid w:val="1DBF6B40"/>
    <w:rsid w:val="1DC82119"/>
    <w:rsid w:val="1DCA9DD1"/>
    <w:rsid w:val="1DCF8ADF"/>
    <w:rsid w:val="1DD18452"/>
    <w:rsid w:val="1DDAD1C9"/>
    <w:rsid w:val="1DDB00D1"/>
    <w:rsid w:val="1DE116A1"/>
    <w:rsid w:val="1DE54BB5"/>
    <w:rsid w:val="1DF0CF71"/>
    <w:rsid w:val="1DF90569"/>
    <w:rsid w:val="1DF93B34"/>
    <w:rsid w:val="1DFECB10"/>
    <w:rsid w:val="1E01C64D"/>
    <w:rsid w:val="1E086AD1"/>
    <w:rsid w:val="1E1164D7"/>
    <w:rsid w:val="1E1C80E5"/>
    <w:rsid w:val="1E1FF227"/>
    <w:rsid w:val="1E241B0D"/>
    <w:rsid w:val="1E259C0B"/>
    <w:rsid w:val="1E2BE854"/>
    <w:rsid w:val="1E2D8538"/>
    <w:rsid w:val="1E2F6FF8"/>
    <w:rsid w:val="1E3B6EC5"/>
    <w:rsid w:val="1E3B78AE"/>
    <w:rsid w:val="1E3E37A6"/>
    <w:rsid w:val="1E450223"/>
    <w:rsid w:val="1E4534F4"/>
    <w:rsid w:val="1E46D296"/>
    <w:rsid w:val="1E4A8543"/>
    <w:rsid w:val="1E4ABC74"/>
    <w:rsid w:val="1E4E4FD9"/>
    <w:rsid w:val="1E52C4CE"/>
    <w:rsid w:val="1E531F5D"/>
    <w:rsid w:val="1E62DC90"/>
    <w:rsid w:val="1E70C435"/>
    <w:rsid w:val="1E754E64"/>
    <w:rsid w:val="1E8ADC45"/>
    <w:rsid w:val="1E9F5C7B"/>
    <w:rsid w:val="1EA50E07"/>
    <w:rsid w:val="1EB8709D"/>
    <w:rsid w:val="1EBD099B"/>
    <w:rsid w:val="1EC28B03"/>
    <w:rsid w:val="1EC60258"/>
    <w:rsid w:val="1EC857B3"/>
    <w:rsid w:val="1EC97DCD"/>
    <w:rsid w:val="1ED8D75B"/>
    <w:rsid w:val="1EDFC498"/>
    <w:rsid w:val="1EE3CDAC"/>
    <w:rsid w:val="1EE4AA9E"/>
    <w:rsid w:val="1EE548C5"/>
    <w:rsid w:val="1EE77FB2"/>
    <w:rsid w:val="1EF06526"/>
    <w:rsid w:val="1EF336AF"/>
    <w:rsid w:val="1EF78F9D"/>
    <w:rsid w:val="1EF9957E"/>
    <w:rsid w:val="1EFABA8F"/>
    <w:rsid w:val="1EFAE04E"/>
    <w:rsid w:val="1F0A6806"/>
    <w:rsid w:val="1F0C10C0"/>
    <w:rsid w:val="1F11FF55"/>
    <w:rsid w:val="1F1792BF"/>
    <w:rsid w:val="1F200F6E"/>
    <w:rsid w:val="1F22854A"/>
    <w:rsid w:val="1F31B25B"/>
    <w:rsid w:val="1F3958DB"/>
    <w:rsid w:val="1F4E855B"/>
    <w:rsid w:val="1F51B536"/>
    <w:rsid w:val="1F561D57"/>
    <w:rsid w:val="1F565E70"/>
    <w:rsid w:val="1F5A3AD3"/>
    <w:rsid w:val="1F5C5897"/>
    <w:rsid w:val="1F5E2C0A"/>
    <w:rsid w:val="1F60E7DC"/>
    <w:rsid w:val="1F66B53D"/>
    <w:rsid w:val="1F73DED7"/>
    <w:rsid w:val="1F7D65A3"/>
    <w:rsid w:val="1F87D2E9"/>
    <w:rsid w:val="1F8FB72B"/>
    <w:rsid w:val="1F95422A"/>
    <w:rsid w:val="1F962E3E"/>
    <w:rsid w:val="1F982FE2"/>
    <w:rsid w:val="1F9CE62B"/>
    <w:rsid w:val="1FA0130B"/>
    <w:rsid w:val="1FA84DBB"/>
    <w:rsid w:val="1FBA7D55"/>
    <w:rsid w:val="1FBAB782"/>
    <w:rsid w:val="1FC0EC8C"/>
    <w:rsid w:val="1FC36AC0"/>
    <w:rsid w:val="1FC60F0F"/>
    <w:rsid w:val="1FC9F6C1"/>
    <w:rsid w:val="1FD20FA4"/>
    <w:rsid w:val="1FD3D75A"/>
    <w:rsid w:val="1FD866C3"/>
    <w:rsid w:val="1FDD6F1C"/>
    <w:rsid w:val="1FDE7341"/>
    <w:rsid w:val="1FE4D7B5"/>
    <w:rsid w:val="1FF7077A"/>
    <w:rsid w:val="1FF7E087"/>
    <w:rsid w:val="1FFC0748"/>
    <w:rsid w:val="2002FCB0"/>
    <w:rsid w:val="2012BCBE"/>
    <w:rsid w:val="201EF494"/>
    <w:rsid w:val="20208B8F"/>
    <w:rsid w:val="2020C90C"/>
    <w:rsid w:val="2020EE98"/>
    <w:rsid w:val="20352436"/>
    <w:rsid w:val="203E0F33"/>
    <w:rsid w:val="203E5EDA"/>
    <w:rsid w:val="20454EBF"/>
    <w:rsid w:val="204E0F14"/>
    <w:rsid w:val="20502F23"/>
    <w:rsid w:val="2063CFF6"/>
    <w:rsid w:val="2067ECD0"/>
    <w:rsid w:val="206B4AB5"/>
    <w:rsid w:val="206DD39F"/>
    <w:rsid w:val="2075043C"/>
    <w:rsid w:val="20792C95"/>
    <w:rsid w:val="208032AF"/>
    <w:rsid w:val="2084759F"/>
    <w:rsid w:val="2085C16B"/>
    <w:rsid w:val="20940CCC"/>
    <w:rsid w:val="209B9CDD"/>
    <w:rsid w:val="20A26ABC"/>
    <w:rsid w:val="20A470E9"/>
    <w:rsid w:val="20A69832"/>
    <w:rsid w:val="20A73643"/>
    <w:rsid w:val="20A9DF48"/>
    <w:rsid w:val="20B0A3D6"/>
    <w:rsid w:val="20B3BC0C"/>
    <w:rsid w:val="20B72B16"/>
    <w:rsid w:val="20C00CD9"/>
    <w:rsid w:val="20D3EA0C"/>
    <w:rsid w:val="20E8966E"/>
    <w:rsid w:val="20F308EB"/>
    <w:rsid w:val="20F7FCC2"/>
    <w:rsid w:val="20F91911"/>
    <w:rsid w:val="210E281D"/>
    <w:rsid w:val="2113FF27"/>
    <w:rsid w:val="21166039"/>
    <w:rsid w:val="2118523F"/>
    <w:rsid w:val="211DE81D"/>
    <w:rsid w:val="212D5E9F"/>
    <w:rsid w:val="21371B91"/>
    <w:rsid w:val="2138420B"/>
    <w:rsid w:val="2138F6CA"/>
    <w:rsid w:val="2140188B"/>
    <w:rsid w:val="21406BC7"/>
    <w:rsid w:val="2141D207"/>
    <w:rsid w:val="2142A344"/>
    <w:rsid w:val="214C15DE"/>
    <w:rsid w:val="214DB5BB"/>
    <w:rsid w:val="2156F941"/>
    <w:rsid w:val="215980D2"/>
    <w:rsid w:val="21686702"/>
    <w:rsid w:val="216AD5B4"/>
    <w:rsid w:val="2172B289"/>
    <w:rsid w:val="2173013B"/>
    <w:rsid w:val="2179D821"/>
    <w:rsid w:val="217AD879"/>
    <w:rsid w:val="21864BB8"/>
    <w:rsid w:val="218A628A"/>
    <w:rsid w:val="218BC9D0"/>
    <w:rsid w:val="218C29A2"/>
    <w:rsid w:val="218D6077"/>
    <w:rsid w:val="21912BD2"/>
    <w:rsid w:val="21941472"/>
    <w:rsid w:val="219643C7"/>
    <w:rsid w:val="21B7BF8D"/>
    <w:rsid w:val="21C6F0F7"/>
    <w:rsid w:val="21CCEE84"/>
    <w:rsid w:val="21CDF6C0"/>
    <w:rsid w:val="21D19481"/>
    <w:rsid w:val="21D64AE0"/>
    <w:rsid w:val="21D65D2C"/>
    <w:rsid w:val="21D803D9"/>
    <w:rsid w:val="21E06639"/>
    <w:rsid w:val="21F26803"/>
    <w:rsid w:val="21F86C44"/>
    <w:rsid w:val="220864A3"/>
    <w:rsid w:val="220C43A2"/>
    <w:rsid w:val="220D85B9"/>
    <w:rsid w:val="220D9DB0"/>
    <w:rsid w:val="2215A7F7"/>
    <w:rsid w:val="22225FC4"/>
    <w:rsid w:val="222485A2"/>
    <w:rsid w:val="222D806D"/>
    <w:rsid w:val="2234E0C6"/>
    <w:rsid w:val="22518A84"/>
    <w:rsid w:val="22538316"/>
    <w:rsid w:val="226BAC7F"/>
    <w:rsid w:val="227340A5"/>
    <w:rsid w:val="2277332E"/>
    <w:rsid w:val="2281698F"/>
    <w:rsid w:val="228886B4"/>
    <w:rsid w:val="228A3FBA"/>
    <w:rsid w:val="228EC20F"/>
    <w:rsid w:val="229BADF3"/>
    <w:rsid w:val="22A3710B"/>
    <w:rsid w:val="22A5971D"/>
    <w:rsid w:val="22AF551E"/>
    <w:rsid w:val="22B422A0"/>
    <w:rsid w:val="22B73F98"/>
    <w:rsid w:val="22BDA176"/>
    <w:rsid w:val="22BF8324"/>
    <w:rsid w:val="22C94324"/>
    <w:rsid w:val="22D1ABB3"/>
    <w:rsid w:val="22DC651B"/>
    <w:rsid w:val="22EAADD4"/>
    <w:rsid w:val="22EFA374"/>
    <w:rsid w:val="22F5849D"/>
    <w:rsid w:val="22FAC634"/>
    <w:rsid w:val="2303F14A"/>
    <w:rsid w:val="230B2328"/>
    <w:rsid w:val="231127A0"/>
    <w:rsid w:val="23126F97"/>
    <w:rsid w:val="231388D2"/>
    <w:rsid w:val="231BEBFF"/>
    <w:rsid w:val="2322397D"/>
    <w:rsid w:val="2324F6C3"/>
    <w:rsid w:val="23299782"/>
    <w:rsid w:val="232AEB41"/>
    <w:rsid w:val="233196A9"/>
    <w:rsid w:val="23460182"/>
    <w:rsid w:val="234766DA"/>
    <w:rsid w:val="2350B524"/>
    <w:rsid w:val="23592A42"/>
    <w:rsid w:val="235B57F8"/>
    <w:rsid w:val="235C44D6"/>
    <w:rsid w:val="235C896D"/>
    <w:rsid w:val="235CDC61"/>
    <w:rsid w:val="23692546"/>
    <w:rsid w:val="236BC30E"/>
    <w:rsid w:val="23764953"/>
    <w:rsid w:val="237CEC15"/>
    <w:rsid w:val="237FB67E"/>
    <w:rsid w:val="2381ABF2"/>
    <w:rsid w:val="23A35CD9"/>
    <w:rsid w:val="23A3B0D4"/>
    <w:rsid w:val="23A4B73F"/>
    <w:rsid w:val="23A69A86"/>
    <w:rsid w:val="23B33DD0"/>
    <w:rsid w:val="23B61076"/>
    <w:rsid w:val="23BE64FC"/>
    <w:rsid w:val="23BF1FEE"/>
    <w:rsid w:val="23C094DD"/>
    <w:rsid w:val="23CB4AFF"/>
    <w:rsid w:val="23CF5EA6"/>
    <w:rsid w:val="23CFC074"/>
    <w:rsid w:val="23D2F115"/>
    <w:rsid w:val="23D65A90"/>
    <w:rsid w:val="23DE2EFF"/>
    <w:rsid w:val="23E3EDA1"/>
    <w:rsid w:val="23E46925"/>
    <w:rsid w:val="23EB5CCE"/>
    <w:rsid w:val="23F1541B"/>
    <w:rsid w:val="23F22778"/>
    <w:rsid w:val="23F3821D"/>
    <w:rsid w:val="23F3FCF5"/>
    <w:rsid w:val="23FB2934"/>
    <w:rsid w:val="240BFDFC"/>
    <w:rsid w:val="240F1106"/>
    <w:rsid w:val="24120530"/>
    <w:rsid w:val="241D38E4"/>
    <w:rsid w:val="241DAAFB"/>
    <w:rsid w:val="24211124"/>
    <w:rsid w:val="242AAD0A"/>
    <w:rsid w:val="242F5FC2"/>
    <w:rsid w:val="243294DF"/>
    <w:rsid w:val="2441BC74"/>
    <w:rsid w:val="2445C56B"/>
    <w:rsid w:val="2448FEA5"/>
    <w:rsid w:val="2449910C"/>
    <w:rsid w:val="244C55BA"/>
    <w:rsid w:val="24505EDB"/>
    <w:rsid w:val="24510FFC"/>
    <w:rsid w:val="2451EE13"/>
    <w:rsid w:val="246D48A8"/>
    <w:rsid w:val="24762F38"/>
    <w:rsid w:val="247972C9"/>
    <w:rsid w:val="247D9332"/>
    <w:rsid w:val="2484626B"/>
    <w:rsid w:val="24857526"/>
    <w:rsid w:val="24A1E982"/>
    <w:rsid w:val="24A59482"/>
    <w:rsid w:val="24A6F389"/>
    <w:rsid w:val="24BB1238"/>
    <w:rsid w:val="24BEF3B4"/>
    <w:rsid w:val="24D0CC53"/>
    <w:rsid w:val="24DC5EE0"/>
    <w:rsid w:val="24E152C7"/>
    <w:rsid w:val="24E362C6"/>
    <w:rsid w:val="24F6CFBF"/>
    <w:rsid w:val="24FC394B"/>
    <w:rsid w:val="24FE48EC"/>
    <w:rsid w:val="24FFB548"/>
    <w:rsid w:val="25008200"/>
    <w:rsid w:val="250434A5"/>
    <w:rsid w:val="2507D7CB"/>
    <w:rsid w:val="25158877"/>
    <w:rsid w:val="251D4A14"/>
    <w:rsid w:val="2521720A"/>
    <w:rsid w:val="2527DFA6"/>
    <w:rsid w:val="25295B47"/>
    <w:rsid w:val="25330689"/>
    <w:rsid w:val="2533F19D"/>
    <w:rsid w:val="2534F5C7"/>
    <w:rsid w:val="25395FAB"/>
    <w:rsid w:val="2541108D"/>
    <w:rsid w:val="2554ECDB"/>
    <w:rsid w:val="2561DF58"/>
    <w:rsid w:val="256A372B"/>
    <w:rsid w:val="25707C14"/>
    <w:rsid w:val="2580FB8E"/>
    <w:rsid w:val="25811307"/>
    <w:rsid w:val="25828DD5"/>
    <w:rsid w:val="2584619E"/>
    <w:rsid w:val="25880F1D"/>
    <w:rsid w:val="2594B157"/>
    <w:rsid w:val="259BD494"/>
    <w:rsid w:val="259F5B43"/>
    <w:rsid w:val="25A6B677"/>
    <w:rsid w:val="25A9EAA5"/>
    <w:rsid w:val="25AAE167"/>
    <w:rsid w:val="25B07CF4"/>
    <w:rsid w:val="25B1C396"/>
    <w:rsid w:val="25BEB754"/>
    <w:rsid w:val="25C24977"/>
    <w:rsid w:val="25CB2CE5"/>
    <w:rsid w:val="25E17D91"/>
    <w:rsid w:val="25E6F145"/>
    <w:rsid w:val="25F40397"/>
    <w:rsid w:val="2601A28D"/>
    <w:rsid w:val="2603AC45"/>
    <w:rsid w:val="26046B44"/>
    <w:rsid w:val="2608D206"/>
    <w:rsid w:val="261580A9"/>
    <w:rsid w:val="26166C77"/>
    <w:rsid w:val="2618AE5B"/>
    <w:rsid w:val="2633A581"/>
    <w:rsid w:val="26345ABF"/>
    <w:rsid w:val="263761F0"/>
    <w:rsid w:val="2637B5F4"/>
    <w:rsid w:val="263B3789"/>
    <w:rsid w:val="264742F2"/>
    <w:rsid w:val="26486AF1"/>
    <w:rsid w:val="265326FC"/>
    <w:rsid w:val="26559531"/>
    <w:rsid w:val="2656D40A"/>
    <w:rsid w:val="265C9F97"/>
    <w:rsid w:val="26603A71"/>
    <w:rsid w:val="2662F2C5"/>
    <w:rsid w:val="26639B7B"/>
    <w:rsid w:val="2664A353"/>
    <w:rsid w:val="266AF453"/>
    <w:rsid w:val="2675199E"/>
    <w:rsid w:val="267A999B"/>
    <w:rsid w:val="2683C7E3"/>
    <w:rsid w:val="2685A9B6"/>
    <w:rsid w:val="26875787"/>
    <w:rsid w:val="26907BEC"/>
    <w:rsid w:val="269A529E"/>
    <w:rsid w:val="26A31E05"/>
    <w:rsid w:val="26A887C8"/>
    <w:rsid w:val="26B1029E"/>
    <w:rsid w:val="26B6C491"/>
    <w:rsid w:val="26BEF316"/>
    <w:rsid w:val="26E0C91C"/>
    <w:rsid w:val="26E156E2"/>
    <w:rsid w:val="26E20A22"/>
    <w:rsid w:val="26E70FB0"/>
    <w:rsid w:val="26EAFA7E"/>
    <w:rsid w:val="2702161D"/>
    <w:rsid w:val="2704A0F1"/>
    <w:rsid w:val="2713591E"/>
    <w:rsid w:val="2726BF07"/>
    <w:rsid w:val="2730D950"/>
    <w:rsid w:val="2732327E"/>
    <w:rsid w:val="2734AEB2"/>
    <w:rsid w:val="273848F3"/>
    <w:rsid w:val="273AF9EA"/>
    <w:rsid w:val="274CA2F3"/>
    <w:rsid w:val="274CAC89"/>
    <w:rsid w:val="2753DCE7"/>
    <w:rsid w:val="27553284"/>
    <w:rsid w:val="275BD77B"/>
    <w:rsid w:val="276692AE"/>
    <w:rsid w:val="276D99F3"/>
    <w:rsid w:val="27706080"/>
    <w:rsid w:val="277572F1"/>
    <w:rsid w:val="277CB8BC"/>
    <w:rsid w:val="2783E8B6"/>
    <w:rsid w:val="278FD3F8"/>
    <w:rsid w:val="2797A6DD"/>
    <w:rsid w:val="27A4559C"/>
    <w:rsid w:val="27AB0749"/>
    <w:rsid w:val="27B8228E"/>
    <w:rsid w:val="27BFB297"/>
    <w:rsid w:val="27C12E57"/>
    <w:rsid w:val="27C30124"/>
    <w:rsid w:val="27CA3BE8"/>
    <w:rsid w:val="27CE4089"/>
    <w:rsid w:val="27E426FA"/>
    <w:rsid w:val="27EC8ADE"/>
    <w:rsid w:val="27F5625F"/>
    <w:rsid w:val="280574AC"/>
    <w:rsid w:val="280A1AAC"/>
    <w:rsid w:val="280F1F47"/>
    <w:rsid w:val="28133DB4"/>
    <w:rsid w:val="282199C2"/>
    <w:rsid w:val="28260221"/>
    <w:rsid w:val="28278967"/>
    <w:rsid w:val="282C5697"/>
    <w:rsid w:val="28318890"/>
    <w:rsid w:val="283799D6"/>
    <w:rsid w:val="283F9DBF"/>
    <w:rsid w:val="284D09BD"/>
    <w:rsid w:val="2859D4E2"/>
    <w:rsid w:val="2860D998"/>
    <w:rsid w:val="2861B93B"/>
    <w:rsid w:val="286B6C2E"/>
    <w:rsid w:val="287B2F1C"/>
    <w:rsid w:val="288124A9"/>
    <w:rsid w:val="2881F396"/>
    <w:rsid w:val="288CC858"/>
    <w:rsid w:val="2891F9A8"/>
    <w:rsid w:val="2892AD4A"/>
    <w:rsid w:val="28981F81"/>
    <w:rsid w:val="289E631E"/>
    <w:rsid w:val="28A1C294"/>
    <w:rsid w:val="28A6E2F5"/>
    <w:rsid w:val="28AC9957"/>
    <w:rsid w:val="28B30A7D"/>
    <w:rsid w:val="28B3ACD4"/>
    <w:rsid w:val="28B3C36B"/>
    <w:rsid w:val="28B3F79F"/>
    <w:rsid w:val="28D008C8"/>
    <w:rsid w:val="28DB0250"/>
    <w:rsid w:val="28DCBCA2"/>
    <w:rsid w:val="28DF6F1F"/>
    <w:rsid w:val="28E14DD2"/>
    <w:rsid w:val="28FDF1ED"/>
    <w:rsid w:val="290A2469"/>
    <w:rsid w:val="29136DD1"/>
    <w:rsid w:val="29162BCA"/>
    <w:rsid w:val="29170773"/>
    <w:rsid w:val="291A67BB"/>
    <w:rsid w:val="2928497E"/>
    <w:rsid w:val="2934107C"/>
    <w:rsid w:val="2945ED7E"/>
    <w:rsid w:val="2959F537"/>
    <w:rsid w:val="295A43DC"/>
    <w:rsid w:val="295D303C"/>
    <w:rsid w:val="29647D66"/>
    <w:rsid w:val="296B5796"/>
    <w:rsid w:val="296E3072"/>
    <w:rsid w:val="2971E767"/>
    <w:rsid w:val="297881E1"/>
    <w:rsid w:val="2986F6F9"/>
    <w:rsid w:val="298984A5"/>
    <w:rsid w:val="298F3019"/>
    <w:rsid w:val="2991DEEB"/>
    <w:rsid w:val="299498B5"/>
    <w:rsid w:val="29A0FB62"/>
    <w:rsid w:val="29AA9D92"/>
    <w:rsid w:val="29AFD4C5"/>
    <w:rsid w:val="29B72D9E"/>
    <w:rsid w:val="29BC5153"/>
    <w:rsid w:val="29BCAA91"/>
    <w:rsid w:val="29CA2789"/>
    <w:rsid w:val="29CAE3AB"/>
    <w:rsid w:val="29D2C072"/>
    <w:rsid w:val="29DEAAD8"/>
    <w:rsid w:val="29E07CB4"/>
    <w:rsid w:val="29E2C310"/>
    <w:rsid w:val="29E6FEB7"/>
    <w:rsid w:val="29E84710"/>
    <w:rsid w:val="29EB0B9E"/>
    <w:rsid w:val="29EC5A6F"/>
    <w:rsid w:val="29F0CAF5"/>
    <w:rsid w:val="29F6B280"/>
    <w:rsid w:val="29F93F9C"/>
    <w:rsid w:val="2A0BDC1A"/>
    <w:rsid w:val="2A10F5D1"/>
    <w:rsid w:val="2A1429BE"/>
    <w:rsid w:val="2A236B51"/>
    <w:rsid w:val="2A270A01"/>
    <w:rsid w:val="2A2A624F"/>
    <w:rsid w:val="2A2D6590"/>
    <w:rsid w:val="2A2FB34F"/>
    <w:rsid w:val="2A305AAB"/>
    <w:rsid w:val="2A499E70"/>
    <w:rsid w:val="2A4C5EC5"/>
    <w:rsid w:val="2A5252CE"/>
    <w:rsid w:val="2A648C1B"/>
    <w:rsid w:val="2A65152D"/>
    <w:rsid w:val="2A6AE501"/>
    <w:rsid w:val="2A6F8162"/>
    <w:rsid w:val="2A72B0B2"/>
    <w:rsid w:val="2A7CE564"/>
    <w:rsid w:val="2A7CF5F5"/>
    <w:rsid w:val="2A87D640"/>
    <w:rsid w:val="2AA6C16B"/>
    <w:rsid w:val="2AAAD9E6"/>
    <w:rsid w:val="2AAE305D"/>
    <w:rsid w:val="2AB5BA9B"/>
    <w:rsid w:val="2ABBD89A"/>
    <w:rsid w:val="2ABD82E5"/>
    <w:rsid w:val="2AC967BF"/>
    <w:rsid w:val="2AD31F07"/>
    <w:rsid w:val="2AD5A592"/>
    <w:rsid w:val="2ADCF9F5"/>
    <w:rsid w:val="2ADFD840"/>
    <w:rsid w:val="2AE02226"/>
    <w:rsid w:val="2AEE3564"/>
    <w:rsid w:val="2AF0FA1B"/>
    <w:rsid w:val="2AF5ADC6"/>
    <w:rsid w:val="2AFB22BE"/>
    <w:rsid w:val="2B0148D4"/>
    <w:rsid w:val="2B01DCAA"/>
    <w:rsid w:val="2B0A9B1C"/>
    <w:rsid w:val="2B1EE424"/>
    <w:rsid w:val="2B242FE7"/>
    <w:rsid w:val="2B280361"/>
    <w:rsid w:val="2B38550C"/>
    <w:rsid w:val="2B44D0FD"/>
    <w:rsid w:val="2B4A315F"/>
    <w:rsid w:val="2B4C811B"/>
    <w:rsid w:val="2B531C57"/>
    <w:rsid w:val="2B53DAC8"/>
    <w:rsid w:val="2B5F998F"/>
    <w:rsid w:val="2B605901"/>
    <w:rsid w:val="2B63CFA5"/>
    <w:rsid w:val="2B682D15"/>
    <w:rsid w:val="2B6E119E"/>
    <w:rsid w:val="2B730658"/>
    <w:rsid w:val="2B744F64"/>
    <w:rsid w:val="2B778CDD"/>
    <w:rsid w:val="2B7850D7"/>
    <w:rsid w:val="2B86E41B"/>
    <w:rsid w:val="2B8AA98B"/>
    <w:rsid w:val="2B900388"/>
    <w:rsid w:val="2B9959FD"/>
    <w:rsid w:val="2BA38BE2"/>
    <w:rsid w:val="2BA51CD8"/>
    <w:rsid w:val="2BA6DABB"/>
    <w:rsid w:val="2BACB9A7"/>
    <w:rsid w:val="2BBE64EB"/>
    <w:rsid w:val="2BC55717"/>
    <w:rsid w:val="2BE024C7"/>
    <w:rsid w:val="2BFAF340"/>
    <w:rsid w:val="2BFCFA62"/>
    <w:rsid w:val="2BFDDF91"/>
    <w:rsid w:val="2C017590"/>
    <w:rsid w:val="2C05D302"/>
    <w:rsid w:val="2C09866D"/>
    <w:rsid w:val="2C09CC6D"/>
    <w:rsid w:val="2C0A4E06"/>
    <w:rsid w:val="2C2538B9"/>
    <w:rsid w:val="2C26BD88"/>
    <w:rsid w:val="2C297248"/>
    <w:rsid w:val="2C2A5197"/>
    <w:rsid w:val="2C360021"/>
    <w:rsid w:val="2C39B96A"/>
    <w:rsid w:val="2C498570"/>
    <w:rsid w:val="2C51D610"/>
    <w:rsid w:val="2C5A6640"/>
    <w:rsid w:val="2C66C7A5"/>
    <w:rsid w:val="2C678C63"/>
    <w:rsid w:val="2C69060A"/>
    <w:rsid w:val="2C696CBF"/>
    <w:rsid w:val="2C78FDD7"/>
    <w:rsid w:val="2C86E840"/>
    <w:rsid w:val="2C8DB639"/>
    <w:rsid w:val="2C97C049"/>
    <w:rsid w:val="2C98DD11"/>
    <w:rsid w:val="2C9E91DB"/>
    <w:rsid w:val="2CA8840D"/>
    <w:rsid w:val="2CAAEA5C"/>
    <w:rsid w:val="2CAD34BE"/>
    <w:rsid w:val="2CB01507"/>
    <w:rsid w:val="2CC5656D"/>
    <w:rsid w:val="2CCBA795"/>
    <w:rsid w:val="2CD9355B"/>
    <w:rsid w:val="2CDA4E58"/>
    <w:rsid w:val="2CDF1B33"/>
    <w:rsid w:val="2CE2D1B5"/>
    <w:rsid w:val="2CF3716B"/>
    <w:rsid w:val="2D06A661"/>
    <w:rsid w:val="2D0FAC2A"/>
    <w:rsid w:val="2D103E20"/>
    <w:rsid w:val="2D1FA569"/>
    <w:rsid w:val="2D3B6292"/>
    <w:rsid w:val="2D4CB8A4"/>
    <w:rsid w:val="2D59C070"/>
    <w:rsid w:val="2D9572DF"/>
    <w:rsid w:val="2DA059BE"/>
    <w:rsid w:val="2DA7CCD1"/>
    <w:rsid w:val="2DAF8542"/>
    <w:rsid w:val="2DB2E042"/>
    <w:rsid w:val="2DC97552"/>
    <w:rsid w:val="2DCE1F6E"/>
    <w:rsid w:val="2DD9DB02"/>
    <w:rsid w:val="2DDB21C6"/>
    <w:rsid w:val="2DE79176"/>
    <w:rsid w:val="2DEE6D1E"/>
    <w:rsid w:val="2DF2A610"/>
    <w:rsid w:val="2DF50C2D"/>
    <w:rsid w:val="2DFA1829"/>
    <w:rsid w:val="2DFA3722"/>
    <w:rsid w:val="2DFF86FE"/>
    <w:rsid w:val="2E00955F"/>
    <w:rsid w:val="2E15574F"/>
    <w:rsid w:val="2E1E9E9D"/>
    <w:rsid w:val="2E20260B"/>
    <w:rsid w:val="2E27E7A1"/>
    <w:rsid w:val="2E2C062C"/>
    <w:rsid w:val="2E317A9D"/>
    <w:rsid w:val="2E3DB910"/>
    <w:rsid w:val="2E44B81B"/>
    <w:rsid w:val="2E4562E1"/>
    <w:rsid w:val="2E463334"/>
    <w:rsid w:val="2E46BE95"/>
    <w:rsid w:val="2E594C8F"/>
    <w:rsid w:val="2E642ACD"/>
    <w:rsid w:val="2E674837"/>
    <w:rsid w:val="2E68D389"/>
    <w:rsid w:val="2E698FE7"/>
    <w:rsid w:val="2E6BB398"/>
    <w:rsid w:val="2E728699"/>
    <w:rsid w:val="2E7427BF"/>
    <w:rsid w:val="2E7A1461"/>
    <w:rsid w:val="2E8316DD"/>
    <w:rsid w:val="2E8C9B48"/>
    <w:rsid w:val="2E9F2C3A"/>
    <w:rsid w:val="2EA50721"/>
    <w:rsid w:val="2EA69AB5"/>
    <w:rsid w:val="2EA85DFD"/>
    <w:rsid w:val="2EB1D641"/>
    <w:rsid w:val="2EB398D7"/>
    <w:rsid w:val="2EBD21A5"/>
    <w:rsid w:val="2EBF8670"/>
    <w:rsid w:val="2EC4D9CF"/>
    <w:rsid w:val="2EC5B6EA"/>
    <w:rsid w:val="2ECE4896"/>
    <w:rsid w:val="2ED25827"/>
    <w:rsid w:val="2EE5B6C1"/>
    <w:rsid w:val="2EF50B4E"/>
    <w:rsid w:val="2EF9E469"/>
    <w:rsid w:val="2EFA5D5B"/>
    <w:rsid w:val="2F0036C1"/>
    <w:rsid w:val="2F029B22"/>
    <w:rsid w:val="2F0BA3C3"/>
    <w:rsid w:val="2F1EC295"/>
    <w:rsid w:val="2F1FAB2A"/>
    <w:rsid w:val="2F23E39C"/>
    <w:rsid w:val="2F3333D9"/>
    <w:rsid w:val="2F3E0F3D"/>
    <w:rsid w:val="2F4433AC"/>
    <w:rsid w:val="2F4EB0A3"/>
    <w:rsid w:val="2F4F09A0"/>
    <w:rsid w:val="2F52DF3B"/>
    <w:rsid w:val="2F5850C6"/>
    <w:rsid w:val="2F5FA43F"/>
    <w:rsid w:val="2F6012A1"/>
    <w:rsid w:val="2F61F259"/>
    <w:rsid w:val="2F645995"/>
    <w:rsid w:val="2F6A558B"/>
    <w:rsid w:val="2F7350ED"/>
    <w:rsid w:val="2F78F152"/>
    <w:rsid w:val="2F7E643C"/>
    <w:rsid w:val="2F868110"/>
    <w:rsid w:val="2F87532F"/>
    <w:rsid w:val="2F8AF44E"/>
    <w:rsid w:val="2F9128C5"/>
    <w:rsid w:val="2FA0317F"/>
    <w:rsid w:val="2FA30E94"/>
    <w:rsid w:val="2FA89D32"/>
    <w:rsid w:val="2FAAF514"/>
    <w:rsid w:val="2FAD9210"/>
    <w:rsid w:val="2FAEB95F"/>
    <w:rsid w:val="2FB7E5C0"/>
    <w:rsid w:val="2FBA830A"/>
    <w:rsid w:val="2FC0C637"/>
    <w:rsid w:val="2FC55778"/>
    <w:rsid w:val="2FCDF68F"/>
    <w:rsid w:val="2FD087BE"/>
    <w:rsid w:val="2FD2F48A"/>
    <w:rsid w:val="2FD36FD0"/>
    <w:rsid w:val="2FD8E215"/>
    <w:rsid w:val="2FD98EF6"/>
    <w:rsid w:val="2FDBC7C7"/>
    <w:rsid w:val="2FE66EF9"/>
    <w:rsid w:val="2FE7A4CA"/>
    <w:rsid w:val="2FE9EC00"/>
    <w:rsid w:val="2FEDDDFF"/>
    <w:rsid w:val="2FEE5118"/>
    <w:rsid w:val="2FF5D898"/>
    <w:rsid w:val="2FFFC804"/>
    <w:rsid w:val="300368D4"/>
    <w:rsid w:val="300E115A"/>
    <w:rsid w:val="300ECCF7"/>
    <w:rsid w:val="301072C5"/>
    <w:rsid w:val="30138342"/>
    <w:rsid w:val="301D51E5"/>
    <w:rsid w:val="301E05F7"/>
    <w:rsid w:val="3025B652"/>
    <w:rsid w:val="30279283"/>
    <w:rsid w:val="3028C942"/>
    <w:rsid w:val="302C2B2D"/>
    <w:rsid w:val="3031D1DF"/>
    <w:rsid w:val="303F87FF"/>
    <w:rsid w:val="30470152"/>
    <w:rsid w:val="30481AB3"/>
    <w:rsid w:val="304CC213"/>
    <w:rsid w:val="3061874B"/>
    <w:rsid w:val="30625E38"/>
    <w:rsid w:val="3072960E"/>
    <w:rsid w:val="3077D9AC"/>
    <w:rsid w:val="307B67CA"/>
    <w:rsid w:val="308078C7"/>
    <w:rsid w:val="30845966"/>
    <w:rsid w:val="3084B6D5"/>
    <w:rsid w:val="30892F99"/>
    <w:rsid w:val="308AFCC6"/>
    <w:rsid w:val="30922AD0"/>
    <w:rsid w:val="3094B2C1"/>
    <w:rsid w:val="309B7D2C"/>
    <w:rsid w:val="30B666AC"/>
    <w:rsid w:val="30BFBDEB"/>
    <w:rsid w:val="30C031C9"/>
    <w:rsid w:val="30CA09CC"/>
    <w:rsid w:val="30CDDF67"/>
    <w:rsid w:val="30D32769"/>
    <w:rsid w:val="30D573FC"/>
    <w:rsid w:val="30D880EE"/>
    <w:rsid w:val="30DC31B9"/>
    <w:rsid w:val="30DCF2F1"/>
    <w:rsid w:val="30DE98F0"/>
    <w:rsid w:val="30DF78E4"/>
    <w:rsid w:val="30E019B0"/>
    <w:rsid w:val="30E136C1"/>
    <w:rsid w:val="30E599D5"/>
    <w:rsid w:val="30EE941D"/>
    <w:rsid w:val="30F5285D"/>
    <w:rsid w:val="30FD80DC"/>
    <w:rsid w:val="30FE0CE0"/>
    <w:rsid w:val="30FF9C23"/>
    <w:rsid w:val="31020D5F"/>
    <w:rsid w:val="31032F3E"/>
    <w:rsid w:val="3110F985"/>
    <w:rsid w:val="31154864"/>
    <w:rsid w:val="312FE301"/>
    <w:rsid w:val="31330560"/>
    <w:rsid w:val="3133C267"/>
    <w:rsid w:val="3133EDA5"/>
    <w:rsid w:val="3139D12C"/>
    <w:rsid w:val="314D9B97"/>
    <w:rsid w:val="3155F4FC"/>
    <w:rsid w:val="315C118D"/>
    <w:rsid w:val="315CADB2"/>
    <w:rsid w:val="3162F091"/>
    <w:rsid w:val="316473E4"/>
    <w:rsid w:val="317229BB"/>
    <w:rsid w:val="31796E9A"/>
    <w:rsid w:val="317A86D9"/>
    <w:rsid w:val="3189447F"/>
    <w:rsid w:val="31899740"/>
    <w:rsid w:val="318E5A1D"/>
    <w:rsid w:val="31912C28"/>
    <w:rsid w:val="3191790C"/>
    <w:rsid w:val="31922DD4"/>
    <w:rsid w:val="319B7817"/>
    <w:rsid w:val="319CE560"/>
    <w:rsid w:val="319F9F44"/>
    <w:rsid w:val="31ACDCF9"/>
    <w:rsid w:val="31AED240"/>
    <w:rsid w:val="31B32A73"/>
    <w:rsid w:val="31BA317A"/>
    <w:rsid w:val="31BDDC96"/>
    <w:rsid w:val="31BEB170"/>
    <w:rsid w:val="31BEC6AF"/>
    <w:rsid w:val="31C1256D"/>
    <w:rsid w:val="31C15858"/>
    <w:rsid w:val="31C50FF3"/>
    <w:rsid w:val="31C6A3A5"/>
    <w:rsid w:val="31D359D7"/>
    <w:rsid w:val="31D52DD0"/>
    <w:rsid w:val="31D867EB"/>
    <w:rsid w:val="31E1922D"/>
    <w:rsid w:val="31E83744"/>
    <w:rsid w:val="31EE5645"/>
    <w:rsid w:val="31F735DD"/>
    <w:rsid w:val="31FA6413"/>
    <w:rsid w:val="3206C294"/>
    <w:rsid w:val="320D8152"/>
    <w:rsid w:val="32161C3F"/>
    <w:rsid w:val="3219059E"/>
    <w:rsid w:val="321A24D7"/>
    <w:rsid w:val="3220F6FA"/>
    <w:rsid w:val="3221818A"/>
    <w:rsid w:val="3221F02F"/>
    <w:rsid w:val="3223D7CA"/>
    <w:rsid w:val="3229D7E8"/>
    <w:rsid w:val="322B19E5"/>
    <w:rsid w:val="32303067"/>
    <w:rsid w:val="3231E2B1"/>
    <w:rsid w:val="32358EF2"/>
    <w:rsid w:val="32367A37"/>
    <w:rsid w:val="324C2F52"/>
    <w:rsid w:val="325259D5"/>
    <w:rsid w:val="325EE4F1"/>
    <w:rsid w:val="3264A90E"/>
    <w:rsid w:val="3265012C"/>
    <w:rsid w:val="327A2B04"/>
    <w:rsid w:val="3291E6C7"/>
    <w:rsid w:val="32991E0E"/>
    <w:rsid w:val="32A894D4"/>
    <w:rsid w:val="32AC7585"/>
    <w:rsid w:val="32AE80BF"/>
    <w:rsid w:val="32B0AE63"/>
    <w:rsid w:val="32C6B3AD"/>
    <w:rsid w:val="32D233F0"/>
    <w:rsid w:val="32E6E8E1"/>
    <w:rsid w:val="32EEFCAF"/>
    <w:rsid w:val="32F4ABC4"/>
    <w:rsid w:val="3303E4F0"/>
    <w:rsid w:val="33089C40"/>
    <w:rsid w:val="3309105C"/>
    <w:rsid w:val="33093F65"/>
    <w:rsid w:val="330A71E3"/>
    <w:rsid w:val="3315E1C3"/>
    <w:rsid w:val="331642A5"/>
    <w:rsid w:val="3318C07F"/>
    <w:rsid w:val="331A0327"/>
    <w:rsid w:val="332FF8D1"/>
    <w:rsid w:val="3330C53B"/>
    <w:rsid w:val="333993E1"/>
    <w:rsid w:val="333D82B6"/>
    <w:rsid w:val="33426C3A"/>
    <w:rsid w:val="33446357"/>
    <w:rsid w:val="33521470"/>
    <w:rsid w:val="3358720D"/>
    <w:rsid w:val="3368F264"/>
    <w:rsid w:val="336AB5F8"/>
    <w:rsid w:val="336D5467"/>
    <w:rsid w:val="336F2A38"/>
    <w:rsid w:val="33726F63"/>
    <w:rsid w:val="33770461"/>
    <w:rsid w:val="33772B08"/>
    <w:rsid w:val="337F9ED2"/>
    <w:rsid w:val="3383519F"/>
    <w:rsid w:val="338B1340"/>
    <w:rsid w:val="339427D5"/>
    <w:rsid w:val="3395756A"/>
    <w:rsid w:val="33AA17FE"/>
    <w:rsid w:val="33AD681D"/>
    <w:rsid w:val="33B0ADAC"/>
    <w:rsid w:val="33B24424"/>
    <w:rsid w:val="33C451DA"/>
    <w:rsid w:val="33C48907"/>
    <w:rsid w:val="33C8DA8B"/>
    <w:rsid w:val="33D33C93"/>
    <w:rsid w:val="33D72522"/>
    <w:rsid w:val="33E368A3"/>
    <w:rsid w:val="33E7DCC7"/>
    <w:rsid w:val="33E8F659"/>
    <w:rsid w:val="33F3FBBB"/>
    <w:rsid w:val="3402A038"/>
    <w:rsid w:val="340722A8"/>
    <w:rsid w:val="340D0C82"/>
    <w:rsid w:val="3416DB50"/>
    <w:rsid w:val="341ACEEE"/>
    <w:rsid w:val="34241F28"/>
    <w:rsid w:val="34259052"/>
    <w:rsid w:val="342A25D5"/>
    <w:rsid w:val="342BD7F9"/>
    <w:rsid w:val="342D67DA"/>
    <w:rsid w:val="342E921B"/>
    <w:rsid w:val="34305A71"/>
    <w:rsid w:val="34368393"/>
    <w:rsid w:val="343704EE"/>
    <w:rsid w:val="343AEAE8"/>
    <w:rsid w:val="343C2D1C"/>
    <w:rsid w:val="3440A063"/>
    <w:rsid w:val="3444A253"/>
    <w:rsid w:val="34480DEF"/>
    <w:rsid w:val="345D7EB0"/>
    <w:rsid w:val="346C0C35"/>
    <w:rsid w:val="346C1090"/>
    <w:rsid w:val="347BFE0A"/>
    <w:rsid w:val="3482E2F1"/>
    <w:rsid w:val="34830E9E"/>
    <w:rsid w:val="3489385E"/>
    <w:rsid w:val="348B000A"/>
    <w:rsid w:val="34943915"/>
    <w:rsid w:val="349617B3"/>
    <w:rsid w:val="3498532F"/>
    <w:rsid w:val="349E8661"/>
    <w:rsid w:val="34A32C66"/>
    <w:rsid w:val="34A688AF"/>
    <w:rsid w:val="34B505A2"/>
    <w:rsid w:val="34B66089"/>
    <w:rsid w:val="34B7DC77"/>
    <w:rsid w:val="34BB4F43"/>
    <w:rsid w:val="34BB9DF8"/>
    <w:rsid w:val="34C41DD1"/>
    <w:rsid w:val="34C9E68E"/>
    <w:rsid w:val="34D33BB7"/>
    <w:rsid w:val="34D9FFA9"/>
    <w:rsid w:val="34DB52D1"/>
    <w:rsid w:val="34DC1B2E"/>
    <w:rsid w:val="34E068A0"/>
    <w:rsid w:val="34E9678E"/>
    <w:rsid w:val="34EADE92"/>
    <w:rsid w:val="3514CCD3"/>
    <w:rsid w:val="351502AC"/>
    <w:rsid w:val="35154BEF"/>
    <w:rsid w:val="351CB84C"/>
    <w:rsid w:val="352A66A2"/>
    <w:rsid w:val="3534BF68"/>
    <w:rsid w:val="353ABB91"/>
    <w:rsid w:val="353AD9CE"/>
    <w:rsid w:val="3550C32A"/>
    <w:rsid w:val="3552011E"/>
    <w:rsid w:val="3559EA68"/>
    <w:rsid w:val="355B0183"/>
    <w:rsid w:val="355E7EE4"/>
    <w:rsid w:val="357BD754"/>
    <w:rsid w:val="357CD9F5"/>
    <w:rsid w:val="3581BFD9"/>
    <w:rsid w:val="3583C837"/>
    <w:rsid w:val="35B091A6"/>
    <w:rsid w:val="35BFC4DE"/>
    <w:rsid w:val="35C02845"/>
    <w:rsid w:val="35C13D58"/>
    <w:rsid w:val="35C1F496"/>
    <w:rsid w:val="35C30103"/>
    <w:rsid w:val="35D45D69"/>
    <w:rsid w:val="35D610B0"/>
    <w:rsid w:val="35DACDA6"/>
    <w:rsid w:val="35DD34FD"/>
    <w:rsid w:val="35DF8536"/>
    <w:rsid w:val="35F439F9"/>
    <w:rsid w:val="35F7A975"/>
    <w:rsid w:val="35F94892"/>
    <w:rsid w:val="35F9C484"/>
    <w:rsid w:val="35FB8E72"/>
    <w:rsid w:val="36006A39"/>
    <w:rsid w:val="3605371A"/>
    <w:rsid w:val="360EE5F1"/>
    <w:rsid w:val="36148329"/>
    <w:rsid w:val="3616B043"/>
    <w:rsid w:val="3626585F"/>
    <w:rsid w:val="362D134F"/>
    <w:rsid w:val="362DBF02"/>
    <w:rsid w:val="3639E866"/>
    <w:rsid w:val="36470FB4"/>
    <w:rsid w:val="36544849"/>
    <w:rsid w:val="3655C9A2"/>
    <w:rsid w:val="365BC61E"/>
    <w:rsid w:val="36606D57"/>
    <w:rsid w:val="36619A98"/>
    <w:rsid w:val="3666A755"/>
    <w:rsid w:val="36688754"/>
    <w:rsid w:val="366EE93A"/>
    <w:rsid w:val="36811BDF"/>
    <w:rsid w:val="368B73CD"/>
    <w:rsid w:val="368FEE8B"/>
    <w:rsid w:val="369206CF"/>
    <w:rsid w:val="369237D2"/>
    <w:rsid w:val="3693A1A2"/>
    <w:rsid w:val="36A24630"/>
    <w:rsid w:val="36AA30B9"/>
    <w:rsid w:val="36B1DE30"/>
    <w:rsid w:val="36B47AEF"/>
    <w:rsid w:val="36B7D83E"/>
    <w:rsid w:val="36BA3F84"/>
    <w:rsid w:val="36BA5948"/>
    <w:rsid w:val="36BE6C96"/>
    <w:rsid w:val="36C778CD"/>
    <w:rsid w:val="36CEB756"/>
    <w:rsid w:val="36D6562A"/>
    <w:rsid w:val="36E996DD"/>
    <w:rsid w:val="36F28BCA"/>
    <w:rsid w:val="36F4D40C"/>
    <w:rsid w:val="36F67F9F"/>
    <w:rsid w:val="36F91E00"/>
    <w:rsid w:val="37127CB6"/>
    <w:rsid w:val="37136D66"/>
    <w:rsid w:val="3719ACC5"/>
    <w:rsid w:val="371C5759"/>
    <w:rsid w:val="37398754"/>
    <w:rsid w:val="3739F508"/>
    <w:rsid w:val="373D86F6"/>
    <w:rsid w:val="3746EA7D"/>
    <w:rsid w:val="3755F97C"/>
    <w:rsid w:val="375AA581"/>
    <w:rsid w:val="375F42C1"/>
    <w:rsid w:val="37644633"/>
    <w:rsid w:val="376ACAE4"/>
    <w:rsid w:val="376EF0EE"/>
    <w:rsid w:val="3772C190"/>
    <w:rsid w:val="37953EC1"/>
    <w:rsid w:val="379A3544"/>
    <w:rsid w:val="379E3B94"/>
    <w:rsid w:val="37A72A87"/>
    <w:rsid w:val="37B2F235"/>
    <w:rsid w:val="37B67052"/>
    <w:rsid w:val="37B8DB74"/>
    <w:rsid w:val="37CF81D6"/>
    <w:rsid w:val="37D5498D"/>
    <w:rsid w:val="37E6E5D2"/>
    <w:rsid w:val="37E7CE17"/>
    <w:rsid w:val="37F57ABE"/>
    <w:rsid w:val="37F61BF0"/>
    <w:rsid w:val="37F782B5"/>
    <w:rsid w:val="37F96ECD"/>
    <w:rsid w:val="380369F4"/>
    <w:rsid w:val="38083F68"/>
    <w:rsid w:val="3809B1CC"/>
    <w:rsid w:val="3818C333"/>
    <w:rsid w:val="381C905C"/>
    <w:rsid w:val="38211854"/>
    <w:rsid w:val="38222AAC"/>
    <w:rsid w:val="38369273"/>
    <w:rsid w:val="3838E0E0"/>
    <w:rsid w:val="383BDCC5"/>
    <w:rsid w:val="383ED518"/>
    <w:rsid w:val="383F474B"/>
    <w:rsid w:val="3847C5EF"/>
    <w:rsid w:val="3847E6DD"/>
    <w:rsid w:val="386BA866"/>
    <w:rsid w:val="386BB0B7"/>
    <w:rsid w:val="387334BE"/>
    <w:rsid w:val="3878FB3C"/>
    <w:rsid w:val="387E2D63"/>
    <w:rsid w:val="387FD7FE"/>
    <w:rsid w:val="389456F3"/>
    <w:rsid w:val="38978665"/>
    <w:rsid w:val="389EE63A"/>
    <w:rsid w:val="389F33E7"/>
    <w:rsid w:val="38A545F7"/>
    <w:rsid w:val="38B0612F"/>
    <w:rsid w:val="38B66F5A"/>
    <w:rsid w:val="38C2014B"/>
    <w:rsid w:val="38D1CE0B"/>
    <w:rsid w:val="38D2AF5C"/>
    <w:rsid w:val="38D904D5"/>
    <w:rsid w:val="38E77A2E"/>
    <w:rsid w:val="38E95A06"/>
    <w:rsid w:val="38EFAF74"/>
    <w:rsid w:val="38F05FCA"/>
    <w:rsid w:val="38F9B84E"/>
    <w:rsid w:val="39016C45"/>
    <w:rsid w:val="39017CEB"/>
    <w:rsid w:val="39032255"/>
    <w:rsid w:val="39052335"/>
    <w:rsid w:val="3907BE11"/>
    <w:rsid w:val="390FAAF5"/>
    <w:rsid w:val="39239877"/>
    <w:rsid w:val="3925DA63"/>
    <w:rsid w:val="3926A0C5"/>
    <w:rsid w:val="392FC097"/>
    <w:rsid w:val="3933905B"/>
    <w:rsid w:val="3935C2D3"/>
    <w:rsid w:val="393EEBF6"/>
    <w:rsid w:val="3949B5A9"/>
    <w:rsid w:val="395F2CCE"/>
    <w:rsid w:val="395F3A35"/>
    <w:rsid w:val="39618867"/>
    <w:rsid w:val="3965DD6E"/>
    <w:rsid w:val="39754FDF"/>
    <w:rsid w:val="398ADCAA"/>
    <w:rsid w:val="398D1FD6"/>
    <w:rsid w:val="39914B1F"/>
    <w:rsid w:val="3997ABBB"/>
    <w:rsid w:val="39A6E074"/>
    <w:rsid w:val="39A93421"/>
    <w:rsid w:val="39C4931B"/>
    <w:rsid w:val="39CD1D88"/>
    <w:rsid w:val="39D0835A"/>
    <w:rsid w:val="39D12498"/>
    <w:rsid w:val="39D34089"/>
    <w:rsid w:val="39D66631"/>
    <w:rsid w:val="39DB4677"/>
    <w:rsid w:val="39DFFD76"/>
    <w:rsid w:val="39E24C34"/>
    <w:rsid w:val="39E43D79"/>
    <w:rsid w:val="39E540A7"/>
    <w:rsid w:val="39FA34BB"/>
    <w:rsid w:val="39FA9399"/>
    <w:rsid w:val="3A067CB6"/>
    <w:rsid w:val="3A0C14BE"/>
    <w:rsid w:val="3A2484D4"/>
    <w:rsid w:val="3A250ACC"/>
    <w:rsid w:val="3A291BAA"/>
    <w:rsid w:val="3A3103A8"/>
    <w:rsid w:val="3A3140C8"/>
    <w:rsid w:val="3A31AB97"/>
    <w:rsid w:val="3A322D40"/>
    <w:rsid w:val="3A3CCB82"/>
    <w:rsid w:val="3A3DC28A"/>
    <w:rsid w:val="3A3EDD1A"/>
    <w:rsid w:val="3A3F493D"/>
    <w:rsid w:val="3A48977D"/>
    <w:rsid w:val="3A4F77E4"/>
    <w:rsid w:val="3A51B66D"/>
    <w:rsid w:val="3A6462B4"/>
    <w:rsid w:val="3A6A50F7"/>
    <w:rsid w:val="3A6F4956"/>
    <w:rsid w:val="3A7353E9"/>
    <w:rsid w:val="3A738A1F"/>
    <w:rsid w:val="3A74B80E"/>
    <w:rsid w:val="3A78E6F1"/>
    <w:rsid w:val="3A80355E"/>
    <w:rsid w:val="3A8533CA"/>
    <w:rsid w:val="3A8A92E2"/>
    <w:rsid w:val="3A9693B5"/>
    <w:rsid w:val="3A9DB0D0"/>
    <w:rsid w:val="3AAB261E"/>
    <w:rsid w:val="3AABDC4F"/>
    <w:rsid w:val="3AAC88EB"/>
    <w:rsid w:val="3AB89E74"/>
    <w:rsid w:val="3ABAB123"/>
    <w:rsid w:val="3AC4B183"/>
    <w:rsid w:val="3ACBBC10"/>
    <w:rsid w:val="3ADB53CF"/>
    <w:rsid w:val="3AE69F87"/>
    <w:rsid w:val="3AE78618"/>
    <w:rsid w:val="3AF888C8"/>
    <w:rsid w:val="3AFB3EC6"/>
    <w:rsid w:val="3B086264"/>
    <w:rsid w:val="3B0904AF"/>
    <w:rsid w:val="3B0AF7DA"/>
    <w:rsid w:val="3B0C2599"/>
    <w:rsid w:val="3B1F0B87"/>
    <w:rsid w:val="3B2CB54E"/>
    <w:rsid w:val="3B396F43"/>
    <w:rsid w:val="3B3CA903"/>
    <w:rsid w:val="3B406647"/>
    <w:rsid w:val="3B418F59"/>
    <w:rsid w:val="3B41EE53"/>
    <w:rsid w:val="3B455D5B"/>
    <w:rsid w:val="3B4ED6A4"/>
    <w:rsid w:val="3B66F6BA"/>
    <w:rsid w:val="3B6CFD15"/>
    <w:rsid w:val="3B703FBE"/>
    <w:rsid w:val="3B7408F9"/>
    <w:rsid w:val="3B761563"/>
    <w:rsid w:val="3B783055"/>
    <w:rsid w:val="3B820AA1"/>
    <w:rsid w:val="3B9016EE"/>
    <w:rsid w:val="3B9B4ACD"/>
    <w:rsid w:val="3BADA9CD"/>
    <w:rsid w:val="3BAE630B"/>
    <w:rsid w:val="3BB35BBC"/>
    <w:rsid w:val="3BC26584"/>
    <w:rsid w:val="3BC60793"/>
    <w:rsid w:val="3BCC8F0F"/>
    <w:rsid w:val="3BD705EE"/>
    <w:rsid w:val="3BDDC0B1"/>
    <w:rsid w:val="3BE387D8"/>
    <w:rsid w:val="3BE62FDD"/>
    <w:rsid w:val="3BE652AD"/>
    <w:rsid w:val="3BED95CA"/>
    <w:rsid w:val="3BF5EA6C"/>
    <w:rsid w:val="3BFAD5E4"/>
    <w:rsid w:val="3C00A137"/>
    <w:rsid w:val="3C096DA1"/>
    <w:rsid w:val="3C0CE6F9"/>
    <w:rsid w:val="3C11E448"/>
    <w:rsid w:val="3C1240B5"/>
    <w:rsid w:val="3C137A3D"/>
    <w:rsid w:val="3C24E7E5"/>
    <w:rsid w:val="3C2A8170"/>
    <w:rsid w:val="3C2EB302"/>
    <w:rsid w:val="3C322097"/>
    <w:rsid w:val="3C3D636B"/>
    <w:rsid w:val="3C3F8BF3"/>
    <w:rsid w:val="3C4AF945"/>
    <w:rsid w:val="3C4C594A"/>
    <w:rsid w:val="3C4E5301"/>
    <w:rsid w:val="3C511F8C"/>
    <w:rsid w:val="3C567918"/>
    <w:rsid w:val="3C631CB1"/>
    <w:rsid w:val="3C676159"/>
    <w:rsid w:val="3C68B623"/>
    <w:rsid w:val="3C6B39DD"/>
    <w:rsid w:val="3C6B6F85"/>
    <w:rsid w:val="3C715CEB"/>
    <w:rsid w:val="3C80D497"/>
    <w:rsid w:val="3C85CFCC"/>
    <w:rsid w:val="3C8F312B"/>
    <w:rsid w:val="3C9CE6CB"/>
    <w:rsid w:val="3CA64F62"/>
    <w:rsid w:val="3CA7F5FA"/>
    <w:rsid w:val="3CA907AE"/>
    <w:rsid w:val="3CAC5495"/>
    <w:rsid w:val="3CB9D377"/>
    <w:rsid w:val="3CC1F945"/>
    <w:rsid w:val="3CC8B1DD"/>
    <w:rsid w:val="3CD10B3F"/>
    <w:rsid w:val="3CD3E2C7"/>
    <w:rsid w:val="3CD8E305"/>
    <w:rsid w:val="3CEF0779"/>
    <w:rsid w:val="3CF7E6EE"/>
    <w:rsid w:val="3CF89D33"/>
    <w:rsid w:val="3CFE9E2B"/>
    <w:rsid w:val="3D19C312"/>
    <w:rsid w:val="3D1AA757"/>
    <w:rsid w:val="3D1B0016"/>
    <w:rsid w:val="3D1E60F0"/>
    <w:rsid w:val="3D317B0F"/>
    <w:rsid w:val="3D39BF4F"/>
    <w:rsid w:val="3D408DFA"/>
    <w:rsid w:val="3D50ED98"/>
    <w:rsid w:val="3D58FF30"/>
    <w:rsid w:val="3D5A34C0"/>
    <w:rsid w:val="3D5FE811"/>
    <w:rsid w:val="3D622667"/>
    <w:rsid w:val="3D6A7D5E"/>
    <w:rsid w:val="3D757FFD"/>
    <w:rsid w:val="3D76C0D1"/>
    <w:rsid w:val="3D78D77C"/>
    <w:rsid w:val="3D7ABE8B"/>
    <w:rsid w:val="3D88A610"/>
    <w:rsid w:val="3DB01904"/>
    <w:rsid w:val="3DC000A2"/>
    <w:rsid w:val="3DCABE82"/>
    <w:rsid w:val="3DD3FC48"/>
    <w:rsid w:val="3DE12662"/>
    <w:rsid w:val="3DEC74E3"/>
    <w:rsid w:val="3E007320"/>
    <w:rsid w:val="3E03B0D4"/>
    <w:rsid w:val="3E085A62"/>
    <w:rsid w:val="3E0AB806"/>
    <w:rsid w:val="3E0B8FD5"/>
    <w:rsid w:val="3E1616C0"/>
    <w:rsid w:val="3E19BF66"/>
    <w:rsid w:val="3E364D9F"/>
    <w:rsid w:val="3E387AA0"/>
    <w:rsid w:val="3E3AE24C"/>
    <w:rsid w:val="3E43C65B"/>
    <w:rsid w:val="3E47E5A4"/>
    <w:rsid w:val="3E4A2D8C"/>
    <w:rsid w:val="3E60335A"/>
    <w:rsid w:val="3E65A1EB"/>
    <w:rsid w:val="3E673635"/>
    <w:rsid w:val="3E68CC06"/>
    <w:rsid w:val="3E772177"/>
    <w:rsid w:val="3E778D0B"/>
    <w:rsid w:val="3E96FAFF"/>
    <w:rsid w:val="3E9CEBCB"/>
    <w:rsid w:val="3E9E0EA5"/>
    <w:rsid w:val="3EAE2FD6"/>
    <w:rsid w:val="3EAEC816"/>
    <w:rsid w:val="3EAF0F18"/>
    <w:rsid w:val="3EB76324"/>
    <w:rsid w:val="3EC715B6"/>
    <w:rsid w:val="3ED6B5B2"/>
    <w:rsid w:val="3EDD3F0B"/>
    <w:rsid w:val="3EDE70FE"/>
    <w:rsid w:val="3EE11C50"/>
    <w:rsid w:val="3EE4BFE3"/>
    <w:rsid w:val="3EECF11B"/>
    <w:rsid w:val="3EEE95DA"/>
    <w:rsid w:val="3EF45FFD"/>
    <w:rsid w:val="3EF9A063"/>
    <w:rsid w:val="3F036818"/>
    <w:rsid w:val="3F05EBEC"/>
    <w:rsid w:val="3F079BE6"/>
    <w:rsid w:val="3F1486C0"/>
    <w:rsid w:val="3F15952E"/>
    <w:rsid w:val="3F1CCEED"/>
    <w:rsid w:val="3F1E4B4F"/>
    <w:rsid w:val="3F21BC7A"/>
    <w:rsid w:val="3F2A67A3"/>
    <w:rsid w:val="3F35EFC6"/>
    <w:rsid w:val="3F393ED3"/>
    <w:rsid w:val="3F3D2367"/>
    <w:rsid w:val="3F3D89AE"/>
    <w:rsid w:val="3F41A9DA"/>
    <w:rsid w:val="3F41F4EC"/>
    <w:rsid w:val="3F495D00"/>
    <w:rsid w:val="3F49FB0B"/>
    <w:rsid w:val="3F51886B"/>
    <w:rsid w:val="3F577D88"/>
    <w:rsid w:val="3F6C7694"/>
    <w:rsid w:val="3F6D1AF0"/>
    <w:rsid w:val="3F6F3A88"/>
    <w:rsid w:val="3F72D1F8"/>
    <w:rsid w:val="3F7FEBEC"/>
    <w:rsid w:val="3F856C06"/>
    <w:rsid w:val="3F86BD27"/>
    <w:rsid w:val="3F8C597B"/>
    <w:rsid w:val="3F9822A6"/>
    <w:rsid w:val="3F9A2C02"/>
    <w:rsid w:val="3FA13412"/>
    <w:rsid w:val="3FAB1780"/>
    <w:rsid w:val="3FAE1A35"/>
    <w:rsid w:val="3FB517AE"/>
    <w:rsid w:val="3FD22523"/>
    <w:rsid w:val="3FEB5FCC"/>
    <w:rsid w:val="3FEB7C4F"/>
    <w:rsid w:val="3FEE8F23"/>
    <w:rsid w:val="3FF42BA6"/>
    <w:rsid w:val="3FF50D1B"/>
    <w:rsid w:val="3FF7D3AA"/>
    <w:rsid w:val="3FFB4448"/>
    <w:rsid w:val="400C82F1"/>
    <w:rsid w:val="402795EB"/>
    <w:rsid w:val="40326B5C"/>
    <w:rsid w:val="40333374"/>
    <w:rsid w:val="403767D4"/>
    <w:rsid w:val="403B29FD"/>
    <w:rsid w:val="40451B80"/>
    <w:rsid w:val="404EDC30"/>
    <w:rsid w:val="404F2556"/>
    <w:rsid w:val="4055B11B"/>
    <w:rsid w:val="406669C3"/>
    <w:rsid w:val="406DE36C"/>
    <w:rsid w:val="406EBBF0"/>
    <w:rsid w:val="40796821"/>
    <w:rsid w:val="4085F8FF"/>
    <w:rsid w:val="4089C1F7"/>
    <w:rsid w:val="408CC7EB"/>
    <w:rsid w:val="408F381A"/>
    <w:rsid w:val="40924ECD"/>
    <w:rsid w:val="40A15901"/>
    <w:rsid w:val="40B5264A"/>
    <w:rsid w:val="40B94CF5"/>
    <w:rsid w:val="40BA22C0"/>
    <w:rsid w:val="40BE03D2"/>
    <w:rsid w:val="40C4CFC1"/>
    <w:rsid w:val="40CC4C5D"/>
    <w:rsid w:val="40CC8A76"/>
    <w:rsid w:val="40CD516A"/>
    <w:rsid w:val="40E3702E"/>
    <w:rsid w:val="40E603A2"/>
    <w:rsid w:val="40E73602"/>
    <w:rsid w:val="40EB298D"/>
    <w:rsid w:val="40F17307"/>
    <w:rsid w:val="40F1C87A"/>
    <w:rsid w:val="40F82233"/>
    <w:rsid w:val="40FEA2E1"/>
    <w:rsid w:val="410AFBBC"/>
    <w:rsid w:val="412E5299"/>
    <w:rsid w:val="4130EAC5"/>
    <w:rsid w:val="4133F307"/>
    <w:rsid w:val="41358C41"/>
    <w:rsid w:val="41469F93"/>
    <w:rsid w:val="414BA1D9"/>
    <w:rsid w:val="415B7C3F"/>
    <w:rsid w:val="41637D7B"/>
    <w:rsid w:val="41699C97"/>
    <w:rsid w:val="416B65CE"/>
    <w:rsid w:val="4170600B"/>
    <w:rsid w:val="41763114"/>
    <w:rsid w:val="41804D78"/>
    <w:rsid w:val="41834305"/>
    <w:rsid w:val="4183DEC2"/>
    <w:rsid w:val="419938CB"/>
    <w:rsid w:val="41AB405E"/>
    <w:rsid w:val="41C2D421"/>
    <w:rsid w:val="41D1FD52"/>
    <w:rsid w:val="41D54F81"/>
    <w:rsid w:val="41D8C3A7"/>
    <w:rsid w:val="41E3F975"/>
    <w:rsid w:val="41E4C507"/>
    <w:rsid w:val="41EBAF9B"/>
    <w:rsid w:val="41ECEC63"/>
    <w:rsid w:val="41F4C0BE"/>
    <w:rsid w:val="4200ADD8"/>
    <w:rsid w:val="42014AF7"/>
    <w:rsid w:val="4214828E"/>
    <w:rsid w:val="42153882"/>
    <w:rsid w:val="4215D13C"/>
    <w:rsid w:val="421791DD"/>
    <w:rsid w:val="421FFD42"/>
    <w:rsid w:val="422B9F88"/>
    <w:rsid w:val="42316114"/>
    <w:rsid w:val="42328BDA"/>
    <w:rsid w:val="42335DE8"/>
    <w:rsid w:val="42379BFB"/>
    <w:rsid w:val="423E2B2F"/>
    <w:rsid w:val="42460070"/>
    <w:rsid w:val="424792A9"/>
    <w:rsid w:val="42548F4F"/>
    <w:rsid w:val="425CD484"/>
    <w:rsid w:val="425CFEEF"/>
    <w:rsid w:val="425E4995"/>
    <w:rsid w:val="425EEBEA"/>
    <w:rsid w:val="426500D8"/>
    <w:rsid w:val="42657553"/>
    <w:rsid w:val="4268545B"/>
    <w:rsid w:val="4271BE3D"/>
    <w:rsid w:val="4275DB17"/>
    <w:rsid w:val="427692E9"/>
    <w:rsid w:val="427995AE"/>
    <w:rsid w:val="427FA075"/>
    <w:rsid w:val="42867E88"/>
    <w:rsid w:val="4289F97F"/>
    <w:rsid w:val="429A9FEA"/>
    <w:rsid w:val="429FC99E"/>
    <w:rsid w:val="42AD8C7A"/>
    <w:rsid w:val="42AE083D"/>
    <w:rsid w:val="42BB2B17"/>
    <w:rsid w:val="42C83B01"/>
    <w:rsid w:val="42C8940C"/>
    <w:rsid w:val="42DEBE05"/>
    <w:rsid w:val="42E73401"/>
    <w:rsid w:val="42F18E03"/>
    <w:rsid w:val="42F4E2F5"/>
    <w:rsid w:val="42F4EF22"/>
    <w:rsid w:val="4309826E"/>
    <w:rsid w:val="430CF6CC"/>
    <w:rsid w:val="431287B4"/>
    <w:rsid w:val="431F4149"/>
    <w:rsid w:val="4335B501"/>
    <w:rsid w:val="43374C13"/>
    <w:rsid w:val="43380E8B"/>
    <w:rsid w:val="433DAA28"/>
    <w:rsid w:val="4354CDE8"/>
    <w:rsid w:val="435BA192"/>
    <w:rsid w:val="436A0C1E"/>
    <w:rsid w:val="436A4CEA"/>
    <w:rsid w:val="436D3730"/>
    <w:rsid w:val="4371CEA0"/>
    <w:rsid w:val="43791517"/>
    <w:rsid w:val="43847453"/>
    <w:rsid w:val="43867CF2"/>
    <w:rsid w:val="438C1606"/>
    <w:rsid w:val="4392FE41"/>
    <w:rsid w:val="439E870D"/>
    <w:rsid w:val="43A85C90"/>
    <w:rsid w:val="43B70436"/>
    <w:rsid w:val="43C73D34"/>
    <w:rsid w:val="43CC388F"/>
    <w:rsid w:val="43D54E19"/>
    <w:rsid w:val="43DA24AB"/>
    <w:rsid w:val="43DBCFC1"/>
    <w:rsid w:val="43E18CD4"/>
    <w:rsid w:val="43E46494"/>
    <w:rsid w:val="43F13A9C"/>
    <w:rsid w:val="43F239C6"/>
    <w:rsid w:val="43FB93BC"/>
    <w:rsid w:val="440596F4"/>
    <w:rsid w:val="4406322B"/>
    <w:rsid w:val="4408ED26"/>
    <w:rsid w:val="44285C87"/>
    <w:rsid w:val="44426F3B"/>
    <w:rsid w:val="4449CE55"/>
    <w:rsid w:val="4449EAF3"/>
    <w:rsid w:val="445A7616"/>
    <w:rsid w:val="44605A65"/>
    <w:rsid w:val="446BF6CE"/>
    <w:rsid w:val="44841B4D"/>
    <w:rsid w:val="448C7DD9"/>
    <w:rsid w:val="448ED053"/>
    <w:rsid w:val="44962328"/>
    <w:rsid w:val="4498AEE9"/>
    <w:rsid w:val="449ED6A2"/>
    <w:rsid w:val="44A023CF"/>
    <w:rsid w:val="44A4AEBD"/>
    <w:rsid w:val="44AB21E0"/>
    <w:rsid w:val="44AE7C08"/>
    <w:rsid w:val="44C72779"/>
    <w:rsid w:val="44CCEE80"/>
    <w:rsid w:val="44DDCE5C"/>
    <w:rsid w:val="44E3EDE2"/>
    <w:rsid w:val="44F17A90"/>
    <w:rsid w:val="44F5B3F9"/>
    <w:rsid w:val="44FB2497"/>
    <w:rsid w:val="45010DBA"/>
    <w:rsid w:val="450563DC"/>
    <w:rsid w:val="45102BFC"/>
    <w:rsid w:val="45113EFF"/>
    <w:rsid w:val="451A9EE4"/>
    <w:rsid w:val="452B7865"/>
    <w:rsid w:val="4531175F"/>
    <w:rsid w:val="45321624"/>
    <w:rsid w:val="45351F8A"/>
    <w:rsid w:val="453DF7F5"/>
    <w:rsid w:val="453E7718"/>
    <w:rsid w:val="4540A4DF"/>
    <w:rsid w:val="454846DF"/>
    <w:rsid w:val="4550D067"/>
    <w:rsid w:val="4562E01F"/>
    <w:rsid w:val="456BCE51"/>
    <w:rsid w:val="4574CE98"/>
    <w:rsid w:val="457C3FD8"/>
    <w:rsid w:val="457FF819"/>
    <w:rsid w:val="4581C14F"/>
    <w:rsid w:val="4584801F"/>
    <w:rsid w:val="458A733A"/>
    <w:rsid w:val="45903EFA"/>
    <w:rsid w:val="459125E1"/>
    <w:rsid w:val="4593EDD6"/>
    <w:rsid w:val="459E4A4C"/>
    <w:rsid w:val="459F5132"/>
    <w:rsid w:val="45B06409"/>
    <w:rsid w:val="45B46309"/>
    <w:rsid w:val="45B4C1D1"/>
    <w:rsid w:val="45B67FD0"/>
    <w:rsid w:val="45C51762"/>
    <w:rsid w:val="45C69D81"/>
    <w:rsid w:val="45D576E6"/>
    <w:rsid w:val="45D91411"/>
    <w:rsid w:val="45D9465C"/>
    <w:rsid w:val="45DA85DE"/>
    <w:rsid w:val="45DF6DAC"/>
    <w:rsid w:val="45E7C80E"/>
    <w:rsid w:val="45E95919"/>
    <w:rsid w:val="45EB7BB0"/>
    <w:rsid w:val="45EF2685"/>
    <w:rsid w:val="45F47A25"/>
    <w:rsid w:val="460437B5"/>
    <w:rsid w:val="460F344A"/>
    <w:rsid w:val="461AD5DC"/>
    <w:rsid w:val="461F32AC"/>
    <w:rsid w:val="4639D441"/>
    <w:rsid w:val="463BC400"/>
    <w:rsid w:val="463CCDFA"/>
    <w:rsid w:val="464C8A75"/>
    <w:rsid w:val="465C48E9"/>
    <w:rsid w:val="4661F257"/>
    <w:rsid w:val="4666AE51"/>
    <w:rsid w:val="466DD749"/>
    <w:rsid w:val="466F3B2A"/>
    <w:rsid w:val="467FC7F3"/>
    <w:rsid w:val="468016EE"/>
    <w:rsid w:val="46826BE9"/>
    <w:rsid w:val="46834645"/>
    <w:rsid w:val="4684232E"/>
    <w:rsid w:val="468AED20"/>
    <w:rsid w:val="469293E6"/>
    <w:rsid w:val="4696BC7E"/>
    <w:rsid w:val="46A2F010"/>
    <w:rsid w:val="46A37544"/>
    <w:rsid w:val="46A3BEDE"/>
    <w:rsid w:val="46BE2967"/>
    <w:rsid w:val="46C24A82"/>
    <w:rsid w:val="46C889E2"/>
    <w:rsid w:val="46C8D5A7"/>
    <w:rsid w:val="46D83EC3"/>
    <w:rsid w:val="46DB9144"/>
    <w:rsid w:val="46DF8257"/>
    <w:rsid w:val="46EBBC53"/>
    <w:rsid w:val="46F88C36"/>
    <w:rsid w:val="470EB943"/>
    <w:rsid w:val="471D54A2"/>
    <w:rsid w:val="472A3E95"/>
    <w:rsid w:val="472FC6A4"/>
    <w:rsid w:val="4743FE72"/>
    <w:rsid w:val="47455456"/>
    <w:rsid w:val="47457611"/>
    <w:rsid w:val="474E825D"/>
    <w:rsid w:val="4754F22E"/>
    <w:rsid w:val="4758ABF2"/>
    <w:rsid w:val="475C9776"/>
    <w:rsid w:val="475DD520"/>
    <w:rsid w:val="475F29B7"/>
    <w:rsid w:val="47600144"/>
    <w:rsid w:val="47727C6F"/>
    <w:rsid w:val="4775E106"/>
    <w:rsid w:val="477BD2F5"/>
    <w:rsid w:val="477D865E"/>
    <w:rsid w:val="477E734B"/>
    <w:rsid w:val="4781B395"/>
    <w:rsid w:val="478C2B1B"/>
    <w:rsid w:val="478F4BCF"/>
    <w:rsid w:val="47928952"/>
    <w:rsid w:val="4792C68E"/>
    <w:rsid w:val="47946E28"/>
    <w:rsid w:val="4798B8FF"/>
    <w:rsid w:val="479E51D2"/>
    <w:rsid w:val="479F5137"/>
    <w:rsid w:val="47A3D0DC"/>
    <w:rsid w:val="47AF1C9A"/>
    <w:rsid w:val="47B08B2C"/>
    <w:rsid w:val="47B10859"/>
    <w:rsid w:val="47C6D5F1"/>
    <w:rsid w:val="47C91489"/>
    <w:rsid w:val="47D3FD3D"/>
    <w:rsid w:val="47D6FCE9"/>
    <w:rsid w:val="47DBDFE5"/>
    <w:rsid w:val="47DC5ABB"/>
    <w:rsid w:val="47E5D65A"/>
    <w:rsid w:val="47E5F66C"/>
    <w:rsid w:val="47F1CD44"/>
    <w:rsid w:val="47F2E43D"/>
    <w:rsid w:val="47F7AA89"/>
    <w:rsid w:val="47FC190A"/>
    <w:rsid w:val="4803771C"/>
    <w:rsid w:val="4806A1C8"/>
    <w:rsid w:val="480EB13B"/>
    <w:rsid w:val="4819C0D2"/>
    <w:rsid w:val="481DAFD9"/>
    <w:rsid w:val="4823E2C1"/>
    <w:rsid w:val="482747AA"/>
    <w:rsid w:val="482A4623"/>
    <w:rsid w:val="48315BEF"/>
    <w:rsid w:val="4835FC49"/>
    <w:rsid w:val="4838F578"/>
    <w:rsid w:val="484C2687"/>
    <w:rsid w:val="484C6D56"/>
    <w:rsid w:val="485553D3"/>
    <w:rsid w:val="485767A8"/>
    <w:rsid w:val="4860C2EA"/>
    <w:rsid w:val="4867593A"/>
    <w:rsid w:val="4867CEAA"/>
    <w:rsid w:val="4868A2DB"/>
    <w:rsid w:val="486E4CAD"/>
    <w:rsid w:val="48719ECC"/>
    <w:rsid w:val="4874C24F"/>
    <w:rsid w:val="48788C6D"/>
    <w:rsid w:val="487B616E"/>
    <w:rsid w:val="488205BC"/>
    <w:rsid w:val="48876A8F"/>
    <w:rsid w:val="488AA304"/>
    <w:rsid w:val="4897CD70"/>
    <w:rsid w:val="489E325F"/>
    <w:rsid w:val="48A3A6F4"/>
    <w:rsid w:val="48A98953"/>
    <w:rsid w:val="48AF19A8"/>
    <w:rsid w:val="48B45422"/>
    <w:rsid w:val="48C24D4D"/>
    <w:rsid w:val="48C473C8"/>
    <w:rsid w:val="48CA6B5B"/>
    <w:rsid w:val="48D32F47"/>
    <w:rsid w:val="48DA2B72"/>
    <w:rsid w:val="48DE5F3B"/>
    <w:rsid w:val="48E3A9C2"/>
    <w:rsid w:val="48E3E045"/>
    <w:rsid w:val="48E86DDE"/>
    <w:rsid w:val="48E87C36"/>
    <w:rsid w:val="48E8AFD8"/>
    <w:rsid w:val="48F27A8F"/>
    <w:rsid w:val="48FA2AF3"/>
    <w:rsid w:val="490204BB"/>
    <w:rsid w:val="4907690B"/>
    <w:rsid w:val="4908D124"/>
    <w:rsid w:val="490B0F61"/>
    <w:rsid w:val="490B5728"/>
    <w:rsid w:val="49178885"/>
    <w:rsid w:val="491DEDEB"/>
    <w:rsid w:val="4922A365"/>
    <w:rsid w:val="49262C49"/>
    <w:rsid w:val="4927660C"/>
    <w:rsid w:val="492BA2DB"/>
    <w:rsid w:val="493366B4"/>
    <w:rsid w:val="493D7748"/>
    <w:rsid w:val="4942C90A"/>
    <w:rsid w:val="4948BE42"/>
    <w:rsid w:val="494E7938"/>
    <w:rsid w:val="4962B28F"/>
    <w:rsid w:val="49635915"/>
    <w:rsid w:val="4965DDAD"/>
    <w:rsid w:val="496CE391"/>
    <w:rsid w:val="4977506C"/>
    <w:rsid w:val="4989D778"/>
    <w:rsid w:val="498A22B6"/>
    <w:rsid w:val="49908A25"/>
    <w:rsid w:val="499150C7"/>
    <w:rsid w:val="49961087"/>
    <w:rsid w:val="49975B5F"/>
    <w:rsid w:val="4999577A"/>
    <w:rsid w:val="499B2BB7"/>
    <w:rsid w:val="49B0A66B"/>
    <w:rsid w:val="49B1C706"/>
    <w:rsid w:val="49B41BA7"/>
    <w:rsid w:val="49C0D8C4"/>
    <w:rsid w:val="49C61939"/>
    <w:rsid w:val="49D06696"/>
    <w:rsid w:val="49D974FE"/>
    <w:rsid w:val="49DED5EB"/>
    <w:rsid w:val="49E354AF"/>
    <w:rsid w:val="49EE770C"/>
    <w:rsid w:val="4A05F86B"/>
    <w:rsid w:val="4A093448"/>
    <w:rsid w:val="4A117501"/>
    <w:rsid w:val="4A15394F"/>
    <w:rsid w:val="4A1604E2"/>
    <w:rsid w:val="4A21716B"/>
    <w:rsid w:val="4A29487A"/>
    <w:rsid w:val="4A38683D"/>
    <w:rsid w:val="4A4EA1C4"/>
    <w:rsid w:val="4A4F9CD0"/>
    <w:rsid w:val="4A56589A"/>
    <w:rsid w:val="4A5ECEA4"/>
    <w:rsid w:val="4A612A58"/>
    <w:rsid w:val="4A639628"/>
    <w:rsid w:val="4A64245F"/>
    <w:rsid w:val="4A64EBA4"/>
    <w:rsid w:val="4A68DAFF"/>
    <w:rsid w:val="4A695580"/>
    <w:rsid w:val="4A69C7EE"/>
    <w:rsid w:val="4A6CC424"/>
    <w:rsid w:val="4A75FBD3"/>
    <w:rsid w:val="4A7AF246"/>
    <w:rsid w:val="4A8036EA"/>
    <w:rsid w:val="4A80677D"/>
    <w:rsid w:val="4A8A8945"/>
    <w:rsid w:val="4A90D060"/>
    <w:rsid w:val="4A987E3B"/>
    <w:rsid w:val="4A9C41F2"/>
    <w:rsid w:val="4A9DF6FF"/>
    <w:rsid w:val="4AB158CC"/>
    <w:rsid w:val="4ABA4A7F"/>
    <w:rsid w:val="4AD4B833"/>
    <w:rsid w:val="4AD63F54"/>
    <w:rsid w:val="4AD97DFD"/>
    <w:rsid w:val="4AE785D3"/>
    <w:rsid w:val="4AF26EC7"/>
    <w:rsid w:val="4AFCEBFC"/>
    <w:rsid w:val="4B094111"/>
    <w:rsid w:val="4B09B3DD"/>
    <w:rsid w:val="4B0EC37A"/>
    <w:rsid w:val="4B11A9AF"/>
    <w:rsid w:val="4B1C3991"/>
    <w:rsid w:val="4B1E3FA9"/>
    <w:rsid w:val="4B26DDF0"/>
    <w:rsid w:val="4B29F2EE"/>
    <w:rsid w:val="4B2ED30F"/>
    <w:rsid w:val="4B32BBB8"/>
    <w:rsid w:val="4B349076"/>
    <w:rsid w:val="4B44744A"/>
    <w:rsid w:val="4B4AE649"/>
    <w:rsid w:val="4B4BE1FD"/>
    <w:rsid w:val="4B4C0DCD"/>
    <w:rsid w:val="4B4F4B8B"/>
    <w:rsid w:val="4B548814"/>
    <w:rsid w:val="4B6400C8"/>
    <w:rsid w:val="4B6552AC"/>
    <w:rsid w:val="4B660509"/>
    <w:rsid w:val="4B7355B1"/>
    <w:rsid w:val="4B78D767"/>
    <w:rsid w:val="4B7AF436"/>
    <w:rsid w:val="4B8F7171"/>
    <w:rsid w:val="4B92D71D"/>
    <w:rsid w:val="4B9F4924"/>
    <w:rsid w:val="4B9F6FA9"/>
    <w:rsid w:val="4B9FE4A4"/>
    <w:rsid w:val="4BA3BF7C"/>
    <w:rsid w:val="4BC18CC5"/>
    <w:rsid w:val="4BC70FD9"/>
    <w:rsid w:val="4BD415F4"/>
    <w:rsid w:val="4BD7567C"/>
    <w:rsid w:val="4BE15333"/>
    <w:rsid w:val="4BE7EADA"/>
    <w:rsid w:val="4BF2EC47"/>
    <w:rsid w:val="4BF50F28"/>
    <w:rsid w:val="4BFC73DD"/>
    <w:rsid w:val="4BFDB3E1"/>
    <w:rsid w:val="4C035CBD"/>
    <w:rsid w:val="4C10DE8D"/>
    <w:rsid w:val="4C137743"/>
    <w:rsid w:val="4C1B8F0A"/>
    <w:rsid w:val="4C2539AC"/>
    <w:rsid w:val="4C2FBED7"/>
    <w:rsid w:val="4C335F09"/>
    <w:rsid w:val="4C4032CD"/>
    <w:rsid w:val="4C44F315"/>
    <w:rsid w:val="4C4672E6"/>
    <w:rsid w:val="4C54837E"/>
    <w:rsid w:val="4C58E758"/>
    <w:rsid w:val="4C5BEBB7"/>
    <w:rsid w:val="4C5D350B"/>
    <w:rsid w:val="4C77AD4A"/>
    <w:rsid w:val="4C784F03"/>
    <w:rsid w:val="4C7CF3AD"/>
    <w:rsid w:val="4C81DCA7"/>
    <w:rsid w:val="4C8B6E24"/>
    <w:rsid w:val="4C904869"/>
    <w:rsid w:val="4C9125D4"/>
    <w:rsid w:val="4C972B44"/>
    <w:rsid w:val="4CB0EA58"/>
    <w:rsid w:val="4CBB4F3E"/>
    <w:rsid w:val="4CBC6DD8"/>
    <w:rsid w:val="4CC12D43"/>
    <w:rsid w:val="4CD2FE0F"/>
    <w:rsid w:val="4CDA3DEF"/>
    <w:rsid w:val="4CE0E6E9"/>
    <w:rsid w:val="4CE5900D"/>
    <w:rsid w:val="4CE5D7A1"/>
    <w:rsid w:val="4CE7DB93"/>
    <w:rsid w:val="4CF11767"/>
    <w:rsid w:val="4D044133"/>
    <w:rsid w:val="4D0B3EB4"/>
    <w:rsid w:val="4D1A0CE5"/>
    <w:rsid w:val="4D1BCB05"/>
    <w:rsid w:val="4D1DC5A1"/>
    <w:rsid w:val="4D1E2009"/>
    <w:rsid w:val="4D25D711"/>
    <w:rsid w:val="4D2E3DA8"/>
    <w:rsid w:val="4D32456B"/>
    <w:rsid w:val="4D355E69"/>
    <w:rsid w:val="4D4153A4"/>
    <w:rsid w:val="4D46B63A"/>
    <w:rsid w:val="4D4B5FD4"/>
    <w:rsid w:val="4D4F47B4"/>
    <w:rsid w:val="4D544440"/>
    <w:rsid w:val="4D56E9EB"/>
    <w:rsid w:val="4D58A924"/>
    <w:rsid w:val="4D59922E"/>
    <w:rsid w:val="4D5A841A"/>
    <w:rsid w:val="4D783C6F"/>
    <w:rsid w:val="4D7CF2D3"/>
    <w:rsid w:val="4D7EA760"/>
    <w:rsid w:val="4D84EC0B"/>
    <w:rsid w:val="4D8B66D8"/>
    <w:rsid w:val="4D8D2FCB"/>
    <w:rsid w:val="4DB60775"/>
    <w:rsid w:val="4DC02F05"/>
    <w:rsid w:val="4DC1889D"/>
    <w:rsid w:val="4DC9D7CA"/>
    <w:rsid w:val="4DCB8F38"/>
    <w:rsid w:val="4DD006B8"/>
    <w:rsid w:val="4DD332B0"/>
    <w:rsid w:val="4DD7E44E"/>
    <w:rsid w:val="4DDAA1CD"/>
    <w:rsid w:val="4DE17D30"/>
    <w:rsid w:val="4DE3CA83"/>
    <w:rsid w:val="4DE9C85E"/>
    <w:rsid w:val="4DF10F01"/>
    <w:rsid w:val="4DF1B8C4"/>
    <w:rsid w:val="4DFBF985"/>
    <w:rsid w:val="4E05E004"/>
    <w:rsid w:val="4E0B4CA1"/>
    <w:rsid w:val="4E0CCF3E"/>
    <w:rsid w:val="4E183519"/>
    <w:rsid w:val="4E1A2D57"/>
    <w:rsid w:val="4E1D24EB"/>
    <w:rsid w:val="4E1EEEA3"/>
    <w:rsid w:val="4E1F37AE"/>
    <w:rsid w:val="4E28FFD2"/>
    <w:rsid w:val="4E2A94B6"/>
    <w:rsid w:val="4E2F0552"/>
    <w:rsid w:val="4E34699F"/>
    <w:rsid w:val="4E3AB53E"/>
    <w:rsid w:val="4E3D1799"/>
    <w:rsid w:val="4E484E52"/>
    <w:rsid w:val="4E4962AC"/>
    <w:rsid w:val="4E4996C1"/>
    <w:rsid w:val="4E4E0C9A"/>
    <w:rsid w:val="4E5226AF"/>
    <w:rsid w:val="4E63FC4C"/>
    <w:rsid w:val="4E6BCC94"/>
    <w:rsid w:val="4E87EB4D"/>
    <w:rsid w:val="4E89C685"/>
    <w:rsid w:val="4E8A148B"/>
    <w:rsid w:val="4E8E8A5D"/>
    <w:rsid w:val="4E9AEA77"/>
    <w:rsid w:val="4E9DFA90"/>
    <w:rsid w:val="4E9F3368"/>
    <w:rsid w:val="4EA0AFB4"/>
    <w:rsid w:val="4EA2D4E7"/>
    <w:rsid w:val="4EA9126A"/>
    <w:rsid w:val="4EAA7A8E"/>
    <w:rsid w:val="4EACF001"/>
    <w:rsid w:val="4EB5AD37"/>
    <w:rsid w:val="4EC59B68"/>
    <w:rsid w:val="4EC8EDA7"/>
    <w:rsid w:val="4ED23C89"/>
    <w:rsid w:val="4ED4653B"/>
    <w:rsid w:val="4ED8F0DB"/>
    <w:rsid w:val="4EDD1FEB"/>
    <w:rsid w:val="4EE74386"/>
    <w:rsid w:val="4EEEA0B1"/>
    <w:rsid w:val="4EF9EF6E"/>
    <w:rsid w:val="4EFA8DD1"/>
    <w:rsid w:val="4EFBC5E8"/>
    <w:rsid w:val="4EFDC73F"/>
    <w:rsid w:val="4F01AF41"/>
    <w:rsid w:val="4F05FBCC"/>
    <w:rsid w:val="4F08B78D"/>
    <w:rsid w:val="4F1A2815"/>
    <w:rsid w:val="4F1F675B"/>
    <w:rsid w:val="4F25A050"/>
    <w:rsid w:val="4F266A1E"/>
    <w:rsid w:val="4F27B3AC"/>
    <w:rsid w:val="4F2BE12E"/>
    <w:rsid w:val="4F353523"/>
    <w:rsid w:val="4F366547"/>
    <w:rsid w:val="4F402FE6"/>
    <w:rsid w:val="4F45F5B9"/>
    <w:rsid w:val="4F4C739F"/>
    <w:rsid w:val="4F503D22"/>
    <w:rsid w:val="4F6724BB"/>
    <w:rsid w:val="4F6A8339"/>
    <w:rsid w:val="4F720E3B"/>
    <w:rsid w:val="4F7C15F8"/>
    <w:rsid w:val="4F7C3989"/>
    <w:rsid w:val="4F809C49"/>
    <w:rsid w:val="4F8699D6"/>
    <w:rsid w:val="4F93EB62"/>
    <w:rsid w:val="4FA094FC"/>
    <w:rsid w:val="4FAB93A1"/>
    <w:rsid w:val="4FB5FDB8"/>
    <w:rsid w:val="4FBCF59D"/>
    <w:rsid w:val="4FBF1AA0"/>
    <w:rsid w:val="4FC591A7"/>
    <w:rsid w:val="4FCE0A46"/>
    <w:rsid w:val="4FCFB216"/>
    <w:rsid w:val="4FD29BC2"/>
    <w:rsid w:val="4FD51460"/>
    <w:rsid w:val="4FE2AE9C"/>
    <w:rsid w:val="4FE70F31"/>
    <w:rsid w:val="4FED4B2D"/>
    <w:rsid w:val="50059F2F"/>
    <w:rsid w:val="5006215E"/>
    <w:rsid w:val="500A1274"/>
    <w:rsid w:val="500C1152"/>
    <w:rsid w:val="500FB107"/>
    <w:rsid w:val="500FD2A9"/>
    <w:rsid w:val="501E618E"/>
    <w:rsid w:val="501ED9D8"/>
    <w:rsid w:val="5022092F"/>
    <w:rsid w:val="502BF558"/>
    <w:rsid w:val="502E7356"/>
    <w:rsid w:val="5035A39E"/>
    <w:rsid w:val="503F00B7"/>
    <w:rsid w:val="5055E60A"/>
    <w:rsid w:val="505A3551"/>
    <w:rsid w:val="50671147"/>
    <w:rsid w:val="5078E165"/>
    <w:rsid w:val="507FEC46"/>
    <w:rsid w:val="50808E51"/>
    <w:rsid w:val="508432B6"/>
    <w:rsid w:val="508D7899"/>
    <w:rsid w:val="508F9F9C"/>
    <w:rsid w:val="50960FAA"/>
    <w:rsid w:val="50987726"/>
    <w:rsid w:val="509CEFA4"/>
    <w:rsid w:val="509D7215"/>
    <w:rsid w:val="509DDB7E"/>
    <w:rsid w:val="50A20963"/>
    <w:rsid w:val="50A2FB1E"/>
    <w:rsid w:val="50A34C08"/>
    <w:rsid w:val="50A494E6"/>
    <w:rsid w:val="50A9558A"/>
    <w:rsid w:val="50A9A521"/>
    <w:rsid w:val="50B3BE0B"/>
    <w:rsid w:val="50B78366"/>
    <w:rsid w:val="50D294D5"/>
    <w:rsid w:val="50E25F5B"/>
    <w:rsid w:val="50E3038B"/>
    <w:rsid w:val="50EE6E74"/>
    <w:rsid w:val="50EFBCB7"/>
    <w:rsid w:val="50F5AE77"/>
    <w:rsid w:val="50F87594"/>
    <w:rsid w:val="50F915BA"/>
    <w:rsid w:val="50F96388"/>
    <w:rsid w:val="50FC91BE"/>
    <w:rsid w:val="50FFB778"/>
    <w:rsid w:val="50FFBC69"/>
    <w:rsid w:val="51034574"/>
    <w:rsid w:val="510C1A2A"/>
    <w:rsid w:val="5112C94E"/>
    <w:rsid w:val="511CDEAA"/>
    <w:rsid w:val="512C7887"/>
    <w:rsid w:val="512D79D9"/>
    <w:rsid w:val="512DF7FF"/>
    <w:rsid w:val="512F7FA9"/>
    <w:rsid w:val="513638BA"/>
    <w:rsid w:val="513C58E8"/>
    <w:rsid w:val="513C655D"/>
    <w:rsid w:val="513F3170"/>
    <w:rsid w:val="514C9CB4"/>
    <w:rsid w:val="514F6DEF"/>
    <w:rsid w:val="51544836"/>
    <w:rsid w:val="515795E4"/>
    <w:rsid w:val="515B0610"/>
    <w:rsid w:val="5170B4A4"/>
    <w:rsid w:val="517381BF"/>
    <w:rsid w:val="5174F4CA"/>
    <w:rsid w:val="5175D723"/>
    <w:rsid w:val="517A3B3F"/>
    <w:rsid w:val="518240A7"/>
    <w:rsid w:val="518D153F"/>
    <w:rsid w:val="51A243EB"/>
    <w:rsid w:val="51ABA30A"/>
    <w:rsid w:val="51AFB80F"/>
    <w:rsid w:val="51B32AEE"/>
    <w:rsid w:val="51B528AD"/>
    <w:rsid w:val="51B7A2C2"/>
    <w:rsid w:val="51BB2700"/>
    <w:rsid w:val="51E0F70F"/>
    <w:rsid w:val="51EA10FA"/>
    <w:rsid w:val="51ED1374"/>
    <w:rsid w:val="51EF1D85"/>
    <w:rsid w:val="51FB1BF4"/>
    <w:rsid w:val="51FF4CC7"/>
    <w:rsid w:val="5201F246"/>
    <w:rsid w:val="52073385"/>
    <w:rsid w:val="520AF2AF"/>
    <w:rsid w:val="52122171"/>
    <w:rsid w:val="5212A227"/>
    <w:rsid w:val="52130100"/>
    <w:rsid w:val="52152EF3"/>
    <w:rsid w:val="5224F4D8"/>
    <w:rsid w:val="5233AF37"/>
    <w:rsid w:val="524418D9"/>
    <w:rsid w:val="52472155"/>
    <w:rsid w:val="524C8825"/>
    <w:rsid w:val="524E650E"/>
    <w:rsid w:val="52522DB1"/>
    <w:rsid w:val="525278EF"/>
    <w:rsid w:val="5253C75E"/>
    <w:rsid w:val="525B622B"/>
    <w:rsid w:val="525C9FAD"/>
    <w:rsid w:val="5272DBD7"/>
    <w:rsid w:val="52753B73"/>
    <w:rsid w:val="527B3B12"/>
    <w:rsid w:val="527FC5B8"/>
    <w:rsid w:val="5299045B"/>
    <w:rsid w:val="52A91968"/>
    <w:rsid w:val="52AC1433"/>
    <w:rsid w:val="52BB5482"/>
    <w:rsid w:val="52BB7C79"/>
    <w:rsid w:val="52DB6AF1"/>
    <w:rsid w:val="52E08532"/>
    <w:rsid w:val="52E54F37"/>
    <w:rsid w:val="52F31ADC"/>
    <w:rsid w:val="52FE529B"/>
    <w:rsid w:val="5305E539"/>
    <w:rsid w:val="530FA04E"/>
    <w:rsid w:val="5315BF5D"/>
    <w:rsid w:val="532B85C7"/>
    <w:rsid w:val="533B3D94"/>
    <w:rsid w:val="533D36A9"/>
    <w:rsid w:val="53435A2D"/>
    <w:rsid w:val="53565452"/>
    <w:rsid w:val="53586B6C"/>
    <w:rsid w:val="535C349A"/>
    <w:rsid w:val="5361051A"/>
    <w:rsid w:val="53659949"/>
    <w:rsid w:val="53723F17"/>
    <w:rsid w:val="5377B8BB"/>
    <w:rsid w:val="537CEB71"/>
    <w:rsid w:val="5383002E"/>
    <w:rsid w:val="5384E521"/>
    <w:rsid w:val="5389CCB5"/>
    <w:rsid w:val="538CE5F2"/>
    <w:rsid w:val="53926430"/>
    <w:rsid w:val="53ABEA46"/>
    <w:rsid w:val="53AF4591"/>
    <w:rsid w:val="53BA67EB"/>
    <w:rsid w:val="53BD804F"/>
    <w:rsid w:val="53C3F234"/>
    <w:rsid w:val="53C49F58"/>
    <w:rsid w:val="53D3FC83"/>
    <w:rsid w:val="53DCDB25"/>
    <w:rsid w:val="53E06FA6"/>
    <w:rsid w:val="53EACE1E"/>
    <w:rsid w:val="53EE374F"/>
    <w:rsid w:val="53FA45E9"/>
    <w:rsid w:val="53FCE6AF"/>
    <w:rsid w:val="53FD1E32"/>
    <w:rsid w:val="53FD47C1"/>
    <w:rsid w:val="540AD0BC"/>
    <w:rsid w:val="541373B0"/>
    <w:rsid w:val="5413D277"/>
    <w:rsid w:val="5425905B"/>
    <w:rsid w:val="5433378C"/>
    <w:rsid w:val="54369A4E"/>
    <w:rsid w:val="543E117C"/>
    <w:rsid w:val="5441B53C"/>
    <w:rsid w:val="54433995"/>
    <w:rsid w:val="54434B43"/>
    <w:rsid w:val="544E4785"/>
    <w:rsid w:val="54512DF0"/>
    <w:rsid w:val="54576EDF"/>
    <w:rsid w:val="545A41A1"/>
    <w:rsid w:val="545AA7FF"/>
    <w:rsid w:val="54614819"/>
    <w:rsid w:val="5463B95D"/>
    <w:rsid w:val="546CF1D8"/>
    <w:rsid w:val="547A6F59"/>
    <w:rsid w:val="548BF03E"/>
    <w:rsid w:val="548CD018"/>
    <w:rsid w:val="549A6737"/>
    <w:rsid w:val="549FC7DE"/>
    <w:rsid w:val="54A4E786"/>
    <w:rsid w:val="54A7C9DF"/>
    <w:rsid w:val="54A84E66"/>
    <w:rsid w:val="54B692D5"/>
    <w:rsid w:val="54C73F3F"/>
    <w:rsid w:val="54C8A44E"/>
    <w:rsid w:val="54D3DF26"/>
    <w:rsid w:val="54D8F17B"/>
    <w:rsid w:val="54E1D70F"/>
    <w:rsid w:val="54E425E1"/>
    <w:rsid w:val="54F0A9A2"/>
    <w:rsid w:val="54F695C9"/>
    <w:rsid w:val="54FA2A24"/>
    <w:rsid w:val="55052D4F"/>
    <w:rsid w:val="551391B3"/>
    <w:rsid w:val="55273603"/>
    <w:rsid w:val="552D56A9"/>
    <w:rsid w:val="552E79D8"/>
    <w:rsid w:val="552E802E"/>
    <w:rsid w:val="552E84CF"/>
    <w:rsid w:val="5533351F"/>
    <w:rsid w:val="5536B297"/>
    <w:rsid w:val="55384FA6"/>
    <w:rsid w:val="553D5B67"/>
    <w:rsid w:val="554008E9"/>
    <w:rsid w:val="5544662D"/>
    <w:rsid w:val="554EB2F1"/>
    <w:rsid w:val="555442E5"/>
    <w:rsid w:val="5556384C"/>
    <w:rsid w:val="5556A8B4"/>
    <w:rsid w:val="555F2763"/>
    <w:rsid w:val="556A237A"/>
    <w:rsid w:val="556ED202"/>
    <w:rsid w:val="5576255E"/>
    <w:rsid w:val="55786285"/>
    <w:rsid w:val="5585512A"/>
    <w:rsid w:val="5587123A"/>
    <w:rsid w:val="558810A6"/>
    <w:rsid w:val="559C71F9"/>
    <w:rsid w:val="559D23C7"/>
    <w:rsid w:val="55A9C9AE"/>
    <w:rsid w:val="55AF4AFF"/>
    <w:rsid w:val="55AFD1A7"/>
    <w:rsid w:val="55C013DC"/>
    <w:rsid w:val="55CAA972"/>
    <w:rsid w:val="55CF5FA1"/>
    <w:rsid w:val="55D7215B"/>
    <w:rsid w:val="55E82144"/>
    <w:rsid w:val="55FC0443"/>
    <w:rsid w:val="561DED13"/>
    <w:rsid w:val="56201538"/>
    <w:rsid w:val="56217738"/>
    <w:rsid w:val="5622CA2D"/>
    <w:rsid w:val="562A50E9"/>
    <w:rsid w:val="562E74FC"/>
    <w:rsid w:val="562FBF58"/>
    <w:rsid w:val="56304E4F"/>
    <w:rsid w:val="5639891B"/>
    <w:rsid w:val="563D6EE7"/>
    <w:rsid w:val="5645D7A8"/>
    <w:rsid w:val="5647D9FC"/>
    <w:rsid w:val="5669A4B5"/>
    <w:rsid w:val="566AB5D0"/>
    <w:rsid w:val="56752A11"/>
    <w:rsid w:val="567A6CEB"/>
    <w:rsid w:val="568612B4"/>
    <w:rsid w:val="5686D977"/>
    <w:rsid w:val="56874BA0"/>
    <w:rsid w:val="5690AD72"/>
    <w:rsid w:val="56930DCE"/>
    <w:rsid w:val="56992904"/>
    <w:rsid w:val="56A044AC"/>
    <w:rsid w:val="56B390FA"/>
    <w:rsid w:val="56B6C051"/>
    <w:rsid w:val="56BD1C27"/>
    <w:rsid w:val="56C5B74A"/>
    <w:rsid w:val="56D3E5C6"/>
    <w:rsid w:val="56EA00DA"/>
    <w:rsid w:val="56F6690A"/>
    <w:rsid w:val="56FC84B0"/>
    <w:rsid w:val="56FF01FF"/>
    <w:rsid w:val="56FF4B04"/>
    <w:rsid w:val="57064D6D"/>
    <w:rsid w:val="57071498"/>
    <w:rsid w:val="5714F809"/>
    <w:rsid w:val="57161450"/>
    <w:rsid w:val="57173BE6"/>
    <w:rsid w:val="5717F2CC"/>
    <w:rsid w:val="5729DDA7"/>
    <w:rsid w:val="57379A73"/>
    <w:rsid w:val="573A1492"/>
    <w:rsid w:val="573A36A4"/>
    <w:rsid w:val="57410065"/>
    <w:rsid w:val="574D88C0"/>
    <w:rsid w:val="57500F64"/>
    <w:rsid w:val="57580A4F"/>
    <w:rsid w:val="57663EE5"/>
    <w:rsid w:val="57745AAB"/>
    <w:rsid w:val="57769399"/>
    <w:rsid w:val="5778CE62"/>
    <w:rsid w:val="5784C2EB"/>
    <w:rsid w:val="579615EC"/>
    <w:rsid w:val="579DE5D4"/>
    <w:rsid w:val="57AC44C1"/>
    <w:rsid w:val="57AFB14F"/>
    <w:rsid w:val="57B4820F"/>
    <w:rsid w:val="57B69343"/>
    <w:rsid w:val="57B90252"/>
    <w:rsid w:val="57C669A7"/>
    <w:rsid w:val="57CB250E"/>
    <w:rsid w:val="57D23D57"/>
    <w:rsid w:val="57D524A5"/>
    <w:rsid w:val="57D77560"/>
    <w:rsid w:val="57DC191D"/>
    <w:rsid w:val="57DC3805"/>
    <w:rsid w:val="57E5B18E"/>
    <w:rsid w:val="57E64F1C"/>
    <w:rsid w:val="57EEFCA7"/>
    <w:rsid w:val="57F07B0C"/>
    <w:rsid w:val="57F42420"/>
    <w:rsid w:val="57F5426D"/>
    <w:rsid w:val="57F62272"/>
    <w:rsid w:val="57FD1337"/>
    <w:rsid w:val="58048506"/>
    <w:rsid w:val="5804D4D1"/>
    <w:rsid w:val="5807F476"/>
    <w:rsid w:val="5810F217"/>
    <w:rsid w:val="58120169"/>
    <w:rsid w:val="5815716D"/>
    <w:rsid w:val="58218123"/>
    <w:rsid w:val="5836E73E"/>
    <w:rsid w:val="58386C6D"/>
    <w:rsid w:val="583DF00E"/>
    <w:rsid w:val="584153DA"/>
    <w:rsid w:val="5846E307"/>
    <w:rsid w:val="5848248E"/>
    <w:rsid w:val="5848399B"/>
    <w:rsid w:val="584F3B13"/>
    <w:rsid w:val="585128EE"/>
    <w:rsid w:val="5857BB15"/>
    <w:rsid w:val="585FE202"/>
    <w:rsid w:val="58626057"/>
    <w:rsid w:val="586C8A7F"/>
    <w:rsid w:val="5875FC82"/>
    <w:rsid w:val="58775EFB"/>
    <w:rsid w:val="5878DB8E"/>
    <w:rsid w:val="587A5E4E"/>
    <w:rsid w:val="58840AE4"/>
    <w:rsid w:val="588ADB7C"/>
    <w:rsid w:val="5894A8BF"/>
    <w:rsid w:val="589C1020"/>
    <w:rsid w:val="589C230C"/>
    <w:rsid w:val="58AC34D4"/>
    <w:rsid w:val="58B4C772"/>
    <w:rsid w:val="58C3D5C1"/>
    <w:rsid w:val="58CC31BB"/>
    <w:rsid w:val="58CCAB3D"/>
    <w:rsid w:val="58DC9C36"/>
    <w:rsid w:val="58E7BAE5"/>
    <w:rsid w:val="58F93BD4"/>
    <w:rsid w:val="590F1AD3"/>
    <w:rsid w:val="590F7CDB"/>
    <w:rsid w:val="59149EC3"/>
    <w:rsid w:val="591D9B69"/>
    <w:rsid w:val="5920F26F"/>
    <w:rsid w:val="59220A56"/>
    <w:rsid w:val="59267370"/>
    <w:rsid w:val="5927F9A1"/>
    <w:rsid w:val="5929119D"/>
    <w:rsid w:val="592DBB97"/>
    <w:rsid w:val="592E3CFC"/>
    <w:rsid w:val="592EB03E"/>
    <w:rsid w:val="593E30D8"/>
    <w:rsid w:val="594BF48B"/>
    <w:rsid w:val="594EA740"/>
    <w:rsid w:val="595D7776"/>
    <w:rsid w:val="5963AFAA"/>
    <w:rsid w:val="597CD48E"/>
    <w:rsid w:val="598A1B63"/>
    <w:rsid w:val="598DBC6B"/>
    <w:rsid w:val="599045AA"/>
    <w:rsid w:val="599934B0"/>
    <w:rsid w:val="599FA858"/>
    <w:rsid w:val="59A0AF76"/>
    <w:rsid w:val="59A5F5DD"/>
    <w:rsid w:val="59A67786"/>
    <w:rsid w:val="59AF652F"/>
    <w:rsid w:val="59B64756"/>
    <w:rsid w:val="59BA05E3"/>
    <w:rsid w:val="59C319A9"/>
    <w:rsid w:val="59CCD186"/>
    <w:rsid w:val="59E3F55D"/>
    <w:rsid w:val="59F66C86"/>
    <w:rsid w:val="59FBCF04"/>
    <w:rsid w:val="59FE23DD"/>
    <w:rsid w:val="5A109413"/>
    <w:rsid w:val="5A2040E2"/>
    <w:rsid w:val="5A204894"/>
    <w:rsid w:val="5A2ECFD9"/>
    <w:rsid w:val="5A3FFF92"/>
    <w:rsid w:val="5A45E896"/>
    <w:rsid w:val="5A47DF57"/>
    <w:rsid w:val="5A4A568F"/>
    <w:rsid w:val="5A55A50B"/>
    <w:rsid w:val="5A587BF8"/>
    <w:rsid w:val="5A5CB215"/>
    <w:rsid w:val="5A5FB5C7"/>
    <w:rsid w:val="5A5FCB0D"/>
    <w:rsid w:val="5A73414B"/>
    <w:rsid w:val="5A85CEB3"/>
    <w:rsid w:val="5A992158"/>
    <w:rsid w:val="5A9A1037"/>
    <w:rsid w:val="5A9B5873"/>
    <w:rsid w:val="5AA70476"/>
    <w:rsid w:val="5AAC44B3"/>
    <w:rsid w:val="5AB933D3"/>
    <w:rsid w:val="5AD5E4C2"/>
    <w:rsid w:val="5ADB2847"/>
    <w:rsid w:val="5ADBE41C"/>
    <w:rsid w:val="5ADFF0CE"/>
    <w:rsid w:val="5AE754C8"/>
    <w:rsid w:val="5AEAA749"/>
    <w:rsid w:val="5AED3B6C"/>
    <w:rsid w:val="5AEEF335"/>
    <w:rsid w:val="5AEFA1F6"/>
    <w:rsid w:val="5B028891"/>
    <w:rsid w:val="5B088722"/>
    <w:rsid w:val="5B08CE70"/>
    <w:rsid w:val="5B131ECB"/>
    <w:rsid w:val="5B20939D"/>
    <w:rsid w:val="5B29BAD3"/>
    <w:rsid w:val="5B43B929"/>
    <w:rsid w:val="5B465799"/>
    <w:rsid w:val="5B47D104"/>
    <w:rsid w:val="5B536447"/>
    <w:rsid w:val="5B540F81"/>
    <w:rsid w:val="5B557FFB"/>
    <w:rsid w:val="5B58EC2F"/>
    <w:rsid w:val="5B7ECF7A"/>
    <w:rsid w:val="5B8B60BB"/>
    <w:rsid w:val="5B937458"/>
    <w:rsid w:val="5B99FCE4"/>
    <w:rsid w:val="5BAB69ED"/>
    <w:rsid w:val="5BAF0599"/>
    <w:rsid w:val="5BB57181"/>
    <w:rsid w:val="5BCB16EA"/>
    <w:rsid w:val="5BCC3B2A"/>
    <w:rsid w:val="5BCEAC8D"/>
    <w:rsid w:val="5BD9CFF0"/>
    <w:rsid w:val="5BE71C68"/>
    <w:rsid w:val="5BE8DD9D"/>
    <w:rsid w:val="5BFBBD41"/>
    <w:rsid w:val="5BFC899C"/>
    <w:rsid w:val="5BFF2572"/>
    <w:rsid w:val="5C056031"/>
    <w:rsid w:val="5C1262FE"/>
    <w:rsid w:val="5C13B7FE"/>
    <w:rsid w:val="5C1682BE"/>
    <w:rsid w:val="5C215877"/>
    <w:rsid w:val="5C2E041A"/>
    <w:rsid w:val="5C30EAEF"/>
    <w:rsid w:val="5C517A74"/>
    <w:rsid w:val="5C5392F2"/>
    <w:rsid w:val="5C5B87C4"/>
    <w:rsid w:val="5C5FC53B"/>
    <w:rsid w:val="5C613CB1"/>
    <w:rsid w:val="5C625874"/>
    <w:rsid w:val="5C65C630"/>
    <w:rsid w:val="5C6B1878"/>
    <w:rsid w:val="5C7B415C"/>
    <w:rsid w:val="5C7B8EA1"/>
    <w:rsid w:val="5C859928"/>
    <w:rsid w:val="5C8D3EB1"/>
    <w:rsid w:val="5C98EFC4"/>
    <w:rsid w:val="5C9BE6B7"/>
    <w:rsid w:val="5C9F6B97"/>
    <w:rsid w:val="5CA0A739"/>
    <w:rsid w:val="5CABBF3E"/>
    <w:rsid w:val="5CAF19AA"/>
    <w:rsid w:val="5CBA0466"/>
    <w:rsid w:val="5CD4C5B9"/>
    <w:rsid w:val="5CDAA4D5"/>
    <w:rsid w:val="5CDF460F"/>
    <w:rsid w:val="5CF7C8FC"/>
    <w:rsid w:val="5CFBD27A"/>
    <w:rsid w:val="5D08EC33"/>
    <w:rsid w:val="5D0C7361"/>
    <w:rsid w:val="5D1E1A5E"/>
    <w:rsid w:val="5D1FE6BA"/>
    <w:rsid w:val="5D2183DD"/>
    <w:rsid w:val="5D24A3AB"/>
    <w:rsid w:val="5D27964E"/>
    <w:rsid w:val="5D27C09D"/>
    <w:rsid w:val="5D36AC79"/>
    <w:rsid w:val="5D3D192A"/>
    <w:rsid w:val="5D42E2B4"/>
    <w:rsid w:val="5D4821D4"/>
    <w:rsid w:val="5D493311"/>
    <w:rsid w:val="5D4D1A60"/>
    <w:rsid w:val="5D56E65B"/>
    <w:rsid w:val="5D57C673"/>
    <w:rsid w:val="5D58F7DB"/>
    <w:rsid w:val="5D5ABFDF"/>
    <w:rsid w:val="5D65196D"/>
    <w:rsid w:val="5D6535C9"/>
    <w:rsid w:val="5D6FBD9D"/>
    <w:rsid w:val="5D762C0D"/>
    <w:rsid w:val="5D7852D5"/>
    <w:rsid w:val="5D7E98A6"/>
    <w:rsid w:val="5D8BF3E3"/>
    <w:rsid w:val="5D960F54"/>
    <w:rsid w:val="5D987142"/>
    <w:rsid w:val="5DA2476F"/>
    <w:rsid w:val="5DA3AA90"/>
    <w:rsid w:val="5DA59FE4"/>
    <w:rsid w:val="5DA8A7B9"/>
    <w:rsid w:val="5DBDC3C8"/>
    <w:rsid w:val="5DC327E9"/>
    <w:rsid w:val="5DC3BBA6"/>
    <w:rsid w:val="5DCA2F2E"/>
    <w:rsid w:val="5DD0C833"/>
    <w:rsid w:val="5DD60359"/>
    <w:rsid w:val="5DD77D2F"/>
    <w:rsid w:val="5DDFCB94"/>
    <w:rsid w:val="5DECFA6E"/>
    <w:rsid w:val="5DEE45EB"/>
    <w:rsid w:val="5DEFE9BA"/>
    <w:rsid w:val="5DF502A9"/>
    <w:rsid w:val="5E01932D"/>
    <w:rsid w:val="5E0AC0A3"/>
    <w:rsid w:val="5E1967AA"/>
    <w:rsid w:val="5E205D6A"/>
    <w:rsid w:val="5E337D86"/>
    <w:rsid w:val="5E3D2BE1"/>
    <w:rsid w:val="5E421C20"/>
    <w:rsid w:val="5E480D98"/>
    <w:rsid w:val="5E4D54CD"/>
    <w:rsid w:val="5E500709"/>
    <w:rsid w:val="5E5A92F6"/>
    <w:rsid w:val="5E5F1717"/>
    <w:rsid w:val="5E60901C"/>
    <w:rsid w:val="5E6E8DFC"/>
    <w:rsid w:val="5E770452"/>
    <w:rsid w:val="5E8A0729"/>
    <w:rsid w:val="5E95B8EF"/>
    <w:rsid w:val="5E9B6104"/>
    <w:rsid w:val="5EA44327"/>
    <w:rsid w:val="5EB26FD0"/>
    <w:rsid w:val="5EBBB71B"/>
    <w:rsid w:val="5EBC69A1"/>
    <w:rsid w:val="5EC06EFD"/>
    <w:rsid w:val="5EC3A427"/>
    <w:rsid w:val="5EC7A0EB"/>
    <w:rsid w:val="5ECED2F6"/>
    <w:rsid w:val="5ED6C148"/>
    <w:rsid w:val="5ED9B528"/>
    <w:rsid w:val="5EDEF933"/>
    <w:rsid w:val="5EE50721"/>
    <w:rsid w:val="5EED7969"/>
    <w:rsid w:val="5EEDD55E"/>
    <w:rsid w:val="5EEE0C2D"/>
    <w:rsid w:val="5EF3F7C7"/>
    <w:rsid w:val="5EFA2C84"/>
    <w:rsid w:val="5F0948AA"/>
    <w:rsid w:val="5F14026A"/>
    <w:rsid w:val="5F1508AF"/>
    <w:rsid w:val="5F26C8DF"/>
    <w:rsid w:val="5F2704E1"/>
    <w:rsid w:val="5F30B824"/>
    <w:rsid w:val="5F389B1B"/>
    <w:rsid w:val="5F3AA125"/>
    <w:rsid w:val="5F3E17D0"/>
    <w:rsid w:val="5F40A134"/>
    <w:rsid w:val="5F45A54D"/>
    <w:rsid w:val="5F4DCDC5"/>
    <w:rsid w:val="5F5868D7"/>
    <w:rsid w:val="5F61A6D9"/>
    <w:rsid w:val="5F76FDEC"/>
    <w:rsid w:val="5F7E4EFB"/>
    <w:rsid w:val="5F7F0D54"/>
    <w:rsid w:val="5F80C909"/>
    <w:rsid w:val="5F87A8D0"/>
    <w:rsid w:val="5F8ADA7D"/>
    <w:rsid w:val="5F93203F"/>
    <w:rsid w:val="5F9FCD98"/>
    <w:rsid w:val="5FA42B22"/>
    <w:rsid w:val="5FA58847"/>
    <w:rsid w:val="5FB140B7"/>
    <w:rsid w:val="5FBF7C6C"/>
    <w:rsid w:val="5FC839DF"/>
    <w:rsid w:val="5FCDE6B2"/>
    <w:rsid w:val="5FD807C1"/>
    <w:rsid w:val="5FD83E5F"/>
    <w:rsid w:val="5FDA0E87"/>
    <w:rsid w:val="5FE6DF4C"/>
    <w:rsid w:val="5FE7F1E4"/>
    <w:rsid w:val="5FEA5AF7"/>
    <w:rsid w:val="5FFA80C5"/>
    <w:rsid w:val="60084C84"/>
    <w:rsid w:val="60104BA3"/>
    <w:rsid w:val="60378573"/>
    <w:rsid w:val="6038094D"/>
    <w:rsid w:val="603A3086"/>
    <w:rsid w:val="603EC170"/>
    <w:rsid w:val="6042C0C9"/>
    <w:rsid w:val="604F36B6"/>
    <w:rsid w:val="605EBB95"/>
    <w:rsid w:val="60714656"/>
    <w:rsid w:val="6084B61E"/>
    <w:rsid w:val="608988DE"/>
    <w:rsid w:val="60918DC2"/>
    <w:rsid w:val="609A38B8"/>
    <w:rsid w:val="60A7B4E9"/>
    <w:rsid w:val="60AA1D38"/>
    <w:rsid w:val="60ABF589"/>
    <w:rsid w:val="60AEED85"/>
    <w:rsid w:val="60AFA48A"/>
    <w:rsid w:val="60B53B4D"/>
    <w:rsid w:val="60B68AB2"/>
    <w:rsid w:val="60C88FD2"/>
    <w:rsid w:val="60D209E0"/>
    <w:rsid w:val="60D37504"/>
    <w:rsid w:val="60D94A06"/>
    <w:rsid w:val="60DC66AB"/>
    <w:rsid w:val="60E75E83"/>
    <w:rsid w:val="60E7DF9F"/>
    <w:rsid w:val="60ED7F74"/>
    <w:rsid w:val="6100D3AC"/>
    <w:rsid w:val="61011739"/>
    <w:rsid w:val="610707D8"/>
    <w:rsid w:val="6107F730"/>
    <w:rsid w:val="610A13D9"/>
    <w:rsid w:val="611AE6EB"/>
    <w:rsid w:val="6124D36D"/>
    <w:rsid w:val="61280384"/>
    <w:rsid w:val="61346AF6"/>
    <w:rsid w:val="6135C1D6"/>
    <w:rsid w:val="61369DD7"/>
    <w:rsid w:val="613849A3"/>
    <w:rsid w:val="615257B2"/>
    <w:rsid w:val="6157FDEF"/>
    <w:rsid w:val="615903EB"/>
    <w:rsid w:val="615B4E07"/>
    <w:rsid w:val="615C0145"/>
    <w:rsid w:val="615F788E"/>
    <w:rsid w:val="615FA2A0"/>
    <w:rsid w:val="6166CE46"/>
    <w:rsid w:val="61957A84"/>
    <w:rsid w:val="61991A23"/>
    <w:rsid w:val="619F3F58"/>
    <w:rsid w:val="61A5E75A"/>
    <w:rsid w:val="61AA5537"/>
    <w:rsid w:val="61AB1348"/>
    <w:rsid w:val="61AB1F1C"/>
    <w:rsid w:val="61B4C298"/>
    <w:rsid w:val="61BFDECF"/>
    <w:rsid w:val="61C00AE7"/>
    <w:rsid w:val="61C7674A"/>
    <w:rsid w:val="61C7C812"/>
    <w:rsid w:val="61CF0D1B"/>
    <w:rsid w:val="61DD7492"/>
    <w:rsid w:val="61EB1CCE"/>
    <w:rsid w:val="61F7C92C"/>
    <w:rsid w:val="61F84C88"/>
    <w:rsid w:val="61F9DC2E"/>
    <w:rsid w:val="620043CF"/>
    <w:rsid w:val="620F975C"/>
    <w:rsid w:val="621CB110"/>
    <w:rsid w:val="621D3AEC"/>
    <w:rsid w:val="6226BF52"/>
    <w:rsid w:val="62309A48"/>
    <w:rsid w:val="623682CF"/>
    <w:rsid w:val="6238780C"/>
    <w:rsid w:val="6239C062"/>
    <w:rsid w:val="623A2FE9"/>
    <w:rsid w:val="6248A8FF"/>
    <w:rsid w:val="62498392"/>
    <w:rsid w:val="624B74EB"/>
    <w:rsid w:val="624CD7B8"/>
    <w:rsid w:val="62535FDE"/>
    <w:rsid w:val="6257CA39"/>
    <w:rsid w:val="626A5FFF"/>
    <w:rsid w:val="626C98C8"/>
    <w:rsid w:val="626F51B0"/>
    <w:rsid w:val="6272DB64"/>
    <w:rsid w:val="628DB300"/>
    <w:rsid w:val="628EFD90"/>
    <w:rsid w:val="62A3AA03"/>
    <w:rsid w:val="62A60321"/>
    <w:rsid w:val="62A636CA"/>
    <w:rsid w:val="62AD168B"/>
    <w:rsid w:val="62ADB5DB"/>
    <w:rsid w:val="62B806D6"/>
    <w:rsid w:val="62D57D73"/>
    <w:rsid w:val="62D8AF84"/>
    <w:rsid w:val="62DF493A"/>
    <w:rsid w:val="62E2623C"/>
    <w:rsid w:val="62E60CE3"/>
    <w:rsid w:val="62F4FE31"/>
    <w:rsid w:val="62F59E00"/>
    <w:rsid w:val="62F80DA8"/>
    <w:rsid w:val="62F84D51"/>
    <w:rsid w:val="62FF1732"/>
    <w:rsid w:val="6309ED04"/>
    <w:rsid w:val="630A61EB"/>
    <w:rsid w:val="630CE9A3"/>
    <w:rsid w:val="631BB751"/>
    <w:rsid w:val="631E9883"/>
    <w:rsid w:val="63250DB0"/>
    <w:rsid w:val="63254292"/>
    <w:rsid w:val="632A7AAB"/>
    <w:rsid w:val="632E0419"/>
    <w:rsid w:val="63346B59"/>
    <w:rsid w:val="633BAE79"/>
    <w:rsid w:val="633BD65C"/>
    <w:rsid w:val="633ED6E5"/>
    <w:rsid w:val="6342CC95"/>
    <w:rsid w:val="63444F24"/>
    <w:rsid w:val="634621ED"/>
    <w:rsid w:val="634645BF"/>
    <w:rsid w:val="63493608"/>
    <w:rsid w:val="634AFE8D"/>
    <w:rsid w:val="6358CE52"/>
    <w:rsid w:val="635AC952"/>
    <w:rsid w:val="636E8DB3"/>
    <w:rsid w:val="6376AF61"/>
    <w:rsid w:val="637992B7"/>
    <w:rsid w:val="6380CDC1"/>
    <w:rsid w:val="63ABD4A5"/>
    <w:rsid w:val="63AE1210"/>
    <w:rsid w:val="63BCCEBE"/>
    <w:rsid w:val="63BF20ED"/>
    <w:rsid w:val="63CCCEB0"/>
    <w:rsid w:val="63CCE2B1"/>
    <w:rsid w:val="63D90B58"/>
    <w:rsid w:val="63E2E604"/>
    <w:rsid w:val="63E5C16E"/>
    <w:rsid w:val="63EC409B"/>
    <w:rsid w:val="63FA46F8"/>
    <w:rsid w:val="63FE7575"/>
    <w:rsid w:val="640124E6"/>
    <w:rsid w:val="640F2A10"/>
    <w:rsid w:val="640FDD9F"/>
    <w:rsid w:val="641CFAD5"/>
    <w:rsid w:val="641F9013"/>
    <w:rsid w:val="64442086"/>
    <w:rsid w:val="6446E9A0"/>
    <w:rsid w:val="6447742C"/>
    <w:rsid w:val="644FBB62"/>
    <w:rsid w:val="64514E68"/>
    <w:rsid w:val="6451772B"/>
    <w:rsid w:val="6451C89C"/>
    <w:rsid w:val="6453B843"/>
    <w:rsid w:val="646CA90D"/>
    <w:rsid w:val="647AF555"/>
    <w:rsid w:val="647B098B"/>
    <w:rsid w:val="647F3E5B"/>
    <w:rsid w:val="647FC5C4"/>
    <w:rsid w:val="6489167D"/>
    <w:rsid w:val="648A8C1B"/>
    <w:rsid w:val="64A14268"/>
    <w:rsid w:val="64A25B3A"/>
    <w:rsid w:val="64A8D4AC"/>
    <w:rsid w:val="64AD1DC0"/>
    <w:rsid w:val="64ADA588"/>
    <w:rsid w:val="64B79FDE"/>
    <w:rsid w:val="64BCB983"/>
    <w:rsid w:val="64C0DE11"/>
    <w:rsid w:val="64CD2451"/>
    <w:rsid w:val="64D0DF1A"/>
    <w:rsid w:val="64D13FEB"/>
    <w:rsid w:val="64D1E223"/>
    <w:rsid w:val="64D442EC"/>
    <w:rsid w:val="64DF7301"/>
    <w:rsid w:val="64E605CD"/>
    <w:rsid w:val="64EA026B"/>
    <w:rsid w:val="64EA5663"/>
    <w:rsid w:val="64FEE629"/>
    <w:rsid w:val="650D4927"/>
    <w:rsid w:val="65142078"/>
    <w:rsid w:val="6514B779"/>
    <w:rsid w:val="65171FCD"/>
    <w:rsid w:val="651907CF"/>
    <w:rsid w:val="65286125"/>
    <w:rsid w:val="65305A35"/>
    <w:rsid w:val="653487A5"/>
    <w:rsid w:val="6541AAB2"/>
    <w:rsid w:val="6546515E"/>
    <w:rsid w:val="6550A5F9"/>
    <w:rsid w:val="65557BA4"/>
    <w:rsid w:val="655B22A2"/>
    <w:rsid w:val="655E2F15"/>
    <w:rsid w:val="6570FB0A"/>
    <w:rsid w:val="6571A8D5"/>
    <w:rsid w:val="6571D92B"/>
    <w:rsid w:val="6574BDD6"/>
    <w:rsid w:val="658D8186"/>
    <w:rsid w:val="65910B48"/>
    <w:rsid w:val="659B591A"/>
    <w:rsid w:val="659B61B0"/>
    <w:rsid w:val="65A9275B"/>
    <w:rsid w:val="65B716DF"/>
    <w:rsid w:val="65D97152"/>
    <w:rsid w:val="65DC3DFE"/>
    <w:rsid w:val="65DCE8D7"/>
    <w:rsid w:val="65E8BE10"/>
    <w:rsid w:val="65F191BA"/>
    <w:rsid w:val="65F6FED1"/>
    <w:rsid w:val="65FDA432"/>
    <w:rsid w:val="65FFD693"/>
    <w:rsid w:val="6600DB12"/>
    <w:rsid w:val="660208F3"/>
    <w:rsid w:val="660B5067"/>
    <w:rsid w:val="660C61CF"/>
    <w:rsid w:val="660F6FAB"/>
    <w:rsid w:val="661545B1"/>
    <w:rsid w:val="661A6D8F"/>
    <w:rsid w:val="66215C18"/>
    <w:rsid w:val="66305C5F"/>
    <w:rsid w:val="663D127A"/>
    <w:rsid w:val="664518CF"/>
    <w:rsid w:val="6645C832"/>
    <w:rsid w:val="6652C4DB"/>
    <w:rsid w:val="6659661F"/>
    <w:rsid w:val="665B7333"/>
    <w:rsid w:val="665D9296"/>
    <w:rsid w:val="665F7DD8"/>
    <w:rsid w:val="6665189A"/>
    <w:rsid w:val="66765BDA"/>
    <w:rsid w:val="66796C5B"/>
    <w:rsid w:val="6679CB0C"/>
    <w:rsid w:val="667BE40C"/>
    <w:rsid w:val="667E40F7"/>
    <w:rsid w:val="66800664"/>
    <w:rsid w:val="6697C310"/>
    <w:rsid w:val="669D37C1"/>
    <w:rsid w:val="669DF452"/>
    <w:rsid w:val="669F3352"/>
    <w:rsid w:val="66A45958"/>
    <w:rsid w:val="66A5D836"/>
    <w:rsid w:val="66AFDEC0"/>
    <w:rsid w:val="66B29DF7"/>
    <w:rsid w:val="66C08602"/>
    <w:rsid w:val="66C15353"/>
    <w:rsid w:val="66C36381"/>
    <w:rsid w:val="66D5659D"/>
    <w:rsid w:val="66DB0558"/>
    <w:rsid w:val="66E1E821"/>
    <w:rsid w:val="66E746A0"/>
    <w:rsid w:val="66EEEA1F"/>
    <w:rsid w:val="66F5CE77"/>
    <w:rsid w:val="66FB01EC"/>
    <w:rsid w:val="6703A0E7"/>
    <w:rsid w:val="67087E1D"/>
    <w:rsid w:val="6716550E"/>
    <w:rsid w:val="671BDA8B"/>
    <w:rsid w:val="671D80F6"/>
    <w:rsid w:val="671F9540"/>
    <w:rsid w:val="67249FA4"/>
    <w:rsid w:val="67341BA3"/>
    <w:rsid w:val="67346FEE"/>
    <w:rsid w:val="67362ADD"/>
    <w:rsid w:val="6738438F"/>
    <w:rsid w:val="6739AD9C"/>
    <w:rsid w:val="673ADD7F"/>
    <w:rsid w:val="673C4A95"/>
    <w:rsid w:val="674412B6"/>
    <w:rsid w:val="674F75AB"/>
    <w:rsid w:val="67507D77"/>
    <w:rsid w:val="67551729"/>
    <w:rsid w:val="67557574"/>
    <w:rsid w:val="675BC21E"/>
    <w:rsid w:val="6760746F"/>
    <w:rsid w:val="6763647C"/>
    <w:rsid w:val="6781C7A1"/>
    <w:rsid w:val="678AA7FD"/>
    <w:rsid w:val="678FBD41"/>
    <w:rsid w:val="679D7A33"/>
    <w:rsid w:val="679F4AEF"/>
    <w:rsid w:val="67A92E75"/>
    <w:rsid w:val="67B29617"/>
    <w:rsid w:val="67C4FAAC"/>
    <w:rsid w:val="67C57329"/>
    <w:rsid w:val="67C76B67"/>
    <w:rsid w:val="67D7EC44"/>
    <w:rsid w:val="67E55EA3"/>
    <w:rsid w:val="67E9FD4B"/>
    <w:rsid w:val="67EAABC2"/>
    <w:rsid w:val="67EF6113"/>
    <w:rsid w:val="67F0C06B"/>
    <w:rsid w:val="67FD37E7"/>
    <w:rsid w:val="67FF7A23"/>
    <w:rsid w:val="68017CA1"/>
    <w:rsid w:val="6803A645"/>
    <w:rsid w:val="68144059"/>
    <w:rsid w:val="68218AD5"/>
    <w:rsid w:val="6834154A"/>
    <w:rsid w:val="68377F53"/>
    <w:rsid w:val="683C46D2"/>
    <w:rsid w:val="683D6D72"/>
    <w:rsid w:val="68427962"/>
    <w:rsid w:val="6848C905"/>
    <w:rsid w:val="6848E8B6"/>
    <w:rsid w:val="684C583B"/>
    <w:rsid w:val="684FE105"/>
    <w:rsid w:val="6850DF3F"/>
    <w:rsid w:val="6854EFB2"/>
    <w:rsid w:val="685C5663"/>
    <w:rsid w:val="6860A4F3"/>
    <w:rsid w:val="6862BFF7"/>
    <w:rsid w:val="6865CAFA"/>
    <w:rsid w:val="686A6B34"/>
    <w:rsid w:val="686CAA49"/>
    <w:rsid w:val="686D95E0"/>
    <w:rsid w:val="686F8C19"/>
    <w:rsid w:val="68748F6D"/>
    <w:rsid w:val="687DA8BF"/>
    <w:rsid w:val="687F9B00"/>
    <w:rsid w:val="68829A4E"/>
    <w:rsid w:val="688C65A9"/>
    <w:rsid w:val="688C8865"/>
    <w:rsid w:val="68908122"/>
    <w:rsid w:val="6895039D"/>
    <w:rsid w:val="68A73ABA"/>
    <w:rsid w:val="68ABE1AE"/>
    <w:rsid w:val="68B7F14A"/>
    <w:rsid w:val="68BA0AE7"/>
    <w:rsid w:val="68BEB965"/>
    <w:rsid w:val="68C9D2FC"/>
    <w:rsid w:val="68C9E7B1"/>
    <w:rsid w:val="68D1E26F"/>
    <w:rsid w:val="68D3B5C1"/>
    <w:rsid w:val="68D572C4"/>
    <w:rsid w:val="68E2599F"/>
    <w:rsid w:val="68E2CF07"/>
    <w:rsid w:val="68E42800"/>
    <w:rsid w:val="68E62E9F"/>
    <w:rsid w:val="68E8F7C1"/>
    <w:rsid w:val="68E9C76E"/>
    <w:rsid w:val="68F6D603"/>
    <w:rsid w:val="68F9D962"/>
    <w:rsid w:val="68FD62C2"/>
    <w:rsid w:val="690042EE"/>
    <w:rsid w:val="6900CF1B"/>
    <w:rsid w:val="690568B1"/>
    <w:rsid w:val="690789B0"/>
    <w:rsid w:val="690DB4F0"/>
    <w:rsid w:val="6932C314"/>
    <w:rsid w:val="6937D1DD"/>
    <w:rsid w:val="694D93FE"/>
    <w:rsid w:val="694E3B21"/>
    <w:rsid w:val="694E6678"/>
    <w:rsid w:val="6952D213"/>
    <w:rsid w:val="69631B78"/>
    <w:rsid w:val="6967B335"/>
    <w:rsid w:val="6972A20B"/>
    <w:rsid w:val="6972D407"/>
    <w:rsid w:val="698B3006"/>
    <w:rsid w:val="699A697F"/>
    <w:rsid w:val="699F88E7"/>
    <w:rsid w:val="69B5B63E"/>
    <w:rsid w:val="69B6138F"/>
    <w:rsid w:val="69B9D113"/>
    <w:rsid w:val="69BBD606"/>
    <w:rsid w:val="69CC9465"/>
    <w:rsid w:val="69E2F4BA"/>
    <w:rsid w:val="69FA9078"/>
    <w:rsid w:val="6A0678F8"/>
    <w:rsid w:val="6A0BABFD"/>
    <w:rsid w:val="6A2A0F8B"/>
    <w:rsid w:val="6A2E5CF0"/>
    <w:rsid w:val="6A3526C1"/>
    <w:rsid w:val="6A3665E4"/>
    <w:rsid w:val="6A3CD599"/>
    <w:rsid w:val="6A4033CA"/>
    <w:rsid w:val="6A43D628"/>
    <w:rsid w:val="6A440E1F"/>
    <w:rsid w:val="6A452DDE"/>
    <w:rsid w:val="6A464C35"/>
    <w:rsid w:val="6A4C0FFF"/>
    <w:rsid w:val="6A4E7AB8"/>
    <w:rsid w:val="6A51587A"/>
    <w:rsid w:val="6A64C3E5"/>
    <w:rsid w:val="6A67B8AB"/>
    <w:rsid w:val="6A715B66"/>
    <w:rsid w:val="6A75B2C0"/>
    <w:rsid w:val="6A761C1B"/>
    <w:rsid w:val="6A7B7468"/>
    <w:rsid w:val="6A81081C"/>
    <w:rsid w:val="6A934375"/>
    <w:rsid w:val="6A985D76"/>
    <w:rsid w:val="6A9DB06B"/>
    <w:rsid w:val="6AB0F1E8"/>
    <w:rsid w:val="6AB3A42D"/>
    <w:rsid w:val="6AB66737"/>
    <w:rsid w:val="6AB76E4E"/>
    <w:rsid w:val="6AB7746E"/>
    <w:rsid w:val="6AB9A9D5"/>
    <w:rsid w:val="6AC58AE8"/>
    <w:rsid w:val="6B095ECE"/>
    <w:rsid w:val="6B0F0576"/>
    <w:rsid w:val="6B0FC87A"/>
    <w:rsid w:val="6B1CFDB0"/>
    <w:rsid w:val="6B1E30F8"/>
    <w:rsid w:val="6B1EFB40"/>
    <w:rsid w:val="6B2ABC13"/>
    <w:rsid w:val="6B2BFB4D"/>
    <w:rsid w:val="6B357569"/>
    <w:rsid w:val="6B3915FE"/>
    <w:rsid w:val="6B3ACB91"/>
    <w:rsid w:val="6B49C090"/>
    <w:rsid w:val="6B4B628E"/>
    <w:rsid w:val="6B557BE4"/>
    <w:rsid w:val="6B5C66F6"/>
    <w:rsid w:val="6B5D7079"/>
    <w:rsid w:val="6B61A458"/>
    <w:rsid w:val="6B7280B5"/>
    <w:rsid w:val="6B834740"/>
    <w:rsid w:val="6B9AFC56"/>
    <w:rsid w:val="6BB013FA"/>
    <w:rsid w:val="6BB0BB74"/>
    <w:rsid w:val="6BB5F2B9"/>
    <w:rsid w:val="6BB63FA3"/>
    <w:rsid w:val="6BBA3B10"/>
    <w:rsid w:val="6BBC57B4"/>
    <w:rsid w:val="6BBF1B69"/>
    <w:rsid w:val="6BC5CCBD"/>
    <w:rsid w:val="6BD40603"/>
    <w:rsid w:val="6BD4675C"/>
    <w:rsid w:val="6BE17CCB"/>
    <w:rsid w:val="6BE89C93"/>
    <w:rsid w:val="6BEC042C"/>
    <w:rsid w:val="6BEE8A02"/>
    <w:rsid w:val="6BFBCEBC"/>
    <w:rsid w:val="6BFC87A8"/>
    <w:rsid w:val="6BFD80E5"/>
    <w:rsid w:val="6C0B0AEB"/>
    <w:rsid w:val="6C0CCF66"/>
    <w:rsid w:val="6C17E21B"/>
    <w:rsid w:val="6C182C0B"/>
    <w:rsid w:val="6C2D4EC9"/>
    <w:rsid w:val="6C3250BC"/>
    <w:rsid w:val="6C39311D"/>
    <w:rsid w:val="6C39F797"/>
    <w:rsid w:val="6C4A183C"/>
    <w:rsid w:val="6C4FA4D1"/>
    <w:rsid w:val="6C5397D3"/>
    <w:rsid w:val="6C5411E8"/>
    <w:rsid w:val="6C547E74"/>
    <w:rsid w:val="6C682E8C"/>
    <w:rsid w:val="6C6EEFC2"/>
    <w:rsid w:val="6C77753F"/>
    <w:rsid w:val="6C7E184A"/>
    <w:rsid w:val="6C897654"/>
    <w:rsid w:val="6C898438"/>
    <w:rsid w:val="6C8C80C4"/>
    <w:rsid w:val="6C9354A6"/>
    <w:rsid w:val="6C95C253"/>
    <w:rsid w:val="6C979E8F"/>
    <w:rsid w:val="6CA134EF"/>
    <w:rsid w:val="6CA16191"/>
    <w:rsid w:val="6CA39917"/>
    <w:rsid w:val="6CA60F5A"/>
    <w:rsid w:val="6CAD66FE"/>
    <w:rsid w:val="6CADE861"/>
    <w:rsid w:val="6CAFEC94"/>
    <w:rsid w:val="6CB7EF18"/>
    <w:rsid w:val="6CB991D1"/>
    <w:rsid w:val="6CB9BAAD"/>
    <w:rsid w:val="6CC30B7A"/>
    <w:rsid w:val="6CCE4610"/>
    <w:rsid w:val="6CCFF140"/>
    <w:rsid w:val="6CD911CA"/>
    <w:rsid w:val="6CDB6197"/>
    <w:rsid w:val="6CDFD671"/>
    <w:rsid w:val="6CE6D588"/>
    <w:rsid w:val="6CEF3809"/>
    <w:rsid w:val="6CF1FB29"/>
    <w:rsid w:val="6CF294F9"/>
    <w:rsid w:val="6CF79347"/>
    <w:rsid w:val="6CF82254"/>
    <w:rsid w:val="6CFF1D8E"/>
    <w:rsid w:val="6D09B77A"/>
    <w:rsid w:val="6D2D4CCA"/>
    <w:rsid w:val="6D2E13E2"/>
    <w:rsid w:val="6D35F0C1"/>
    <w:rsid w:val="6D42F334"/>
    <w:rsid w:val="6D47C376"/>
    <w:rsid w:val="6D4FCFAC"/>
    <w:rsid w:val="6D51C628"/>
    <w:rsid w:val="6D60B67F"/>
    <w:rsid w:val="6D6DAA16"/>
    <w:rsid w:val="6D6FD664"/>
    <w:rsid w:val="6D700CFA"/>
    <w:rsid w:val="6D7139D6"/>
    <w:rsid w:val="6D7281D2"/>
    <w:rsid w:val="6D740994"/>
    <w:rsid w:val="6D7D4D2C"/>
    <w:rsid w:val="6D84A81D"/>
    <w:rsid w:val="6D8C5FC5"/>
    <w:rsid w:val="6D8E80D5"/>
    <w:rsid w:val="6D91679D"/>
    <w:rsid w:val="6DA3A699"/>
    <w:rsid w:val="6DA92EEF"/>
    <w:rsid w:val="6DAA3CF6"/>
    <w:rsid w:val="6DB0CCE7"/>
    <w:rsid w:val="6DB2265F"/>
    <w:rsid w:val="6DB22BA4"/>
    <w:rsid w:val="6DB23729"/>
    <w:rsid w:val="6DBA8B5B"/>
    <w:rsid w:val="6DC00258"/>
    <w:rsid w:val="6DC3C6A5"/>
    <w:rsid w:val="6DC5E2B6"/>
    <w:rsid w:val="6DC761C2"/>
    <w:rsid w:val="6DCBE176"/>
    <w:rsid w:val="6DD2BBEF"/>
    <w:rsid w:val="6DDD4A12"/>
    <w:rsid w:val="6DE9F5DB"/>
    <w:rsid w:val="6DF23A26"/>
    <w:rsid w:val="6DF616E4"/>
    <w:rsid w:val="6E039EDB"/>
    <w:rsid w:val="6E1620C6"/>
    <w:rsid w:val="6E22516F"/>
    <w:rsid w:val="6E239D60"/>
    <w:rsid w:val="6E29D67D"/>
    <w:rsid w:val="6E3060E4"/>
    <w:rsid w:val="6E35DC17"/>
    <w:rsid w:val="6E3B293C"/>
    <w:rsid w:val="6E42B37A"/>
    <w:rsid w:val="6E4AF8F4"/>
    <w:rsid w:val="6E5096AB"/>
    <w:rsid w:val="6E5FDB17"/>
    <w:rsid w:val="6E664033"/>
    <w:rsid w:val="6E6A3CA9"/>
    <w:rsid w:val="6E704E0C"/>
    <w:rsid w:val="6E733697"/>
    <w:rsid w:val="6E742EDE"/>
    <w:rsid w:val="6E777E2F"/>
    <w:rsid w:val="6E8182C8"/>
    <w:rsid w:val="6E8F0F05"/>
    <w:rsid w:val="6E984C67"/>
    <w:rsid w:val="6E9A2260"/>
    <w:rsid w:val="6E9A3688"/>
    <w:rsid w:val="6EA27162"/>
    <w:rsid w:val="6EA55253"/>
    <w:rsid w:val="6EAD5EDE"/>
    <w:rsid w:val="6EB06861"/>
    <w:rsid w:val="6EBC3740"/>
    <w:rsid w:val="6EC426E3"/>
    <w:rsid w:val="6ECB60B0"/>
    <w:rsid w:val="6ECDAE73"/>
    <w:rsid w:val="6ED20A66"/>
    <w:rsid w:val="6ED44995"/>
    <w:rsid w:val="6ED6CD5C"/>
    <w:rsid w:val="6EE88659"/>
    <w:rsid w:val="6EEE6ECB"/>
    <w:rsid w:val="6EEF6542"/>
    <w:rsid w:val="6EF8D91E"/>
    <w:rsid w:val="6F024D02"/>
    <w:rsid w:val="6F0482C2"/>
    <w:rsid w:val="6F056F73"/>
    <w:rsid w:val="6F19ACC6"/>
    <w:rsid w:val="6F2068E7"/>
    <w:rsid w:val="6F21F55B"/>
    <w:rsid w:val="6F2235DB"/>
    <w:rsid w:val="6F267E67"/>
    <w:rsid w:val="6F29F0CC"/>
    <w:rsid w:val="6F363CFA"/>
    <w:rsid w:val="6F371001"/>
    <w:rsid w:val="6F386E28"/>
    <w:rsid w:val="6F596A92"/>
    <w:rsid w:val="6F5E7923"/>
    <w:rsid w:val="6F60B00E"/>
    <w:rsid w:val="6F6B0E51"/>
    <w:rsid w:val="6F6BC4FC"/>
    <w:rsid w:val="6F6C5ADA"/>
    <w:rsid w:val="6F7968BA"/>
    <w:rsid w:val="6F7F3C26"/>
    <w:rsid w:val="6F8D43B2"/>
    <w:rsid w:val="6F929C80"/>
    <w:rsid w:val="6F93B72A"/>
    <w:rsid w:val="6F954048"/>
    <w:rsid w:val="6FA44B6E"/>
    <w:rsid w:val="6FA55B97"/>
    <w:rsid w:val="6FADCDAB"/>
    <w:rsid w:val="6FB39D99"/>
    <w:rsid w:val="6FC06157"/>
    <w:rsid w:val="6FC613D5"/>
    <w:rsid w:val="6FC7BBC5"/>
    <w:rsid w:val="6FCF079F"/>
    <w:rsid w:val="6FE8D06C"/>
    <w:rsid w:val="6FEDD8F2"/>
    <w:rsid w:val="6FF407DD"/>
    <w:rsid w:val="6FF651F3"/>
    <w:rsid w:val="6FFB8F58"/>
    <w:rsid w:val="700643DD"/>
    <w:rsid w:val="700CF97F"/>
    <w:rsid w:val="70171C6D"/>
    <w:rsid w:val="70249B17"/>
    <w:rsid w:val="703224C3"/>
    <w:rsid w:val="7039C3FD"/>
    <w:rsid w:val="703C2A13"/>
    <w:rsid w:val="703E91D6"/>
    <w:rsid w:val="70432D6E"/>
    <w:rsid w:val="7045D930"/>
    <w:rsid w:val="704AA5EA"/>
    <w:rsid w:val="704B12CB"/>
    <w:rsid w:val="706F7202"/>
    <w:rsid w:val="707A55BD"/>
    <w:rsid w:val="707D1819"/>
    <w:rsid w:val="707DC126"/>
    <w:rsid w:val="708DF19D"/>
    <w:rsid w:val="7093FD09"/>
    <w:rsid w:val="7096BA05"/>
    <w:rsid w:val="7097988B"/>
    <w:rsid w:val="709A84DB"/>
    <w:rsid w:val="709AA6E7"/>
    <w:rsid w:val="709DD3E6"/>
    <w:rsid w:val="70A6D001"/>
    <w:rsid w:val="70AAC393"/>
    <w:rsid w:val="70ABB715"/>
    <w:rsid w:val="70B470D2"/>
    <w:rsid w:val="70B4CB69"/>
    <w:rsid w:val="70B720C6"/>
    <w:rsid w:val="70B7B5DE"/>
    <w:rsid w:val="70C1CE88"/>
    <w:rsid w:val="70C2E3F5"/>
    <w:rsid w:val="70CA8FD0"/>
    <w:rsid w:val="70CB7CA9"/>
    <w:rsid w:val="70EA04BE"/>
    <w:rsid w:val="70EC699F"/>
    <w:rsid w:val="70EF030F"/>
    <w:rsid w:val="70F32EBC"/>
    <w:rsid w:val="70F54178"/>
    <w:rsid w:val="70FB46AF"/>
    <w:rsid w:val="70FEC81D"/>
    <w:rsid w:val="710BE18F"/>
    <w:rsid w:val="7112450C"/>
    <w:rsid w:val="7122B0D3"/>
    <w:rsid w:val="71250967"/>
    <w:rsid w:val="712606AD"/>
    <w:rsid w:val="7126B5F2"/>
    <w:rsid w:val="7128077D"/>
    <w:rsid w:val="71357DA6"/>
    <w:rsid w:val="7138E61F"/>
    <w:rsid w:val="713962E0"/>
    <w:rsid w:val="713CD8DA"/>
    <w:rsid w:val="713CF5E0"/>
    <w:rsid w:val="7146599B"/>
    <w:rsid w:val="714BA6E3"/>
    <w:rsid w:val="714F088F"/>
    <w:rsid w:val="7153FEC9"/>
    <w:rsid w:val="715F6D8C"/>
    <w:rsid w:val="71682A26"/>
    <w:rsid w:val="716D6F00"/>
    <w:rsid w:val="717A870D"/>
    <w:rsid w:val="717DE3D7"/>
    <w:rsid w:val="717E5BC3"/>
    <w:rsid w:val="718B82BC"/>
    <w:rsid w:val="7196791D"/>
    <w:rsid w:val="71A60D85"/>
    <w:rsid w:val="71AF6E25"/>
    <w:rsid w:val="71B63A6E"/>
    <w:rsid w:val="71B6422E"/>
    <w:rsid w:val="71CA00BB"/>
    <w:rsid w:val="71D30D32"/>
    <w:rsid w:val="71DA0154"/>
    <w:rsid w:val="71EEBB04"/>
    <w:rsid w:val="71F49F8B"/>
    <w:rsid w:val="71F4A6BF"/>
    <w:rsid w:val="71FC86A3"/>
    <w:rsid w:val="72088DA4"/>
    <w:rsid w:val="721A25D9"/>
    <w:rsid w:val="721B9E85"/>
    <w:rsid w:val="721CB50A"/>
    <w:rsid w:val="721E0678"/>
    <w:rsid w:val="721F24F0"/>
    <w:rsid w:val="72214DEF"/>
    <w:rsid w:val="7222EE18"/>
    <w:rsid w:val="722392C3"/>
    <w:rsid w:val="72324FDA"/>
    <w:rsid w:val="7235E851"/>
    <w:rsid w:val="723B08C2"/>
    <w:rsid w:val="724A01D4"/>
    <w:rsid w:val="724C22B5"/>
    <w:rsid w:val="724EB583"/>
    <w:rsid w:val="725D50DC"/>
    <w:rsid w:val="725D7E44"/>
    <w:rsid w:val="72603C5E"/>
    <w:rsid w:val="726A5BBC"/>
    <w:rsid w:val="7270B503"/>
    <w:rsid w:val="72716844"/>
    <w:rsid w:val="72734EB2"/>
    <w:rsid w:val="72736BCA"/>
    <w:rsid w:val="72765778"/>
    <w:rsid w:val="7276FF56"/>
    <w:rsid w:val="727BBE82"/>
    <w:rsid w:val="727C091A"/>
    <w:rsid w:val="727EBD23"/>
    <w:rsid w:val="727F3411"/>
    <w:rsid w:val="7284D51D"/>
    <w:rsid w:val="728A3D1B"/>
    <w:rsid w:val="728E011E"/>
    <w:rsid w:val="728E8476"/>
    <w:rsid w:val="729F45D1"/>
    <w:rsid w:val="72A95DF6"/>
    <w:rsid w:val="72C2C56C"/>
    <w:rsid w:val="72CFBF91"/>
    <w:rsid w:val="72D2051A"/>
    <w:rsid w:val="72D2823F"/>
    <w:rsid w:val="72D94A78"/>
    <w:rsid w:val="72DA7A95"/>
    <w:rsid w:val="72E30328"/>
    <w:rsid w:val="72E42D58"/>
    <w:rsid w:val="72F87E21"/>
    <w:rsid w:val="730C5157"/>
    <w:rsid w:val="730F281B"/>
    <w:rsid w:val="7311DDF6"/>
    <w:rsid w:val="7316576E"/>
    <w:rsid w:val="73227C22"/>
    <w:rsid w:val="732A3447"/>
    <w:rsid w:val="7351A10E"/>
    <w:rsid w:val="73543D71"/>
    <w:rsid w:val="735E84C5"/>
    <w:rsid w:val="73886157"/>
    <w:rsid w:val="738B6D42"/>
    <w:rsid w:val="7392F54C"/>
    <w:rsid w:val="7396D6AD"/>
    <w:rsid w:val="73989F73"/>
    <w:rsid w:val="73AFFE19"/>
    <w:rsid w:val="73B4B34A"/>
    <w:rsid w:val="73BE5544"/>
    <w:rsid w:val="73C6717B"/>
    <w:rsid w:val="73C778A6"/>
    <w:rsid w:val="73CE19EE"/>
    <w:rsid w:val="73E43CD2"/>
    <w:rsid w:val="73E8104D"/>
    <w:rsid w:val="73EC21E0"/>
    <w:rsid w:val="73FAFD47"/>
    <w:rsid w:val="7411ABEA"/>
    <w:rsid w:val="74180BD6"/>
    <w:rsid w:val="74204897"/>
    <w:rsid w:val="742E5852"/>
    <w:rsid w:val="74389E28"/>
    <w:rsid w:val="743AD2EC"/>
    <w:rsid w:val="743CAC15"/>
    <w:rsid w:val="74435A09"/>
    <w:rsid w:val="7443F882"/>
    <w:rsid w:val="74492A5C"/>
    <w:rsid w:val="74495231"/>
    <w:rsid w:val="744A6125"/>
    <w:rsid w:val="7450D63A"/>
    <w:rsid w:val="74565DB7"/>
    <w:rsid w:val="7456C94B"/>
    <w:rsid w:val="745E7EAD"/>
    <w:rsid w:val="7469D9D4"/>
    <w:rsid w:val="746BE3FB"/>
    <w:rsid w:val="746F3599"/>
    <w:rsid w:val="747731B0"/>
    <w:rsid w:val="7478678D"/>
    <w:rsid w:val="7478A3E6"/>
    <w:rsid w:val="7479D912"/>
    <w:rsid w:val="747A31D1"/>
    <w:rsid w:val="74857B62"/>
    <w:rsid w:val="748BA8C0"/>
    <w:rsid w:val="748FBCA4"/>
    <w:rsid w:val="74A6EB31"/>
    <w:rsid w:val="74ABF7B2"/>
    <w:rsid w:val="74B2C1EA"/>
    <w:rsid w:val="74B90FE8"/>
    <w:rsid w:val="74BF1F98"/>
    <w:rsid w:val="74BF862A"/>
    <w:rsid w:val="74C03B35"/>
    <w:rsid w:val="74C2CAAB"/>
    <w:rsid w:val="74C44B91"/>
    <w:rsid w:val="74D0D30D"/>
    <w:rsid w:val="74D135FC"/>
    <w:rsid w:val="74D6D919"/>
    <w:rsid w:val="74D7A8CD"/>
    <w:rsid w:val="74E5D636"/>
    <w:rsid w:val="74E73434"/>
    <w:rsid w:val="74E77854"/>
    <w:rsid w:val="74F09F2E"/>
    <w:rsid w:val="74F69F7E"/>
    <w:rsid w:val="74FA4569"/>
    <w:rsid w:val="74FAE254"/>
    <w:rsid w:val="74FF1FF6"/>
    <w:rsid w:val="75091B32"/>
    <w:rsid w:val="750C550E"/>
    <w:rsid w:val="7510884A"/>
    <w:rsid w:val="75179708"/>
    <w:rsid w:val="7524AE92"/>
    <w:rsid w:val="7533F5B1"/>
    <w:rsid w:val="753CECF8"/>
    <w:rsid w:val="7540BA5D"/>
    <w:rsid w:val="754744F2"/>
    <w:rsid w:val="75490C41"/>
    <w:rsid w:val="7551E310"/>
    <w:rsid w:val="75538965"/>
    <w:rsid w:val="755727A7"/>
    <w:rsid w:val="755894F3"/>
    <w:rsid w:val="755F908D"/>
    <w:rsid w:val="756543CB"/>
    <w:rsid w:val="757E66A2"/>
    <w:rsid w:val="7583A3EA"/>
    <w:rsid w:val="75868BB3"/>
    <w:rsid w:val="758C6962"/>
    <w:rsid w:val="759F2380"/>
    <w:rsid w:val="75B1269B"/>
    <w:rsid w:val="75B2AFFF"/>
    <w:rsid w:val="75B2EBFC"/>
    <w:rsid w:val="75B80C73"/>
    <w:rsid w:val="75B94F16"/>
    <w:rsid w:val="75C207E4"/>
    <w:rsid w:val="75C421C7"/>
    <w:rsid w:val="75CC405D"/>
    <w:rsid w:val="75D05D40"/>
    <w:rsid w:val="75D7E7EE"/>
    <w:rsid w:val="75DE6C85"/>
    <w:rsid w:val="75EB3B91"/>
    <w:rsid w:val="75EC1AD7"/>
    <w:rsid w:val="75FB6AED"/>
    <w:rsid w:val="75FCCC2F"/>
    <w:rsid w:val="760172BA"/>
    <w:rsid w:val="7605F9A0"/>
    <w:rsid w:val="7606AEAD"/>
    <w:rsid w:val="7616B8C6"/>
    <w:rsid w:val="761A4139"/>
    <w:rsid w:val="761CA3C3"/>
    <w:rsid w:val="761FB406"/>
    <w:rsid w:val="761FC0F7"/>
    <w:rsid w:val="7628C2C6"/>
    <w:rsid w:val="76294C26"/>
    <w:rsid w:val="762BC571"/>
    <w:rsid w:val="762D715E"/>
    <w:rsid w:val="762FFF5A"/>
    <w:rsid w:val="76367846"/>
    <w:rsid w:val="7637B4DF"/>
    <w:rsid w:val="7651EC72"/>
    <w:rsid w:val="7652CD6A"/>
    <w:rsid w:val="7655A68A"/>
    <w:rsid w:val="7673A5EC"/>
    <w:rsid w:val="7676FCAE"/>
    <w:rsid w:val="76779667"/>
    <w:rsid w:val="7681B713"/>
    <w:rsid w:val="76821BBA"/>
    <w:rsid w:val="7688436D"/>
    <w:rsid w:val="768867D8"/>
    <w:rsid w:val="768AB1CE"/>
    <w:rsid w:val="76919B6E"/>
    <w:rsid w:val="76A16DDC"/>
    <w:rsid w:val="76A24CA2"/>
    <w:rsid w:val="76AA4D8B"/>
    <w:rsid w:val="76AD8347"/>
    <w:rsid w:val="76AEC0DE"/>
    <w:rsid w:val="76BD7B78"/>
    <w:rsid w:val="76D21FAA"/>
    <w:rsid w:val="76D4781B"/>
    <w:rsid w:val="76F126DF"/>
    <w:rsid w:val="76FF4A89"/>
    <w:rsid w:val="77102B1E"/>
    <w:rsid w:val="77179C43"/>
    <w:rsid w:val="771945D1"/>
    <w:rsid w:val="771B6FE8"/>
    <w:rsid w:val="771DB469"/>
    <w:rsid w:val="771F52E4"/>
    <w:rsid w:val="77202F60"/>
    <w:rsid w:val="77210315"/>
    <w:rsid w:val="77293A1B"/>
    <w:rsid w:val="772BB148"/>
    <w:rsid w:val="772E2EEC"/>
    <w:rsid w:val="7730D048"/>
    <w:rsid w:val="7735B3EC"/>
    <w:rsid w:val="773AC2D7"/>
    <w:rsid w:val="773ACD85"/>
    <w:rsid w:val="7742E895"/>
    <w:rsid w:val="774AF0C5"/>
    <w:rsid w:val="774B305E"/>
    <w:rsid w:val="775A795F"/>
    <w:rsid w:val="775A92BA"/>
    <w:rsid w:val="776117D5"/>
    <w:rsid w:val="77632C06"/>
    <w:rsid w:val="776CEA70"/>
    <w:rsid w:val="778249D0"/>
    <w:rsid w:val="77851435"/>
    <w:rsid w:val="77900D81"/>
    <w:rsid w:val="77915B74"/>
    <w:rsid w:val="77A369A6"/>
    <w:rsid w:val="77B5AE13"/>
    <w:rsid w:val="77C6AF81"/>
    <w:rsid w:val="77D05C42"/>
    <w:rsid w:val="77D093DD"/>
    <w:rsid w:val="77DC95F4"/>
    <w:rsid w:val="77DD59D4"/>
    <w:rsid w:val="77DDFD3A"/>
    <w:rsid w:val="77EC57C4"/>
    <w:rsid w:val="77F612C5"/>
    <w:rsid w:val="77FDD203"/>
    <w:rsid w:val="77FF9F6E"/>
    <w:rsid w:val="78065E2F"/>
    <w:rsid w:val="780DB315"/>
    <w:rsid w:val="780EFC38"/>
    <w:rsid w:val="7812ED34"/>
    <w:rsid w:val="7816C626"/>
    <w:rsid w:val="782C5F2D"/>
    <w:rsid w:val="78316171"/>
    <w:rsid w:val="783442A0"/>
    <w:rsid w:val="783F16FD"/>
    <w:rsid w:val="7840CAAB"/>
    <w:rsid w:val="78455DA0"/>
    <w:rsid w:val="7846942E"/>
    <w:rsid w:val="7848A1EB"/>
    <w:rsid w:val="784B1757"/>
    <w:rsid w:val="784DA3FB"/>
    <w:rsid w:val="78554619"/>
    <w:rsid w:val="785C45C5"/>
    <w:rsid w:val="7863D3D0"/>
    <w:rsid w:val="78716B0D"/>
    <w:rsid w:val="78748288"/>
    <w:rsid w:val="78804E8B"/>
    <w:rsid w:val="78809A0C"/>
    <w:rsid w:val="7889CB7F"/>
    <w:rsid w:val="78919B8B"/>
    <w:rsid w:val="7897DD8A"/>
    <w:rsid w:val="7898496C"/>
    <w:rsid w:val="7899B760"/>
    <w:rsid w:val="78A823AD"/>
    <w:rsid w:val="78A98C25"/>
    <w:rsid w:val="78AF0E4C"/>
    <w:rsid w:val="78B0AADE"/>
    <w:rsid w:val="78B62F2B"/>
    <w:rsid w:val="78B8DEDB"/>
    <w:rsid w:val="78B9FF10"/>
    <w:rsid w:val="78BC901E"/>
    <w:rsid w:val="78D02714"/>
    <w:rsid w:val="78D2FA66"/>
    <w:rsid w:val="78E6D91B"/>
    <w:rsid w:val="78EC53E8"/>
    <w:rsid w:val="78ED84F3"/>
    <w:rsid w:val="78F85DE2"/>
    <w:rsid w:val="78F9D234"/>
    <w:rsid w:val="79058B72"/>
    <w:rsid w:val="79072CC2"/>
    <w:rsid w:val="790ADB35"/>
    <w:rsid w:val="790BAFB0"/>
    <w:rsid w:val="790D13B5"/>
    <w:rsid w:val="790D3803"/>
    <w:rsid w:val="7911A473"/>
    <w:rsid w:val="7918CF7F"/>
    <w:rsid w:val="791B996B"/>
    <w:rsid w:val="791CBF79"/>
    <w:rsid w:val="79320557"/>
    <w:rsid w:val="79347504"/>
    <w:rsid w:val="79399E2E"/>
    <w:rsid w:val="793DBEA3"/>
    <w:rsid w:val="79432E71"/>
    <w:rsid w:val="794A3EF6"/>
    <w:rsid w:val="794B73C3"/>
    <w:rsid w:val="79539851"/>
    <w:rsid w:val="7959245D"/>
    <w:rsid w:val="795A9355"/>
    <w:rsid w:val="795C3596"/>
    <w:rsid w:val="795CD932"/>
    <w:rsid w:val="796993BA"/>
    <w:rsid w:val="796D8AAA"/>
    <w:rsid w:val="79704955"/>
    <w:rsid w:val="7976EEE3"/>
    <w:rsid w:val="7986771C"/>
    <w:rsid w:val="7987E389"/>
    <w:rsid w:val="7988937C"/>
    <w:rsid w:val="798CC875"/>
    <w:rsid w:val="7993658C"/>
    <w:rsid w:val="79A22E90"/>
    <w:rsid w:val="79A67974"/>
    <w:rsid w:val="79A98376"/>
    <w:rsid w:val="79B1EC84"/>
    <w:rsid w:val="79B20D47"/>
    <w:rsid w:val="79CB3AAE"/>
    <w:rsid w:val="79CEF886"/>
    <w:rsid w:val="79CF7D1E"/>
    <w:rsid w:val="79D4E075"/>
    <w:rsid w:val="79D51F49"/>
    <w:rsid w:val="79D73304"/>
    <w:rsid w:val="79E943A0"/>
    <w:rsid w:val="79FBB057"/>
    <w:rsid w:val="7A066C09"/>
    <w:rsid w:val="7A0711B7"/>
    <w:rsid w:val="7A095A7F"/>
    <w:rsid w:val="7A1053D2"/>
    <w:rsid w:val="7A34FAF0"/>
    <w:rsid w:val="7A373A58"/>
    <w:rsid w:val="7A37A8CA"/>
    <w:rsid w:val="7A3EF0A7"/>
    <w:rsid w:val="7A452FC8"/>
    <w:rsid w:val="7A45D0E5"/>
    <w:rsid w:val="7A51FF8C"/>
    <w:rsid w:val="7A53F624"/>
    <w:rsid w:val="7A56247B"/>
    <w:rsid w:val="7A621719"/>
    <w:rsid w:val="7A6D5C4A"/>
    <w:rsid w:val="7A6EBB56"/>
    <w:rsid w:val="7A7E5F91"/>
    <w:rsid w:val="7A841974"/>
    <w:rsid w:val="7A884D1C"/>
    <w:rsid w:val="7A8952DA"/>
    <w:rsid w:val="7A8F7AD6"/>
    <w:rsid w:val="7AB735CF"/>
    <w:rsid w:val="7AB8189A"/>
    <w:rsid w:val="7ABF5BD6"/>
    <w:rsid w:val="7AC3334E"/>
    <w:rsid w:val="7AC433AE"/>
    <w:rsid w:val="7ACE5927"/>
    <w:rsid w:val="7AD7F3D7"/>
    <w:rsid w:val="7AE3A654"/>
    <w:rsid w:val="7AF7821D"/>
    <w:rsid w:val="7AFABB17"/>
    <w:rsid w:val="7AFEEBD8"/>
    <w:rsid w:val="7B072F8E"/>
    <w:rsid w:val="7B08F4B3"/>
    <w:rsid w:val="7B143ED0"/>
    <w:rsid w:val="7B1B2835"/>
    <w:rsid w:val="7B249CD5"/>
    <w:rsid w:val="7B267B49"/>
    <w:rsid w:val="7B273AAC"/>
    <w:rsid w:val="7B3009BA"/>
    <w:rsid w:val="7B333CE3"/>
    <w:rsid w:val="7B3831DB"/>
    <w:rsid w:val="7B3BC203"/>
    <w:rsid w:val="7B3E570A"/>
    <w:rsid w:val="7B41619A"/>
    <w:rsid w:val="7B41970F"/>
    <w:rsid w:val="7B5032F2"/>
    <w:rsid w:val="7B6EFCA3"/>
    <w:rsid w:val="7B7B6A2D"/>
    <w:rsid w:val="7B8A4930"/>
    <w:rsid w:val="7B8E6F46"/>
    <w:rsid w:val="7BA120A7"/>
    <w:rsid w:val="7BA544EF"/>
    <w:rsid w:val="7BA8E259"/>
    <w:rsid w:val="7BA991C4"/>
    <w:rsid w:val="7BAA138B"/>
    <w:rsid w:val="7BAE16DC"/>
    <w:rsid w:val="7BB06340"/>
    <w:rsid w:val="7BB8AD30"/>
    <w:rsid w:val="7BBC902F"/>
    <w:rsid w:val="7BBDC1B7"/>
    <w:rsid w:val="7BC015FD"/>
    <w:rsid w:val="7BC40A8E"/>
    <w:rsid w:val="7BC836A7"/>
    <w:rsid w:val="7BD7B4E8"/>
    <w:rsid w:val="7BE21B2C"/>
    <w:rsid w:val="7BEB15FF"/>
    <w:rsid w:val="7BEC54DC"/>
    <w:rsid w:val="7C090614"/>
    <w:rsid w:val="7C298ECB"/>
    <w:rsid w:val="7C2D1570"/>
    <w:rsid w:val="7C2EBF2E"/>
    <w:rsid w:val="7C399492"/>
    <w:rsid w:val="7C3CE139"/>
    <w:rsid w:val="7C3E396C"/>
    <w:rsid w:val="7C466596"/>
    <w:rsid w:val="7C479E1C"/>
    <w:rsid w:val="7C4D7F25"/>
    <w:rsid w:val="7C50297B"/>
    <w:rsid w:val="7C514D6A"/>
    <w:rsid w:val="7C538B68"/>
    <w:rsid w:val="7C605D5A"/>
    <w:rsid w:val="7C6ABE56"/>
    <w:rsid w:val="7C6ED684"/>
    <w:rsid w:val="7C6FD6AD"/>
    <w:rsid w:val="7C74EA21"/>
    <w:rsid w:val="7C77D961"/>
    <w:rsid w:val="7C80C645"/>
    <w:rsid w:val="7C8CF58E"/>
    <w:rsid w:val="7C90FA6B"/>
    <w:rsid w:val="7C926BA0"/>
    <w:rsid w:val="7CA04796"/>
    <w:rsid w:val="7CA477D2"/>
    <w:rsid w:val="7CA4AC8B"/>
    <w:rsid w:val="7CAC5414"/>
    <w:rsid w:val="7CAD87AD"/>
    <w:rsid w:val="7CADE38F"/>
    <w:rsid w:val="7CB1DF48"/>
    <w:rsid w:val="7CB3A610"/>
    <w:rsid w:val="7CB3CD73"/>
    <w:rsid w:val="7CBA20D1"/>
    <w:rsid w:val="7CC3D29C"/>
    <w:rsid w:val="7CC749F4"/>
    <w:rsid w:val="7CC9D065"/>
    <w:rsid w:val="7CD72F5A"/>
    <w:rsid w:val="7CDAEC53"/>
    <w:rsid w:val="7CDE3AC5"/>
    <w:rsid w:val="7CE5EDFC"/>
    <w:rsid w:val="7CEDCCB2"/>
    <w:rsid w:val="7CEE158F"/>
    <w:rsid w:val="7CF0597F"/>
    <w:rsid w:val="7CF54E92"/>
    <w:rsid w:val="7CF57152"/>
    <w:rsid w:val="7CFB04BA"/>
    <w:rsid w:val="7D017B36"/>
    <w:rsid w:val="7D0C7320"/>
    <w:rsid w:val="7D12C718"/>
    <w:rsid w:val="7D20CAE7"/>
    <w:rsid w:val="7D21B9FA"/>
    <w:rsid w:val="7D2C2065"/>
    <w:rsid w:val="7D306319"/>
    <w:rsid w:val="7D31AC2C"/>
    <w:rsid w:val="7D320DFB"/>
    <w:rsid w:val="7D46087F"/>
    <w:rsid w:val="7D48828D"/>
    <w:rsid w:val="7D48D2E3"/>
    <w:rsid w:val="7D4E1F89"/>
    <w:rsid w:val="7D83421C"/>
    <w:rsid w:val="7D837867"/>
    <w:rsid w:val="7D8A451B"/>
    <w:rsid w:val="7D8BE5A6"/>
    <w:rsid w:val="7D9A5516"/>
    <w:rsid w:val="7D9A7421"/>
    <w:rsid w:val="7D9C743C"/>
    <w:rsid w:val="7D9F1F67"/>
    <w:rsid w:val="7DA33C58"/>
    <w:rsid w:val="7DA42CEF"/>
    <w:rsid w:val="7DC624CA"/>
    <w:rsid w:val="7DC8A54E"/>
    <w:rsid w:val="7DCE9AD1"/>
    <w:rsid w:val="7DD1C90E"/>
    <w:rsid w:val="7DE0A79C"/>
    <w:rsid w:val="7DEA8A82"/>
    <w:rsid w:val="7DED5D24"/>
    <w:rsid w:val="7DF0D787"/>
    <w:rsid w:val="7DF6C078"/>
    <w:rsid w:val="7DF7EE9F"/>
    <w:rsid w:val="7E02A237"/>
    <w:rsid w:val="7E195A9C"/>
    <w:rsid w:val="7E1AC9EF"/>
    <w:rsid w:val="7E1E52CB"/>
    <w:rsid w:val="7E28C271"/>
    <w:rsid w:val="7E361682"/>
    <w:rsid w:val="7E39814A"/>
    <w:rsid w:val="7E449296"/>
    <w:rsid w:val="7E4D3333"/>
    <w:rsid w:val="7E63B646"/>
    <w:rsid w:val="7E6BE913"/>
    <w:rsid w:val="7E6D9424"/>
    <w:rsid w:val="7E857363"/>
    <w:rsid w:val="7E88CBA4"/>
    <w:rsid w:val="7E9CD214"/>
    <w:rsid w:val="7EA2E01E"/>
    <w:rsid w:val="7EAD2C13"/>
    <w:rsid w:val="7EADDE2E"/>
    <w:rsid w:val="7EC166AF"/>
    <w:rsid w:val="7EC6D60E"/>
    <w:rsid w:val="7ECE4FD9"/>
    <w:rsid w:val="7EDA20AC"/>
    <w:rsid w:val="7EE79217"/>
    <w:rsid w:val="7EEC38E2"/>
    <w:rsid w:val="7EF9766E"/>
    <w:rsid w:val="7EFC4CCB"/>
    <w:rsid w:val="7EFCAF5D"/>
    <w:rsid w:val="7EFDF291"/>
    <w:rsid w:val="7F020C37"/>
    <w:rsid w:val="7F064D3B"/>
    <w:rsid w:val="7F08F013"/>
    <w:rsid w:val="7F0A2B4D"/>
    <w:rsid w:val="7F0FED22"/>
    <w:rsid w:val="7F1007F3"/>
    <w:rsid w:val="7F1A8BD7"/>
    <w:rsid w:val="7F1F9CE3"/>
    <w:rsid w:val="7F237B1F"/>
    <w:rsid w:val="7F245108"/>
    <w:rsid w:val="7F2C604F"/>
    <w:rsid w:val="7F2E355E"/>
    <w:rsid w:val="7F315947"/>
    <w:rsid w:val="7F330B74"/>
    <w:rsid w:val="7F4037DA"/>
    <w:rsid w:val="7F470D0C"/>
    <w:rsid w:val="7F47A14E"/>
    <w:rsid w:val="7F5681C0"/>
    <w:rsid w:val="7F5BC636"/>
    <w:rsid w:val="7F648245"/>
    <w:rsid w:val="7F666E88"/>
    <w:rsid w:val="7F695EF6"/>
    <w:rsid w:val="7F69C80E"/>
    <w:rsid w:val="7F7967DA"/>
    <w:rsid w:val="7F7F1C6E"/>
    <w:rsid w:val="7F884825"/>
    <w:rsid w:val="7F9071ED"/>
    <w:rsid w:val="7F90D6A0"/>
    <w:rsid w:val="7F96D8A2"/>
    <w:rsid w:val="7F97D920"/>
    <w:rsid w:val="7F999752"/>
    <w:rsid w:val="7F9EBBFA"/>
    <w:rsid w:val="7F9F6373"/>
    <w:rsid w:val="7FB0A875"/>
    <w:rsid w:val="7FBADFE8"/>
    <w:rsid w:val="7FBB8FEA"/>
    <w:rsid w:val="7FBE00D9"/>
    <w:rsid w:val="7FC57CCF"/>
    <w:rsid w:val="7FC73014"/>
    <w:rsid w:val="7FCF6420"/>
    <w:rsid w:val="7FD70198"/>
    <w:rsid w:val="7FDAD099"/>
    <w:rsid w:val="7FE3C4C2"/>
    <w:rsid w:val="7FF3214B"/>
    <w:rsid w:val="7FF90E39"/>
    <w:rsid w:val="7FF9D34C"/>
    <w:rsid w:val="7FFBB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3099"/>
  <w15:docId w15:val="{286269A3-A723-452C-B8FB-FBA8EA075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9"/>
      <w:outlineLvl w:val="0"/>
    </w:pPr>
    <w:rPr>
      <w:rFonts w:ascii="Times New Roman" w:hAnsi="Times New Roman" w:eastAsia="Times New Roman" w:cs="Times New Roman"/>
      <w:color w:val="000000"/>
      <w:sz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000000"/>
      <w:sz w:val="24"/>
      <w:u w:val="single"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24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419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24192"/>
    <w:rPr>
      <w:rFonts w:ascii="Calibri" w:hAnsi="Calibri" w:eastAsia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9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4192"/>
    <w:rPr>
      <w:rFonts w:ascii="Calibri" w:hAnsi="Calibri" w:eastAsia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4192"/>
    <w:rPr>
      <w:rFonts w:ascii="Segoe UI" w:hAnsi="Segoe UI" w:eastAsia="Calibr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C4BBD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C4BBD"/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7058B"/>
    <w:pPr>
      <w:ind w:left="720"/>
      <w:contextualSpacing/>
    </w:pPr>
  </w:style>
  <w:style w:type="paragraph" w:styleId="Revision">
    <w:name w:val="Revision"/>
    <w:hidden/>
    <w:uiPriority w:val="99"/>
    <w:semiHidden/>
    <w:rsid w:val="003D6734"/>
    <w:pPr>
      <w:spacing w:after="0" w:line="240" w:lineRule="auto"/>
    </w:pPr>
    <w:rPr>
      <w:rFonts w:ascii="Calibri" w:hAnsi="Calibri" w:eastAsia="Calibri" w:cs="Calibri"/>
      <w:color w:val="000000"/>
    </w:rPr>
  </w:style>
  <w:style w:type="character" w:styleId="UnresolvedMention1" w:customStyle="1">
    <w:name w:val="Unresolved Mention1"/>
    <w:basedOn w:val="DefaultParagraphFont"/>
    <w:uiPriority w:val="99"/>
    <w:unhideWhenUsed/>
    <w:rsid w:val="00496D76"/>
    <w:rPr>
      <w:color w:val="605E5C"/>
      <w:shd w:val="clear" w:color="auto" w:fill="E1DFDD"/>
    </w:rPr>
  </w:style>
  <w:style w:type="character" w:styleId="Mention1" w:customStyle="1">
    <w:name w:val="Mention1"/>
    <w:basedOn w:val="DefaultParagraphFont"/>
    <w:uiPriority w:val="99"/>
    <w:unhideWhenUsed/>
    <w:rsid w:val="00496D76"/>
    <w:rPr>
      <w:color w:val="2B579A"/>
      <w:shd w:val="clear" w:color="auto" w:fill="E1DFDD"/>
    </w:rPr>
  </w:style>
  <w:style w:type="character" w:styleId="UnresolvedMention2" w:customStyle="1">
    <w:name w:val="Unresolved Mention2"/>
    <w:basedOn w:val="DefaultParagraphFont"/>
    <w:uiPriority w:val="99"/>
    <w:unhideWhenUsed/>
    <w:rsid w:val="00DD3BBE"/>
    <w:rPr>
      <w:color w:val="605E5C"/>
      <w:shd w:val="clear" w:color="auto" w:fill="E1DFDD"/>
    </w:rPr>
  </w:style>
  <w:style w:type="character" w:styleId="Mention2" w:customStyle="1">
    <w:name w:val="Mention2"/>
    <w:basedOn w:val="DefaultParagraphFont"/>
    <w:uiPriority w:val="99"/>
    <w:unhideWhenUsed/>
    <w:rsid w:val="00DD3BBE"/>
    <w:rPr>
      <w:color w:val="2B579A"/>
      <w:shd w:val="clear" w:color="auto" w:fill="E1DFDD"/>
    </w:rPr>
  </w:style>
  <w:style w:type="table" w:styleId="TableGrid1" w:customStyle="1">
    <w:name w:val="Table Grid1"/>
    <w:rsid w:val="00F96E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8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25F27-1FA0-4217-98FE-5AD887D262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08AB0-9201-44BE-914C-06244BE1F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4741CE-F03B-4798-968A-FA9A067EA0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F719F5-4E8F-4ACE-B7F2-0E39231146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1088</Words>
  <Characters>6202</Characters>
  <Application>Microsoft Office Word</Application>
  <DocSecurity>4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2021-10-05T17:25:00Z</dcterms:created>
  <dcterms:modified xsi:type="dcterms:W3CDTF">2021-10-19T15:45:00Z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