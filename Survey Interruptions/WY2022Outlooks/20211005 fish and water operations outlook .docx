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938DE" w14:textId="3CAAE8C7" w:rsidR="00790D69" w:rsidRDefault="000D1E38" w:rsidP="19358482">
      <w:pPr>
        <w:spacing w:after="0"/>
        <w:rPr>
          <w:rFonts w:ascii="Segoe UI" w:eastAsia="Segoe UI" w:hAnsi="Segoe UI" w:cs="Segoe UI"/>
          <w:b/>
          <w:bCs/>
          <w:color w:val="003E51"/>
          <w:sz w:val="40"/>
          <w:szCs w:val="40"/>
        </w:rPr>
      </w:pPr>
      <w:r w:rsidRPr="5B8B60BB">
        <w:rPr>
          <w:rFonts w:ascii="Segoe UI" w:eastAsia="Segoe UI" w:hAnsi="Segoe UI" w:cs="Segoe UI"/>
          <w:b/>
          <w:bCs/>
          <w:color w:val="003E51"/>
          <w:sz w:val="40"/>
          <w:szCs w:val="40"/>
        </w:rPr>
        <w:t xml:space="preserve">Weekly Fish and Water Operations Outlook </w:t>
      </w:r>
      <w:r w:rsidR="3C137A3D" w:rsidRPr="68E2CF07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10</w:t>
      </w:r>
      <w:r w:rsidR="005A6EDC" w:rsidRPr="68E2CF07">
        <w:rPr>
          <w:rFonts w:ascii="Segoe UI" w:eastAsia="Segoe UI" w:hAnsi="Segoe UI" w:cs="Segoe UI"/>
          <w:b/>
          <w:bCs/>
          <w:color w:val="003E51"/>
          <w:sz w:val="40"/>
          <w:szCs w:val="40"/>
        </w:rPr>
        <w:t>/</w:t>
      </w:r>
      <w:r w:rsidR="69BBD606" w:rsidRPr="68E2CF07">
        <w:rPr>
          <w:rFonts w:ascii="Segoe UI" w:eastAsia="Segoe UI" w:hAnsi="Segoe UI" w:cs="Segoe UI"/>
          <w:b/>
          <w:bCs/>
          <w:color w:val="003E51"/>
          <w:sz w:val="40"/>
          <w:szCs w:val="40"/>
        </w:rPr>
        <w:t>5</w:t>
      </w:r>
      <w:r w:rsidRPr="5B8B60BB">
        <w:rPr>
          <w:rFonts w:ascii="Segoe UI" w:eastAsia="Segoe UI" w:hAnsi="Segoe UI" w:cs="Segoe UI"/>
          <w:b/>
          <w:bCs/>
          <w:color w:val="003E51"/>
          <w:sz w:val="40"/>
          <w:szCs w:val="40"/>
        </w:rPr>
        <w:t xml:space="preserve">/2021 – </w:t>
      </w:r>
      <w:r w:rsidR="30CA09CC" w:rsidRPr="5B8B60B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10</w:t>
      </w:r>
      <w:r w:rsidR="00DC11DC" w:rsidRPr="5B8B60B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/</w:t>
      </w:r>
      <w:r w:rsidR="0FFFFE69" w:rsidRPr="68E2CF07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11</w:t>
      </w:r>
      <w:r w:rsidRPr="5B8B60BB">
        <w:rPr>
          <w:rFonts w:ascii="Segoe UI" w:eastAsia="Segoe UI" w:hAnsi="Segoe UI" w:cs="Segoe UI"/>
          <w:b/>
          <w:bCs/>
          <w:color w:val="003E51"/>
          <w:sz w:val="40"/>
          <w:szCs w:val="40"/>
        </w:rPr>
        <w:t xml:space="preserve">/2021 </w:t>
      </w:r>
    </w:p>
    <w:p w14:paraId="5F9BEB6E" w14:textId="3AC98EA6" w:rsidR="00790D69" w:rsidRDefault="00790D69">
      <w:pPr>
        <w:spacing w:after="0"/>
        <w:ind w:left="89"/>
        <w:rPr>
          <w:rFonts w:ascii="Garamond" w:eastAsia="Garamond" w:hAnsi="Garamond" w:cs="Garamond"/>
          <w:sz w:val="24"/>
          <w:szCs w:val="24"/>
        </w:rPr>
      </w:pPr>
    </w:p>
    <w:p w14:paraId="050CC2A6" w14:textId="25E5DA8E" w:rsidR="4A6CC424" w:rsidRPr="007D37FB" w:rsidRDefault="2DFA1829" w:rsidP="76AD8347">
      <w:pPr>
        <w:spacing w:after="0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 w:rsidRPr="68E2CF07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Warm again on Monday, changes quickly Tuesday with a </w:t>
      </w:r>
      <w:r w:rsidRPr="747A31D1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c</w:t>
      </w:r>
      <w:r w:rsidR="2DDB21C6" w:rsidRPr="747A31D1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oo</w:t>
      </w:r>
      <w:r w:rsidRPr="747A31D1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ling</w:t>
      </w:r>
      <w:r w:rsidRPr="68E2CF07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trend into next weekend.</w:t>
      </w:r>
      <w:r w:rsidR="05263DEB" w:rsidRPr="68E2CF07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Chances of mountain showers with breezy winds from mid-wee</w:t>
      </w:r>
      <w:r w:rsidR="218D6077" w:rsidRPr="68E2CF07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k</w:t>
      </w:r>
      <w:r w:rsidR="05263DEB" w:rsidRPr="68E2CF07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</w:t>
      </w:r>
      <w:r w:rsidR="0FB5F926" w:rsidRPr="68E2CF07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through next weekend.</w:t>
      </w:r>
    </w:p>
    <w:p w14:paraId="191BE6F2" w14:textId="26BCE96D" w:rsidR="4C77AD4A" w:rsidRDefault="4C77AD4A" w:rsidP="4C77AD4A">
      <w:pPr>
        <w:spacing w:after="0"/>
        <w:ind w:left="89"/>
        <w:rPr>
          <w:color w:val="000000" w:themeColor="text1"/>
          <w:sz w:val="24"/>
          <w:szCs w:val="24"/>
        </w:rPr>
      </w:pPr>
    </w:p>
    <w:tbl>
      <w:tblPr>
        <w:tblStyle w:val="TableGrid1"/>
        <w:tblW w:w="13142" w:type="dxa"/>
        <w:tblInd w:w="403" w:type="dxa"/>
        <w:tblCellMar>
          <w:top w:w="59" w:type="dxa"/>
          <w:left w:w="170" w:type="dxa"/>
          <w:right w:w="27" w:type="dxa"/>
        </w:tblCellMar>
        <w:tblLook w:val="04A0" w:firstRow="1" w:lastRow="0" w:firstColumn="1" w:lastColumn="0" w:noHBand="0" w:noVBand="1"/>
      </w:tblPr>
      <w:tblGrid>
        <w:gridCol w:w="1766"/>
        <w:gridCol w:w="6016"/>
        <w:gridCol w:w="5360"/>
      </w:tblGrid>
      <w:tr w:rsidR="00790D69" w:rsidRPr="007D37FB" w14:paraId="64489D4C" w14:textId="77777777" w:rsidTr="5B8B60BB">
        <w:trPr>
          <w:trHeight w:val="554"/>
        </w:trPr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3B579" w14:textId="77777777" w:rsidR="00790D69" w:rsidRPr="007D37FB" w:rsidRDefault="000D1E38">
            <w:pPr>
              <w:ind w:left="408" w:hanging="182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Garamond" w:hAnsi="Times New Roman" w:cs="Times New Roman"/>
                <w:b/>
                <w:sz w:val="24"/>
              </w:rPr>
              <w:t xml:space="preserve">Tributary/ Division </w:t>
            </w:r>
          </w:p>
        </w:tc>
        <w:tc>
          <w:tcPr>
            <w:tcW w:w="6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75CCFB" w14:textId="354E2057" w:rsidR="00790D69" w:rsidRPr="007D37FB" w:rsidRDefault="000D1E38">
            <w:pPr>
              <w:ind w:left="77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Garamond" w:hAnsi="Times New Roman" w:cs="Times New Roman"/>
                <w:b/>
                <w:sz w:val="24"/>
              </w:rPr>
              <w:t xml:space="preserve">Anticipated Weekly Ranges </w:t>
            </w:r>
          </w:p>
        </w:tc>
        <w:tc>
          <w:tcPr>
            <w:tcW w:w="5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4593ED" w14:textId="77777777" w:rsidR="00790D69" w:rsidRPr="007D37FB" w:rsidRDefault="000D1E38">
            <w:pPr>
              <w:ind w:right="146"/>
              <w:jc w:val="center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Garamond" w:hAnsi="Times New Roman" w:cs="Times New Roman"/>
                <w:b/>
                <w:sz w:val="24"/>
              </w:rPr>
              <w:t xml:space="preserve">Related Environmental and Fish Conditions </w:t>
            </w:r>
          </w:p>
        </w:tc>
      </w:tr>
      <w:tr w:rsidR="00790D69" w:rsidRPr="007D37FB" w14:paraId="5BB3765F" w14:textId="77777777" w:rsidTr="5B8B60BB">
        <w:trPr>
          <w:trHeight w:val="683"/>
        </w:trPr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C76146" w14:textId="77777777" w:rsidR="00790D69" w:rsidRPr="007D37FB" w:rsidRDefault="000D1E38">
            <w:pPr>
              <w:ind w:right="83"/>
              <w:jc w:val="center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Garamond" w:hAnsi="Times New Roman" w:cs="Times New Roman"/>
                <w:sz w:val="24"/>
              </w:rPr>
              <w:t xml:space="preserve">Clear Creek </w:t>
            </w:r>
          </w:p>
        </w:tc>
        <w:tc>
          <w:tcPr>
            <w:tcW w:w="6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B8D27" w14:textId="154C033E" w:rsidR="00790D69" w:rsidRPr="007D37FB" w:rsidRDefault="5E3D2BE1">
            <w:pPr>
              <w:numPr>
                <w:ilvl w:val="0"/>
                <w:numId w:val="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20A9DF48" w:rsidRPr="007D37FB">
              <w:rPr>
                <w:rFonts w:ascii="Times New Roman" w:eastAsia="Times New Roman" w:hAnsi="Times New Roman" w:cs="Times New Roman"/>
              </w:rPr>
              <w:t>20</w:t>
            </w:r>
            <w:r w:rsidR="2E7427BF" w:rsidRPr="007D37FB">
              <w:rPr>
                <w:rFonts w:ascii="Times New Roman" w:eastAsia="Times New Roman" w:hAnsi="Times New Roman" w:cs="Times New Roman"/>
              </w:rPr>
              <w:t>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cfs </w:t>
            </w:r>
          </w:p>
          <w:p w14:paraId="2A9C9C70" w14:textId="2D04D581" w:rsidR="00790D69" w:rsidRPr="007D37FB" w:rsidRDefault="3E1616C0" w:rsidP="00C07686">
            <w:pPr>
              <w:numPr>
                <w:ilvl w:val="0"/>
                <w:numId w:val="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Anticipated weekly range: </w:t>
            </w:r>
            <w:r w:rsidR="20C00CD9" w:rsidRPr="007D37FB">
              <w:rPr>
                <w:rFonts w:ascii="Times New Roman" w:eastAsia="Times New Roman" w:hAnsi="Times New Roman" w:cs="Times New Roman"/>
              </w:rPr>
              <w:t xml:space="preserve">200 </w:t>
            </w:r>
            <w:r w:rsidR="7C77D961" w:rsidRPr="007D37FB">
              <w:rPr>
                <w:rFonts w:ascii="Times New Roman" w:eastAsia="Times New Roman" w:hAnsi="Times New Roman" w:cs="Times New Roman"/>
              </w:rPr>
              <w:t>cfs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EA5AA" w14:textId="2C2DF6E9" w:rsidR="009D1656" w:rsidRPr="007D37FB" w:rsidRDefault="00C47A48">
            <w:pPr>
              <w:numPr>
                <w:ilvl w:val="0"/>
                <w:numId w:val="3"/>
              </w:numPr>
              <w:spacing w:after="24" w:line="237" w:lineRule="auto"/>
              <w:ind w:hanging="204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Adult s</w:t>
            </w:r>
            <w:r w:rsidR="009D1656" w:rsidRPr="007D37FB">
              <w:rPr>
                <w:rFonts w:ascii="Times New Roman" w:eastAsia="Times New Roman" w:hAnsi="Times New Roman" w:cs="Times New Roman"/>
              </w:rPr>
              <w:t xml:space="preserve">pring-run 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Chinook Salmon </w:t>
            </w:r>
            <w:r w:rsidR="006601B9" w:rsidRPr="007D37FB">
              <w:rPr>
                <w:rFonts w:ascii="Times New Roman" w:eastAsia="Times New Roman" w:hAnsi="Times New Roman" w:cs="Times New Roman"/>
              </w:rPr>
              <w:t xml:space="preserve">spawning, eggs </w:t>
            </w:r>
            <w:ins w:id="0" w:author="Author">
              <w:r w:rsidR="005B7367">
                <w:rPr>
                  <w:rFonts w:ascii="Times New Roman" w:eastAsia="Times New Roman" w:hAnsi="Times New Roman" w:cs="Times New Roman"/>
                </w:rPr>
                <w:t xml:space="preserve">and </w:t>
              </w:r>
              <w:r w:rsidR="00696AFC">
                <w:rPr>
                  <w:rFonts w:ascii="Times New Roman" w:eastAsia="Times New Roman" w:hAnsi="Times New Roman" w:cs="Times New Roman"/>
                </w:rPr>
                <w:t xml:space="preserve">alevin </w:t>
              </w:r>
            </w:ins>
            <w:r w:rsidR="006601B9" w:rsidRPr="007D37FB">
              <w:rPr>
                <w:rFonts w:ascii="Times New Roman" w:eastAsia="Times New Roman" w:hAnsi="Times New Roman" w:cs="Times New Roman"/>
              </w:rPr>
              <w:t>in gravel</w:t>
            </w:r>
          </w:p>
          <w:p w14:paraId="193477CB" w14:textId="77777777" w:rsidR="00790D69" w:rsidRPr="00AE01F0" w:rsidRDefault="00EA4055" w:rsidP="006601B9">
            <w:pPr>
              <w:numPr>
                <w:ilvl w:val="0"/>
                <w:numId w:val="3"/>
              </w:numPr>
              <w:spacing w:after="26" w:line="237" w:lineRule="auto"/>
              <w:ind w:hanging="204"/>
              <w:rPr>
                <w:ins w:id="1" w:author="Author"/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Juvenile </w:t>
            </w:r>
            <w:r w:rsidR="00C47A48" w:rsidRPr="007D37FB">
              <w:rPr>
                <w:rFonts w:ascii="Times New Roman" w:eastAsia="Times New Roman" w:hAnsi="Times New Roman" w:cs="Times New Roman"/>
              </w:rPr>
              <w:t>S</w:t>
            </w:r>
            <w:r w:rsidRPr="007D37FB">
              <w:rPr>
                <w:rFonts w:ascii="Times New Roman" w:eastAsia="Times New Roman" w:hAnsi="Times New Roman" w:cs="Times New Roman"/>
              </w:rPr>
              <w:t>teelhead rearing</w:t>
            </w:r>
          </w:p>
          <w:p w14:paraId="15724450" w14:textId="2324B42E" w:rsidR="00AE01F0" w:rsidRPr="007D37FB" w:rsidRDefault="00AE01F0" w:rsidP="006601B9">
            <w:pPr>
              <w:numPr>
                <w:ilvl w:val="0"/>
                <w:numId w:val="3"/>
              </w:numPr>
              <w:spacing w:after="26" w:line="237" w:lineRule="auto"/>
              <w:ind w:hanging="204"/>
              <w:rPr>
                <w:rFonts w:ascii="Times New Roman" w:hAnsi="Times New Roman" w:cs="Times New Roman"/>
              </w:rPr>
            </w:pPr>
            <w:ins w:id="2" w:author="Author">
              <w:r>
                <w:rPr>
                  <w:rFonts w:ascii="Times New Roman" w:eastAsia="Times New Roman" w:hAnsi="Times New Roman" w:cs="Times New Roman"/>
                </w:rPr>
                <w:t xml:space="preserve">Adult </w:t>
              </w:r>
              <w:r w:rsidR="005B7367">
                <w:rPr>
                  <w:rFonts w:ascii="Times New Roman" w:eastAsia="Times New Roman" w:hAnsi="Times New Roman" w:cs="Times New Roman"/>
                </w:rPr>
                <w:t>Steelhead</w:t>
              </w:r>
              <w:del w:id="3" w:author="Author">
                <w:r w:rsidDel="005B7367">
                  <w:rPr>
                    <w:rFonts w:ascii="Times New Roman" w:eastAsia="Times New Roman" w:hAnsi="Times New Roman" w:cs="Times New Roman"/>
                  </w:rPr>
                  <w:delText>steelhead</w:delText>
                </w:r>
              </w:del>
              <w:r>
                <w:rPr>
                  <w:rFonts w:ascii="Times New Roman" w:eastAsia="Times New Roman" w:hAnsi="Times New Roman" w:cs="Times New Roman"/>
                </w:rPr>
                <w:t xml:space="preserve"> in system</w:t>
              </w:r>
            </w:ins>
          </w:p>
        </w:tc>
      </w:tr>
      <w:tr w:rsidR="00790D69" w:rsidRPr="007D37FB" w14:paraId="76413A0E" w14:textId="77777777" w:rsidTr="5B8B60BB">
        <w:trPr>
          <w:trHeight w:val="296"/>
        </w:trPr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D0F507" w14:textId="5DF408BA" w:rsidR="00790D69" w:rsidRPr="007D37FB" w:rsidRDefault="000D1E38">
            <w:pPr>
              <w:ind w:left="449" w:hanging="298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Garamond" w:hAnsi="Times New Roman" w:cs="Times New Roman"/>
                <w:sz w:val="24"/>
              </w:rPr>
              <w:t xml:space="preserve">Sacramento River </w:t>
            </w:r>
          </w:p>
        </w:tc>
        <w:tc>
          <w:tcPr>
            <w:tcW w:w="6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4D135" w14:textId="68A6DE15" w:rsidR="00790D69" w:rsidRPr="007D37FB" w:rsidRDefault="000D1E38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Shasta Storage: </w:t>
            </w:r>
            <w:r w:rsidR="6570FB0A" w:rsidRPr="007D37FB">
              <w:rPr>
                <w:rFonts w:ascii="Times New Roman" w:eastAsia="Times New Roman" w:hAnsi="Times New Roman" w:cs="Times New Roman"/>
              </w:rPr>
              <w:t>1</w:t>
            </w:r>
            <w:r w:rsidRPr="007D37FB">
              <w:rPr>
                <w:rFonts w:ascii="Times New Roman" w:eastAsia="Times New Roman" w:hAnsi="Times New Roman" w:cs="Times New Roman"/>
              </w:rPr>
              <w:t>.</w:t>
            </w:r>
            <w:r w:rsidR="4B32BBB8" w:rsidRPr="68E2CF07">
              <w:rPr>
                <w:rFonts w:ascii="Times New Roman" w:eastAsia="Times New Roman" w:hAnsi="Times New Roman" w:cs="Times New Roman"/>
              </w:rPr>
              <w:t>0</w:t>
            </w:r>
            <w:r w:rsidR="2E4562E1" w:rsidRPr="68E2CF07">
              <w:rPr>
                <w:rFonts w:ascii="Times New Roman" w:eastAsia="Times New Roman" w:hAnsi="Times New Roman" w:cs="Times New Roman"/>
              </w:rPr>
              <w:t>58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MAF </w:t>
            </w:r>
          </w:p>
          <w:p w14:paraId="2DEA928E" w14:textId="10BE6DF9" w:rsidR="00790D69" w:rsidRPr="007D37FB" w:rsidRDefault="0603AC21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16A8A006" w:rsidRPr="007D37FB">
              <w:rPr>
                <w:rFonts w:ascii="Times New Roman" w:eastAsia="Times New Roman" w:hAnsi="Times New Roman" w:cs="Times New Roman"/>
              </w:rPr>
              <w:t>6</w:t>
            </w:r>
            <w:r w:rsidR="176A9003" w:rsidRPr="007D37FB">
              <w:rPr>
                <w:rFonts w:ascii="Times New Roman" w:eastAsia="Times New Roman" w:hAnsi="Times New Roman" w:cs="Times New Roman"/>
              </w:rPr>
              <w:t>,</w:t>
            </w:r>
            <w:r w:rsidR="76AEC0DE" w:rsidRPr="007D37FB">
              <w:rPr>
                <w:rFonts w:ascii="Times New Roman" w:eastAsia="Times New Roman" w:hAnsi="Times New Roman" w:cs="Times New Roman"/>
              </w:rPr>
              <w:t>80</w:t>
            </w:r>
            <w:r w:rsidR="4268545B" w:rsidRPr="007D37FB">
              <w:rPr>
                <w:rFonts w:ascii="Times New Roman" w:eastAsia="Times New Roman" w:hAnsi="Times New Roman" w:cs="Times New Roman"/>
              </w:rPr>
              <w:t>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cfs </w:t>
            </w:r>
          </w:p>
          <w:p w14:paraId="1B052330" w14:textId="77777777" w:rsidR="00790D69" w:rsidRPr="007D37FB" w:rsidRDefault="000D1E38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Anticipated Weekly Range of </w:t>
            </w:r>
          </w:p>
          <w:p w14:paraId="027944A5" w14:textId="4E45E9F4" w:rsidR="00790D69" w:rsidRPr="007D37FB" w:rsidRDefault="000D1E38" w:rsidP="00553987">
            <w:pPr>
              <w:ind w:left="180"/>
              <w:rPr>
                <w:rFonts w:ascii="Times New Roman" w:eastAsia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Releases to Sacramento: </w:t>
            </w:r>
            <w:r w:rsidR="567A6CEB" w:rsidRPr="007D37FB">
              <w:rPr>
                <w:rFonts w:ascii="Times New Roman" w:eastAsia="Times New Roman" w:hAnsi="Times New Roman" w:cs="Times New Roman"/>
              </w:rPr>
              <w:t>6,800</w:t>
            </w:r>
            <w:r w:rsidR="222D806D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Pr="007D37FB">
              <w:rPr>
                <w:rFonts w:ascii="Times New Roman" w:eastAsia="Times New Roman" w:hAnsi="Times New Roman" w:cs="Times New Roman"/>
              </w:rPr>
              <w:t>cfs</w:t>
            </w:r>
          </w:p>
        </w:tc>
        <w:tc>
          <w:tcPr>
            <w:tcW w:w="5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A894D" w14:textId="78117AD9" w:rsidR="00790D69" w:rsidRPr="007D37FB" w:rsidRDefault="00D02EDF" w:rsidP="38B0612F">
            <w:pPr>
              <w:numPr>
                <w:ilvl w:val="0"/>
                <w:numId w:val="5"/>
              </w:numPr>
              <w:spacing w:after="23" w:line="238" w:lineRule="auto"/>
              <w:ind w:hanging="18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W</w:t>
            </w:r>
            <w:r w:rsidR="1B2158EC" w:rsidRPr="007D37FB">
              <w:rPr>
                <w:rFonts w:ascii="Times New Roman" w:eastAsia="Times New Roman" w:hAnsi="Times New Roman" w:cs="Times New Roman"/>
              </w:rPr>
              <w:t xml:space="preserve">inter-run </w:t>
            </w:r>
            <w:r w:rsidR="001B7D46" w:rsidRPr="007D37FB">
              <w:rPr>
                <w:rFonts w:ascii="Times New Roman" w:eastAsia="Times New Roman" w:hAnsi="Times New Roman" w:cs="Times New Roman"/>
              </w:rPr>
              <w:t>Chinook</w:t>
            </w:r>
            <w:r w:rsidR="00553987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00C47A48" w:rsidRPr="007D37FB">
              <w:rPr>
                <w:rFonts w:ascii="Times New Roman" w:eastAsia="Times New Roman" w:hAnsi="Times New Roman" w:cs="Times New Roman"/>
              </w:rPr>
              <w:t xml:space="preserve">Salmon </w:t>
            </w:r>
            <w:r w:rsidR="00553987" w:rsidRPr="007D37FB">
              <w:rPr>
                <w:rFonts w:ascii="Times New Roman" w:eastAsia="Times New Roman" w:hAnsi="Times New Roman" w:cs="Times New Roman"/>
              </w:rPr>
              <w:t>e</w:t>
            </w:r>
            <w:r w:rsidR="003D3F92" w:rsidRPr="007D37FB">
              <w:rPr>
                <w:rFonts w:ascii="Times New Roman" w:eastAsia="Times New Roman" w:hAnsi="Times New Roman" w:cs="Times New Roman"/>
              </w:rPr>
              <w:t xml:space="preserve">ggs 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and alevin </w:t>
            </w:r>
            <w:r w:rsidR="003D3F92" w:rsidRPr="007D37FB">
              <w:rPr>
                <w:rFonts w:ascii="Times New Roman" w:eastAsia="Times New Roman" w:hAnsi="Times New Roman" w:cs="Times New Roman"/>
              </w:rPr>
              <w:t>in gravel</w:t>
            </w:r>
            <w:r w:rsidR="00740EE4" w:rsidRPr="007D37FB">
              <w:rPr>
                <w:rFonts w:ascii="Times New Roman" w:eastAsia="Times New Roman" w:hAnsi="Times New Roman" w:cs="Times New Roman"/>
              </w:rPr>
              <w:t>,</w:t>
            </w:r>
            <w:r w:rsidR="78809A0C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Pr="007D37FB">
              <w:rPr>
                <w:rFonts w:ascii="Times New Roman" w:eastAsia="Times New Roman" w:hAnsi="Times New Roman" w:cs="Times New Roman"/>
              </w:rPr>
              <w:t>fry rearing</w:t>
            </w:r>
          </w:p>
          <w:p w14:paraId="51A2C008" w14:textId="1F0C4D69" w:rsidR="00764E9F" w:rsidRDefault="00432D3B" w:rsidP="38B0612F">
            <w:pPr>
              <w:numPr>
                <w:ilvl w:val="0"/>
                <w:numId w:val="5"/>
              </w:numPr>
              <w:spacing w:after="23" w:line="238" w:lineRule="auto"/>
              <w:ind w:hanging="187"/>
              <w:rPr>
                <w:ins w:id="4" w:author="Author"/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cs="Times New Roman"/>
              </w:rPr>
              <w:t>Juvenile winter-run Chinook Salmon</w:t>
            </w:r>
            <w:r w:rsidR="0064778A" w:rsidRPr="007D37FB">
              <w:rPr>
                <w:rFonts w:ascii="Times New Roman" w:hAnsi="Times New Roman" w:cs="Times New Roman"/>
              </w:rPr>
              <w:t xml:space="preserve"> passage at Red Bluff Diversion Dam (RBDD; BY21 through 9/23/2021: </w:t>
            </w:r>
            <w:r w:rsidR="001F0A0A" w:rsidRPr="007D37FB">
              <w:rPr>
                <w:rFonts w:ascii="Times New Roman" w:hAnsi="Times New Roman" w:cs="Times New Roman"/>
              </w:rPr>
              <w:t>199,008 fish</w:t>
            </w:r>
            <w:r w:rsidR="00BE2892">
              <w:rPr>
                <w:rFonts w:ascii="Times New Roman" w:hAnsi="Times New Roman" w:cs="Times New Roman"/>
              </w:rPr>
              <w:t xml:space="preserve">; average historic passage (2011 </w:t>
            </w:r>
            <w:r w:rsidR="009E033D">
              <w:rPr>
                <w:rFonts w:ascii="Times New Roman" w:hAnsi="Times New Roman" w:cs="Times New Roman"/>
              </w:rPr>
              <w:t>–</w:t>
            </w:r>
            <w:r w:rsidR="00BE2892">
              <w:rPr>
                <w:rFonts w:ascii="Times New Roman" w:hAnsi="Times New Roman" w:cs="Times New Roman"/>
              </w:rPr>
              <w:t xml:space="preserve"> 2</w:t>
            </w:r>
            <w:r w:rsidR="009E033D">
              <w:rPr>
                <w:rFonts w:ascii="Times New Roman" w:hAnsi="Times New Roman" w:cs="Times New Roman"/>
              </w:rPr>
              <w:t xml:space="preserve">020) as of 10/03: </w:t>
            </w:r>
            <w:r w:rsidR="00FE1004">
              <w:rPr>
                <w:rFonts w:ascii="Times New Roman" w:hAnsi="Times New Roman" w:cs="Times New Roman"/>
              </w:rPr>
              <w:t>40.0%</w:t>
            </w:r>
            <w:r w:rsidR="00FD6641" w:rsidRPr="007D37FB">
              <w:rPr>
                <w:rFonts w:ascii="Times New Roman" w:hAnsi="Times New Roman" w:cs="Times New Roman"/>
              </w:rPr>
              <w:t>)</w:t>
            </w:r>
          </w:p>
          <w:p w14:paraId="3583FA49" w14:textId="4011D6F6" w:rsidR="00696AFC" w:rsidRPr="007D37FB" w:rsidRDefault="00696AFC" w:rsidP="38B0612F">
            <w:pPr>
              <w:numPr>
                <w:ilvl w:val="0"/>
                <w:numId w:val="5"/>
              </w:numPr>
              <w:spacing w:after="23" w:line="238" w:lineRule="auto"/>
              <w:ind w:hanging="187"/>
              <w:rPr>
                <w:rFonts w:ascii="Times New Roman" w:hAnsi="Times New Roman" w:cs="Times New Roman"/>
              </w:rPr>
            </w:pPr>
            <w:ins w:id="5" w:author="Author">
              <w:r>
                <w:rPr>
                  <w:rFonts w:ascii="Times New Roman" w:hAnsi="Times New Roman" w:cs="Times New Roman"/>
                </w:rPr>
                <w:t xml:space="preserve">Juvenile winter-run Chinook Salmon </w:t>
              </w:r>
              <w:r w:rsidR="00992C42">
                <w:rPr>
                  <w:rFonts w:ascii="Times New Roman" w:hAnsi="Times New Roman" w:cs="Times New Roman"/>
                </w:rPr>
                <w:t>detected at GCID, Tisdale, and Knight’s Landing RSTs</w:t>
              </w:r>
            </w:ins>
          </w:p>
          <w:p w14:paraId="05B70B83" w14:textId="7B2C8A7E" w:rsidR="00764E9F" w:rsidRPr="007D37FB" w:rsidRDefault="00C47A48" w:rsidP="009346F7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Adult s</w:t>
            </w:r>
            <w:r w:rsidR="000D1E38" w:rsidRPr="007D37FB">
              <w:rPr>
                <w:rFonts w:ascii="Times New Roman" w:eastAsia="Times New Roman" w:hAnsi="Times New Roman" w:cs="Times New Roman"/>
              </w:rPr>
              <w:t>pring-run</w:t>
            </w:r>
            <w:r w:rsidR="00553987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000D1E38" w:rsidRPr="007D37FB">
              <w:rPr>
                <w:rFonts w:ascii="Times New Roman" w:eastAsia="Times New Roman" w:hAnsi="Times New Roman" w:cs="Times New Roman"/>
              </w:rPr>
              <w:t xml:space="preserve">Chinook </w:t>
            </w:r>
            <w:r w:rsidRPr="007D37FB">
              <w:rPr>
                <w:rFonts w:ascii="Times New Roman" w:eastAsia="Times New Roman" w:hAnsi="Times New Roman" w:cs="Times New Roman"/>
              </w:rPr>
              <w:t>S</w:t>
            </w:r>
            <w:r w:rsidR="000D1E38" w:rsidRPr="007D37FB">
              <w:rPr>
                <w:rFonts w:ascii="Times New Roman" w:eastAsia="Times New Roman" w:hAnsi="Times New Roman" w:cs="Times New Roman"/>
              </w:rPr>
              <w:t xml:space="preserve">almon </w:t>
            </w:r>
            <w:r w:rsidR="006601B9" w:rsidRPr="007D37FB">
              <w:rPr>
                <w:rFonts w:ascii="Times New Roman" w:eastAsia="Times New Roman" w:hAnsi="Times New Roman" w:cs="Times New Roman"/>
              </w:rPr>
              <w:t xml:space="preserve">spawning, eggs </w:t>
            </w:r>
            <w:ins w:id="6" w:author="Author">
              <w:del w:id="7" w:author="Author">
                <w:r w:rsidR="00CE693A" w:rsidDel="006E40DF">
                  <w:rPr>
                    <w:rFonts w:ascii="Times New Roman" w:eastAsia="Times New Roman" w:hAnsi="Times New Roman" w:cs="Times New Roman"/>
                  </w:rPr>
                  <w:delText xml:space="preserve">and alevin </w:delText>
                </w:r>
              </w:del>
            </w:ins>
            <w:r w:rsidR="006601B9" w:rsidRPr="007D37FB">
              <w:rPr>
                <w:rFonts w:ascii="Times New Roman" w:eastAsia="Times New Roman" w:hAnsi="Times New Roman" w:cs="Times New Roman"/>
              </w:rPr>
              <w:t>in gravel</w:t>
            </w:r>
          </w:p>
          <w:p w14:paraId="318AC59B" w14:textId="4886E8F0" w:rsidR="00790D69" w:rsidRPr="007D37FB" w:rsidRDefault="006601B9" w:rsidP="00553987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Fall-run Chinook </w:t>
            </w:r>
            <w:r w:rsidR="00C47A48" w:rsidRPr="007D37FB">
              <w:rPr>
                <w:rFonts w:ascii="Times New Roman" w:eastAsia="Times New Roman" w:hAnsi="Times New Roman" w:cs="Times New Roman"/>
              </w:rPr>
              <w:t xml:space="preserve">Salmon </w:t>
            </w:r>
            <w:r w:rsidRPr="007D37FB">
              <w:rPr>
                <w:rFonts w:ascii="Times New Roman" w:eastAsia="Times New Roman" w:hAnsi="Times New Roman" w:cs="Times New Roman"/>
              </w:rPr>
              <w:t>holding</w:t>
            </w:r>
          </w:p>
          <w:p w14:paraId="24B1EB5C" w14:textId="77777777" w:rsidR="00790D69" w:rsidRPr="00AE01F0" w:rsidRDefault="000D1E38" w:rsidP="23E46925">
            <w:pPr>
              <w:numPr>
                <w:ilvl w:val="0"/>
                <w:numId w:val="5"/>
              </w:numPr>
              <w:ind w:hanging="187"/>
              <w:rPr>
                <w:ins w:id="8" w:author="Author"/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Green </w:t>
            </w:r>
            <w:r w:rsidR="00C47A48" w:rsidRPr="007D37FB">
              <w:rPr>
                <w:rFonts w:ascii="Times New Roman" w:eastAsia="Times New Roman" w:hAnsi="Times New Roman" w:cs="Times New Roman"/>
              </w:rPr>
              <w:t>S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turgeon adults </w:t>
            </w:r>
            <w:r w:rsidR="006601B9" w:rsidRPr="007D37FB">
              <w:rPr>
                <w:rFonts w:ascii="Times New Roman" w:eastAsia="Times New Roman" w:hAnsi="Times New Roman" w:cs="Times New Roman"/>
              </w:rPr>
              <w:t xml:space="preserve">and juvenile </w:t>
            </w:r>
            <w:r w:rsidR="00DF4590" w:rsidRPr="007D37FB">
              <w:rPr>
                <w:rFonts w:ascii="Times New Roman" w:eastAsia="Times New Roman" w:hAnsi="Times New Roman" w:cs="Times New Roman"/>
              </w:rPr>
              <w:t>presen</w:t>
            </w:r>
            <w:r w:rsidR="00553987" w:rsidRPr="007D37FB">
              <w:rPr>
                <w:rFonts w:ascii="Times New Roman" w:eastAsia="Times New Roman" w:hAnsi="Times New Roman" w:cs="Times New Roman"/>
              </w:rPr>
              <w:t>t</w:t>
            </w:r>
          </w:p>
          <w:p w14:paraId="2754AB6D" w14:textId="240CF281" w:rsidR="00AE01F0" w:rsidRPr="007D37FB" w:rsidRDefault="00AE01F0" w:rsidP="23E46925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ins w:id="9" w:author="Author">
              <w:r>
                <w:rPr>
                  <w:rFonts w:ascii="Times New Roman" w:eastAsia="Times New Roman" w:hAnsi="Times New Roman" w:cs="Times New Roman"/>
                </w:rPr>
                <w:t xml:space="preserve">Adult </w:t>
              </w:r>
              <w:r w:rsidR="005B7367">
                <w:rPr>
                  <w:rFonts w:ascii="Times New Roman" w:eastAsia="Times New Roman" w:hAnsi="Times New Roman" w:cs="Times New Roman"/>
                </w:rPr>
                <w:t xml:space="preserve">Steelhead </w:t>
              </w:r>
              <w:del w:id="10" w:author="Author">
                <w:r w:rsidDel="005B7367">
                  <w:rPr>
                    <w:rFonts w:ascii="Times New Roman" w:eastAsia="Times New Roman" w:hAnsi="Times New Roman" w:cs="Times New Roman"/>
                  </w:rPr>
                  <w:delText xml:space="preserve">steelhead </w:delText>
                </w:r>
              </w:del>
              <w:r>
                <w:rPr>
                  <w:rFonts w:ascii="Times New Roman" w:eastAsia="Times New Roman" w:hAnsi="Times New Roman" w:cs="Times New Roman"/>
                </w:rPr>
                <w:t>in system</w:t>
              </w:r>
            </w:ins>
          </w:p>
        </w:tc>
      </w:tr>
      <w:tr w:rsidR="00C67618" w:rsidRPr="007D37FB" w14:paraId="0D4037AC" w14:textId="77777777" w:rsidTr="5B8B60BB">
        <w:trPr>
          <w:trHeight w:val="296"/>
        </w:trPr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01E7FA" w14:textId="6051862C" w:rsidR="00C67618" w:rsidRPr="007D37FB" w:rsidRDefault="00C67618">
            <w:pPr>
              <w:ind w:left="449" w:hanging="298"/>
              <w:rPr>
                <w:rFonts w:ascii="Times New Roman" w:eastAsia="Garamond" w:hAnsi="Times New Roman" w:cs="Times New Roman"/>
                <w:sz w:val="24"/>
              </w:rPr>
            </w:pPr>
            <w:r w:rsidRPr="007D37FB">
              <w:rPr>
                <w:rFonts w:ascii="Times New Roman" w:eastAsia="Garamond" w:hAnsi="Times New Roman" w:cs="Times New Roman"/>
                <w:sz w:val="24"/>
              </w:rPr>
              <w:t>Feather River</w:t>
            </w:r>
          </w:p>
        </w:tc>
        <w:tc>
          <w:tcPr>
            <w:tcW w:w="6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2D277" w14:textId="6941F7C1" w:rsidR="00C67618" w:rsidRPr="007D37FB" w:rsidRDefault="18014F69" w:rsidP="00C67618">
            <w:pPr>
              <w:numPr>
                <w:ilvl w:val="0"/>
                <w:numId w:val="4"/>
              </w:numPr>
              <w:ind w:right="51"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Oroville Storage: </w:t>
            </w:r>
            <w:r w:rsidR="01BA326D" w:rsidRPr="007D37FB">
              <w:rPr>
                <w:rFonts w:ascii="Times New Roman" w:eastAsia="Times New Roman" w:hAnsi="Times New Roman" w:cs="Times New Roman"/>
              </w:rPr>
              <w:t>7</w:t>
            </w:r>
            <w:r w:rsidR="16DC3B95" w:rsidRPr="007D37FB">
              <w:rPr>
                <w:rFonts w:ascii="Times New Roman" w:eastAsia="Times New Roman" w:hAnsi="Times New Roman" w:cs="Times New Roman"/>
              </w:rPr>
              <w:t>89</w:t>
            </w:r>
            <w:r w:rsidR="79CB3AAE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2F3333D9" w:rsidRPr="007D37FB">
              <w:rPr>
                <w:rFonts w:ascii="Times New Roman" w:eastAsia="Times New Roman" w:hAnsi="Times New Roman" w:cs="Times New Roman"/>
              </w:rPr>
              <w:t>T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AF </w:t>
            </w:r>
          </w:p>
          <w:p w14:paraId="15F0D269" w14:textId="78FC7558" w:rsidR="00C67618" w:rsidRPr="007D37FB" w:rsidRDefault="22A3710B" w:rsidP="00C67618">
            <w:pPr>
              <w:numPr>
                <w:ilvl w:val="0"/>
                <w:numId w:val="4"/>
              </w:numPr>
              <w:ind w:right="51"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Current Release:</w:t>
            </w:r>
            <w:r w:rsidR="57DC191D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60D209E0" w:rsidRPr="007D37FB">
              <w:rPr>
                <w:rFonts w:ascii="Times New Roman" w:eastAsia="Times New Roman" w:hAnsi="Times New Roman" w:cs="Times New Roman"/>
              </w:rPr>
              <w:t>1</w:t>
            </w:r>
            <w:r w:rsidR="1E2BE854" w:rsidRPr="007D37FB">
              <w:rPr>
                <w:rFonts w:ascii="Times New Roman" w:eastAsia="Times New Roman" w:hAnsi="Times New Roman" w:cs="Times New Roman"/>
              </w:rPr>
              <w:t>,</w:t>
            </w:r>
            <w:r w:rsidR="0EA8C44F" w:rsidRPr="007D37FB">
              <w:rPr>
                <w:rFonts w:ascii="Times New Roman" w:eastAsia="Times New Roman" w:hAnsi="Times New Roman" w:cs="Times New Roman"/>
              </w:rPr>
              <w:t>2</w:t>
            </w:r>
            <w:r w:rsidR="206DD39F" w:rsidRPr="007D37FB">
              <w:rPr>
                <w:rFonts w:ascii="Times New Roman" w:eastAsia="Times New Roman" w:hAnsi="Times New Roman" w:cs="Times New Roman"/>
              </w:rPr>
              <w:t>5</w:t>
            </w:r>
            <w:r w:rsidR="50EFBCB7" w:rsidRPr="007D37FB">
              <w:rPr>
                <w:rFonts w:ascii="Times New Roman" w:eastAsia="Times New Roman" w:hAnsi="Times New Roman" w:cs="Times New Roman"/>
              </w:rPr>
              <w:t>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cfs </w:t>
            </w:r>
          </w:p>
          <w:p w14:paraId="50CE57F0" w14:textId="3A830E80" w:rsidR="00C67618" w:rsidRPr="007D37FB" w:rsidRDefault="68427962" w:rsidP="44F17A90">
            <w:pPr>
              <w:numPr>
                <w:ilvl w:val="0"/>
                <w:numId w:val="4"/>
              </w:numPr>
              <w:spacing w:after="26" w:line="237" w:lineRule="auto"/>
              <w:ind w:right="51"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Anticipated Weekly Range of Releases</w:t>
            </w:r>
            <w:r w:rsidR="5FE6DF4C" w:rsidRPr="007D37FB">
              <w:rPr>
                <w:rFonts w:ascii="Times New Roman" w:eastAsia="Times New Roman" w:hAnsi="Times New Roman" w:cs="Times New Roman"/>
              </w:rPr>
              <w:t xml:space="preserve">: </w:t>
            </w:r>
            <w:r w:rsidR="62E2623C" w:rsidRPr="007D37FB">
              <w:rPr>
                <w:rFonts w:ascii="Times New Roman" w:eastAsia="Times New Roman" w:hAnsi="Times New Roman" w:cs="Times New Roman"/>
              </w:rPr>
              <w:t>1</w:t>
            </w:r>
            <w:r w:rsidR="72CFBF91" w:rsidRPr="007D37FB">
              <w:rPr>
                <w:rFonts w:ascii="Times New Roman" w:eastAsia="Times New Roman" w:hAnsi="Times New Roman" w:cs="Times New Roman"/>
              </w:rPr>
              <w:t>,</w:t>
            </w:r>
            <w:r w:rsidR="0DE8E0C9" w:rsidRPr="007D37FB">
              <w:rPr>
                <w:rFonts w:ascii="Times New Roman" w:eastAsia="Times New Roman" w:hAnsi="Times New Roman" w:cs="Times New Roman"/>
              </w:rPr>
              <w:t>2</w:t>
            </w:r>
            <w:r w:rsidR="10142792" w:rsidRPr="007D37FB">
              <w:rPr>
                <w:rFonts w:ascii="Times New Roman" w:eastAsia="Times New Roman" w:hAnsi="Times New Roman" w:cs="Times New Roman"/>
              </w:rPr>
              <w:t>5</w:t>
            </w:r>
            <w:r w:rsidR="72CFBF91" w:rsidRPr="007D37FB">
              <w:rPr>
                <w:rFonts w:ascii="Times New Roman" w:eastAsia="Times New Roman" w:hAnsi="Times New Roman" w:cs="Times New Roman"/>
              </w:rPr>
              <w:t>0</w:t>
            </w:r>
            <w:r w:rsidR="408F381A" w:rsidRPr="007D37FB">
              <w:rPr>
                <w:rFonts w:ascii="Times New Roman" w:eastAsia="Times New Roman" w:hAnsi="Times New Roman" w:cs="Times New Roman"/>
              </w:rPr>
              <w:t xml:space="preserve"> to </w:t>
            </w:r>
            <w:r w:rsidR="499150C7" w:rsidRPr="68E2CF07">
              <w:rPr>
                <w:rFonts w:ascii="Times New Roman" w:eastAsia="Times New Roman" w:hAnsi="Times New Roman" w:cs="Times New Roman"/>
              </w:rPr>
              <w:t>95</w:t>
            </w:r>
            <w:r w:rsidR="058F2438" w:rsidRPr="68E2CF07">
              <w:rPr>
                <w:rFonts w:ascii="Times New Roman" w:eastAsia="Times New Roman" w:hAnsi="Times New Roman" w:cs="Times New Roman"/>
              </w:rPr>
              <w:t>0</w:t>
            </w:r>
            <w:r w:rsidR="6BFD80E5" w:rsidRPr="007D37FB">
              <w:rPr>
                <w:rFonts w:ascii="Times New Roman" w:eastAsia="Times New Roman" w:hAnsi="Times New Roman" w:cs="Times New Roman"/>
              </w:rPr>
              <w:t xml:space="preserve"> cfs</w:t>
            </w:r>
          </w:p>
          <w:p w14:paraId="332D111A" w14:textId="1D646560" w:rsidR="00C67618" w:rsidRPr="007D37FB" w:rsidRDefault="68218AD5" w:rsidP="6B3915FE">
            <w:pPr>
              <w:numPr>
                <w:ilvl w:val="0"/>
                <w:numId w:val="4"/>
              </w:numPr>
              <w:spacing w:after="26" w:line="237" w:lineRule="auto"/>
              <w:ind w:right="51" w:hanging="180"/>
              <w:rPr>
                <w:rFonts w:ascii="Times New Roman" w:hAnsi="Times New Roman" w:cs="Times New Roman"/>
              </w:rPr>
            </w:pPr>
            <w:r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Daily temperature</w:t>
            </w:r>
            <w:r w:rsidR="477D865E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targets</w:t>
            </w:r>
            <w:r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 w:rsidR="1A880D2B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="387FD7FE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="082108C1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°</w:t>
            </w:r>
            <w:r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F </w:t>
            </w:r>
            <w:r w:rsidR="4D1A0CE5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="20A69832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±</w:t>
            </w:r>
            <w:r w:rsidR="1BE18801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="082108C1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°</w:t>
            </w:r>
            <w:r w:rsidR="5D6535C9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F</w:t>
            </w:r>
            <w:r w:rsidR="448C7DD9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 w:rsidR="0EEFB487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at Fish Hatchery</w:t>
            </w:r>
          </w:p>
        </w:tc>
        <w:tc>
          <w:tcPr>
            <w:tcW w:w="5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94CAC" w14:textId="15494F60" w:rsidR="00C67618" w:rsidRPr="007D37FB" w:rsidRDefault="006601B9" w:rsidP="00CE693A">
            <w:pPr>
              <w:numPr>
                <w:ilvl w:val="0"/>
                <w:numId w:val="4"/>
              </w:numPr>
              <w:spacing w:after="26" w:line="237" w:lineRule="auto"/>
              <w:ind w:hanging="19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Fall-run</w:t>
            </w:r>
            <w:r w:rsidR="003D2AA0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007E2077" w:rsidRPr="007D37FB">
              <w:rPr>
                <w:rFonts w:ascii="Times New Roman" w:eastAsia="Times New Roman" w:hAnsi="Times New Roman" w:cs="Times New Roman"/>
              </w:rPr>
              <w:t xml:space="preserve">Chinook </w:t>
            </w:r>
            <w:r w:rsidR="00C47A48" w:rsidRPr="007D37FB">
              <w:rPr>
                <w:rFonts w:ascii="Times New Roman" w:eastAsia="Times New Roman" w:hAnsi="Times New Roman" w:cs="Times New Roman"/>
              </w:rPr>
              <w:t xml:space="preserve">Salmon </w:t>
            </w:r>
            <w:r w:rsidR="0094131C" w:rsidRPr="007D37FB">
              <w:rPr>
                <w:rFonts w:ascii="Times New Roman" w:eastAsia="Times New Roman" w:hAnsi="Times New Roman" w:cs="Times New Roman"/>
              </w:rPr>
              <w:t>holdin</w:t>
            </w:r>
            <w:r w:rsidR="00C47A48" w:rsidRPr="007D37FB">
              <w:rPr>
                <w:rFonts w:ascii="Times New Roman" w:eastAsia="Times New Roman" w:hAnsi="Times New Roman" w:cs="Times New Roman"/>
              </w:rPr>
              <w:t>g</w:t>
            </w:r>
          </w:p>
          <w:p w14:paraId="6CFE464B" w14:textId="77777777" w:rsidR="00C67618" w:rsidRPr="00AE01F0" w:rsidRDefault="00C67618" w:rsidP="00CE693A">
            <w:pPr>
              <w:numPr>
                <w:ilvl w:val="0"/>
                <w:numId w:val="4"/>
              </w:numPr>
              <w:spacing w:after="26" w:line="237" w:lineRule="auto"/>
              <w:ind w:hanging="197"/>
              <w:rPr>
                <w:ins w:id="11" w:author="Author"/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Juvenile </w:t>
            </w:r>
            <w:r w:rsidR="00C47A48" w:rsidRPr="007D37FB">
              <w:rPr>
                <w:rFonts w:ascii="Times New Roman" w:eastAsia="Times New Roman" w:hAnsi="Times New Roman" w:cs="Times New Roman"/>
              </w:rPr>
              <w:t>S</w:t>
            </w:r>
            <w:r w:rsidRPr="007D37FB">
              <w:rPr>
                <w:rFonts w:ascii="Times New Roman" w:eastAsia="Times New Roman" w:hAnsi="Times New Roman" w:cs="Times New Roman"/>
              </w:rPr>
              <w:t>teelhead rearing</w:t>
            </w:r>
          </w:p>
          <w:p w14:paraId="279F8DCE" w14:textId="77777777" w:rsidR="00AE01F0" w:rsidRPr="00CE693A" w:rsidRDefault="00AE01F0" w:rsidP="00CE693A">
            <w:pPr>
              <w:numPr>
                <w:ilvl w:val="0"/>
                <w:numId w:val="4"/>
              </w:numPr>
              <w:spacing w:after="26" w:line="237" w:lineRule="auto"/>
              <w:ind w:hanging="197"/>
              <w:rPr>
                <w:ins w:id="12" w:author="Author"/>
                <w:rFonts w:ascii="Times New Roman" w:hAnsi="Times New Roman" w:cs="Times New Roman"/>
              </w:rPr>
            </w:pPr>
            <w:ins w:id="13" w:author="Author">
              <w:r>
                <w:rPr>
                  <w:rFonts w:ascii="Times New Roman" w:eastAsia="Times New Roman" w:hAnsi="Times New Roman" w:cs="Times New Roman"/>
                </w:rPr>
                <w:t xml:space="preserve">Adult </w:t>
              </w:r>
              <w:del w:id="14" w:author="Author">
                <w:r w:rsidDel="005B7367">
                  <w:rPr>
                    <w:rFonts w:ascii="Times New Roman" w:eastAsia="Times New Roman" w:hAnsi="Times New Roman" w:cs="Times New Roman"/>
                  </w:rPr>
                  <w:delText>steelhead</w:delText>
                </w:r>
              </w:del>
              <w:r w:rsidR="005B7367">
                <w:rPr>
                  <w:rFonts w:ascii="Times New Roman" w:eastAsia="Times New Roman" w:hAnsi="Times New Roman" w:cs="Times New Roman"/>
                </w:rPr>
                <w:t>Steelhead</w:t>
              </w:r>
              <w:r>
                <w:rPr>
                  <w:rFonts w:ascii="Times New Roman" w:eastAsia="Times New Roman" w:hAnsi="Times New Roman" w:cs="Times New Roman"/>
                </w:rPr>
                <w:t xml:space="preserve"> in system</w:t>
              </w:r>
            </w:ins>
          </w:p>
          <w:p w14:paraId="62F5DD86" w14:textId="247B91DF" w:rsidR="00CE693A" w:rsidRPr="00CE693A" w:rsidRDefault="00CE693A" w:rsidP="00CE693A">
            <w:pPr>
              <w:numPr>
                <w:ilvl w:val="0"/>
                <w:numId w:val="4"/>
              </w:numPr>
              <w:ind w:hanging="187"/>
              <w:rPr>
                <w:rFonts w:ascii="Times New Roman" w:hAnsi="Times New Roman" w:cs="Times New Roman"/>
              </w:rPr>
            </w:pPr>
            <w:ins w:id="15" w:author="Author">
              <w:r w:rsidRPr="007D37FB">
                <w:rPr>
                  <w:rFonts w:ascii="Times New Roman" w:eastAsia="Times New Roman" w:hAnsi="Times New Roman" w:cs="Times New Roman"/>
                </w:rPr>
                <w:t xml:space="preserve">Adult spring-run Chinook Salmon spawning, eggs </w:t>
              </w:r>
              <w:r>
                <w:rPr>
                  <w:rFonts w:ascii="Times New Roman" w:eastAsia="Times New Roman" w:hAnsi="Times New Roman" w:cs="Times New Roman"/>
                </w:rPr>
                <w:t xml:space="preserve">and alevin </w:t>
              </w:r>
              <w:r w:rsidRPr="007D37FB">
                <w:rPr>
                  <w:rFonts w:ascii="Times New Roman" w:eastAsia="Times New Roman" w:hAnsi="Times New Roman" w:cs="Times New Roman"/>
                </w:rPr>
                <w:t>in gravel</w:t>
              </w:r>
            </w:ins>
          </w:p>
        </w:tc>
      </w:tr>
      <w:tr w:rsidR="00C67618" w:rsidRPr="007D37FB" w14:paraId="182B7BDC" w14:textId="77777777" w:rsidTr="5B8B60BB">
        <w:trPr>
          <w:trHeight w:val="296"/>
        </w:trPr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73F9" w14:textId="086DB157" w:rsidR="00C67618" w:rsidRPr="007D37FB" w:rsidRDefault="00C67618" w:rsidP="00C67618">
            <w:pPr>
              <w:ind w:left="449" w:hanging="298"/>
              <w:rPr>
                <w:rFonts w:ascii="Times New Roman" w:eastAsia="Garamond" w:hAnsi="Times New Roman" w:cs="Times New Roman"/>
                <w:sz w:val="24"/>
              </w:rPr>
            </w:pPr>
            <w:r w:rsidRPr="007D37FB">
              <w:rPr>
                <w:rFonts w:ascii="Times New Roman" w:eastAsia="Garamond" w:hAnsi="Times New Roman" w:cs="Times New Roman"/>
                <w:sz w:val="24"/>
              </w:rPr>
              <w:t xml:space="preserve">American River </w:t>
            </w:r>
          </w:p>
        </w:tc>
        <w:tc>
          <w:tcPr>
            <w:tcW w:w="6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AFA7F" w14:textId="264B5388" w:rsidR="00C67618" w:rsidRPr="007D37FB" w:rsidRDefault="31020D5F" w:rsidP="00C67618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Folsom Storage: </w:t>
            </w:r>
            <w:r w:rsidR="21406BC7" w:rsidRPr="68E2CF07">
              <w:rPr>
                <w:rFonts w:ascii="Times New Roman" w:eastAsia="Times New Roman" w:hAnsi="Times New Roman" w:cs="Times New Roman"/>
              </w:rPr>
              <w:t>2</w:t>
            </w:r>
            <w:r w:rsidR="30E599D5" w:rsidRPr="68E2CF07">
              <w:rPr>
                <w:rFonts w:ascii="Times New Roman" w:eastAsia="Times New Roman" w:hAnsi="Times New Roman" w:cs="Times New Roman"/>
              </w:rPr>
              <w:t>28</w:t>
            </w:r>
            <w:r w:rsidR="6C5397D3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280574AC" w:rsidRPr="007D37FB">
              <w:rPr>
                <w:rFonts w:ascii="Times New Roman" w:eastAsia="Times New Roman" w:hAnsi="Times New Roman" w:cs="Times New Roman"/>
              </w:rPr>
              <w:t>T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AF </w:t>
            </w:r>
          </w:p>
          <w:p w14:paraId="2B989256" w14:textId="0A5BEFC8" w:rsidR="00C67618" w:rsidRPr="007D37FB" w:rsidRDefault="66796C5B" w:rsidP="44F17A90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2CA8840D" w:rsidRPr="007D37FB">
              <w:rPr>
                <w:rFonts w:ascii="Times New Roman" w:eastAsia="Times New Roman" w:hAnsi="Times New Roman" w:cs="Times New Roman"/>
              </w:rPr>
              <w:t>550 cfs</w:t>
            </w:r>
          </w:p>
          <w:p w14:paraId="6CF1F69D" w14:textId="06E6C609" w:rsidR="00A3136D" w:rsidRPr="007D37FB" w:rsidRDefault="43847453" w:rsidP="00E31BC3">
            <w:pPr>
              <w:numPr>
                <w:ilvl w:val="0"/>
                <w:numId w:val="4"/>
              </w:numPr>
              <w:spacing w:after="2" w:line="237" w:lineRule="auto"/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Anticipated Weekly Range of Releases</w:t>
            </w:r>
            <w:r w:rsidR="78D2FA66" w:rsidRPr="007D37FB">
              <w:rPr>
                <w:rFonts w:ascii="Times New Roman" w:eastAsia="Times New Roman" w:hAnsi="Times New Roman" w:cs="Times New Roman"/>
              </w:rPr>
              <w:t xml:space="preserve"> to American: </w:t>
            </w:r>
            <w:r w:rsidR="77C6AF81" w:rsidRPr="007D37FB">
              <w:rPr>
                <w:rFonts w:ascii="Times New Roman" w:eastAsia="Times New Roman" w:hAnsi="Times New Roman" w:cs="Times New Roman"/>
              </w:rPr>
              <w:t>5</w:t>
            </w:r>
            <w:r w:rsidR="00C97469" w:rsidRPr="007D37FB">
              <w:rPr>
                <w:rFonts w:ascii="Times New Roman" w:eastAsia="Times New Roman" w:hAnsi="Times New Roman" w:cs="Times New Roman"/>
              </w:rPr>
              <w:t>5</w:t>
            </w:r>
            <w:r w:rsidR="1E4E4FD9" w:rsidRPr="007D37FB">
              <w:rPr>
                <w:rFonts w:ascii="Times New Roman" w:eastAsia="Times New Roman" w:hAnsi="Times New Roman" w:cs="Times New Roman"/>
              </w:rPr>
              <w:t>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cfs </w:t>
            </w:r>
          </w:p>
        </w:tc>
        <w:tc>
          <w:tcPr>
            <w:tcW w:w="5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2E7B0" w14:textId="4E604E55" w:rsidR="006601B9" w:rsidRPr="007D37FB" w:rsidRDefault="006601B9" w:rsidP="00A3136D">
            <w:pPr>
              <w:numPr>
                <w:ilvl w:val="0"/>
                <w:numId w:val="4"/>
              </w:numPr>
              <w:spacing w:after="17" w:line="229" w:lineRule="auto"/>
              <w:ind w:hanging="180"/>
              <w:rPr>
                <w:rFonts w:ascii="Times New Roman" w:eastAsia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Fall-run Chinook </w:t>
            </w:r>
            <w:r w:rsidR="00C47A48" w:rsidRPr="007D37FB">
              <w:rPr>
                <w:rFonts w:ascii="Times New Roman" w:eastAsia="Times New Roman" w:hAnsi="Times New Roman" w:cs="Times New Roman"/>
              </w:rPr>
              <w:t xml:space="preserve">Salmon 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holding </w:t>
            </w:r>
          </w:p>
          <w:p w14:paraId="51A7967B" w14:textId="77777777" w:rsidR="00C67618" w:rsidRDefault="00C67618" w:rsidP="00A3136D">
            <w:pPr>
              <w:numPr>
                <w:ilvl w:val="0"/>
                <w:numId w:val="4"/>
              </w:numPr>
              <w:spacing w:after="17" w:line="229" w:lineRule="auto"/>
              <w:ind w:hanging="180"/>
              <w:rPr>
                <w:ins w:id="16" w:author="Author"/>
                <w:rFonts w:ascii="Times New Roman" w:eastAsia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Juvenile </w:t>
            </w:r>
            <w:r w:rsidR="00C47A48" w:rsidRPr="007D37FB">
              <w:rPr>
                <w:rFonts w:ascii="Times New Roman" w:eastAsia="Times New Roman" w:hAnsi="Times New Roman" w:cs="Times New Roman"/>
              </w:rPr>
              <w:t>S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teelhead </w:t>
            </w:r>
            <w:r w:rsidR="006601B9" w:rsidRPr="007D37FB">
              <w:rPr>
                <w:rFonts w:ascii="Times New Roman" w:eastAsia="Times New Roman" w:hAnsi="Times New Roman" w:cs="Times New Roman"/>
              </w:rPr>
              <w:t xml:space="preserve">expected to be </w:t>
            </w:r>
            <w:r w:rsidRPr="007D37FB">
              <w:rPr>
                <w:rFonts w:ascii="Times New Roman" w:eastAsia="Times New Roman" w:hAnsi="Times New Roman" w:cs="Times New Roman"/>
              </w:rPr>
              <w:t>rearing</w:t>
            </w:r>
          </w:p>
          <w:p w14:paraId="198ED91A" w14:textId="608058CF" w:rsidR="00AE01F0" w:rsidRPr="007D37FB" w:rsidRDefault="00AE01F0" w:rsidP="00A3136D">
            <w:pPr>
              <w:numPr>
                <w:ilvl w:val="0"/>
                <w:numId w:val="4"/>
              </w:numPr>
              <w:spacing w:after="17" w:line="229" w:lineRule="auto"/>
              <w:ind w:hanging="180"/>
              <w:rPr>
                <w:rFonts w:ascii="Times New Roman" w:eastAsia="Times New Roman" w:hAnsi="Times New Roman" w:cs="Times New Roman"/>
              </w:rPr>
            </w:pPr>
            <w:ins w:id="17" w:author="Author">
              <w:r>
                <w:rPr>
                  <w:rFonts w:ascii="Times New Roman" w:eastAsia="Times New Roman" w:hAnsi="Times New Roman" w:cs="Times New Roman"/>
                </w:rPr>
                <w:t xml:space="preserve">Adult </w:t>
              </w:r>
              <w:del w:id="18" w:author="Author">
                <w:r w:rsidDel="00696AFC">
                  <w:rPr>
                    <w:rFonts w:ascii="Times New Roman" w:eastAsia="Times New Roman" w:hAnsi="Times New Roman" w:cs="Times New Roman"/>
                  </w:rPr>
                  <w:delText xml:space="preserve">steelhead </w:delText>
                </w:r>
              </w:del>
              <w:r w:rsidR="00696AFC">
                <w:rPr>
                  <w:rFonts w:ascii="Times New Roman" w:eastAsia="Times New Roman" w:hAnsi="Times New Roman" w:cs="Times New Roman"/>
                </w:rPr>
                <w:t xml:space="preserve">Steelhead </w:t>
              </w:r>
              <w:r>
                <w:rPr>
                  <w:rFonts w:ascii="Times New Roman" w:eastAsia="Times New Roman" w:hAnsi="Times New Roman" w:cs="Times New Roman"/>
                </w:rPr>
                <w:t>in system</w:t>
              </w:r>
            </w:ins>
          </w:p>
        </w:tc>
      </w:tr>
      <w:tr w:rsidR="00C67618" w:rsidRPr="007D37FB" w14:paraId="3DF80598" w14:textId="77777777" w:rsidTr="5B8B60BB">
        <w:trPr>
          <w:trHeight w:val="296"/>
        </w:trPr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EB44D9" w14:textId="6EFB7294" w:rsidR="00C67618" w:rsidRPr="007D37FB" w:rsidRDefault="00C67618" w:rsidP="00C67618">
            <w:pPr>
              <w:ind w:left="449" w:hanging="298"/>
              <w:rPr>
                <w:rFonts w:ascii="Times New Roman" w:eastAsia="Garamond" w:hAnsi="Times New Roman" w:cs="Times New Roman"/>
                <w:sz w:val="24"/>
              </w:rPr>
            </w:pPr>
            <w:r w:rsidRPr="007D37FB">
              <w:rPr>
                <w:rFonts w:ascii="Times New Roman" w:eastAsia="Garamond" w:hAnsi="Times New Roman" w:cs="Times New Roman"/>
                <w:sz w:val="24"/>
              </w:rPr>
              <w:t>Stanislaus River</w:t>
            </w:r>
          </w:p>
        </w:tc>
        <w:tc>
          <w:tcPr>
            <w:tcW w:w="6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957E0" w14:textId="3C237531" w:rsidR="00C67618" w:rsidRPr="007D37FB" w:rsidRDefault="0308A480" w:rsidP="00C67618">
            <w:pPr>
              <w:numPr>
                <w:ilvl w:val="0"/>
                <w:numId w:val="10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New Melones Storage: </w:t>
            </w:r>
            <w:r w:rsidR="0ED51FD1" w:rsidRPr="68E2CF07">
              <w:rPr>
                <w:rFonts w:ascii="Times New Roman" w:eastAsia="Times New Roman" w:hAnsi="Times New Roman" w:cs="Times New Roman"/>
              </w:rPr>
              <w:t>8</w:t>
            </w:r>
            <w:r w:rsidR="1066A4B6" w:rsidRPr="68E2CF07">
              <w:rPr>
                <w:rFonts w:ascii="Times New Roman" w:eastAsia="Times New Roman" w:hAnsi="Times New Roman" w:cs="Times New Roman"/>
              </w:rPr>
              <w:t>4</w:t>
            </w:r>
            <w:r w:rsidR="603EC170" w:rsidRPr="68E2CF07">
              <w:rPr>
                <w:rFonts w:ascii="Times New Roman" w:eastAsia="Times New Roman" w:hAnsi="Times New Roman" w:cs="Times New Roman"/>
              </w:rPr>
              <w:t>1</w:t>
            </w:r>
            <w:r w:rsidR="4E8A148B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75B2AFFF" w:rsidRPr="007D37FB">
              <w:rPr>
                <w:rFonts w:ascii="Times New Roman" w:eastAsia="Times New Roman" w:hAnsi="Times New Roman" w:cs="Times New Roman"/>
              </w:rPr>
              <w:t>T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AF </w:t>
            </w:r>
          </w:p>
          <w:p w14:paraId="360CEFD0" w14:textId="211B56B9" w:rsidR="00C67618" w:rsidRPr="007D37FB" w:rsidRDefault="3AE69F87" w:rsidP="00C67618">
            <w:pPr>
              <w:numPr>
                <w:ilvl w:val="0"/>
                <w:numId w:val="10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Current Release to Stanislaus: </w:t>
            </w:r>
            <w:r w:rsidR="4E4962AC" w:rsidRPr="007D37FB">
              <w:rPr>
                <w:rFonts w:ascii="Times New Roman" w:eastAsia="Times New Roman" w:hAnsi="Times New Roman" w:cs="Times New Roman"/>
              </w:rPr>
              <w:t>2</w:t>
            </w:r>
            <w:r w:rsidR="3489385E" w:rsidRPr="007D37FB">
              <w:rPr>
                <w:rFonts w:ascii="Times New Roman" w:eastAsia="Times New Roman" w:hAnsi="Times New Roman" w:cs="Times New Roman"/>
              </w:rPr>
              <w:t>0</w:t>
            </w:r>
            <w:r w:rsidR="4E4962AC" w:rsidRPr="007D37FB">
              <w:rPr>
                <w:rFonts w:ascii="Times New Roman" w:eastAsia="Times New Roman" w:hAnsi="Times New Roman" w:cs="Times New Roman"/>
              </w:rPr>
              <w:t>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cfs </w:t>
            </w:r>
          </w:p>
          <w:p w14:paraId="25BD33CB" w14:textId="11536C0C" w:rsidR="00C67618" w:rsidRPr="007D37FB" w:rsidRDefault="6F954048" w:rsidP="00C67618">
            <w:pPr>
              <w:numPr>
                <w:ilvl w:val="0"/>
                <w:numId w:val="4"/>
              </w:numPr>
              <w:ind w:hanging="180"/>
              <w:rPr>
                <w:rFonts w:ascii="Times New Roman" w:eastAsia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lastRenderedPageBreak/>
              <w:t xml:space="preserve">Anticipated Range of Weekly Releases to Stanislaus: </w:t>
            </w:r>
            <w:r w:rsidR="7988937C" w:rsidRPr="007D37FB">
              <w:rPr>
                <w:rFonts w:ascii="Times New Roman" w:eastAsia="Times New Roman" w:hAnsi="Times New Roman" w:cs="Times New Roman"/>
              </w:rPr>
              <w:t>2</w:t>
            </w:r>
            <w:r w:rsidR="074C4E2C" w:rsidRPr="007D37FB">
              <w:rPr>
                <w:rFonts w:ascii="Times New Roman" w:eastAsia="Times New Roman" w:hAnsi="Times New Roman" w:cs="Times New Roman"/>
              </w:rPr>
              <w:t>0</w:t>
            </w:r>
            <w:r w:rsidR="32AE80BF" w:rsidRPr="007D37FB">
              <w:rPr>
                <w:rFonts w:ascii="Times New Roman" w:eastAsia="Times New Roman" w:hAnsi="Times New Roman" w:cs="Times New Roman"/>
              </w:rPr>
              <w:t>0</w:t>
            </w:r>
            <w:r w:rsidR="4A695580" w:rsidRPr="007D37FB">
              <w:rPr>
                <w:rFonts w:ascii="Times New Roman" w:eastAsia="Times New Roman" w:hAnsi="Times New Roman" w:cs="Times New Roman"/>
              </w:rPr>
              <w:t xml:space="preserve"> to</w:t>
            </w:r>
            <w:r w:rsidR="263B3789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269A529E" w:rsidRPr="007D37FB">
              <w:rPr>
                <w:rFonts w:ascii="Times New Roman" w:eastAsia="Times New Roman" w:hAnsi="Times New Roman" w:cs="Times New Roman"/>
              </w:rPr>
              <w:t>1,5</w:t>
            </w:r>
            <w:r w:rsidR="17C124B1" w:rsidRPr="007D37FB">
              <w:rPr>
                <w:rFonts w:ascii="Times New Roman" w:eastAsia="Times New Roman" w:hAnsi="Times New Roman" w:cs="Times New Roman"/>
              </w:rPr>
              <w:t>0</w:t>
            </w:r>
            <w:r w:rsidR="263B3789" w:rsidRPr="007D37FB">
              <w:rPr>
                <w:rFonts w:ascii="Times New Roman" w:eastAsia="Times New Roman" w:hAnsi="Times New Roman" w:cs="Times New Roman"/>
              </w:rPr>
              <w:t>0</w:t>
            </w:r>
            <w:r w:rsidR="32AE80BF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7897DD8A" w:rsidRPr="007D37FB">
              <w:rPr>
                <w:rFonts w:ascii="Times New Roman" w:eastAsia="Times New Roman" w:hAnsi="Times New Roman" w:cs="Times New Roman"/>
              </w:rPr>
              <w:t>cfs</w:t>
            </w:r>
          </w:p>
        </w:tc>
        <w:tc>
          <w:tcPr>
            <w:tcW w:w="5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05BC0" w14:textId="02A16273" w:rsidR="00C67618" w:rsidRPr="00AE01F0" w:rsidRDefault="00C67618" w:rsidP="00010978">
            <w:pPr>
              <w:numPr>
                <w:ilvl w:val="0"/>
                <w:numId w:val="11"/>
              </w:numPr>
              <w:ind w:left="196" w:hanging="180"/>
              <w:rPr>
                <w:ins w:id="19" w:author="Author"/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lastRenderedPageBreak/>
              <w:t xml:space="preserve">Juvenile </w:t>
            </w:r>
            <w:r w:rsidR="00C47A48" w:rsidRPr="007D37FB">
              <w:rPr>
                <w:rFonts w:ascii="Times New Roman" w:eastAsia="Times New Roman" w:hAnsi="Times New Roman" w:cs="Times New Roman"/>
              </w:rPr>
              <w:t>S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teelhead </w:t>
            </w:r>
            <w:r w:rsidR="006601B9" w:rsidRPr="007D37FB">
              <w:rPr>
                <w:rFonts w:ascii="Times New Roman" w:eastAsia="Times New Roman" w:hAnsi="Times New Roman" w:cs="Times New Roman"/>
              </w:rPr>
              <w:t xml:space="preserve">expected to be </w:t>
            </w:r>
            <w:r w:rsidRPr="007D37FB">
              <w:rPr>
                <w:rFonts w:ascii="Times New Roman" w:eastAsia="Times New Roman" w:hAnsi="Times New Roman" w:cs="Times New Roman"/>
              </w:rPr>
              <w:t>rearing</w:t>
            </w:r>
          </w:p>
          <w:p w14:paraId="413A6595" w14:textId="67B60FDC" w:rsidR="00AE01F0" w:rsidRPr="007D37FB" w:rsidRDefault="00AE01F0" w:rsidP="00010978">
            <w:pPr>
              <w:numPr>
                <w:ilvl w:val="0"/>
                <w:numId w:val="11"/>
              </w:numPr>
              <w:ind w:left="196" w:hanging="180"/>
              <w:rPr>
                <w:rFonts w:ascii="Times New Roman" w:hAnsi="Times New Roman" w:cs="Times New Roman"/>
              </w:rPr>
            </w:pPr>
            <w:ins w:id="20" w:author="Author">
              <w:r>
                <w:rPr>
                  <w:rFonts w:ascii="Times New Roman" w:eastAsia="Times New Roman" w:hAnsi="Times New Roman" w:cs="Times New Roman"/>
                </w:rPr>
                <w:t xml:space="preserve">Adult </w:t>
              </w:r>
              <w:del w:id="21" w:author="Author">
                <w:r w:rsidDel="00696AFC">
                  <w:rPr>
                    <w:rFonts w:ascii="Times New Roman" w:eastAsia="Times New Roman" w:hAnsi="Times New Roman" w:cs="Times New Roman"/>
                  </w:rPr>
                  <w:delText>steelhead</w:delText>
                </w:r>
              </w:del>
              <w:r w:rsidR="00696AFC">
                <w:rPr>
                  <w:rFonts w:ascii="Times New Roman" w:eastAsia="Times New Roman" w:hAnsi="Times New Roman" w:cs="Times New Roman"/>
                </w:rPr>
                <w:t>Steelhead</w:t>
              </w:r>
              <w:r>
                <w:rPr>
                  <w:rFonts w:ascii="Times New Roman" w:eastAsia="Times New Roman" w:hAnsi="Times New Roman" w:cs="Times New Roman"/>
                </w:rPr>
                <w:t xml:space="preserve"> in system</w:t>
              </w:r>
            </w:ins>
          </w:p>
          <w:p w14:paraId="6678A8FE" w14:textId="4943226B" w:rsidR="00A948B1" w:rsidRPr="007D37FB" w:rsidRDefault="00A948B1" w:rsidP="00EA4055">
            <w:pPr>
              <w:spacing w:after="26" w:line="237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7618" w:rsidRPr="007D37FB" w14:paraId="527B53C4" w14:textId="77777777" w:rsidTr="5B8B60BB">
        <w:trPr>
          <w:trHeight w:val="296"/>
        </w:trPr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25915E" w14:textId="26A11DF7" w:rsidR="00C67618" w:rsidRPr="007D37FB" w:rsidRDefault="00C67618" w:rsidP="00C67618">
            <w:pPr>
              <w:ind w:left="449" w:hanging="298"/>
              <w:rPr>
                <w:rFonts w:ascii="Times New Roman" w:eastAsia="Garamond" w:hAnsi="Times New Roman" w:cs="Times New Roman"/>
                <w:sz w:val="24"/>
              </w:rPr>
            </w:pPr>
            <w:r w:rsidRPr="007D37FB">
              <w:rPr>
                <w:rFonts w:ascii="Times New Roman" w:eastAsia="Garamond" w:hAnsi="Times New Roman" w:cs="Times New Roman"/>
                <w:sz w:val="24"/>
              </w:rPr>
              <w:lastRenderedPageBreak/>
              <w:t>Delta</w:t>
            </w:r>
          </w:p>
        </w:tc>
        <w:tc>
          <w:tcPr>
            <w:tcW w:w="6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32D46" w14:textId="0863360D" w:rsidR="00C67618" w:rsidRPr="007D37FB" w:rsidRDefault="096F3AE4" w:rsidP="00C67618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Freeport: </w:t>
            </w:r>
            <w:r w:rsidR="20208B8F" w:rsidRPr="007D37FB">
              <w:rPr>
                <w:rFonts w:ascii="Times New Roman" w:eastAsia="Times New Roman" w:hAnsi="Times New Roman" w:cs="Times New Roman"/>
              </w:rPr>
              <w:t>6</w:t>
            </w:r>
            <w:r w:rsidR="280A1AAC" w:rsidRPr="007D37FB">
              <w:rPr>
                <w:rFonts w:ascii="Times New Roman" w:eastAsia="Times New Roman" w:hAnsi="Times New Roman" w:cs="Times New Roman"/>
              </w:rPr>
              <w:t>,</w:t>
            </w:r>
            <w:r w:rsidR="68E2599F" w:rsidRPr="007D37FB">
              <w:rPr>
                <w:rFonts w:ascii="Times New Roman" w:eastAsia="Times New Roman" w:hAnsi="Times New Roman" w:cs="Times New Roman"/>
              </w:rPr>
              <w:t>0</w:t>
            </w:r>
            <w:r w:rsidR="6CB9BAAD" w:rsidRPr="007D37FB">
              <w:rPr>
                <w:rFonts w:ascii="Times New Roman" w:eastAsia="Times New Roman" w:hAnsi="Times New Roman" w:cs="Times New Roman"/>
              </w:rPr>
              <w:t>00</w:t>
            </w:r>
            <w:r w:rsidR="280A1AAC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to </w:t>
            </w:r>
            <w:r w:rsidR="47928952" w:rsidRPr="007D37FB">
              <w:rPr>
                <w:rFonts w:ascii="Times New Roman" w:eastAsia="Times New Roman" w:hAnsi="Times New Roman" w:cs="Times New Roman"/>
              </w:rPr>
              <w:t>8,0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00 cfs  </w:t>
            </w:r>
          </w:p>
          <w:p w14:paraId="178C8E54" w14:textId="10289E56" w:rsidR="00C67618" w:rsidRPr="007D37FB" w:rsidRDefault="6F954048" w:rsidP="00C67618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Vernalis: </w:t>
            </w:r>
            <w:r w:rsidR="7AFABB17" w:rsidRPr="007D37FB">
              <w:rPr>
                <w:rFonts w:ascii="Times New Roman" w:eastAsia="Times New Roman" w:hAnsi="Times New Roman" w:cs="Times New Roman"/>
              </w:rPr>
              <w:t>2</w:t>
            </w:r>
            <w:r w:rsidR="0CAB9B01" w:rsidRPr="007D37FB">
              <w:rPr>
                <w:rFonts w:ascii="Times New Roman" w:eastAsia="Times New Roman" w:hAnsi="Times New Roman" w:cs="Times New Roman"/>
              </w:rPr>
              <w:t>00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to </w:t>
            </w:r>
            <w:r w:rsidR="1860320D" w:rsidRPr="007D37FB">
              <w:rPr>
                <w:rFonts w:ascii="Times New Roman" w:eastAsia="Times New Roman" w:hAnsi="Times New Roman" w:cs="Times New Roman"/>
              </w:rPr>
              <w:t>5</w:t>
            </w:r>
            <w:r w:rsidR="31032F3E" w:rsidRPr="007D37FB">
              <w:rPr>
                <w:rFonts w:ascii="Times New Roman" w:eastAsia="Times New Roman" w:hAnsi="Times New Roman" w:cs="Times New Roman"/>
              </w:rPr>
              <w:t>00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cfs </w:t>
            </w:r>
          </w:p>
          <w:p w14:paraId="063CF354" w14:textId="2CFC6206" w:rsidR="00C67618" w:rsidRPr="007D37FB" w:rsidRDefault="02AD75EF" w:rsidP="00C67618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Delta Outflow index: </w:t>
            </w:r>
            <w:r w:rsidR="2F5FA43F" w:rsidRPr="007D37FB">
              <w:rPr>
                <w:rFonts w:ascii="Times New Roman" w:eastAsia="Times New Roman" w:hAnsi="Times New Roman" w:cs="Times New Roman"/>
              </w:rPr>
              <w:t>2</w:t>
            </w:r>
            <w:r w:rsidR="6E704E0C" w:rsidRPr="007D37FB">
              <w:rPr>
                <w:rFonts w:ascii="Times New Roman" w:eastAsia="Times New Roman" w:hAnsi="Times New Roman" w:cs="Times New Roman"/>
              </w:rPr>
              <w:t>,</w:t>
            </w:r>
            <w:r w:rsidR="180EFC4B" w:rsidRPr="68E2CF07">
              <w:rPr>
                <w:rFonts w:ascii="Times New Roman" w:eastAsia="Times New Roman" w:hAnsi="Times New Roman" w:cs="Times New Roman"/>
              </w:rPr>
              <w:t>5</w:t>
            </w:r>
            <w:r w:rsidR="1140471A" w:rsidRPr="68E2CF07">
              <w:rPr>
                <w:rFonts w:ascii="Times New Roman" w:eastAsia="Times New Roman" w:hAnsi="Times New Roman" w:cs="Times New Roman"/>
              </w:rPr>
              <w:t>00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to </w:t>
            </w:r>
            <w:r w:rsidR="6CA39917" w:rsidRPr="007D37FB">
              <w:rPr>
                <w:rFonts w:ascii="Times New Roman" w:eastAsia="Times New Roman" w:hAnsi="Times New Roman" w:cs="Times New Roman"/>
              </w:rPr>
              <w:t>3</w:t>
            </w:r>
            <w:r w:rsidR="1E259C0B" w:rsidRPr="007D37FB">
              <w:rPr>
                <w:rFonts w:ascii="Times New Roman" w:eastAsia="Times New Roman" w:hAnsi="Times New Roman" w:cs="Times New Roman"/>
              </w:rPr>
              <w:t>,</w:t>
            </w:r>
            <w:r w:rsidR="58AC34D4" w:rsidRPr="007D37FB">
              <w:rPr>
                <w:rFonts w:ascii="Times New Roman" w:eastAsia="Times New Roman" w:hAnsi="Times New Roman" w:cs="Times New Roman"/>
              </w:rPr>
              <w:t>5</w:t>
            </w:r>
            <w:r w:rsidR="5299045B" w:rsidRPr="007D37FB">
              <w:rPr>
                <w:rFonts w:ascii="Times New Roman" w:eastAsia="Times New Roman" w:hAnsi="Times New Roman" w:cs="Times New Roman"/>
              </w:rPr>
              <w:t>00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cfs </w:t>
            </w:r>
          </w:p>
          <w:p w14:paraId="6B4F8394" w14:textId="73962D88" w:rsidR="00C67618" w:rsidRPr="007D37FB" w:rsidRDefault="29F93F9C" w:rsidP="00C67618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Combined Exports: </w:t>
            </w:r>
            <w:r w:rsidR="100FE45B" w:rsidRPr="007D37FB">
              <w:rPr>
                <w:rFonts w:ascii="Times New Roman" w:eastAsia="Times New Roman" w:hAnsi="Times New Roman" w:cs="Times New Roman"/>
              </w:rPr>
              <w:t>1</w:t>
            </w:r>
            <w:r w:rsidR="74495231" w:rsidRPr="007D37FB">
              <w:rPr>
                <w:rFonts w:ascii="Times New Roman" w:eastAsia="Times New Roman" w:hAnsi="Times New Roman" w:cs="Times New Roman"/>
              </w:rPr>
              <w:t>,</w:t>
            </w:r>
            <w:r w:rsidR="0227A215" w:rsidRPr="68E2CF07">
              <w:rPr>
                <w:rFonts w:ascii="Times New Roman" w:eastAsia="Times New Roman" w:hAnsi="Times New Roman" w:cs="Times New Roman"/>
              </w:rPr>
              <w:t>0</w:t>
            </w:r>
            <w:r w:rsidR="3997ABBB" w:rsidRPr="68E2CF07">
              <w:rPr>
                <w:rFonts w:ascii="Times New Roman" w:eastAsia="Times New Roman" w:hAnsi="Times New Roman" w:cs="Times New Roman"/>
              </w:rPr>
              <w:t>0</w:t>
            </w:r>
            <w:r w:rsidR="09859D51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1B03F562" w:rsidRPr="007D37FB">
              <w:rPr>
                <w:rFonts w:ascii="Times New Roman" w:eastAsia="Times New Roman" w:hAnsi="Times New Roman" w:cs="Times New Roman"/>
              </w:rPr>
              <w:t xml:space="preserve">to </w:t>
            </w:r>
            <w:r w:rsidR="06D7267B" w:rsidRPr="007D37FB">
              <w:rPr>
                <w:rFonts w:ascii="Times New Roman" w:eastAsia="Times New Roman" w:hAnsi="Times New Roman" w:cs="Times New Roman"/>
              </w:rPr>
              <w:t>3</w:t>
            </w:r>
            <w:r w:rsidR="1B03F562" w:rsidRPr="007D37FB">
              <w:rPr>
                <w:rFonts w:ascii="Times New Roman" w:eastAsia="Times New Roman" w:hAnsi="Times New Roman" w:cs="Times New Roman"/>
              </w:rPr>
              <w:t>,</w:t>
            </w:r>
            <w:r w:rsidR="62DF493A" w:rsidRPr="007D37FB">
              <w:rPr>
                <w:rFonts w:ascii="Times New Roman" w:eastAsia="Times New Roman" w:hAnsi="Times New Roman" w:cs="Times New Roman"/>
              </w:rPr>
              <w:t>20</w:t>
            </w:r>
            <w:r w:rsidR="1B03F562" w:rsidRPr="007D37FB">
              <w:rPr>
                <w:rFonts w:ascii="Times New Roman" w:eastAsia="Times New Roman" w:hAnsi="Times New Roman" w:cs="Times New Roman"/>
              </w:rPr>
              <w:t xml:space="preserve">0 </w:t>
            </w:r>
            <w:r w:rsidRPr="007D37FB">
              <w:rPr>
                <w:rFonts w:ascii="Times New Roman" w:eastAsia="Times New Roman" w:hAnsi="Times New Roman" w:cs="Times New Roman"/>
              </w:rPr>
              <w:t>cf</w:t>
            </w:r>
            <w:r w:rsidR="66A5D836" w:rsidRPr="007D37FB">
              <w:rPr>
                <w:rFonts w:ascii="Times New Roman" w:eastAsia="Times New Roman" w:hAnsi="Times New Roman" w:cs="Times New Roman"/>
              </w:rPr>
              <w:t>s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77A918" w14:textId="5DC2CA7B" w:rsidR="00C67618" w:rsidRPr="007D37FB" w:rsidRDefault="3809B1CC" w:rsidP="00C67618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JPP: </w:t>
            </w:r>
            <w:r w:rsidR="4DD006B8" w:rsidRPr="68E2CF07">
              <w:rPr>
                <w:rFonts w:ascii="Times New Roman" w:eastAsia="Times New Roman" w:hAnsi="Times New Roman" w:cs="Times New Roman"/>
              </w:rPr>
              <w:t>8</w:t>
            </w:r>
            <w:r w:rsidR="30E019B0" w:rsidRPr="68E2CF07">
              <w:rPr>
                <w:rFonts w:ascii="Times New Roman" w:eastAsia="Times New Roman" w:hAnsi="Times New Roman" w:cs="Times New Roman"/>
              </w:rPr>
              <w:t>0</w:t>
            </w:r>
            <w:r w:rsidR="6BBF1B69" w:rsidRPr="68E2CF07">
              <w:rPr>
                <w:rFonts w:ascii="Times New Roman" w:eastAsia="Times New Roman" w:hAnsi="Times New Roman" w:cs="Times New Roman"/>
              </w:rPr>
              <w:t>0</w:t>
            </w:r>
            <w:r w:rsidR="4F6724BB" w:rsidRPr="007D37FB">
              <w:rPr>
                <w:rFonts w:ascii="Times New Roman" w:eastAsia="Times New Roman" w:hAnsi="Times New Roman" w:cs="Times New Roman"/>
              </w:rPr>
              <w:t xml:space="preserve"> to 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62D57D73" w:rsidRPr="007D37FB">
              <w:rPr>
                <w:rFonts w:ascii="Times New Roman" w:eastAsia="Times New Roman" w:hAnsi="Times New Roman" w:cs="Times New Roman"/>
              </w:rPr>
              <w:t>2</w:t>
            </w:r>
            <w:r w:rsidR="19729CBF" w:rsidRPr="007D37FB">
              <w:rPr>
                <w:rFonts w:ascii="Times New Roman" w:eastAsia="Times New Roman" w:hAnsi="Times New Roman" w:cs="Times New Roman"/>
              </w:rPr>
              <w:t>,</w:t>
            </w:r>
            <w:r w:rsidR="4D7EA760" w:rsidRPr="007D37FB">
              <w:rPr>
                <w:rFonts w:ascii="Times New Roman" w:eastAsia="Times New Roman" w:hAnsi="Times New Roman" w:cs="Times New Roman"/>
              </w:rPr>
              <w:t>70</w:t>
            </w:r>
            <w:r w:rsidR="19729CBF" w:rsidRPr="007D37FB">
              <w:rPr>
                <w:rFonts w:ascii="Times New Roman" w:eastAsia="Times New Roman" w:hAnsi="Times New Roman" w:cs="Times New Roman"/>
              </w:rPr>
              <w:t xml:space="preserve">0 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cfs  </w:t>
            </w:r>
          </w:p>
          <w:p w14:paraId="5D9EDFF3" w14:textId="5C2F0B86" w:rsidR="00C67618" w:rsidRPr="007D37FB" w:rsidRDefault="4B09B3DD" w:rsidP="00E14B62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CCF: </w:t>
            </w:r>
            <w:r w:rsidR="6C0CCF66" w:rsidRPr="007D37FB">
              <w:rPr>
                <w:rFonts w:ascii="Times New Roman" w:eastAsia="Times New Roman" w:hAnsi="Times New Roman" w:cs="Times New Roman"/>
              </w:rPr>
              <w:t xml:space="preserve">200 to </w:t>
            </w:r>
            <w:r w:rsidR="10565CB7" w:rsidRPr="007D37FB">
              <w:rPr>
                <w:rFonts w:ascii="Times New Roman" w:eastAsia="Times New Roman" w:hAnsi="Times New Roman" w:cs="Times New Roman"/>
              </w:rPr>
              <w:t>5</w:t>
            </w:r>
            <w:r w:rsidR="5EA44327" w:rsidRPr="007D37FB">
              <w:rPr>
                <w:rFonts w:ascii="Times New Roman" w:eastAsia="Times New Roman" w:hAnsi="Times New Roman" w:cs="Times New Roman"/>
              </w:rPr>
              <w:t>0</w:t>
            </w:r>
            <w:r w:rsidR="6E22516F" w:rsidRPr="007D37FB">
              <w:rPr>
                <w:rFonts w:ascii="Times New Roman" w:eastAsia="Times New Roman" w:hAnsi="Times New Roman" w:cs="Times New Roman"/>
              </w:rPr>
              <w:t>0</w:t>
            </w:r>
            <w:r w:rsidR="47A3D0DC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cfs  </w:t>
            </w:r>
          </w:p>
          <w:p w14:paraId="33024C23" w14:textId="29195F29" w:rsidR="00C67618" w:rsidRPr="007D37FB" w:rsidRDefault="3A8533CA" w:rsidP="00E14B62">
            <w:pPr>
              <w:numPr>
                <w:ilvl w:val="0"/>
                <w:numId w:val="12"/>
              </w:numPr>
              <w:spacing w:after="57"/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Expected OMR Index Values: -</w:t>
            </w:r>
            <w:r w:rsidR="3E3AE24C" w:rsidRPr="007D37FB">
              <w:rPr>
                <w:rFonts w:ascii="Times New Roman" w:eastAsia="Times New Roman" w:hAnsi="Times New Roman" w:cs="Times New Roman"/>
              </w:rPr>
              <w:t>2</w:t>
            </w:r>
            <w:r w:rsidR="1E8ADC45" w:rsidRPr="007D37FB">
              <w:rPr>
                <w:rFonts w:ascii="Times New Roman" w:eastAsia="Times New Roman" w:hAnsi="Times New Roman" w:cs="Times New Roman"/>
              </w:rPr>
              <w:t>,</w:t>
            </w:r>
            <w:r w:rsidR="39032255" w:rsidRPr="68E2CF07">
              <w:rPr>
                <w:rFonts w:ascii="Times New Roman" w:eastAsia="Times New Roman" w:hAnsi="Times New Roman" w:cs="Times New Roman"/>
              </w:rPr>
              <w:t>0</w:t>
            </w:r>
            <w:r w:rsidR="3F6F3A88" w:rsidRPr="68E2CF07">
              <w:rPr>
                <w:rFonts w:ascii="Times New Roman" w:eastAsia="Times New Roman" w:hAnsi="Times New Roman" w:cs="Times New Roman"/>
              </w:rPr>
              <w:t>00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to </w:t>
            </w:r>
            <w:r w:rsidR="11566EA8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Pr="007D37FB">
              <w:rPr>
                <w:rFonts w:ascii="Times New Roman" w:eastAsia="Times New Roman" w:hAnsi="Times New Roman" w:cs="Times New Roman"/>
              </w:rPr>
              <w:t>-</w:t>
            </w:r>
            <w:r w:rsidR="742E5852" w:rsidRPr="68E2CF07">
              <w:rPr>
                <w:rFonts w:ascii="Times New Roman" w:eastAsia="Times New Roman" w:hAnsi="Times New Roman" w:cs="Times New Roman"/>
              </w:rPr>
              <w:t>3</w:t>
            </w:r>
            <w:r w:rsidR="755F908D" w:rsidRPr="68E2CF07">
              <w:rPr>
                <w:rFonts w:ascii="Times New Roman" w:eastAsia="Times New Roman" w:hAnsi="Times New Roman" w:cs="Times New Roman"/>
              </w:rPr>
              <w:t>,</w:t>
            </w:r>
            <w:r w:rsidR="21371B91" w:rsidRPr="68E2CF07">
              <w:rPr>
                <w:rFonts w:ascii="Times New Roman" w:eastAsia="Times New Roman" w:hAnsi="Times New Roman" w:cs="Times New Roman"/>
              </w:rPr>
              <w:t>5</w:t>
            </w:r>
            <w:r w:rsidR="57580A4F" w:rsidRPr="68E2CF07">
              <w:rPr>
                <w:rFonts w:ascii="Times New Roman" w:eastAsia="Times New Roman" w:hAnsi="Times New Roman" w:cs="Times New Roman"/>
              </w:rPr>
              <w:t>0</w:t>
            </w:r>
            <w:r w:rsidR="12A9287D" w:rsidRPr="68E2CF07">
              <w:rPr>
                <w:rFonts w:ascii="Times New Roman" w:eastAsia="Times New Roman" w:hAnsi="Times New Roman" w:cs="Times New Roman"/>
              </w:rPr>
              <w:t>0</w:t>
            </w:r>
            <w:r w:rsidR="3F577D88" w:rsidRPr="68E2CF07">
              <w:rPr>
                <w:rFonts w:ascii="Times New Roman" w:eastAsia="Times New Roman" w:hAnsi="Times New Roman" w:cs="Times New Roman"/>
              </w:rPr>
              <w:t xml:space="preserve"> 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cfs  </w:t>
            </w:r>
          </w:p>
          <w:p w14:paraId="0446BA4A" w14:textId="25518E86" w:rsidR="00C67618" w:rsidRPr="007D37FB" w:rsidRDefault="276692AE" w:rsidP="5B8B60BB">
            <w:pPr>
              <w:numPr>
                <w:ilvl w:val="0"/>
                <w:numId w:val="12"/>
              </w:numPr>
              <w:ind w:hanging="18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DCC Gates</w:t>
            </w:r>
            <w:r w:rsidR="67A92E75" w:rsidRPr="007D37FB">
              <w:rPr>
                <w:rFonts w:ascii="Times New Roman" w:eastAsia="Times New Roman" w:hAnsi="Times New Roman" w:cs="Times New Roman"/>
              </w:rPr>
              <w:t xml:space="preserve">: </w:t>
            </w:r>
            <w:r w:rsidR="3B7408F9" w:rsidRPr="007D37FB">
              <w:rPr>
                <w:rFonts w:ascii="Times New Roman" w:eastAsia="Times New Roman" w:hAnsi="Times New Roman" w:cs="Times New Roman"/>
              </w:rPr>
              <w:t xml:space="preserve">Closed </w:t>
            </w:r>
            <w:r w:rsidR="36811BDF" w:rsidRPr="68E2CF07">
              <w:rPr>
                <w:rFonts w:ascii="Times New Roman" w:eastAsia="Times New Roman" w:hAnsi="Times New Roman" w:cs="Times New Roman"/>
              </w:rPr>
              <w:t>10</w:t>
            </w:r>
            <w:r w:rsidR="02BA45E5" w:rsidRPr="68E2CF07">
              <w:rPr>
                <w:rFonts w:ascii="Times New Roman" w:eastAsia="Times New Roman" w:hAnsi="Times New Roman" w:cs="Times New Roman"/>
              </w:rPr>
              <w:t>/</w:t>
            </w:r>
            <w:r w:rsidR="4DE9C85E" w:rsidRPr="68E2CF07">
              <w:rPr>
                <w:rFonts w:ascii="Times New Roman" w:eastAsia="Times New Roman" w:hAnsi="Times New Roman" w:cs="Times New Roman"/>
              </w:rPr>
              <w:t>4</w:t>
            </w:r>
            <w:r w:rsidR="64FEE629" w:rsidRPr="68E2CF07">
              <w:rPr>
                <w:rFonts w:ascii="Times New Roman" w:eastAsia="Times New Roman" w:hAnsi="Times New Roman" w:cs="Times New Roman"/>
              </w:rPr>
              <w:t>.</w:t>
            </w:r>
            <w:r w:rsidR="4B094111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3B7408F9" w:rsidRPr="007D37FB">
              <w:rPr>
                <w:rFonts w:ascii="Times New Roman" w:eastAsia="Times New Roman" w:hAnsi="Times New Roman" w:cs="Times New Roman"/>
              </w:rPr>
              <w:t>Further operation for water quality and Rio Vista flow</w:t>
            </w:r>
            <w:r w:rsidR="0D304E3F" w:rsidRPr="007D37FB">
              <w:rPr>
                <w:rFonts w:ascii="Times New Roman" w:eastAsia="Times New Roman" w:hAnsi="Times New Roman" w:cs="Times New Roman"/>
              </w:rPr>
              <w:t xml:space="preserve"> possible.</w:t>
            </w:r>
          </w:p>
        </w:tc>
        <w:tc>
          <w:tcPr>
            <w:tcW w:w="5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3999F" w14:textId="40AAAC80" w:rsidR="00547BEF" w:rsidRPr="007D37FB" w:rsidRDefault="00547BEF" w:rsidP="00D54312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cs="Times New Roman"/>
              </w:rPr>
              <w:t>Juvenile winter-run Chinook Salmon</w:t>
            </w:r>
            <w:r w:rsidR="00D54312" w:rsidRPr="007D37FB">
              <w:rPr>
                <w:rFonts w:ascii="Times New Roman" w:hAnsi="Times New Roman" w:cs="Times New Roman"/>
              </w:rPr>
              <w:t xml:space="preserve">: </w:t>
            </w:r>
            <w:r w:rsidRPr="007D37FB">
              <w:rPr>
                <w:rFonts w:ascii="Times New Roman" w:hAnsi="Times New Roman" w:cs="Times New Roman"/>
                <w:highlight w:val="yellow"/>
              </w:rPr>
              <w:t>X-X%</w:t>
            </w:r>
            <w:r w:rsidRPr="007D37FB">
              <w:rPr>
                <w:rFonts w:ascii="Times New Roman" w:hAnsi="Times New Roman" w:cs="Times New Roman"/>
              </w:rPr>
              <w:t xml:space="preserve"> yet to enter Delta</w:t>
            </w:r>
            <w:r w:rsidR="00D54312" w:rsidRPr="007D37FB">
              <w:rPr>
                <w:rFonts w:ascii="Times New Roman" w:hAnsi="Times New Roman" w:cs="Times New Roman"/>
              </w:rPr>
              <w:t xml:space="preserve">, </w:t>
            </w:r>
            <w:r w:rsidR="00D54312" w:rsidRPr="007D37FB">
              <w:rPr>
                <w:rFonts w:ascii="Times New Roman" w:hAnsi="Times New Roman" w:cs="Times New Roman"/>
                <w:highlight w:val="yellow"/>
              </w:rPr>
              <w:t>X-X%</w:t>
            </w:r>
            <w:r w:rsidR="00D54312" w:rsidRPr="007D37FB">
              <w:rPr>
                <w:rFonts w:ascii="Times New Roman" w:hAnsi="Times New Roman" w:cs="Times New Roman"/>
              </w:rPr>
              <w:t xml:space="preserve"> in Delta, </w:t>
            </w:r>
            <w:r w:rsidR="00D54312" w:rsidRPr="007D37FB">
              <w:rPr>
                <w:rFonts w:ascii="Times New Roman" w:hAnsi="Times New Roman" w:cs="Times New Roman"/>
                <w:highlight w:val="yellow"/>
              </w:rPr>
              <w:t>X-X%</w:t>
            </w:r>
            <w:r w:rsidR="00D54312" w:rsidRPr="007D37FB">
              <w:rPr>
                <w:rFonts w:ascii="Times New Roman" w:hAnsi="Times New Roman" w:cs="Times New Roman"/>
              </w:rPr>
              <w:t xml:space="preserve"> exited Delta past Chipps Island</w:t>
            </w:r>
          </w:p>
          <w:p w14:paraId="5BB837F3" w14:textId="3FACAFD8" w:rsidR="00D54312" w:rsidRPr="007D37FB" w:rsidRDefault="00547BEF" w:rsidP="00D54312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cs="Times New Roman"/>
              </w:rPr>
              <w:t>YOY spring-run Chinook Salmon</w:t>
            </w:r>
            <w:r w:rsidR="00D54312" w:rsidRPr="007D37FB">
              <w:rPr>
                <w:rFonts w:ascii="Times New Roman" w:hAnsi="Times New Roman" w:cs="Times New Roman"/>
              </w:rPr>
              <w:t xml:space="preserve">: </w:t>
            </w:r>
            <w:r w:rsidR="00D54312" w:rsidRPr="007D37FB">
              <w:rPr>
                <w:rFonts w:ascii="Times New Roman" w:hAnsi="Times New Roman" w:cs="Times New Roman"/>
                <w:highlight w:val="yellow"/>
              </w:rPr>
              <w:t>X-X%</w:t>
            </w:r>
            <w:r w:rsidR="00D54312" w:rsidRPr="007D37FB">
              <w:rPr>
                <w:rFonts w:ascii="Times New Roman" w:hAnsi="Times New Roman" w:cs="Times New Roman"/>
              </w:rPr>
              <w:t xml:space="preserve"> yet to enter Delta, </w:t>
            </w:r>
            <w:r w:rsidR="00D54312" w:rsidRPr="007D37FB">
              <w:rPr>
                <w:rFonts w:ascii="Times New Roman" w:hAnsi="Times New Roman" w:cs="Times New Roman"/>
                <w:highlight w:val="yellow"/>
              </w:rPr>
              <w:t>X-X%</w:t>
            </w:r>
            <w:r w:rsidR="00D54312" w:rsidRPr="007D37FB">
              <w:rPr>
                <w:rFonts w:ascii="Times New Roman" w:hAnsi="Times New Roman" w:cs="Times New Roman"/>
              </w:rPr>
              <w:t xml:space="preserve"> in Delta, </w:t>
            </w:r>
            <w:r w:rsidR="00D54312" w:rsidRPr="007D37FB">
              <w:rPr>
                <w:rFonts w:ascii="Times New Roman" w:hAnsi="Times New Roman" w:cs="Times New Roman"/>
                <w:highlight w:val="yellow"/>
              </w:rPr>
              <w:t>X-X%</w:t>
            </w:r>
            <w:r w:rsidR="00D54312" w:rsidRPr="007D37FB">
              <w:rPr>
                <w:rFonts w:ascii="Times New Roman" w:hAnsi="Times New Roman" w:cs="Times New Roman"/>
              </w:rPr>
              <w:t xml:space="preserve"> exited Delta past Chipps Island</w:t>
            </w:r>
          </w:p>
          <w:p w14:paraId="47CC8FD4" w14:textId="173FD2C8" w:rsidR="00D54312" w:rsidRPr="007D37FB" w:rsidRDefault="00547BEF" w:rsidP="00D54312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cs="Times New Roman"/>
              </w:rPr>
              <w:t>Juvenile Steelhead</w:t>
            </w:r>
            <w:r w:rsidR="00D54312" w:rsidRPr="007D37FB">
              <w:rPr>
                <w:rFonts w:ascii="Times New Roman" w:hAnsi="Times New Roman" w:cs="Times New Roman"/>
              </w:rPr>
              <w:t xml:space="preserve">: </w:t>
            </w:r>
            <w:r w:rsidR="00D54312" w:rsidRPr="007D37FB">
              <w:rPr>
                <w:rFonts w:ascii="Times New Roman" w:hAnsi="Times New Roman" w:cs="Times New Roman"/>
                <w:highlight w:val="yellow"/>
              </w:rPr>
              <w:t>X-X%</w:t>
            </w:r>
            <w:r w:rsidR="00D54312" w:rsidRPr="007D37FB">
              <w:rPr>
                <w:rFonts w:ascii="Times New Roman" w:hAnsi="Times New Roman" w:cs="Times New Roman"/>
              </w:rPr>
              <w:t xml:space="preserve"> yet to enter Delta, </w:t>
            </w:r>
            <w:r w:rsidR="00D54312" w:rsidRPr="007D37FB">
              <w:rPr>
                <w:rFonts w:ascii="Times New Roman" w:hAnsi="Times New Roman" w:cs="Times New Roman"/>
                <w:highlight w:val="yellow"/>
              </w:rPr>
              <w:t>X-X%</w:t>
            </w:r>
            <w:r w:rsidR="00D54312" w:rsidRPr="007D37FB">
              <w:rPr>
                <w:rFonts w:ascii="Times New Roman" w:hAnsi="Times New Roman" w:cs="Times New Roman"/>
              </w:rPr>
              <w:t xml:space="preserve"> in Delta, </w:t>
            </w:r>
            <w:r w:rsidR="00D54312" w:rsidRPr="007D37FB">
              <w:rPr>
                <w:rFonts w:ascii="Times New Roman" w:hAnsi="Times New Roman" w:cs="Times New Roman"/>
                <w:highlight w:val="yellow"/>
              </w:rPr>
              <w:t>X-X%</w:t>
            </w:r>
            <w:r w:rsidR="00D54312" w:rsidRPr="007D37FB">
              <w:rPr>
                <w:rFonts w:ascii="Times New Roman" w:hAnsi="Times New Roman" w:cs="Times New Roman"/>
              </w:rPr>
              <w:t xml:space="preserve"> exited Delta past Chipps Island</w:t>
            </w:r>
          </w:p>
          <w:p w14:paraId="1BB95A80" w14:textId="018A5D21" w:rsidR="00C67618" w:rsidRPr="00D33250" w:rsidRDefault="003C5138" w:rsidP="00C75B1B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ins w:id="22" w:author="Author"/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A</w:t>
            </w:r>
            <w:r w:rsidR="219643C7" w:rsidRPr="007D37FB">
              <w:rPr>
                <w:rFonts w:ascii="Times New Roman" w:eastAsia="Times New Roman" w:hAnsi="Times New Roman" w:cs="Times New Roman"/>
              </w:rPr>
              <w:t xml:space="preserve">dult </w:t>
            </w:r>
            <w:r w:rsidR="00553987" w:rsidRPr="007D37FB">
              <w:rPr>
                <w:rFonts w:ascii="Times New Roman" w:eastAsia="Times New Roman" w:hAnsi="Times New Roman" w:cs="Times New Roman"/>
              </w:rPr>
              <w:t>fall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-run </w:t>
            </w:r>
            <w:r w:rsidR="219643C7" w:rsidRPr="007D37FB">
              <w:rPr>
                <w:rFonts w:ascii="Times New Roman" w:eastAsia="Times New Roman" w:hAnsi="Times New Roman" w:cs="Times New Roman"/>
              </w:rPr>
              <w:t xml:space="preserve">Chinook </w:t>
            </w:r>
            <w:r w:rsidR="00C47A48" w:rsidRPr="007D37FB">
              <w:rPr>
                <w:rFonts w:ascii="Times New Roman" w:eastAsia="Times New Roman" w:hAnsi="Times New Roman" w:cs="Times New Roman"/>
              </w:rPr>
              <w:t>S</w:t>
            </w:r>
            <w:r w:rsidR="219643C7" w:rsidRPr="007D37FB">
              <w:rPr>
                <w:rFonts w:ascii="Times New Roman" w:eastAsia="Times New Roman" w:hAnsi="Times New Roman" w:cs="Times New Roman"/>
              </w:rPr>
              <w:t xml:space="preserve">almon </w:t>
            </w:r>
            <w:r w:rsidR="00C75B1B" w:rsidRPr="007D37FB">
              <w:rPr>
                <w:rFonts w:ascii="Times New Roman" w:eastAsia="Times New Roman" w:hAnsi="Times New Roman" w:cs="Times New Roman"/>
              </w:rPr>
              <w:t xml:space="preserve">entering </w:t>
            </w:r>
            <w:r w:rsidR="219643C7" w:rsidRPr="007D37FB">
              <w:rPr>
                <w:rFonts w:ascii="Times New Roman" w:eastAsia="Times New Roman" w:hAnsi="Times New Roman" w:cs="Times New Roman"/>
              </w:rPr>
              <w:t xml:space="preserve">Delta </w:t>
            </w:r>
            <w:r w:rsidR="00C75B1B" w:rsidRPr="007D37FB">
              <w:rPr>
                <w:rFonts w:ascii="Times New Roman" w:eastAsia="Times New Roman" w:hAnsi="Times New Roman" w:cs="Times New Roman"/>
              </w:rPr>
              <w:t xml:space="preserve">and migrating upstream </w:t>
            </w:r>
            <w:r w:rsidR="219643C7" w:rsidRPr="007D37FB">
              <w:rPr>
                <w:rFonts w:ascii="Times New Roman" w:eastAsia="Times New Roman" w:hAnsi="Times New Roman" w:cs="Times New Roman"/>
              </w:rPr>
              <w:t>towards spawning grounds</w:t>
            </w:r>
          </w:p>
          <w:p w14:paraId="4BBC0097" w14:textId="47D4B049" w:rsidR="00952843" w:rsidRPr="007D37FB" w:rsidRDefault="00952843" w:rsidP="00C75B1B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</w:rPr>
            </w:pPr>
            <w:ins w:id="23" w:author="Author">
              <w:r>
                <w:rPr>
                  <w:rFonts w:ascii="Times New Roman" w:eastAsia="Times New Roman" w:hAnsi="Times New Roman" w:cs="Times New Roman"/>
                </w:rPr>
                <w:t xml:space="preserve">Adult </w:t>
              </w:r>
              <w:del w:id="24" w:author="Author">
                <w:r w:rsidDel="00696AFC">
                  <w:rPr>
                    <w:rFonts w:ascii="Times New Roman" w:eastAsia="Times New Roman" w:hAnsi="Times New Roman" w:cs="Times New Roman"/>
                  </w:rPr>
                  <w:delText>steelhead</w:delText>
                </w:r>
              </w:del>
              <w:r w:rsidR="00696AFC">
                <w:rPr>
                  <w:rFonts w:ascii="Times New Roman" w:eastAsia="Times New Roman" w:hAnsi="Times New Roman" w:cs="Times New Roman"/>
                </w:rPr>
                <w:t>Steelhead</w:t>
              </w:r>
              <w:r>
                <w:rPr>
                  <w:rFonts w:ascii="Times New Roman" w:eastAsia="Times New Roman" w:hAnsi="Times New Roman" w:cs="Times New Roman"/>
                </w:rPr>
                <w:t xml:space="preserve"> in system</w:t>
              </w:r>
            </w:ins>
          </w:p>
          <w:p w14:paraId="1161D4DB" w14:textId="58CCF7AB" w:rsidR="00E34314" w:rsidRPr="007D37FB" w:rsidRDefault="004E363A" w:rsidP="1BE9059A">
            <w:pPr>
              <w:numPr>
                <w:ilvl w:val="0"/>
                <w:numId w:val="13"/>
              </w:numPr>
              <w:spacing w:after="24" w:line="237" w:lineRule="auto"/>
              <w:ind w:hanging="183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Adult and juvenile </w:t>
            </w:r>
            <w:r w:rsidR="00C67618" w:rsidRPr="007D37FB">
              <w:rPr>
                <w:rFonts w:ascii="Times New Roman" w:eastAsia="Times New Roman" w:hAnsi="Times New Roman" w:cs="Times New Roman"/>
              </w:rPr>
              <w:t xml:space="preserve">Green </w:t>
            </w:r>
            <w:r w:rsidRPr="007D37FB">
              <w:rPr>
                <w:rFonts w:ascii="Times New Roman" w:eastAsia="Times New Roman" w:hAnsi="Times New Roman" w:cs="Times New Roman"/>
              </w:rPr>
              <w:t>S</w:t>
            </w:r>
            <w:r w:rsidR="00C67618" w:rsidRPr="007D37FB">
              <w:rPr>
                <w:rFonts w:ascii="Times New Roman" w:eastAsia="Times New Roman" w:hAnsi="Times New Roman" w:cs="Times New Roman"/>
              </w:rPr>
              <w:t>turgeon present</w:t>
            </w:r>
          </w:p>
          <w:p w14:paraId="2F7883B4" w14:textId="1ADF9C2D" w:rsidR="00E34314" w:rsidRPr="007D37FB" w:rsidRDefault="6652C4DB" w:rsidP="162F0CE2">
            <w:pPr>
              <w:numPr>
                <w:ilvl w:val="0"/>
                <w:numId w:val="13"/>
              </w:numPr>
              <w:spacing w:after="24" w:line="237" w:lineRule="auto"/>
              <w:ind w:hanging="183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Juvenil</w:t>
            </w:r>
            <w:r w:rsidR="114E5118" w:rsidRPr="007D37FB">
              <w:rPr>
                <w:rFonts w:ascii="Times New Roman" w:eastAsia="Times New Roman" w:hAnsi="Times New Roman" w:cs="Times New Roman"/>
              </w:rPr>
              <w:t>e</w:t>
            </w:r>
            <w:r w:rsidR="2F1EC295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0FE2C7D7" w:rsidRPr="007D37FB">
              <w:rPr>
                <w:rFonts w:ascii="Times New Roman" w:eastAsia="Times New Roman" w:hAnsi="Times New Roman" w:cs="Times New Roman"/>
              </w:rPr>
              <w:t xml:space="preserve">Delta Smelt </w:t>
            </w:r>
            <w:r w:rsidR="615F788E" w:rsidRPr="007D37FB">
              <w:rPr>
                <w:rFonts w:ascii="Times New Roman" w:eastAsia="Times New Roman" w:hAnsi="Times New Roman" w:cs="Times New Roman"/>
              </w:rPr>
              <w:t>expected to be present</w:t>
            </w:r>
            <w:r w:rsidR="0FE2C7D7" w:rsidRPr="007D37FB">
              <w:rPr>
                <w:rFonts w:ascii="Times New Roman" w:eastAsia="Times New Roman" w:hAnsi="Times New Roman" w:cs="Times New Roman"/>
              </w:rPr>
              <w:t xml:space="preserve"> in the Deep</w:t>
            </w:r>
            <w:r w:rsidR="00D54312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00BE1BC4" w:rsidRPr="007D37FB">
              <w:rPr>
                <w:rFonts w:ascii="Times New Roman" w:eastAsia="Times New Roman" w:hAnsi="Times New Roman" w:cs="Times New Roman"/>
              </w:rPr>
              <w:t>W</w:t>
            </w:r>
            <w:r w:rsidR="0FE2C7D7" w:rsidRPr="007D37FB">
              <w:rPr>
                <w:rFonts w:ascii="Times New Roman" w:eastAsia="Times New Roman" w:hAnsi="Times New Roman" w:cs="Times New Roman"/>
              </w:rPr>
              <w:t>ater Ship Channel</w:t>
            </w:r>
            <w:r w:rsidR="422B9F88" w:rsidRPr="007D37FB">
              <w:rPr>
                <w:rFonts w:ascii="Times New Roman" w:eastAsia="Times New Roman" w:hAnsi="Times New Roman" w:cs="Times New Roman"/>
              </w:rPr>
              <w:t xml:space="preserve"> and Lower Sacramento</w:t>
            </w:r>
            <w:r w:rsidR="1A4DEBA7" w:rsidRPr="007D37FB">
              <w:rPr>
                <w:rFonts w:ascii="Times New Roman" w:eastAsia="Times New Roman" w:hAnsi="Times New Roman" w:cs="Times New Roman"/>
              </w:rPr>
              <w:t xml:space="preserve"> River</w:t>
            </w:r>
            <w:r w:rsidR="4965DDAD" w:rsidRPr="007D37FB">
              <w:rPr>
                <w:rFonts w:ascii="Times New Roman" w:eastAsia="Times New Roman" w:hAnsi="Times New Roman" w:cs="Times New Roman"/>
              </w:rPr>
              <w:t>.</w:t>
            </w:r>
            <w:r w:rsidR="2F1EC295" w:rsidRPr="007D37F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8655504" w14:textId="15EDD7D3" w:rsidR="00C67618" w:rsidRPr="007D37FB" w:rsidRDefault="00C67618" w:rsidP="00553987">
            <w:pPr>
              <w:ind w:left="238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9DC0B8" w14:textId="77777777" w:rsidR="00C34EC6" w:rsidRDefault="00C34EC6">
      <w:pPr>
        <w:spacing w:after="0" w:line="249" w:lineRule="auto"/>
        <w:ind w:left="245" w:hanging="10"/>
        <w:rPr>
          <w:rFonts w:ascii="Times New Roman" w:eastAsia="Times New Roman" w:hAnsi="Times New Roman" w:cs="Times New Roman"/>
          <w:u w:val="single" w:color="000000"/>
        </w:rPr>
      </w:pPr>
    </w:p>
    <w:p w14:paraId="58AF744B" w14:textId="02FDE348" w:rsidR="006601B9" w:rsidRDefault="006601B9">
      <w:pPr>
        <w:rPr>
          <w:rFonts w:ascii="Times New Roman" w:eastAsia="Times New Roman" w:hAnsi="Times New Roman" w:cs="Times New Roman"/>
          <w:u w:val="single" w:color="000000"/>
        </w:rPr>
      </w:pPr>
      <w:r>
        <w:rPr>
          <w:rFonts w:ascii="Times New Roman" w:eastAsia="Times New Roman" w:hAnsi="Times New Roman" w:cs="Times New Roman"/>
          <w:u w:val="single" w:color="000000"/>
        </w:rPr>
        <w:br w:type="page"/>
      </w:r>
    </w:p>
    <w:p w14:paraId="28EB877C" w14:textId="1957E07A" w:rsidR="00006B97" w:rsidRDefault="002F22F8" w:rsidP="007907DE">
      <w:pPr>
        <w:spacing w:after="0" w:line="249" w:lineRule="auto"/>
        <w:ind w:left="245" w:hanging="10"/>
        <w:rPr>
          <w:rFonts w:ascii="Times New Roman" w:eastAsia="Times New Roman" w:hAnsi="Times New Roman" w:cs="Times New Roman"/>
        </w:rPr>
      </w:pPr>
      <w:r w:rsidRPr="003D6734">
        <w:rPr>
          <w:rFonts w:ascii="Times New Roman" w:eastAsia="Times New Roman" w:hAnsi="Times New Roman" w:cs="Times New Roman"/>
        </w:rPr>
        <w:lastRenderedPageBreak/>
        <w:t>Table 2a-b: WY 202</w:t>
      </w:r>
      <w:r>
        <w:rPr>
          <w:rFonts w:ascii="Times New Roman" w:eastAsia="Times New Roman" w:hAnsi="Times New Roman" w:cs="Times New Roman"/>
        </w:rPr>
        <w:t>2</w:t>
      </w:r>
      <w:r w:rsidRPr="003D6734">
        <w:rPr>
          <w:rFonts w:ascii="Times New Roman" w:eastAsia="Times New Roman" w:hAnsi="Times New Roman" w:cs="Times New Roman"/>
        </w:rPr>
        <w:t xml:space="preserve"> relevant Fish and Environmental Criteria and Status in 2019 Reclamation LTO Action Cumulative loss for the duration of 2019 Biological Opinion began upon signature of ROD, 2/19/2020. </w:t>
      </w:r>
    </w:p>
    <w:p w14:paraId="1B1F9B6B" w14:textId="77777777" w:rsidR="007907DE" w:rsidRPr="007907DE" w:rsidRDefault="007907DE" w:rsidP="007907DE">
      <w:pPr>
        <w:spacing w:after="0" w:line="249" w:lineRule="auto"/>
        <w:ind w:left="245" w:hanging="10"/>
      </w:pPr>
    </w:p>
    <w:p w14:paraId="34C02B54" w14:textId="48135688" w:rsidR="00790D69" w:rsidRPr="00A12CCD" w:rsidRDefault="000D1E38" w:rsidP="007E19DB">
      <w:pPr>
        <w:spacing w:after="0" w:line="249" w:lineRule="auto"/>
        <w:ind w:left="245" w:hanging="10"/>
      </w:pPr>
      <w:r w:rsidRPr="003D6734">
        <w:rPr>
          <w:rFonts w:ascii="Times New Roman" w:eastAsia="Times New Roman" w:hAnsi="Times New Roman" w:cs="Times New Roman"/>
          <w:u w:val="single" w:color="000000"/>
        </w:rPr>
        <w:t>Table 2</w:t>
      </w:r>
      <w:r w:rsidR="00564EF5">
        <w:rPr>
          <w:rFonts w:ascii="Times New Roman" w:eastAsia="Times New Roman" w:hAnsi="Times New Roman" w:cs="Times New Roman"/>
          <w:u w:val="single" w:color="000000"/>
        </w:rPr>
        <w:t>a-b</w:t>
      </w:r>
      <w:r w:rsidRPr="003D6734">
        <w:rPr>
          <w:rFonts w:ascii="Times New Roman" w:eastAsia="Times New Roman" w:hAnsi="Times New Roman" w:cs="Times New Roman"/>
          <w:u w:val="single" w:color="000000"/>
        </w:rPr>
        <w:t>: WY 202</w:t>
      </w:r>
      <w:r w:rsidR="00564EF5">
        <w:rPr>
          <w:rFonts w:ascii="Times New Roman" w:eastAsia="Times New Roman" w:hAnsi="Times New Roman" w:cs="Times New Roman"/>
          <w:u w:val="single" w:color="000000"/>
        </w:rPr>
        <w:t>2</w:t>
      </w:r>
      <w:r w:rsidRPr="003D6734"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084392">
        <w:rPr>
          <w:rFonts w:ascii="Times New Roman" w:eastAsia="Times New Roman" w:hAnsi="Times New Roman" w:cs="Times New Roman"/>
          <w:u w:val="single" w:color="000000"/>
        </w:rPr>
        <w:t>Salmonid C</w:t>
      </w:r>
      <w:r w:rsidRPr="003D6734">
        <w:rPr>
          <w:rFonts w:ascii="Times New Roman" w:eastAsia="Times New Roman" w:hAnsi="Times New Roman" w:cs="Times New Roman"/>
          <w:u w:val="single" w:color="000000"/>
        </w:rPr>
        <w:t xml:space="preserve">urrent Loss and </w:t>
      </w:r>
      <w:r w:rsidR="00084392">
        <w:rPr>
          <w:rFonts w:ascii="Times New Roman" w:eastAsia="Times New Roman" w:hAnsi="Times New Roman" w:cs="Times New Roman"/>
          <w:u w:val="single" w:color="000000"/>
        </w:rPr>
        <w:t>Delta Smelt A</w:t>
      </w:r>
      <w:r w:rsidRPr="003D6734">
        <w:rPr>
          <w:rFonts w:ascii="Times New Roman" w:eastAsia="Times New Roman" w:hAnsi="Times New Roman" w:cs="Times New Roman"/>
          <w:u w:val="single" w:color="000000"/>
        </w:rPr>
        <w:t xml:space="preserve">biotic </w:t>
      </w:r>
      <w:r w:rsidR="00084392">
        <w:rPr>
          <w:rFonts w:ascii="Times New Roman" w:eastAsia="Times New Roman" w:hAnsi="Times New Roman" w:cs="Times New Roman"/>
          <w:u w:val="single" w:color="000000"/>
        </w:rPr>
        <w:t>C</w:t>
      </w:r>
      <w:r w:rsidRPr="003D6734">
        <w:rPr>
          <w:rFonts w:ascii="Times New Roman" w:eastAsia="Times New Roman" w:hAnsi="Times New Roman" w:cs="Times New Roman"/>
          <w:u w:val="single" w:color="000000"/>
        </w:rPr>
        <w:t>onditions</w:t>
      </w:r>
      <w:r w:rsidRPr="003D6734">
        <w:rPr>
          <w:rFonts w:ascii="Times New Roman" w:eastAsia="Times New Roman" w:hAnsi="Times New Roman" w:cs="Times New Roman"/>
        </w:rPr>
        <w:t xml:space="preserve">. </w:t>
      </w:r>
      <w:r w:rsidR="007E19DB" w:rsidRPr="003D6734">
        <w:rPr>
          <w:rFonts w:ascii="Times New Roman" w:eastAsia="Times New Roman" w:hAnsi="Times New Roman" w:cs="Times New Roman"/>
        </w:rPr>
        <w:t xml:space="preserve">Additional Real-Time OMR Restrictions and Performance Objectives (4.10.5.10.2) and Onset of OMR Management (4.10.5.10.1). </w:t>
      </w:r>
    </w:p>
    <w:tbl>
      <w:tblPr>
        <w:tblStyle w:val="TableGrid1"/>
        <w:tblW w:w="12442" w:type="dxa"/>
        <w:tblInd w:w="697" w:type="dxa"/>
        <w:tblCellMar>
          <w:top w:w="56" w:type="dxa"/>
          <w:left w:w="80" w:type="dxa"/>
          <w:right w:w="40" w:type="dxa"/>
        </w:tblCellMar>
        <w:tblLook w:val="04A0" w:firstRow="1" w:lastRow="0" w:firstColumn="1" w:lastColumn="0" w:noHBand="0" w:noVBand="1"/>
      </w:tblPr>
      <w:tblGrid>
        <w:gridCol w:w="2092"/>
        <w:gridCol w:w="3780"/>
        <w:gridCol w:w="3240"/>
        <w:gridCol w:w="2071"/>
        <w:gridCol w:w="1259"/>
      </w:tblGrid>
      <w:tr w:rsidR="00790D69" w14:paraId="56B226CF" w14:textId="77777777" w:rsidTr="6F363CFA">
        <w:trPr>
          <w:trHeight w:val="547"/>
        </w:trPr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4B4B11AD" w14:textId="47B264A7" w:rsidR="00790D69" w:rsidRDefault="000D1E38">
            <w:pPr>
              <w:ind w:right="2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Species/run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19F203B9" w14:textId="21CC32DC" w:rsidR="00790D69" w:rsidRDefault="000D1E38">
            <w:pPr>
              <w:ind w:left="26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Threshold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74859CEE" w14:textId="31C7F3BF" w:rsidR="00790D69" w:rsidRDefault="000D1E38">
            <w:pPr>
              <w:ind w:left="2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Current Status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44E256AA" w14:textId="3FB7F2B2" w:rsidR="00790D69" w:rsidRDefault="000D1E38" w:rsidP="3EECF11B">
            <w:pPr>
              <w:ind w:left="48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Weekly </w:t>
            </w:r>
          </w:p>
          <w:p w14:paraId="3A238981" w14:textId="1EC6EDAE" w:rsidR="00790D69" w:rsidRDefault="000D1E38">
            <w:pPr>
              <w:ind w:left="2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Trend</w:t>
            </w:r>
          </w:p>
        </w:tc>
        <w:tc>
          <w:tcPr>
            <w:tcW w:w="1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005EFA3A" w14:textId="5098F8B6" w:rsidR="00790D69" w:rsidRDefault="000D1E38" w:rsidP="005F2946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Updated</w:t>
            </w:r>
          </w:p>
        </w:tc>
      </w:tr>
      <w:tr w:rsidR="00790D69" w14:paraId="3470D61C" w14:textId="77777777" w:rsidTr="6F363CFA">
        <w:trPr>
          <w:trHeight w:val="517"/>
        </w:trPr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7C5B2" w14:textId="178A496B" w:rsidR="00790D69" w:rsidRDefault="000D1E38" w:rsidP="005F2946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</w:rPr>
              <w:t>Green sturgeon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B7EE24" w14:textId="5B52A4F9" w:rsidR="00790D69" w:rsidRDefault="000D1E38" w:rsidP="005F2946">
            <w:pPr>
              <w:ind w:left="112"/>
              <w:jc w:val="center"/>
            </w:pPr>
            <w:r>
              <w:rPr>
                <w:rFonts w:ascii="Times New Roman" w:eastAsia="Times New Roman" w:hAnsi="Times New Roman" w:cs="Times New Roman"/>
              </w:rPr>
              <w:t>WY 202</w:t>
            </w:r>
            <w:r w:rsidR="002F34F5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salvage = 74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7C8ED" w14:textId="039AE33B" w:rsidR="00790D69" w:rsidRPr="00E82BCE" w:rsidRDefault="000D1E38" w:rsidP="005F2946">
            <w:pPr>
              <w:ind w:left="66"/>
              <w:jc w:val="center"/>
            </w:pPr>
            <w:r w:rsidRPr="6F363CFA">
              <w:rPr>
                <w:rFonts w:ascii="Times New Roman" w:eastAsia="Times New Roman" w:hAnsi="Times New Roman" w:cs="Times New Roman"/>
              </w:rPr>
              <w:t>WY 202</w:t>
            </w:r>
            <w:r w:rsidR="002F34F5">
              <w:rPr>
                <w:rFonts w:ascii="Times New Roman" w:eastAsia="Times New Roman" w:hAnsi="Times New Roman" w:cs="Times New Roman"/>
              </w:rPr>
              <w:t>2</w:t>
            </w:r>
            <w:r w:rsidRPr="6F363CFA">
              <w:rPr>
                <w:rFonts w:ascii="Times New Roman" w:eastAsia="Times New Roman" w:hAnsi="Times New Roman" w:cs="Times New Roman"/>
              </w:rPr>
              <w:t xml:space="preserve"> salvage = 0 (0%)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3EAAA" w14:textId="2F7D722C" w:rsidR="00790D69" w:rsidRPr="00B721D4" w:rsidRDefault="00B721D4" w:rsidP="00CB1853">
            <w:pPr>
              <w:ind w:left="603" w:hanging="127"/>
              <w:rPr>
                <w:rFonts w:ascii="Times New Roman" w:hAnsi="Times New Roman" w:cs="Times New Roman"/>
              </w:rPr>
            </w:pPr>
            <w:r w:rsidRPr="00B721D4">
              <w:rPr>
                <w:rFonts w:ascii="Times New Roman" w:hAnsi="Times New Roman" w:cs="Times New Roman"/>
              </w:rPr>
              <w:t>No change expected</w:t>
            </w:r>
          </w:p>
        </w:tc>
        <w:tc>
          <w:tcPr>
            <w:tcW w:w="1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E48EF" w14:textId="4342920A" w:rsidR="00790D69" w:rsidRPr="00FE1004" w:rsidRDefault="00FE1004" w:rsidP="00CB1853">
            <w:pPr>
              <w:ind w:left="104"/>
              <w:rPr>
                <w:rFonts w:ascii="Times New Roman" w:hAnsi="Times New Roman" w:cs="Times New Roman"/>
              </w:rPr>
            </w:pPr>
            <w:r w:rsidRPr="00FE1004">
              <w:rPr>
                <w:rFonts w:ascii="Times New Roman" w:hAnsi="Times New Roman" w:cs="Times New Roman"/>
              </w:rPr>
              <w:t>10/3/2021</w:t>
            </w:r>
          </w:p>
        </w:tc>
      </w:tr>
      <w:tr w:rsidR="002F34F5" w14:paraId="20BEA243" w14:textId="77777777" w:rsidTr="6F363CFA">
        <w:trPr>
          <w:trHeight w:val="517"/>
        </w:trPr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1F037" w14:textId="01716141" w:rsidR="002F34F5" w:rsidRDefault="00564EF5" w:rsidP="005F2946">
            <w:pPr>
              <w:ind w:left="1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Natural winter-run Chinook Salmon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2E58D" w14:textId="77777777" w:rsidR="002F34F5" w:rsidRDefault="007D37FB" w:rsidP="005F2946">
            <w:pPr>
              <w:ind w:left="11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WY 2022 loss = </w:t>
            </w:r>
          </w:p>
          <w:p w14:paraId="41A92727" w14:textId="50DC3DC8" w:rsidR="007D37FB" w:rsidRDefault="002137B3" w:rsidP="005F2946">
            <w:pPr>
              <w:ind w:left="11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TBD</w:t>
            </w:r>
            <w:r w:rsidR="00396C8B">
              <w:rPr>
                <w:rFonts w:ascii="Times New Roman" w:eastAsia="Times New Roman" w:hAnsi="Times New Roman" w:cs="Times New Roman"/>
              </w:rPr>
              <w:t xml:space="preserve"> *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FCD5A" w14:textId="20209AB8" w:rsidR="002F34F5" w:rsidRPr="6F363CFA" w:rsidRDefault="007D37FB" w:rsidP="005F2946">
            <w:pPr>
              <w:ind w:left="6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WY 2022 loss = 0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5A26E" w14:textId="34159A49" w:rsidR="002F34F5" w:rsidRPr="00816E76" w:rsidRDefault="00B721D4" w:rsidP="00CB1853">
            <w:pPr>
              <w:ind w:left="603" w:hanging="127"/>
            </w:pPr>
            <w:r w:rsidRPr="00B721D4">
              <w:rPr>
                <w:rFonts w:ascii="Times New Roman" w:hAnsi="Times New Roman" w:cs="Times New Roman"/>
              </w:rPr>
              <w:t>No change expected</w:t>
            </w:r>
          </w:p>
        </w:tc>
        <w:tc>
          <w:tcPr>
            <w:tcW w:w="1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51A4C" w14:textId="345CC869" w:rsidR="002F34F5" w:rsidRPr="00FE1004" w:rsidRDefault="00FE1004" w:rsidP="00CB1853">
            <w:pPr>
              <w:ind w:left="104"/>
              <w:rPr>
                <w:rFonts w:ascii="Times New Roman" w:hAnsi="Times New Roman" w:cs="Times New Roman"/>
              </w:rPr>
            </w:pPr>
            <w:r w:rsidRPr="00FE1004">
              <w:rPr>
                <w:rFonts w:ascii="Times New Roman" w:hAnsi="Times New Roman" w:cs="Times New Roman"/>
              </w:rPr>
              <w:t>10/3/2021</w:t>
            </w:r>
          </w:p>
        </w:tc>
      </w:tr>
      <w:tr w:rsidR="00564EF5" w14:paraId="5E157C49" w14:textId="77777777" w:rsidTr="6F363CFA">
        <w:trPr>
          <w:trHeight w:val="517"/>
        </w:trPr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D8DCC" w14:textId="6F99AADD" w:rsidR="00564EF5" w:rsidRDefault="00564EF5" w:rsidP="005F2946">
            <w:pPr>
              <w:ind w:left="1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Natural Steelhead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0B4CC" w14:textId="77777777" w:rsidR="00564EF5" w:rsidRDefault="009E73E9" w:rsidP="005F2946">
            <w:pPr>
              <w:ind w:left="11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 1 – Mar 31 = 707 (50% of 1,414)</w:t>
            </w:r>
          </w:p>
          <w:p w14:paraId="1C9595F7" w14:textId="5CD5C311" w:rsidR="009E73E9" w:rsidRDefault="009E73E9" w:rsidP="005F2946">
            <w:pPr>
              <w:ind w:left="11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 1 – June 15 = 776 (50% of 1,552)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98235" w14:textId="77777777" w:rsidR="00564EF5" w:rsidRDefault="009E73E9" w:rsidP="005F2946">
            <w:pPr>
              <w:ind w:left="6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 1 – Mar 31 = 0 (0%)</w:t>
            </w:r>
          </w:p>
          <w:p w14:paraId="31A6E9D1" w14:textId="1F8DA32A" w:rsidR="009E73E9" w:rsidRPr="6F363CFA" w:rsidRDefault="009E73E9" w:rsidP="005F2946">
            <w:pPr>
              <w:ind w:left="6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 1 – June 15 = 0 (0%)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4BC88" w14:textId="3BCCA2CF" w:rsidR="00564EF5" w:rsidRPr="00816E76" w:rsidRDefault="00B721D4" w:rsidP="00CB1853">
            <w:pPr>
              <w:ind w:left="603" w:hanging="127"/>
            </w:pPr>
            <w:r w:rsidRPr="00B721D4">
              <w:rPr>
                <w:rFonts w:ascii="Times New Roman" w:hAnsi="Times New Roman" w:cs="Times New Roman"/>
              </w:rPr>
              <w:t>No change expected</w:t>
            </w:r>
          </w:p>
        </w:tc>
        <w:tc>
          <w:tcPr>
            <w:tcW w:w="1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1A3CC" w14:textId="1494F7D1" w:rsidR="00564EF5" w:rsidRPr="00FE1004" w:rsidRDefault="00FE1004" w:rsidP="00CB1853">
            <w:pPr>
              <w:ind w:left="104"/>
              <w:rPr>
                <w:rFonts w:ascii="Times New Roman" w:hAnsi="Times New Roman" w:cs="Times New Roman"/>
              </w:rPr>
            </w:pPr>
            <w:r w:rsidRPr="00FE1004">
              <w:rPr>
                <w:rFonts w:ascii="Times New Roman" w:hAnsi="Times New Roman" w:cs="Times New Roman"/>
              </w:rPr>
              <w:t>10/3/2021</w:t>
            </w:r>
          </w:p>
        </w:tc>
      </w:tr>
    </w:tbl>
    <w:p w14:paraId="3D678984" w14:textId="1EF2BBE6" w:rsidR="00006B97" w:rsidRDefault="00396C8B" w:rsidP="007D37F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r w:rsidR="002137B3">
        <w:rPr>
          <w:rFonts w:ascii="Times New Roman" w:hAnsi="Times New Roman" w:cs="Times New Roman"/>
        </w:rPr>
        <w:t xml:space="preserve">TBD </w:t>
      </w:r>
      <w:r w:rsidR="005E674E">
        <w:rPr>
          <w:rFonts w:ascii="Times New Roman" w:hAnsi="Times New Roman" w:cs="Times New Roman"/>
        </w:rPr>
        <w:t>–</w:t>
      </w:r>
      <w:r w:rsidR="002137B3">
        <w:rPr>
          <w:rFonts w:ascii="Times New Roman" w:hAnsi="Times New Roman" w:cs="Times New Roman"/>
        </w:rPr>
        <w:t xml:space="preserve"> </w:t>
      </w:r>
      <w:r w:rsidR="005E674E">
        <w:rPr>
          <w:rFonts w:ascii="Times New Roman" w:hAnsi="Times New Roman" w:cs="Times New Roman"/>
        </w:rPr>
        <w:t xml:space="preserve">no </w:t>
      </w:r>
      <w:r w:rsidR="000970C7">
        <w:rPr>
          <w:rFonts w:ascii="Times New Roman" w:hAnsi="Times New Roman" w:cs="Times New Roman"/>
        </w:rPr>
        <w:t xml:space="preserve">draft JPE </w:t>
      </w:r>
      <w:r w:rsidR="007907DE">
        <w:rPr>
          <w:rFonts w:ascii="Times New Roman" w:hAnsi="Times New Roman" w:cs="Times New Roman"/>
        </w:rPr>
        <w:t>produced, ITL and performance thresholds are TBD currently</w:t>
      </w:r>
    </w:p>
    <w:p w14:paraId="74137508" w14:textId="77777777" w:rsidR="007907DE" w:rsidRPr="00396C8B" w:rsidRDefault="007907DE" w:rsidP="007D37FB">
      <w:pPr>
        <w:spacing w:after="0"/>
        <w:rPr>
          <w:rFonts w:ascii="Times New Roman" w:hAnsi="Times New Roman" w:cs="Times New Roman"/>
        </w:rPr>
      </w:pPr>
    </w:p>
    <w:p w14:paraId="5A7DFFFC" w14:textId="52CDD4BF" w:rsidR="2F4433AC" w:rsidRPr="007D37FB" w:rsidRDefault="002F22F8" w:rsidP="007D37FB">
      <w:pPr>
        <w:spacing w:after="0"/>
        <w:rPr>
          <w:rFonts w:ascii="Times New Roman" w:hAnsi="Times New Roman" w:cs="Times New Roman"/>
          <w:u w:val="single"/>
        </w:rPr>
      </w:pPr>
      <w:r w:rsidRPr="007D37FB">
        <w:rPr>
          <w:rFonts w:ascii="Times New Roman" w:hAnsi="Times New Roman" w:cs="Times New Roman"/>
          <w:u w:val="single"/>
        </w:rPr>
        <w:t>Table 2b. 10-Year Salmonid Cumulative Loss</w:t>
      </w:r>
    </w:p>
    <w:tbl>
      <w:tblPr>
        <w:tblStyle w:val="TableGrid1"/>
        <w:tblW w:w="12442" w:type="dxa"/>
        <w:tblInd w:w="697" w:type="dxa"/>
        <w:tblCellMar>
          <w:top w:w="58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3983"/>
        <w:gridCol w:w="3600"/>
        <w:gridCol w:w="3420"/>
        <w:gridCol w:w="1439"/>
      </w:tblGrid>
      <w:tr w:rsidR="007D37FB" w14:paraId="2D13348E" w14:textId="77777777" w:rsidTr="00DB64B5">
        <w:trPr>
          <w:trHeight w:val="288"/>
        </w:trPr>
        <w:tc>
          <w:tcPr>
            <w:tcW w:w="3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0C42B7DE" w14:textId="77777777" w:rsidR="007D37FB" w:rsidRDefault="007D37FB" w:rsidP="00DB64B5">
            <w:pPr>
              <w:ind w:right="2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Species/run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76948867" w14:textId="77777777" w:rsidR="007D37FB" w:rsidRDefault="007D37FB" w:rsidP="00DB64B5">
            <w:pPr>
              <w:ind w:left="24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Threshold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3B41BF92" w14:textId="77777777" w:rsidR="007D37FB" w:rsidRDefault="007D37FB" w:rsidP="00DB64B5">
            <w:pPr>
              <w:ind w:left="23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Current Status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645F0A18" w14:textId="77777777" w:rsidR="007D37FB" w:rsidRDefault="007D37FB" w:rsidP="00DB64B5">
            <w:pPr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Updated</w:t>
            </w:r>
          </w:p>
        </w:tc>
      </w:tr>
      <w:tr w:rsidR="007D37FB" w14:paraId="25E29A72" w14:textId="77777777" w:rsidTr="00DB64B5">
        <w:trPr>
          <w:trHeight w:val="328"/>
        </w:trPr>
        <w:tc>
          <w:tcPr>
            <w:tcW w:w="3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3EC66" w14:textId="77777777" w:rsidR="007D37FB" w:rsidRDefault="007D37FB" w:rsidP="00DB64B5">
            <w:pPr>
              <w:ind w:left="150"/>
              <w:jc w:val="center"/>
            </w:pPr>
            <w:r>
              <w:rPr>
                <w:rFonts w:ascii="Times New Roman" w:eastAsia="Times New Roman" w:hAnsi="Times New Roman" w:cs="Times New Roman"/>
              </w:rPr>
              <w:t>Natural winter-run Chinook salmon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0E376" w14:textId="77777777" w:rsidR="007D37FB" w:rsidRDefault="007D37FB" w:rsidP="00DB64B5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8,738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320F9" w14:textId="3BC861CD" w:rsidR="007D37FB" w:rsidRPr="00BF5DEC" w:rsidRDefault="007D37FB" w:rsidP="00DB64B5">
            <w:pPr>
              <w:ind w:left="2"/>
              <w:jc w:val="center"/>
            </w:pPr>
            <w:r w:rsidRPr="00BF5DEC">
              <w:rPr>
                <w:rFonts w:ascii="Times New Roman" w:eastAsia="Times New Roman" w:hAnsi="Times New Roman" w:cs="Times New Roman"/>
              </w:rPr>
              <w:t>Cumulative loss = 20</w:t>
            </w:r>
            <w:r w:rsidR="002A0729">
              <w:rPr>
                <w:rFonts w:ascii="Times New Roman" w:eastAsia="Times New Roman" w:hAnsi="Times New Roman" w:cs="Times New Roman"/>
              </w:rPr>
              <w:t>4.9</w:t>
            </w:r>
            <w:r w:rsidRPr="00BF5DEC">
              <w:rPr>
                <w:rFonts w:ascii="Times New Roman" w:eastAsia="Times New Roman" w:hAnsi="Times New Roman" w:cs="Times New Roman"/>
              </w:rPr>
              <w:t xml:space="preserve"> (2.3%)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4DB01" w14:textId="493483B8" w:rsidR="007D37FB" w:rsidRPr="00FE1004" w:rsidRDefault="00FE1004" w:rsidP="00DB64B5">
            <w:pPr>
              <w:ind w:left="216"/>
              <w:jc w:val="center"/>
              <w:rPr>
                <w:rFonts w:ascii="Times New Roman" w:hAnsi="Times New Roman" w:cs="Times New Roman"/>
              </w:rPr>
            </w:pPr>
            <w:r w:rsidRPr="00FE1004">
              <w:rPr>
                <w:rFonts w:ascii="Times New Roman" w:hAnsi="Times New Roman" w:cs="Times New Roman"/>
              </w:rPr>
              <w:t>10/3/2021</w:t>
            </w:r>
          </w:p>
        </w:tc>
      </w:tr>
      <w:tr w:rsidR="007D37FB" w14:paraId="483FB879" w14:textId="77777777" w:rsidTr="00DB64B5">
        <w:trPr>
          <w:trHeight w:val="362"/>
        </w:trPr>
        <w:tc>
          <w:tcPr>
            <w:tcW w:w="3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BBC2B" w14:textId="77777777" w:rsidR="007D37FB" w:rsidRDefault="007D37FB" w:rsidP="00DB64B5">
            <w:pPr>
              <w:ind w:right="184"/>
              <w:jc w:val="center"/>
            </w:pPr>
            <w:r>
              <w:rPr>
                <w:rFonts w:ascii="Times New Roman" w:eastAsia="Times New Roman" w:hAnsi="Times New Roman" w:cs="Times New Roman"/>
              </w:rPr>
              <w:t>Hatchery winter-run Chinook salmon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E6C4D" w14:textId="77777777" w:rsidR="007D37FB" w:rsidRDefault="007D37FB" w:rsidP="00DB64B5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5,356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DA607" w14:textId="77777777" w:rsidR="007D37FB" w:rsidRPr="00BF5DEC" w:rsidRDefault="007D37FB" w:rsidP="00DB64B5">
            <w:pPr>
              <w:ind w:left="3"/>
              <w:jc w:val="center"/>
            </w:pPr>
            <w:r w:rsidRPr="00BF5DEC">
              <w:rPr>
                <w:rFonts w:ascii="Times New Roman" w:eastAsia="Times New Roman" w:hAnsi="Times New Roman" w:cs="Times New Roman"/>
              </w:rPr>
              <w:t>Cumulative loss = 0 (0%)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760F6" w14:textId="48BBEA4B" w:rsidR="007D37FB" w:rsidRPr="00FE1004" w:rsidRDefault="00FE1004" w:rsidP="00DB64B5">
            <w:pPr>
              <w:ind w:left="216"/>
              <w:jc w:val="center"/>
              <w:rPr>
                <w:rFonts w:ascii="Times New Roman" w:hAnsi="Times New Roman" w:cs="Times New Roman"/>
              </w:rPr>
            </w:pPr>
            <w:r w:rsidRPr="00FE1004">
              <w:rPr>
                <w:rFonts w:ascii="Times New Roman" w:hAnsi="Times New Roman" w:cs="Times New Roman"/>
              </w:rPr>
              <w:t>10/3/2021</w:t>
            </w:r>
          </w:p>
        </w:tc>
      </w:tr>
      <w:tr w:rsidR="007D37FB" w14:paraId="0E38CFFE" w14:textId="77777777" w:rsidTr="00DB64B5">
        <w:trPr>
          <w:trHeight w:val="711"/>
        </w:trPr>
        <w:tc>
          <w:tcPr>
            <w:tcW w:w="3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4E494" w14:textId="77777777" w:rsidR="007D37FB" w:rsidRDefault="007D37FB" w:rsidP="00DB64B5">
            <w:pPr>
              <w:ind w:right="263"/>
              <w:jc w:val="center"/>
            </w:pPr>
            <w:r>
              <w:rPr>
                <w:rFonts w:ascii="Times New Roman" w:eastAsia="Times New Roman" w:hAnsi="Times New Roman" w:cs="Times New Roman"/>
              </w:rPr>
              <w:t>Natural steelhead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1EDD1" w14:textId="77777777" w:rsidR="007D37FB" w:rsidRPr="00022BA3" w:rsidRDefault="007D37FB" w:rsidP="00DB64B5">
            <w:pPr>
              <w:ind w:left="2"/>
              <w:jc w:val="center"/>
            </w:pPr>
            <w:r w:rsidRPr="00022BA3">
              <w:rPr>
                <w:rFonts w:ascii="Times New Roman" w:eastAsia="Times New Roman" w:hAnsi="Times New Roman" w:cs="Times New Roman"/>
              </w:rPr>
              <w:t>Loss = 6,038 (Dec 1 – Mar 31)</w:t>
            </w:r>
          </w:p>
          <w:p w14:paraId="30DD1B8E" w14:textId="77777777" w:rsidR="007D37FB" w:rsidRPr="00022BA3" w:rsidRDefault="007D37FB" w:rsidP="00DB64B5">
            <w:pPr>
              <w:ind w:left="2"/>
              <w:jc w:val="center"/>
            </w:pPr>
            <w:r w:rsidRPr="00022BA3">
              <w:rPr>
                <w:rFonts w:ascii="Times New Roman" w:eastAsia="Times New Roman" w:hAnsi="Times New Roman" w:cs="Times New Roman"/>
              </w:rPr>
              <w:t>Loss = 5,826 (Apr 1 – June 15)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6EC01" w14:textId="77777777" w:rsidR="007D37FB" w:rsidRPr="00BF5DEC" w:rsidRDefault="007D37FB" w:rsidP="00DB64B5">
            <w:pPr>
              <w:ind w:left="10"/>
              <w:jc w:val="center"/>
            </w:pPr>
            <w:r w:rsidRPr="00BF5DEC">
              <w:rPr>
                <w:rFonts w:ascii="Times New Roman" w:eastAsia="Times New Roman" w:hAnsi="Times New Roman" w:cs="Times New Roman"/>
              </w:rPr>
              <w:t>Cumulative loss =</w:t>
            </w:r>
          </w:p>
          <w:p w14:paraId="4648BEE6" w14:textId="77777777" w:rsidR="007D37FB" w:rsidRPr="00BF5DEC" w:rsidRDefault="007D37FB" w:rsidP="00DB64B5">
            <w:pPr>
              <w:jc w:val="center"/>
            </w:pPr>
            <w:r w:rsidRPr="00BF5DEC">
              <w:rPr>
                <w:rFonts w:ascii="Times New Roman" w:eastAsia="Times New Roman" w:hAnsi="Times New Roman" w:cs="Times New Roman"/>
              </w:rPr>
              <w:t>443.19 (7.3%, Dec 1 – Mar 31)</w:t>
            </w:r>
          </w:p>
          <w:p w14:paraId="6FD063E7" w14:textId="77777777" w:rsidR="007D37FB" w:rsidRPr="00BF5DEC" w:rsidRDefault="007D37FB" w:rsidP="00DB64B5">
            <w:pPr>
              <w:ind w:left="9"/>
              <w:jc w:val="center"/>
            </w:pPr>
            <w:r w:rsidRPr="00BF5DEC">
              <w:rPr>
                <w:rFonts w:ascii="Times New Roman" w:eastAsia="Times New Roman" w:hAnsi="Times New Roman" w:cs="Times New Roman"/>
              </w:rPr>
              <w:t>374.8 (6.4%, Apr 1 – June 15)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599C5" w14:textId="6C181D47" w:rsidR="007D37FB" w:rsidRPr="00FE1004" w:rsidRDefault="00FE1004" w:rsidP="00DB64B5">
            <w:pPr>
              <w:ind w:left="216"/>
              <w:jc w:val="center"/>
              <w:rPr>
                <w:rFonts w:ascii="Times New Roman" w:hAnsi="Times New Roman" w:cs="Times New Roman"/>
              </w:rPr>
            </w:pPr>
            <w:r w:rsidRPr="00FE1004">
              <w:rPr>
                <w:rFonts w:ascii="Times New Roman" w:hAnsi="Times New Roman" w:cs="Times New Roman"/>
              </w:rPr>
              <w:t>10/3/2021</w:t>
            </w:r>
          </w:p>
        </w:tc>
      </w:tr>
    </w:tbl>
    <w:p w14:paraId="7E648A7E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1D5B8704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5E978DD0" w14:textId="77777777" w:rsidR="00E54FA0" w:rsidRDefault="00E54FA0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43927794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217A54BA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4506E983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6C3366E8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0FCB185F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32DFC3DE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4B849FFD" w14:textId="7D72A98F" w:rsidR="00790D69" w:rsidRDefault="000D1E38">
      <w:pPr>
        <w:spacing w:after="66"/>
        <w:ind w:left="245" w:hanging="10"/>
      </w:pPr>
      <w:r>
        <w:rPr>
          <w:rFonts w:ascii="Garamond" w:eastAsia="Garamond" w:hAnsi="Garamond" w:cs="Garamond"/>
          <w:sz w:val="24"/>
        </w:rPr>
        <w:lastRenderedPageBreak/>
        <w:t xml:space="preserve">Table 3a-c: Relevant Water Year 2021 Fish Criteria and Status for Listed Fish under the SWP Long-Term Incidental Take Permit. </w:t>
      </w:r>
    </w:p>
    <w:p w14:paraId="39FA9C7B" w14:textId="77777777" w:rsidR="00790D69" w:rsidRDefault="000D1E38">
      <w:pPr>
        <w:spacing w:after="0"/>
        <w:ind w:left="245" w:hanging="10"/>
      </w:pPr>
      <w:r>
        <w:rPr>
          <w:rFonts w:ascii="Garamond" w:eastAsia="Garamond" w:hAnsi="Garamond" w:cs="Garamond"/>
          <w:sz w:val="24"/>
        </w:rPr>
        <w:t xml:space="preserve">Table 3a: Chinook Salmon </w:t>
      </w:r>
    </w:p>
    <w:tbl>
      <w:tblPr>
        <w:tblStyle w:val="TableGrid1"/>
        <w:tblW w:w="14390" w:type="dxa"/>
        <w:tblInd w:w="254" w:type="dxa"/>
        <w:tblCellMar>
          <w:top w:w="11" w:type="dxa"/>
          <w:left w:w="108" w:type="dxa"/>
          <w:bottom w:w="4" w:type="dxa"/>
          <w:right w:w="46" w:type="dxa"/>
        </w:tblCellMar>
        <w:tblLook w:val="04A0" w:firstRow="1" w:lastRow="0" w:firstColumn="1" w:lastColumn="0" w:noHBand="0" w:noVBand="1"/>
      </w:tblPr>
      <w:tblGrid>
        <w:gridCol w:w="1755"/>
        <w:gridCol w:w="1788"/>
        <w:gridCol w:w="1925"/>
        <w:gridCol w:w="1834"/>
        <w:gridCol w:w="1766"/>
        <w:gridCol w:w="1754"/>
        <w:gridCol w:w="1754"/>
        <w:gridCol w:w="1814"/>
      </w:tblGrid>
      <w:tr w:rsidR="00790D69" w14:paraId="6B7EC91B" w14:textId="77777777" w:rsidTr="10515695">
        <w:trPr>
          <w:trHeight w:val="643"/>
        </w:trPr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1DFEA" w14:textId="77777777" w:rsidR="00790D69" w:rsidRDefault="000D1E38">
            <w:r>
              <w:rPr>
                <w:rFonts w:ascii="Garamond" w:eastAsia="Garamond" w:hAnsi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80DEC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0AB826" w14:textId="77777777" w:rsidR="00790D69" w:rsidRDefault="000D1E38">
            <w:r>
              <w:rPr>
                <w:rFonts w:ascii="Garamond" w:eastAsia="Garamond" w:hAnsi="Garamond" w:cs="Garamond"/>
                <w:sz w:val="24"/>
                <w:u w:val="single" w:color="000000"/>
              </w:rPr>
              <w:t>Current Action Status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78A74" w14:textId="77777777" w:rsidR="00790D69" w:rsidRDefault="000D1E38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977FB2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 xml:space="preserve">Current </w:t>
            </w:r>
          </w:p>
          <w:p w14:paraId="520ABDBC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Relevant Data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DA89F" w14:textId="77777777" w:rsidR="00790D69" w:rsidRDefault="000D1E38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Weekly Trend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A8EA3" w14:textId="77777777" w:rsidR="00790D69" w:rsidRDefault="000D1E38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Last Updated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EE9DF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</w:tr>
      <w:tr w:rsidR="00790D69" w14:paraId="077E60E8" w14:textId="77777777" w:rsidTr="10515695">
        <w:trPr>
          <w:trHeight w:val="1637"/>
        </w:trPr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5FA61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OMR Mgmt.  </w:t>
            </w:r>
          </w:p>
          <w:p w14:paraId="6C93646E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triggered (8.3.2) 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0C047" w14:textId="77777777" w:rsidR="00790D69" w:rsidRDefault="000D1E38">
            <w:pPr>
              <w:spacing w:after="68"/>
              <w:ind w:left="2"/>
            </w:pPr>
            <w:r>
              <w:rPr>
                <w:rFonts w:ascii="Garamond" w:eastAsia="Garamond" w:hAnsi="Garamond" w:cs="Garamond"/>
                <w:sz w:val="24"/>
              </w:rPr>
              <w:t xml:space="preserve">Jan. 1 - Jun. 30 </w:t>
            </w:r>
          </w:p>
          <w:p w14:paraId="7F5D486B" w14:textId="77777777" w:rsidR="00790D69" w:rsidRDefault="000D1E38">
            <w:pPr>
              <w:spacing w:line="238" w:lineRule="auto"/>
              <w:ind w:left="2"/>
            </w:pPr>
            <w:r>
              <w:rPr>
                <w:rFonts w:ascii="Garamond" w:eastAsia="Garamond" w:hAnsi="Garamond" w:cs="Garamond"/>
                <w:i/>
                <w:sz w:val="24"/>
              </w:rPr>
              <w:t xml:space="preserve">(when ≥ 5% of spring-run or winter- run in </w:t>
            </w:r>
          </w:p>
          <w:p w14:paraId="38B02EFA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i/>
                <w:sz w:val="24"/>
              </w:rPr>
              <w:t>Delta)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6FB45" w14:textId="1B74C166" w:rsidR="00790D69" w:rsidRDefault="2A4C5EC5">
            <w:r w:rsidRPr="631BB751">
              <w:rPr>
                <w:rFonts w:ascii="Garamond" w:eastAsia="Garamond" w:hAnsi="Garamond" w:cs="Garamond"/>
                <w:sz w:val="24"/>
                <w:szCs w:val="24"/>
              </w:rPr>
              <w:t>Not i</w:t>
            </w:r>
            <w:r w:rsidR="000D1E38" w:rsidRPr="631BB751">
              <w:rPr>
                <w:rFonts w:ascii="Garamond" w:eastAsia="Garamond" w:hAnsi="Garamond" w:cs="Garamond"/>
                <w:sz w:val="24"/>
                <w:szCs w:val="24"/>
              </w:rPr>
              <w:t xml:space="preserve">n effect 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266B9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- 5% of the </w:t>
            </w:r>
          </w:p>
          <w:p w14:paraId="008BAD30" w14:textId="77777777" w:rsidR="00790D69" w:rsidRDefault="000D1E38">
            <w:pPr>
              <w:spacing w:after="1" w:line="238" w:lineRule="auto"/>
            </w:pPr>
            <w:r>
              <w:rPr>
                <w:rFonts w:ascii="Garamond" w:eastAsia="Garamond" w:hAnsi="Garamond" w:cs="Garamond"/>
                <w:sz w:val="24"/>
              </w:rPr>
              <w:t xml:space="preserve">Winter-run or Spring-run population in </w:t>
            </w:r>
          </w:p>
          <w:p w14:paraId="097FC616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Delta 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78D2F" w14:textId="7B4D690E" w:rsidR="00790D69" w:rsidRDefault="60ED7F74">
            <w:pPr>
              <w:ind w:left="2" w:right="60"/>
              <w:rPr>
                <w:rFonts w:ascii="Garamond" w:eastAsia="Garamond" w:hAnsi="Garamond" w:cs="Garamond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F0A281" w14:textId="633F258E" w:rsidR="00790D69" w:rsidRDefault="000D1E38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DF642B3" w:rsidRPr="68E2CF07">
              <w:rPr>
                <w:rFonts w:ascii="Garamond" w:eastAsia="Garamond" w:hAnsi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6DD05" w14:textId="77051050" w:rsidR="00790D69" w:rsidRDefault="5D65196D" w:rsidP="08D1383C">
            <w:pPr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10</w:t>
            </w:r>
            <w:r w:rsidR="000D1E38"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1EE4AA9E"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4</w:t>
            </w:r>
            <w:r w:rsidR="000D1E38" w:rsidRPr="631BB751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C81FF2" w14:textId="0632211B" w:rsidR="00790D69" w:rsidRDefault="00790D69">
            <w:pPr>
              <w:ind w:left="2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790D69" w14:paraId="253BE05A" w14:textId="77777777" w:rsidTr="10515695">
        <w:trPr>
          <w:trHeight w:val="5191"/>
        </w:trPr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5D88" w14:textId="77777777" w:rsidR="00790D69" w:rsidRDefault="000D1E38">
            <w:pPr>
              <w:spacing w:after="94" w:line="237" w:lineRule="auto"/>
            </w:pPr>
            <w:r>
              <w:rPr>
                <w:rFonts w:ascii="Garamond" w:eastAsia="Garamond" w:hAnsi="Garamond" w:cs="Garamond"/>
                <w:sz w:val="24"/>
              </w:rPr>
              <w:t xml:space="preserve">Winter-run yearly loss </w:t>
            </w:r>
          </w:p>
          <w:p w14:paraId="5708D530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(8.6.1) 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E787C7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sz w:val="24"/>
              </w:rPr>
              <w:t xml:space="preserve">Nov. 1 - Jun. 30 </w:t>
            </w: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0A201" w14:textId="740345EB" w:rsidR="00790D69" w:rsidRDefault="340722A8">
            <w:pPr>
              <w:spacing w:after="66"/>
            </w:pPr>
            <w:r w:rsidRPr="631BB751">
              <w:rPr>
                <w:rFonts w:ascii="Garamond" w:eastAsia="Garamond" w:hAnsi="Garamond" w:cs="Garamond"/>
                <w:sz w:val="24"/>
                <w:szCs w:val="24"/>
              </w:rPr>
              <w:t>Not i</w:t>
            </w:r>
            <w:r w:rsidR="000D1E38" w:rsidRPr="631BB751">
              <w:rPr>
                <w:rFonts w:ascii="Garamond" w:eastAsia="Garamond" w:hAnsi="Garamond" w:cs="Garamond"/>
                <w:sz w:val="24"/>
                <w:szCs w:val="24"/>
              </w:rPr>
              <w:t xml:space="preserve">n effect </w:t>
            </w:r>
          </w:p>
          <w:p w14:paraId="7163C97E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(Based on JPE </w:t>
            </w:r>
          </w:p>
          <w:p w14:paraId="1C35CB68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Value) 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7BC2A4" w14:textId="164BA946" w:rsidR="00790D69" w:rsidRDefault="14B14E67" w:rsidP="68E2CF07">
            <w:pPr>
              <w:spacing w:line="216" w:lineRule="auto"/>
              <w:ind w:left="108" w:hanging="108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>TBD (Based on JPE guidance)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70637" w14:textId="1C85893B" w:rsidR="00790D69" w:rsidRDefault="25C24977">
            <w:pPr>
              <w:ind w:left="2"/>
              <w:rPr>
                <w:rFonts w:ascii="Garamond" w:eastAsia="Garamond" w:hAnsi="Garamond" w:cs="Garamond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6308B" w14:textId="61FB6A39" w:rsidR="00790D69" w:rsidRDefault="000D1E38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690042EE" w:rsidRPr="68E2CF07">
              <w:rPr>
                <w:rFonts w:ascii="Garamond" w:eastAsia="Garamond" w:hAnsi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0FFB1" w14:textId="74402AA7" w:rsidR="00790D69" w:rsidRDefault="4215D13C">
            <w:r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10</w:t>
            </w:r>
            <w:r w:rsidR="6DF616E4"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4F05FBCC"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4</w:t>
            </w:r>
            <w:r w:rsidR="6DF616E4" w:rsidRPr="631BB751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/21</w:t>
            </w:r>
            <w:r w:rsidR="000D1E38" w:rsidRPr="631BB75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5AF1E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</w:tr>
      <w:tr w:rsidR="00790D69" w14:paraId="58A925C8" w14:textId="77777777" w:rsidTr="10515695">
        <w:trPr>
          <w:trHeight w:val="1723"/>
        </w:trPr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A96FE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lastRenderedPageBreak/>
              <w:t xml:space="preserve">Winter-run discrete daily loss (8.6.2) 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F4DE3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sz w:val="24"/>
              </w:rPr>
              <w:t xml:space="preserve">Nov. 1 - Dec. 31 </w:t>
            </w: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BDF79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 Not in effect 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8EEE9" w14:textId="77777777" w:rsidR="00790D69" w:rsidRDefault="000D1E38">
            <w:pPr>
              <w:spacing w:after="93" w:line="238" w:lineRule="auto"/>
              <w:ind w:left="12"/>
            </w:pPr>
            <w:r>
              <w:rPr>
                <w:rFonts w:ascii="Garamond" w:eastAsia="Garamond" w:hAnsi="Garamond" w:cs="Garamond"/>
                <w:sz w:val="24"/>
              </w:rPr>
              <w:t xml:space="preserve">11/1-11/30: loss of 6/day unclipped older juv. Winter-run </w:t>
            </w:r>
          </w:p>
          <w:p w14:paraId="11B24534" w14:textId="065A345E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12/1-12/31: loss of 26/day </w:t>
            </w:r>
            <w:r w:rsidR="0076545C">
              <w:rPr>
                <w:rFonts w:ascii="Garamond" w:eastAsia="Garamond" w:hAnsi="Garamond" w:cs="Garamond"/>
                <w:sz w:val="24"/>
              </w:rPr>
              <w:t>unclipped older juv. Winter-run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CB2A98" w14:textId="3AC56A1A" w:rsidR="00790D69" w:rsidRDefault="43F239C6" w:rsidP="68E2CF07">
            <w:pPr>
              <w:spacing w:after="1" w:line="238" w:lineRule="auto"/>
              <w:ind w:left="2" w:right="18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E0D04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NA 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63FC6" w14:textId="4F95BC7D" w:rsidR="00790D69" w:rsidRDefault="74D135FC">
            <w:pPr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10/4/21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93E56" w14:textId="37163FF9" w:rsidR="00790D69" w:rsidRDefault="00790D69" w:rsidP="68E2CF07">
            <w:pPr>
              <w:spacing w:after="1" w:line="238" w:lineRule="auto"/>
              <w:ind w:left="2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E803F2" w14:paraId="30C793FF" w14:textId="77777777" w:rsidTr="10515695">
        <w:trPr>
          <w:trHeight w:val="1814"/>
        </w:trPr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89C72" w14:textId="77777777" w:rsidR="00E803F2" w:rsidRDefault="00E803F2">
            <w:pPr>
              <w:spacing w:after="1" w:line="238" w:lineRule="auto"/>
            </w:pPr>
            <w:r>
              <w:rPr>
                <w:rFonts w:ascii="Garamond" w:eastAsia="Garamond" w:hAnsi="Garamond" w:cs="Garamond"/>
                <w:sz w:val="24"/>
              </w:rPr>
              <w:t xml:space="preserve">Spring-run surrogate protection </w:t>
            </w:r>
          </w:p>
          <w:p w14:paraId="7A562138" w14:textId="5AF6B40E" w:rsidR="00E803F2" w:rsidRDefault="00E803F2">
            <w:pPr>
              <w:ind w:right="25"/>
            </w:pPr>
            <w:r>
              <w:rPr>
                <w:rFonts w:ascii="Garamond" w:eastAsia="Garamond" w:hAnsi="Garamond" w:cs="Garamond"/>
                <w:sz w:val="24"/>
              </w:rPr>
              <w:t xml:space="preserve">(8.6.4) 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557CE" w14:textId="019D59B9" w:rsidR="00E803F2" w:rsidRDefault="00E803F2">
            <w:pPr>
              <w:ind w:left="2"/>
            </w:pPr>
            <w:r>
              <w:rPr>
                <w:rFonts w:ascii="Garamond" w:eastAsia="Garamond" w:hAnsi="Garamond" w:cs="Garamond"/>
                <w:sz w:val="24"/>
              </w:rPr>
              <w:t xml:space="preserve">Feb. 1 - Jun. 30 </w:t>
            </w: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B6ACE7" w14:textId="6AECE7AE" w:rsidR="00E803F2" w:rsidRDefault="00E803F2">
            <w:r w:rsidRPr="631BB751">
              <w:rPr>
                <w:rFonts w:ascii="Garamond" w:eastAsia="Garamond" w:hAnsi="Garamond" w:cs="Garamond"/>
                <w:sz w:val="24"/>
                <w:szCs w:val="24"/>
              </w:rPr>
              <w:t xml:space="preserve">Not in effect: </w:t>
            </w:r>
          </w:p>
          <w:p w14:paraId="6ADC84F4" w14:textId="288EEB2E" w:rsidR="00E803F2" w:rsidRDefault="00E803F2" w:rsidP="4BA3BF7C">
            <w:pPr>
              <w:spacing w:after="92" w:line="238" w:lineRule="auto"/>
              <w:ind w:right="35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60465A6B" w14:textId="0C87BEFD" w:rsidR="00E803F2" w:rsidRDefault="00E803F2" w:rsidP="3EECF11B">
            <w:pPr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725D3" w14:textId="3E957DC1" w:rsidR="00E803F2" w:rsidRDefault="60E75E83" w:rsidP="68E2CF07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>TBD</w:t>
            </w:r>
            <w:r w:rsidR="1CDECB9C" w:rsidRPr="68E2CF07">
              <w:rPr>
                <w:rFonts w:ascii="Garamond" w:eastAsia="Garamond" w:hAnsi="Garamond" w:cs="Garamond"/>
                <w:sz w:val="24"/>
                <w:szCs w:val="24"/>
              </w:rPr>
              <w:t xml:space="preserve"> (based on the number of fish released)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550BF" w14:textId="621A04B1" w:rsidR="00E803F2" w:rsidRDefault="4F4C739F" w:rsidP="68E2CF07">
            <w:pPr>
              <w:spacing w:after="92" w:line="238" w:lineRule="auto"/>
              <w:ind w:left="2" w:right="30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42293" w14:textId="4C7FBD1F" w:rsidR="00E803F2" w:rsidRDefault="00E803F2" w:rsidP="3EECF11B">
            <w:pPr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F1DCB" w14:textId="56E7234C" w:rsidR="00E803F2" w:rsidRDefault="4F4C739F" w:rsidP="3EECF11B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10</w:t>
            </w:r>
            <w:r w:rsidR="00E803F2"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07E85F53"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4</w:t>
            </w:r>
            <w:r w:rsidR="00E803F2" w:rsidRPr="631BB751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0479A" w14:textId="3A9DF297" w:rsidR="00E803F2" w:rsidRDefault="00E803F2" w:rsidP="3EECF11B">
            <w:pPr>
              <w:ind w:left="2"/>
              <w:rPr>
                <w:rFonts w:ascii="Garamond" w:eastAsia="Garamond" w:hAnsi="Garamond" w:cs="Garamond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 </w:t>
            </w:r>
            <w:r w:rsidRPr="68E2CF0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803F2" w14:paraId="4552A316" w14:textId="77777777" w:rsidTr="10515695">
        <w:trPr>
          <w:trHeight w:val="4209"/>
        </w:trPr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AEF5F" w14:textId="48429237" w:rsidR="00E803F2" w:rsidRDefault="00E803F2"/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E0C1E" w14:textId="47028F5C" w:rsidR="00E803F2" w:rsidRDefault="00E803F2">
            <w:pPr>
              <w:ind w:left="2"/>
            </w:pP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74FADE" w14:textId="4E6F6688" w:rsidR="00E803F2" w:rsidRDefault="00E803F2"/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6A824" w14:textId="670A5B59" w:rsidR="00E803F2" w:rsidRDefault="00E803F2" w:rsidP="23E46925">
            <w:pP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EBA71" w14:textId="66C24CA0" w:rsidR="00E803F2" w:rsidRDefault="00E803F2">
            <w:pPr>
              <w:ind w:left="2"/>
            </w:pP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34994" w14:textId="2CE84C42" w:rsidR="00E803F2" w:rsidRDefault="00E803F2">
            <w:pPr>
              <w:ind w:right="15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AAC60" w14:textId="72B1DFEC" w:rsidR="00E803F2" w:rsidRDefault="00E803F2"/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3B13A" w14:textId="6229A528" w:rsidR="00E803F2" w:rsidRDefault="00E803F2">
            <w:pPr>
              <w:ind w:left="2"/>
            </w:pPr>
          </w:p>
        </w:tc>
      </w:tr>
    </w:tbl>
    <w:p w14:paraId="0E47527F" w14:textId="77777777" w:rsidR="00790D69" w:rsidRDefault="000D1E38">
      <w:pPr>
        <w:spacing w:after="0"/>
        <w:ind w:left="250"/>
        <w:jc w:val="both"/>
      </w:pPr>
      <w:r>
        <w:rPr>
          <w:rFonts w:ascii="Garamond" w:eastAsia="Garamond" w:hAnsi="Garamond" w:cs="Garamond"/>
          <w:sz w:val="24"/>
        </w:rPr>
        <w:t xml:space="preserve"> </w:t>
      </w:r>
    </w:p>
    <w:p w14:paraId="6F555C83" w14:textId="77777777" w:rsidR="00790D69" w:rsidRDefault="000D1E38">
      <w:pPr>
        <w:spacing w:after="68"/>
        <w:ind w:left="250"/>
      </w:pPr>
      <w:r>
        <w:rPr>
          <w:rFonts w:ascii="Garamond" w:eastAsia="Garamond" w:hAnsi="Garamond" w:cs="Garamond"/>
          <w:sz w:val="24"/>
        </w:rPr>
        <w:t xml:space="preserve"> </w:t>
      </w:r>
    </w:p>
    <w:p w14:paraId="1FBD6C2E" w14:textId="77777777" w:rsidR="00DC22DD" w:rsidRDefault="00DC22DD">
      <w:pPr>
        <w:spacing w:after="0"/>
        <w:ind w:left="245" w:hanging="10"/>
        <w:rPr>
          <w:rFonts w:ascii="Garamond" w:eastAsia="Garamond" w:hAnsi="Garamond" w:cs="Garamond"/>
          <w:sz w:val="24"/>
        </w:rPr>
        <w:sectPr w:rsidR="00DC22DD">
          <w:footerReference w:type="even" r:id="rId11"/>
          <w:footerReference w:type="default" r:id="rId12"/>
          <w:footerReference w:type="first" r:id="rId13"/>
          <w:pgSz w:w="15840" w:h="12240" w:orient="landscape"/>
          <w:pgMar w:top="1066" w:right="979" w:bottom="1224" w:left="710" w:header="720" w:footer="720" w:gutter="0"/>
          <w:cols w:space="720"/>
        </w:sectPr>
      </w:pPr>
    </w:p>
    <w:p w14:paraId="52CF93DB" w14:textId="1CF936F1" w:rsidR="00790D69" w:rsidRDefault="000D1E38">
      <w:pPr>
        <w:spacing w:after="0"/>
        <w:ind w:left="245" w:hanging="10"/>
      </w:pPr>
      <w:r>
        <w:rPr>
          <w:rFonts w:ascii="Garamond" w:eastAsia="Garamond" w:hAnsi="Garamond" w:cs="Garamond"/>
          <w:sz w:val="24"/>
        </w:rPr>
        <w:lastRenderedPageBreak/>
        <w:t xml:space="preserve">Table 3d: OMR </w:t>
      </w:r>
    </w:p>
    <w:tbl>
      <w:tblPr>
        <w:tblStyle w:val="TableGrid1"/>
        <w:tblW w:w="13547" w:type="dxa"/>
        <w:tblInd w:w="254" w:type="dxa"/>
        <w:tblCellMar>
          <w:top w:w="59" w:type="dxa"/>
          <w:left w:w="108" w:type="dxa"/>
          <w:bottom w:w="4" w:type="dxa"/>
          <w:right w:w="158" w:type="dxa"/>
        </w:tblCellMar>
        <w:tblLook w:val="04A0" w:firstRow="1" w:lastRow="0" w:firstColumn="1" w:lastColumn="0" w:noHBand="0" w:noVBand="1"/>
      </w:tblPr>
      <w:tblGrid>
        <w:gridCol w:w="1108"/>
        <w:gridCol w:w="1294"/>
        <w:gridCol w:w="1148"/>
        <w:gridCol w:w="3880"/>
        <w:gridCol w:w="1154"/>
        <w:gridCol w:w="1637"/>
        <w:gridCol w:w="1649"/>
        <w:gridCol w:w="1677"/>
      </w:tblGrid>
      <w:tr w:rsidR="00790D69" w14:paraId="686FDFDA" w14:textId="77777777" w:rsidTr="00C14EE8">
        <w:trPr>
          <w:trHeight w:val="646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6826C8" w14:textId="77777777" w:rsidR="00790D69" w:rsidRDefault="000D1E38">
            <w:r>
              <w:rPr>
                <w:rFonts w:ascii="Garamond" w:eastAsia="Garamond" w:hAnsi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4818D" w14:textId="77777777" w:rsidR="00790D69" w:rsidRDefault="000D1E38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0ACF38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sz w:val="24"/>
                <w:u w:val="single" w:color="000000"/>
              </w:rPr>
              <w:t>Current Action Status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3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C8D22" w14:textId="77777777" w:rsidR="00790D69" w:rsidRDefault="000D1E38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7F1981" w14:textId="77777777" w:rsidR="00790D69" w:rsidRDefault="000D1E38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 xml:space="preserve">Current </w:t>
            </w:r>
          </w:p>
          <w:p w14:paraId="340266FF" w14:textId="77777777" w:rsidR="00790D69" w:rsidRDefault="000D1E38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Relevant Data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6054C" w14:textId="77777777" w:rsidR="00790D69" w:rsidRDefault="000D1E38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Weekly Trend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62B72" w14:textId="77777777" w:rsidR="00790D69" w:rsidRDefault="000D1E38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Last Updated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D9166" w14:textId="77777777" w:rsidR="00790D69" w:rsidRDefault="000D1E38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790D69" w14:paraId="4D62CF93" w14:textId="77777777" w:rsidTr="00C14EE8">
        <w:trPr>
          <w:trHeight w:val="4839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B9A52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OMR Mgmt. </w:t>
            </w:r>
          </w:p>
          <w:p w14:paraId="378BF363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Offramp (8.3.2) 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4EE44" w14:textId="77777777" w:rsidR="00790D69" w:rsidRDefault="000D1E38">
            <w:pPr>
              <w:ind w:left="31"/>
            </w:pPr>
            <w:r>
              <w:rPr>
                <w:rFonts w:ascii="Garamond" w:eastAsia="Garamond" w:hAnsi="Garamond" w:cs="Garamond"/>
                <w:sz w:val="24"/>
              </w:rPr>
              <w:t xml:space="preserve">Jun. 1 – Jun. 30 </w:t>
            </w: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55D40" w14:textId="37794BDA" w:rsidR="00790D69" w:rsidRPr="00383D40" w:rsidRDefault="67507D77">
            <w:pPr>
              <w:ind w:left="2"/>
              <w:rPr>
                <w:rFonts w:ascii="Garamond" w:hAnsi="Garamond"/>
              </w:rPr>
            </w:pPr>
            <w:r w:rsidRPr="25AAE167">
              <w:rPr>
                <w:rFonts w:ascii="Garamond" w:eastAsia="Garamond" w:hAnsi="Garamond" w:cs="Garamond"/>
                <w:sz w:val="24"/>
                <w:szCs w:val="24"/>
              </w:rPr>
              <w:t>Not i</w:t>
            </w:r>
            <w:r w:rsidR="000D1E38" w:rsidRPr="25AAE167">
              <w:rPr>
                <w:rFonts w:ascii="Garamond" w:eastAsia="Garamond" w:hAnsi="Garamond" w:cs="Garamond"/>
                <w:sz w:val="24"/>
                <w:szCs w:val="24"/>
              </w:rPr>
              <w:t>n</w:t>
            </w:r>
            <w:r w:rsidR="000D1E38" w:rsidRPr="3EECF11B">
              <w:rPr>
                <w:rFonts w:ascii="Garamond" w:eastAsia="Garamond" w:hAnsi="Garamond" w:cs="Garamond"/>
                <w:sz w:val="24"/>
                <w:szCs w:val="24"/>
              </w:rPr>
              <w:t xml:space="preserve"> effect </w:t>
            </w:r>
          </w:p>
        </w:tc>
        <w:tc>
          <w:tcPr>
            <w:tcW w:w="3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74314" w14:textId="3090EC4B" w:rsidR="00790D69" w:rsidRPr="00383D40" w:rsidRDefault="00390531" w:rsidP="00383D40">
            <w:pPr>
              <w:spacing w:after="1" w:line="238" w:lineRule="auto"/>
              <w:rPr>
                <w:rFonts w:ascii="Garamond" w:hAnsi="Garamond"/>
              </w:rPr>
            </w:pPr>
            <w:r w:rsidRPr="00DC22DD">
              <w:rPr>
                <w:rFonts w:ascii="Garamond" w:eastAsia="Garamond" w:hAnsi="Garamond" w:cs="Garamond"/>
                <w:sz w:val="24"/>
              </w:rPr>
              <w:t xml:space="preserve">- </w:t>
            </w:r>
            <w:r w:rsidR="000D1E38" w:rsidRPr="00DC22DD">
              <w:rPr>
                <w:rFonts w:ascii="Garamond" w:eastAsia="Garamond" w:hAnsi="Garamond" w:cs="Garamond"/>
                <w:sz w:val="24"/>
              </w:rPr>
              <w:t>&gt;95% of the Winter</w:t>
            </w:r>
            <w:r w:rsidR="005C466D">
              <w:rPr>
                <w:rFonts w:ascii="Garamond" w:eastAsia="Garamond" w:hAnsi="Garamond" w:cs="Garamond"/>
                <w:sz w:val="24"/>
              </w:rPr>
              <w:t>-</w:t>
            </w:r>
            <w:r w:rsidR="000D1E38" w:rsidRPr="00DC22DD">
              <w:rPr>
                <w:rFonts w:ascii="Garamond" w:eastAsia="Garamond" w:hAnsi="Garamond" w:cs="Garamond"/>
                <w:sz w:val="24"/>
              </w:rPr>
              <w:t xml:space="preserve">run and Spring-run populations have </w:t>
            </w:r>
          </w:p>
          <w:p w14:paraId="1DE54683" w14:textId="77777777" w:rsidR="00790D69" w:rsidRPr="00383D40" w:rsidRDefault="000D1E38">
            <w:pPr>
              <w:spacing w:after="2" w:line="237" w:lineRule="auto"/>
              <w:ind w:left="17"/>
              <w:rPr>
                <w:rFonts w:ascii="Garamond" w:hAnsi="Garamond"/>
              </w:rPr>
            </w:pPr>
            <w:r w:rsidRPr="38B0612F">
              <w:rPr>
                <w:rFonts w:ascii="Garamond" w:eastAsia="Garamond" w:hAnsi="Garamond" w:cs="Garamond"/>
                <w:sz w:val="24"/>
                <w:szCs w:val="24"/>
              </w:rPr>
              <w:t xml:space="preserve">migrated past Chipps </w:t>
            </w:r>
          </w:p>
          <w:p w14:paraId="7FCEC6CF" w14:textId="77777777" w:rsidR="00790D69" w:rsidRPr="00383D40" w:rsidRDefault="000D1E38">
            <w:pPr>
              <w:ind w:left="17"/>
              <w:rPr>
                <w:rFonts w:ascii="Garamond" w:hAnsi="Garamond"/>
              </w:rPr>
            </w:pPr>
            <w:r w:rsidRPr="00DC22DD">
              <w:rPr>
                <w:rFonts w:ascii="Garamond" w:eastAsia="Garamond" w:hAnsi="Garamond" w:cs="Garamond"/>
                <w:sz w:val="24"/>
              </w:rPr>
              <w:t xml:space="preserve">Island </w:t>
            </w:r>
            <w:r w:rsidRPr="00DC22DD">
              <w:rPr>
                <w:rFonts w:ascii="Garamond" w:eastAsia="Garamond" w:hAnsi="Garamond" w:cs="Garamond"/>
                <w:sz w:val="24"/>
                <w:u w:val="single" w:color="000000"/>
              </w:rPr>
              <w:t>AND</w:t>
            </w:r>
            <w:r w:rsidRPr="00DC22DD"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3AADEE62" w14:textId="77777777" w:rsidR="00790D69" w:rsidRPr="00383D40" w:rsidRDefault="000D1E38">
            <w:pPr>
              <w:rPr>
                <w:rFonts w:ascii="Garamond" w:hAnsi="Garamond"/>
              </w:rPr>
            </w:pPr>
            <w:r w:rsidRPr="00DC22DD"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3D9EF0C1" w14:textId="21A5D30B" w:rsidR="00790D69" w:rsidRPr="00383D40" w:rsidRDefault="6C898438" w:rsidP="00383D40">
            <w:pPr>
              <w:spacing w:after="1" w:line="238" w:lineRule="auto"/>
              <w:ind w:left="17"/>
              <w:rPr>
                <w:rFonts w:ascii="Garamond" w:hAnsi="Garamond"/>
              </w:rPr>
            </w:pPr>
            <w:r w:rsidRPr="38B0612F">
              <w:rPr>
                <w:rFonts w:ascii="Garamond" w:eastAsia="Garamond" w:hAnsi="Garamond" w:cs="Garamond"/>
                <w:sz w:val="24"/>
                <w:szCs w:val="24"/>
              </w:rPr>
              <w:t xml:space="preserve">- </w:t>
            </w:r>
            <w:r w:rsidR="000D1E38" w:rsidRPr="38B0612F">
              <w:rPr>
                <w:rFonts w:ascii="Garamond" w:eastAsia="Garamond" w:hAnsi="Garamond" w:cs="Garamond"/>
                <w:sz w:val="24"/>
                <w:szCs w:val="24"/>
              </w:rPr>
              <w:t>Current daily average water temperature at Mossdale exceeds</w:t>
            </w:r>
            <w:ins w:id="25" w:author="Author">
              <w:r w:rsidR="00CC1A90">
                <w:rPr>
                  <w:rFonts w:ascii="Garamond" w:eastAsia="Garamond" w:hAnsi="Garamond" w:cs="Garamond"/>
                  <w:sz w:val="24"/>
                  <w:szCs w:val="24"/>
                </w:rPr>
                <w:t xml:space="preserve"> </w:t>
              </w:r>
            </w:ins>
            <w:r w:rsidR="000D1E38" w:rsidRPr="38B0612F">
              <w:rPr>
                <w:rFonts w:ascii="Garamond" w:eastAsia="Garamond" w:hAnsi="Garamond" w:cs="Garamond"/>
                <w:sz w:val="24"/>
                <w:szCs w:val="24"/>
              </w:rPr>
              <w:t xml:space="preserve">22.2°C for 7 nonconsecutive </w:t>
            </w:r>
          </w:p>
          <w:p w14:paraId="1586FD13" w14:textId="77777777" w:rsidR="00790D69" w:rsidRPr="00383D40" w:rsidRDefault="000D1E38">
            <w:pPr>
              <w:ind w:left="17"/>
              <w:rPr>
                <w:rFonts w:ascii="Garamond" w:hAnsi="Garamond"/>
              </w:rPr>
            </w:pPr>
            <w:r w:rsidRPr="00DC22DD">
              <w:rPr>
                <w:rFonts w:ascii="Garamond" w:eastAsia="Garamond" w:hAnsi="Garamond" w:cs="Garamond"/>
                <w:sz w:val="24"/>
              </w:rPr>
              <w:t xml:space="preserve">days in June </w:t>
            </w:r>
          </w:p>
          <w:p w14:paraId="76A77706" w14:textId="77777777" w:rsidR="00790D69" w:rsidRPr="00383D40" w:rsidRDefault="000D1E38">
            <w:pPr>
              <w:ind w:left="17"/>
              <w:rPr>
                <w:rFonts w:ascii="Garamond" w:hAnsi="Garamond"/>
              </w:rPr>
            </w:pPr>
            <w:r w:rsidRPr="00DC22DD">
              <w:rPr>
                <w:rFonts w:ascii="Garamond" w:eastAsia="Garamond" w:hAnsi="Garamond" w:cs="Garamond"/>
                <w:sz w:val="24"/>
                <w:u w:val="single" w:color="000000"/>
              </w:rPr>
              <w:t>AND</w:t>
            </w:r>
            <w:r w:rsidRPr="00DC22DD"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118E1911" w14:textId="77777777" w:rsidR="00790D69" w:rsidRPr="00383D40" w:rsidRDefault="000D1E38">
            <w:pPr>
              <w:rPr>
                <w:rFonts w:ascii="Garamond" w:hAnsi="Garamond"/>
              </w:rPr>
            </w:pPr>
            <w:r w:rsidRPr="00DC22DD"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0902E001" w14:textId="7BF824A2" w:rsidR="00790D69" w:rsidRPr="00DC22DD" w:rsidRDefault="00DC22DD" w:rsidP="00383D40">
            <w:pPr>
              <w:spacing w:after="1" w:line="238" w:lineRule="auto"/>
              <w:rPr>
                <w:rFonts w:ascii="Garamond" w:eastAsia="Garamond" w:hAnsi="Garamond" w:cs="Garamond"/>
                <w:sz w:val="24"/>
              </w:rPr>
            </w:pPr>
            <w:r w:rsidRPr="00DC22DD">
              <w:rPr>
                <w:rFonts w:ascii="Garamond" w:eastAsia="Garamond" w:hAnsi="Garamond" w:cs="Garamond"/>
                <w:sz w:val="24"/>
              </w:rPr>
              <w:t xml:space="preserve">- </w:t>
            </w:r>
            <w:r w:rsidR="000D1E38" w:rsidRPr="00383D40">
              <w:rPr>
                <w:rFonts w:ascii="Garamond" w:eastAsia="Garamond" w:hAnsi="Garamond" w:cs="Garamond"/>
                <w:sz w:val="24"/>
              </w:rPr>
              <w:t xml:space="preserve">Current daily average water temperature at Prisoners </w:t>
            </w:r>
            <w:r w:rsidR="000D1E38" w:rsidRPr="00DC22DD">
              <w:rPr>
                <w:rFonts w:ascii="Garamond" w:eastAsia="Garamond" w:hAnsi="Garamond" w:cs="Garamond"/>
                <w:sz w:val="24"/>
              </w:rPr>
              <w:t>Point exceeds</w:t>
            </w:r>
            <w:r w:rsidRPr="00DC22DD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0D1E38" w:rsidRPr="00DC22DD">
              <w:rPr>
                <w:rFonts w:ascii="Garamond" w:eastAsia="Garamond" w:hAnsi="Garamond" w:cs="Garamond"/>
                <w:sz w:val="24"/>
              </w:rPr>
              <w:t xml:space="preserve">22.2°C for 7 </w:t>
            </w:r>
            <w:r w:rsidR="00390531" w:rsidRPr="00DC22DD">
              <w:rPr>
                <w:rFonts w:ascii="Garamond" w:eastAsia="Garamond" w:hAnsi="Garamond" w:cs="Garamond"/>
                <w:sz w:val="24"/>
              </w:rPr>
              <w:t>non-consecutive days in June.</w:t>
            </w:r>
          </w:p>
          <w:p w14:paraId="2C619FBE" w14:textId="77777777" w:rsidR="00390531" w:rsidRPr="00383D40" w:rsidRDefault="00390531">
            <w:pPr>
              <w:ind w:left="17"/>
              <w:rPr>
                <w:rFonts w:ascii="Garamond" w:hAnsi="Garamond"/>
              </w:rPr>
            </w:pPr>
          </w:p>
          <w:p w14:paraId="65B7AC01" w14:textId="1B016E4A" w:rsidR="00390531" w:rsidRPr="00383D40" w:rsidRDefault="00DC22DD" w:rsidP="00383D40">
            <w:pPr>
              <w:pStyle w:val="ListParagraph"/>
              <w:ind w:left="107"/>
              <w:rPr>
                <w:rFonts w:ascii="Garamond" w:hAnsi="Garamond"/>
              </w:rPr>
            </w:pPr>
            <w:r w:rsidRPr="00383D40">
              <w:rPr>
                <w:rFonts w:ascii="Garamond" w:hAnsi="Garamond"/>
              </w:rPr>
              <w:t xml:space="preserve">- </w:t>
            </w:r>
            <w:r w:rsidR="00390531" w:rsidRPr="00383D40">
              <w:rPr>
                <w:rFonts w:ascii="Garamond" w:hAnsi="Garamond"/>
              </w:rPr>
              <w:t>Current daily mean water temperature a</w:t>
            </w:r>
            <w:r w:rsidRPr="00383D40">
              <w:rPr>
                <w:rFonts w:ascii="Garamond" w:hAnsi="Garamond"/>
              </w:rPr>
              <w:t xml:space="preserve">t </w:t>
            </w:r>
            <w:r w:rsidR="00390531" w:rsidRPr="00383D40">
              <w:rPr>
                <w:rFonts w:ascii="Garamond" w:hAnsi="Garamond"/>
              </w:rPr>
              <w:t>CCF is greater than 25°C for three</w:t>
            </w:r>
            <w:r w:rsidRPr="00383D40">
              <w:rPr>
                <w:rFonts w:ascii="Garamond" w:hAnsi="Garamond"/>
              </w:rPr>
              <w:t xml:space="preserve"> </w:t>
            </w:r>
            <w:r w:rsidR="00390531" w:rsidRPr="00383D40">
              <w:rPr>
                <w:rFonts w:ascii="Garamond" w:hAnsi="Garamond"/>
              </w:rPr>
              <w:t>consecutive days</w:t>
            </w:r>
          </w:p>
        </w:tc>
        <w:tc>
          <w:tcPr>
            <w:tcW w:w="1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E9BBF" w14:textId="126A4B94" w:rsidR="00790D69" w:rsidRDefault="46A2F010" w:rsidP="25AAE167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9D21E" w14:textId="3902189E" w:rsidR="00790D69" w:rsidRDefault="00790D69" w:rsidP="14AD57DE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E99AB" w14:textId="17841D09" w:rsidR="00790D69" w:rsidRPr="00C14EE8" w:rsidRDefault="4F1F675B" w:rsidP="167FEBB5">
            <w:pPr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</w:pPr>
            <w:r w:rsidRPr="68E2CF07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>10</w:t>
            </w:r>
            <w:r w:rsidR="6CFF1D8E" w:rsidRPr="68E2CF07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>/</w:t>
            </w:r>
            <w:r w:rsidR="76A24CA2" w:rsidRPr="68E2CF07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>4</w:t>
            </w:r>
            <w:r w:rsidR="29647D66" w:rsidRPr="00C14EE8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>/21</w:t>
            </w:r>
            <w:r w:rsidR="3EB76324" w:rsidRPr="00C14EE8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A2DFA" w14:textId="1A064859" w:rsidR="00790D69" w:rsidRPr="00C14EE8" w:rsidRDefault="00790D69" w:rsidP="640124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8D2B8A9" w14:textId="77777777" w:rsidR="004F2E9D" w:rsidRDefault="004F2E9D" w:rsidP="00943A9A">
      <w:pPr>
        <w:spacing w:after="0"/>
        <w:sectPr w:rsidR="004F2E9D" w:rsidSect="00643AF1">
          <w:footerReference w:type="even" r:id="rId14"/>
          <w:footerReference w:type="default" r:id="rId15"/>
          <w:footerReference w:type="first" r:id="rId16"/>
          <w:pgSz w:w="15840" w:h="12240" w:orient="landscape"/>
          <w:pgMar w:top="1140" w:right="1025" w:bottom="280" w:left="1440" w:header="720" w:footer="720" w:gutter="0"/>
          <w:cols w:space="720"/>
          <w:docGrid w:linePitch="299"/>
        </w:sectPr>
      </w:pPr>
    </w:p>
    <w:p w14:paraId="797F3F6E" w14:textId="77777777" w:rsidR="003158B2" w:rsidRDefault="003158B2" w:rsidP="003158B2">
      <w:pPr>
        <w:spacing w:after="0"/>
        <w:ind w:left="10" w:hanging="10"/>
        <w:rPr>
          <w:rFonts w:ascii="Garamond" w:eastAsia="Garamond" w:hAnsi="Garamond" w:cs="Garamond"/>
        </w:rPr>
      </w:pPr>
      <w:commentRangeStart w:id="26"/>
      <w:r w:rsidRPr="430CF6CC">
        <w:rPr>
          <w:rFonts w:ascii="Garamond" w:eastAsia="Garamond" w:hAnsi="Garamond" w:cs="Garamond"/>
          <w:sz w:val="24"/>
          <w:szCs w:val="24"/>
        </w:rPr>
        <w:lastRenderedPageBreak/>
        <w:t xml:space="preserve">Table </w:t>
      </w:r>
      <w:commentRangeEnd w:id="26"/>
      <w:r>
        <w:rPr>
          <w:rStyle w:val="CommentReference"/>
        </w:rPr>
        <w:commentReference w:id="26"/>
      </w:r>
      <w:r w:rsidRPr="430CF6CC">
        <w:rPr>
          <w:rFonts w:ascii="Garamond" w:eastAsia="Garamond" w:hAnsi="Garamond" w:cs="Garamond"/>
          <w:sz w:val="24"/>
          <w:szCs w:val="24"/>
        </w:rPr>
        <w:t>4. Fish monitoring gear efficiency and disruptions: COVID-19 impacts.</w:t>
      </w:r>
      <w:r w:rsidRPr="430CF6CC">
        <w:rPr>
          <w:rFonts w:ascii="Garamond" w:eastAsia="Garamond" w:hAnsi="Garamond" w:cs="Garamond"/>
        </w:rPr>
        <w:t xml:space="preserve"> </w:t>
      </w:r>
    </w:p>
    <w:tbl>
      <w:tblPr>
        <w:tblStyle w:val="TableGrid1"/>
        <w:tblW w:w="10805" w:type="dxa"/>
        <w:tblInd w:w="5" w:type="dxa"/>
        <w:tblCellMar>
          <w:top w:w="50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10"/>
        <w:gridCol w:w="3698"/>
        <w:gridCol w:w="3397"/>
      </w:tblGrid>
      <w:tr w:rsidR="00855755" w14:paraId="007C0637" w14:textId="0FE6F2D1" w:rsidTr="008E46FA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14996" w14:textId="77777777" w:rsidR="00855755" w:rsidRDefault="00855755" w:rsidP="00DB64B5">
            <w:pPr>
              <w:ind w:right="45"/>
              <w:jc w:val="center"/>
            </w:pPr>
            <w:r>
              <w:rPr>
                <w:rFonts w:ascii="Garamond" w:eastAsia="Garamond" w:hAnsi="Garamond" w:cs="Garamond"/>
                <w:b/>
              </w:rPr>
              <w:t xml:space="preserve">Monitoring </w:t>
            </w:r>
            <w:commentRangeStart w:id="27"/>
            <w:r>
              <w:rPr>
                <w:rFonts w:ascii="Garamond" w:eastAsia="Garamond" w:hAnsi="Garamond" w:cs="Garamond"/>
                <w:b/>
              </w:rPr>
              <w:t>Survey</w:t>
            </w:r>
            <w:r>
              <w:rPr>
                <w:rFonts w:ascii="Garamond" w:eastAsia="Garamond" w:hAnsi="Garamond" w:cs="Garamond"/>
              </w:rPr>
              <w:t xml:space="preserve"> </w:t>
            </w:r>
            <w:commentRangeEnd w:id="27"/>
            <w:r w:rsidR="0036079A">
              <w:rPr>
                <w:rStyle w:val="CommentReference"/>
              </w:rPr>
              <w:commentReference w:id="27"/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0C541" w14:textId="425CBCB9" w:rsidR="00855755" w:rsidRDefault="00C61A1D" w:rsidP="00DB64B5">
            <w:pPr>
              <w:ind w:right="51"/>
              <w:jc w:val="center"/>
            </w:pPr>
            <w:r>
              <w:rPr>
                <w:rFonts w:ascii="Garamond" w:eastAsia="Garamond" w:hAnsi="Garamond" w:cs="Garamond"/>
                <w:b/>
                <w:bCs/>
              </w:rPr>
              <w:t>Notes</w:t>
            </w:r>
            <w:r w:rsidR="00855755" w:rsidRPr="3EECF11B">
              <w:rPr>
                <w:rFonts w:ascii="Garamond" w:eastAsia="Garamond" w:hAnsi="Garamond" w:cs="Garamond"/>
                <w:b/>
                <w:bCs/>
              </w:rPr>
              <w:t xml:space="preserve"> (as of </w:t>
            </w:r>
            <w:r w:rsidR="00855755">
              <w:rPr>
                <w:rFonts w:ascii="Garamond" w:eastAsia="Garamond" w:hAnsi="Garamond" w:cs="Garamond"/>
                <w:b/>
                <w:bCs/>
              </w:rPr>
              <w:t>10/5</w:t>
            </w:r>
            <w:r w:rsidR="00855755" w:rsidRPr="3EECF11B">
              <w:rPr>
                <w:rFonts w:ascii="Garamond" w:eastAsia="Garamond" w:hAnsi="Garamond" w:cs="Garamond"/>
                <w:b/>
                <w:bCs/>
              </w:rPr>
              <w:t xml:space="preserve">/2021) </w:t>
            </w:r>
            <w:r w:rsidR="00855755" w:rsidRPr="3EECF11B"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FE0415" w14:textId="47A6AE0A" w:rsidR="00855755" w:rsidRPr="3EECF11B" w:rsidRDefault="00C61A1D" w:rsidP="00DB64B5">
            <w:pPr>
              <w:ind w:right="51"/>
              <w:jc w:val="center"/>
              <w:rPr>
                <w:rFonts w:ascii="Garamond" w:eastAsia="Garamond" w:hAnsi="Garamond" w:cs="Garamond"/>
                <w:b/>
                <w:bCs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>Status *</w:t>
            </w:r>
          </w:p>
        </w:tc>
      </w:tr>
      <w:tr w:rsidR="00855755" w14:paraId="3C9584B4" w14:textId="5ACEB29E" w:rsidTr="008E46FA">
        <w:trPr>
          <w:trHeight w:val="259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716EA" w14:textId="77777777" w:rsidR="00855755" w:rsidRDefault="00855755" w:rsidP="00DB64B5">
            <w:r>
              <w:rPr>
                <w:rFonts w:ascii="Garamond" w:eastAsia="Garamond" w:hAnsi="Garamond" w:cs="Garamond"/>
                <w:b/>
              </w:rPr>
              <w:t xml:space="preserve">Delta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6EBEB" w14:textId="77777777" w:rsidR="00855755" w:rsidRDefault="00855755" w:rsidP="00DB64B5">
            <w:r>
              <w:rPr>
                <w:rFonts w:ascii="Garamond" w:eastAsia="Garamond" w:hAnsi="Garamond" w:cs="Garamond"/>
              </w:rPr>
              <w:t xml:space="preserve">  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A74EAF" w14:textId="77777777" w:rsidR="00855755" w:rsidRDefault="00855755" w:rsidP="00DB64B5">
            <w:pPr>
              <w:rPr>
                <w:rFonts w:ascii="Garamond" w:eastAsia="Garamond" w:hAnsi="Garamond" w:cs="Garamond"/>
              </w:rPr>
            </w:pPr>
          </w:p>
        </w:tc>
      </w:tr>
      <w:tr w:rsidR="00855755" w14:paraId="34B5EAF3" w14:textId="5756F97A" w:rsidTr="008E46FA">
        <w:trPr>
          <w:trHeight w:val="504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0C608" w14:textId="77777777" w:rsidR="00855755" w:rsidRDefault="00855755" w:rsidP="00DB64B5">
            <w:pPr>
              <w:jc w:val="center"/>
            </w:pPr>
            <w:r>
              <w:rPr>
                <w:rFonts w:ascii="Garamond" w:eastAsia="Garamond" w:hAnsi="Garamond" w:cs="Garamond"/>
              </w:rPr>
              <w:t xml:space="preserve">SWP regular counts, CWT reading, and larval sampling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9F62D" w14:textId="495A7D14" w:rsidR="00855755" w:rsidRDefault="00C34485" w:rsidP="00DB64B5">
            <w:pPr>
              <w:ind w:right="48"/>
              <w:jc w:val="center"/>
            </w:pPr>
            <w:ins w:id="28" w:author="Author">
              <w:r>
                <w:t>Ongoing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ADAC97" w14:textId="135E5423" w:rsidR="00855755" w:rsidRDefault="0FF2CBAA" w:rsidP="00DB64B5">
            <w:pPr>
              <w:ind w:right="48"/>
              <w:jc w:val="center"/>
            </w:pPr>
            <w:r>
              <w:t>1</w:t>
            </w:r>
          </w:p>
        </w:tc>
      </w:tr>
      <w:tr w:rsidR="00855755" w14:paraId="40E98C1F" w14:textId="5FB5D164" w:rsidTr="008E46FA">
        <w:trPr>
          <w:trHeight w:val="504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33482" w14:textId="77777777" w:rsidR="00855755" w:rsidRDefault="00855755" w:rsidP="00DB64B5">
            <w:pPr>
              <w:jc w:val="center"/>
            </w:pPr>
            <w:r>
              <w:rPr>
                <w:rFonts w:ascii="Garamond" w:eastAsia="Garamond" w:hAnsi="Garamond" w:cs="Garamond"/>
              </w:rPr>
              <w:t xml:space="preserve">CVP regular counts, CWT reading, and larval sampling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23CF7" w14:textId="625E26F9" w:rsidR="00855755" w:rsidRDefault="00C34485" w:rsidP="00DB64B5">
            <w:pPr>
              <w:ind w:right="48"/>
              <w:jc w:val="center"/>
            </w:pPr>
            <w:ins w:id="29" w:author="Author">
              <w:r>
                <w:t>Ongoing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2ED1DA" w14:textId="440F86A9" w:rsidR="00855755" w:rsidRDefault="000E1FA5" w:rsidP="00DB64B5">
            <w:pPr>
              <w:ind w:right="48"/>
              <w:jc w:val="center"/>
            </w:pPr>
            <w:r>
              <w:t>1</w:t>
            </w:r>
          </w:p>
        </w:tc>
      </w:tr>
      <w:tr w:rsidR="00855755" w14:paraId="32667BC4" w14:textId="176F0B2F" w:rsidTr="00855755">
        <w:trPr>
          <w:trHeight w:val="259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16A89" w14:textId="77777777" w:rsidR="00855755" w:rsidRDefault="00855755" w:rsidP="00DB64B5">
            <w:pPr>
              <w:ind w:right="50"/>
              <w:jc w:val="center"/>
            </w:pPr>
            <w:r>
              <w:rPr>
                <w:rFonts w:ascii="Garamond" w:eastAsia="Garamond" w:hAnsi="Garamond" w:cs="Garamond"/>
              </w:rPr>
              <w:t xml:space="preserve">Smelt Larval Survey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0EB79" w14:textId="273F611E" w:rsidR="00855755" w:rsidRDefault="00C34485" w:rsidP="00DB64B5">
            <w:pPr>
              <w:ind w:right="45"/>
              <w:jc w:val="center"/>
            </w:pPr>
            <w:ins w:id="30" w:author="Author">
              <w:r>
                <w:t>Not Active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CD621" w14:textId="77777777" w:rsidR="00855755" w:rsidRDefault="00855755" w:rsidP="00DB64B5">
            <w:pPr>
              <w:ind w:right="45"/>
              <w:jc w:val="center"/>
            </w:pPr>
          </w:p>
        </w:tc>
      </w:tr>
      <w:tr w:rsidR="00855755" w14:paraId="5A6A3ACD" w14:textId="5D80D9EF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A6DCE1" w14:textId="77777777" w:rsidR="00855755" w:rsidRDefault="00855755" w:rsidP="00DB64B5">
            <w:pPr>
              <w:ind w:right="47"/>
              <w:jc w:val="center"/>
            </w:pPr>
            <w:r>
              <w:rPr>
                <w:rFonts w:ascii="Garamond" w:eastAsia="Garamond" w:hAnsi="Garamond" w:cs="Garamond"/>
              </w:rPr>
              <w:t xml:space="preserve">20mm Survey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472F0" w14:textId="791B9853" w:rsidR="00855755" w:rsidRDefault="00C34485" w:rsidP="00DB64B5">
            <w:pPr>
              <w:spacing w:line="259" w:lineRule="auto"/>
              <w:ind w:right="48"/>
              <w:jc w:val="center"/>
              <w:rPr>
                <w:color w:val="000000" w:themeColor="text1"/>
              </w:rPr>
            </w:pPr>
            <w:ins w:id="31" w:author="Author">
              <w:r>
                <w:rPr>
                  <w:color w:val="000000" w:themeColor="text1"/>
                </w:rPr>
                <w:t>Not Active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59AB7" w14:textId="77777777" w:rsidR="00855755" w:rsidRDefault="00855755" w:rsidP="00DB64B5">
            <w:pPr>
              <w:ind w:right="48"/>
              <w:jc w:val="center"/>
              <w:rPr>
                <w:color w:val="000000" w:themeColor="text1"/>
              </w:rPr>
            </w:pPr>
          </w:p>
        </w:tc>
      </w:tr>
      <w:tr w:rsidR="00855755" w14:paraId="093DEA22" w14:textId="79B0A31E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EAD9B" w14:textId="77777777" w:rsidR="00855755" w:rsidRDefault="00855755" w:rsidP="00DB64B5">
            <w:pPr>
              <w:ind w:right="48"/>
              <w:jc w:val="center"/>
            </w:pPr>
            <w:r>
              <w:rPr>
                <w:rFonts w:ascii="Garamond" w:eastAsia="Garamond" w:hAnsi="Garamond" w:cs="Garamond"/>
              </w:rPr>
              <w:t xml:space="preserve">Spring Kodiak Trawl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6D2B3" w14:textId="4B45F1E0" w:rsidR="00855755" w:rsidRDefault="00C34485" w:rsidP="00DB64B5">
            <w:pPr>
              <w:ind w:right="47"/>
              <w:jc w:val="center"/>
            </w:pPr>
            <w:ins w:id="32" w:author="Author">
              <w:r>
                <w:t>Not Active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EA2B3" w14:textId="77777777" w:rsidR="00855755" w:rsidRDefault="00855755" w:rsidP="00DB64B5">
            <w:pPr>
              <w:ind w:right="47"/>
              <w:jc w:val="center"/>
            </w:pPr>
          </w:p>
        </w:tc>
      </w:tr>
      <w:tr w:rsidR="00855755" w14:paraId="1D8D3B78" w14:textId="77D3F597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BCA4F" w14:textId="77777777" w:rsidR="00855755" w:rsidRDefault="00855755" w:rsidP="00DB64B5">
            <w:pPr>
              <w:ind w:right="48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Summer Townet Survey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CF5C5" w14:textId="0708329A" w:rsidR="00855755" w:rsidRDefault="00C34485" w:rsidP="00DB64B5">
            <w:pPr>
              <w:ind w:right="47"/>
              <w:jc w:val="center"/>
              <w:rPr>
                <w:rFonts w:ascii="Garamond" w:eastAsia="Garamond" w:hAnsi="Garamond" w:cs="Garamond"/>
              </w:rPr>
            </w:pPr>
            <w:ins w:id="33" w:author="Author">
              <w:r>
                <w:rPr>
                  <w:rFonts w:ascii="Garamond" w:eastAsia="Garamond" w:hAnsi="Garamond" w:cs="Garamond"/>
                </w:rPr>
                <w:t>Not Active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18B6F" w14:textId="77777777" w:rsidR="00855755" w:rsidRDefault="00855755" w:rsidP="00DB64B5">
            <w:pPr>
              <w:ind w:right="47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855755" w14:paraId="5902E9AB" w14:textId="6CEDEA8C" w:rsidTr="00855755">
        <w:trPr>
          <w:trHeight w:val="278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F2736" w14:textId="77777777" w:rsidR="00855755" w:rsidRDefault="00855755" w:rsidP="00DB64B5">
            <w:pPr>
              <w:ind w:right="45"/>
              <w:jc w:val="center"/>
            </w:pPr>
            <w:r>
              <w:rPr>
                <w:rFonts w:ascii="Garamond" w:eastAsia="Garamond" w:hAnsi="Garamond" w:cs="Garamond"/>
              </w:rPr>
              <w:t xml:space="preserve">Bay Study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01A70" w14:textId="17090AF6" w:rsidR="00855755" w:rsidRDefault="0036079A" w:rsidP="00DB64B5">
            <w:pPr>
              <w:spacing w:line="259" w:lineRule="auto"/>
              <w:ind w:right="48"/>
              <w:jc w:val="center"/>
              <w:rPr>
                <w:color w:val="000000" w:themeColor="text1"/>
              </w:rPr>
            </w:pPr>
            <w:ins w:id="34" w:author="Author">
              <w:r>
                <w:rPr>
                  <w:color w:val="000000" w:themeColor="text1"/>
                </w:rPr>
                <w:t>Ongoing</w:t>
              </w:r>
              <w:del w:id="35" w:author="Author">
                <w:r w:rsidR="00C34485" w:rsidDel="0036079A">
                  <w:rPr>
                    <w:color w:val="000000" w:themeColor="text1"/>
                  </w:rPr>
                  <w:delText>?</w:delText>
                </w:r>
              </w:del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BE4B5" w14:textId="77777777" w:rsidR="00855755" w:rsidRDefault="00855755" w:rsidP="00DB64B5">
            <w:pPr>
              <w:ind w:right="48"/>
              <w:jc w:val="center"/>
              <w:rPr>
                <w:color w:val="000000" w:themeColor="text1"/>
              </w:rPr>
            </w:pPr>
          </w:p>
        </w:tc>
      </w:tr>
      <w:tr w:rsidR="00855755" w14:paraId="5F7A5E8D" w14:textId="2C3B8EAB" w:rsidTr="00855755">
        <w:trPr>
          <w:trHeight w:val="436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B1AB1" w14:textId="77777777" w:rsidR="00855755" w:rsidRDefault="00855755" w:rsidP="00DB64B5">
            <w:pPr>
              <w:ind w:right="49"/>
              <w:jc w:val="center"/>
            </w:pPr>
            <w:r w:rsidRPr="50671147">
              <w:rPr>
                <w:rFonts w:ascii="Garamond" w:eastAsia="Garamond" w:hAnsi="Garamond" w:cs="Garamond"/>
              </w:rPr>
              <w:t xml:space="preserve"> DJFMP- Chipps and Sacramento Trawls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BD36B" w14:textId="75510472" w:rsidR="00855755" w:rsidRDefault="00C34485" w:rsidP="00DB64B5">
            <w:pPr>
              <w:spacing w:line="237" w:lineRule="auto"/>
              <w:jc w:val="center"/>
              <w:rPr>
                <w:color w:val="000000" w:themeColor="text1"/>
              </w:rPr>
            </w:pPr>
            <w:ins w:id="36" w:author="Author">
              <w:r>
                <w:rPr>
                  <w:color w:val="000000" w:themeColor="text1"/>
                </w:rPr>
                <w:t>Ongoing, no disruptions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CF823" w14:textId="77777777" w:rsidR="00855755" w:rsidRDefault="00855755" w:rsidP="00DB64B5">
            <w:pPr>
              <w:spacing w:line="237" w:lineRule="auto"/>
              <w:jc w:val="center"/>
              <w:rPr>
                <w:color w:val="000000" w:themeColor="text1"/>
              </w:rPr>
            </w:pPr>
          </w:p>
        </w:tc>
      </w:tr>
      <w:tr w:rsidR="00855755" w14:paraId="0C75A771" w14:textId="34ED1AED" w:rsidTr="00855755">
        <w:trPr>
          <w:trHeight w:val="545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A2747" w14:textId="77777777" w:rsidR="00855755" w:rsidRDefault="00855755" w:rsidP="00DB64B5">
            <w:pPr>
              <w:ind w:right="47"/>
              <w:jc w:val="center"/>
            </w:pPr>
            <w:r>
              <w:rPr>
                <w:rFonts w:ascii="Garamond" w:eastAsia="Garamond" w:hAnsi="Garamond" w:cs="Garamond"/>
              </w:rPr>
              <w:t xml:space="preserve">DJFMP- Seines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1C9BF" w14:textId="0D853509" w:rsidR="00855755" w:rsidRDefault="00C34485" w:rsidP="00DB64B5">
            <w:pPr>
              <w:spacing w:line="259" w:lineRule="auto"/>
              <w:jc w:val="center"/>
              <w:rPr>
                <w:rFonts w:ascii="Garamond" w:eastAsia="Garamond" w:hAnsi="Garamond" w:cs="Garamond"/>
              </w:rPr>
            </w:pPr>
            <w:ins w:id="37" w:author="Author">
              <w:r>
                <w:rPr>
                  <w:rFonts w:ascii="Garamond" w:eastAsia="Garamond" w:hAnsi="Garamond" w:cs="Garamond"/>
                </w:rPr>
                <w:t>Not sampling SJ seines due to low water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2EC932" w14:textId="77777777" w:rsidR="00855755" w:rsidRDefault="00855755" w:rsidP="00DB64B5">
            <w:pPr>
              <w:jc w:val="center"/>
              <w:rPr>
                <w:rFonts w:ascii="Garamond" w:eastAsia="Garamond" w:hAnsi="Garamond" w:cs="Garamond"/>
              </w:rPr>
            </w:pPr>
          </w:p>
        </w:tc>
      </w:tr>
      <w:tr w:rsidR="00855755" w14:paraId="251EBC26" w14:textId="0686990B" w:rsidTr="00855755">
        <w:trPr>
          <w:trHeight w:val="506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541B1" w14:textId="77777777" w:rsidR="00855755" w:rsidRDefault="00855755" w:rsidP="00DB64B5">
            <w:pPr>
              <w:ind w:right="46"/>
              <w:jc w:val="center"/>
            </w:pPr>
            <w:r>
              <w:rPr>
                <w:rFonts w:ascii="Garamond" w:eastAsia="Garamond" w:hAnsi="Garamond" w:cs="Garamond"/>
              </w:rPr>
              <w:t xml:space="preserve"> EDSM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5DA27" w14:textId="225185F7" w:rsidR="00855755" w:rsidRDefault="00C34485" w:rsidP="00DB64B5">
            <w:pPr>
              <w:jc w:val="center"/>
              <w:rPr>
                <w:rFonts w:ascii="Garamond" w:eastAsia="Garamond" w:hAnsi="Garamond" w:cs="Garamond"/>
              </w:rPr>
            </w:pPr>
            <w:ins w:id="38" w:author="Author">
              <w:r>
                <w:rPr>
                  <w:rFonts w:ascii="Garamond" w:eastAsia="Garamond" w:hAnsi="Garamond" w:cs="Garamond"/>
                </w:rPr>
                <w:t>Ongoing, no disruptions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9EA6C" w14:textId="77777777" w:rsidR="00855755" w:rsidRDefault="00855755" w:rsidP="00DB64B5">
            <w:pPr>
              <w:jc w:val="center"/>
              <w:rPr>
                <w:rFonts w:ascii="Garamond" w:eastAsia="Garamond" w:hAnsi="Garamond" w:cs="Garamond"/>
              </w:rPr>
            </w:pPr>
          </w:p>
        </w:tc>
      </w:tr>
      <w:tr w:rsidR="00855755" w14:paraId="5CF893C4" w14:textId="676F8103" w:rsidTr="00855755">
        <w:trPr>
          <w:trHeight w:val="504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4B734" w14:textId="77777777" w:rsidR="00855755" w:rsidRDefault="00855755" w:rsidP="00DB64B5">
            <w:pPr>
              <w:ind w:right="51"/>
              <w:jc w:val="center"/>
            </w:pPr>
            <w:r>
              <w:rPr>
                <w:rFonts w:ascii="Garamond" w:eastAsia="Garamond" w:hAnsi="Garamond" w:cs="Garamond"/>
              </w:rPr>
              <w:t xml:space="preserve">EMP 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4FE9C" w14:textId="311D8D4C" w:rsidR="00855755" w:rsidRDefault="00B14B0B" w:rsidP="00DB64B5">
            <w:pPr>
              <w:jc w:val="center"/>
            </w:pPr>
            <w:ins w:id="39" w:author="Author">
              <w:r>
                <w:t>?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5408F" w14:textId="77777777" w:rsidR="00855755" w:rsidRDefault="00855755" w:rsidP="00DB64B5">
            <w:pPr>
              <w:jc w:val="center"/>
            </w:pPr>
          </w:p>
        </w:tc>
      </w:tr>
      <w:tr w:rsidR="00855755" w14:paraId="2B039A45" w14:textId="24A99A7C" w:rsidTr="00855755">
        <w:trPr>
          <w:trHeight w:val="545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9B206" w14:textId="77777777" w:rsidR="00855755" w:rsidRDefault="00855755" w:rsidP="00DB64B5">
            <w:pPr>
              <w:ind w:right="49"/>
              <w:jc w:val="center"/>
            </w:pPr>
            <w:r w:rsidRPr="50671147">
              <w:rPr>
                <w:rFonts w:ascii="Garamond" w:eastAsia="Garamond" w:hAnsi="Garamond" w:cs="Garamond"/>
              </w:rPr>
              <w:t xml:space="preserve">Mossdale 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F78A1" w14:textId="5817EE27" w:rsidR="00855755" w:rsidRDefault="00C34485" w:rsidP="00DB64B5">
            <w:pPr>
              <w:spacing w:line="259" w:lineRule="auto"/>
              <w:jc w:val="center"/>
              <w:rPr>
                <w:rFonts w:ascii="Garamond" w:eastAsia="Garamond" w:hAnsi="Garamond" w:cs="Garamond"/>
              </w:rPr>
            </w:pPr>
            <w:ins w:id="40" w:author="Author">
              <w:r>
                <w:rPr>
                  <w:rFonts w:ascii="Garamond" w:eastAsia="Garamond" w:hAnsi="Garamond" w:cs="Garamond"/>
                </w:rPr>
                <w:t>Currently no disruptions, may need to sample every other week due to low water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85D97" w14:textId="77777777" w:rsidR="00855755" w:rsidRDefault="00855755" w:rsidP="00DB64B5">
            <w:pPr>
              <w:jc w:val="center"/>
              <w:rPr>
                <w:rFonts w:ascii="Garamond" w:eastAsia="Garamond" w:hAnsi="Garamond" w:cs="Garamond"/>
              </w:rPr>
            </w:pPr>
          </w:p>
        </w:tc>
      </w:tr>
      <w:tr w:rsidR="00855755" w14:paraId="4EAC56A0" w14:textId="4FD3AF1D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2248E" w14:textId="77777777" w:rsidR="00855755" w:rsidRDefault="00855755" w:rsidP="00DB64B5">
            <w:pPr>
              <w:ind w:right="45"/>
              <w:jc w:val="center"/>
            </w:pPr>
            <w:r>
              <w:rPr>
                <w:rFonts w:ascii="Garamond" w:eastAsia="Garamond" w:hAnsi="Garamond" w:cs="Garamond"/>
              </w:rPr>
              <w:t xml:space="preserve">USGS Flow monitoring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812D1C" w14:textId="6987ED0C" w:rsidR="00855755" w:rsidRDefault="00855755" w:rsidP="00DB64B5">
            <w:pPr>
              <w:ind w:right="49"/>
              <w:jc w:val="center"/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1B8CA" w14:textId="77777777" w:rsidR="00855755" w:rsidRDefault="00855755" w:rsidP="00DB64B5">
            <w:pPr>
              <w:ind w:right="49"/>
              <w:jc w:val="center"/>
            </w:pPr>
          </w:p>
        </w:tc>
      </w:tr>
      <w:tr w:rsidR="00855755" w14:paraId="7AB265B9" w14:textId="5F247469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40E98" w14:textId="77777777" w:rsidR="00855755" w:rsidRDefault="00855755" w:rsidP="00DB64B5">
            <w:r>
              <w:rPr>
                <w:rFonts w:ascii="Garamond" w:eastAsia="Garamond" w:hAnsi="Garamond" w:cs="Garamond"/>
                <w:b/>
              </w:rPr>
              <w:t xml:space="preserve">Sacramento River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0A83A" w14:textId="1E9DD0A9" w:rsidR="00855755" w:rsidRDefault="00855755" w:rsidP="00DB64B5"/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2D314" w14:textId="77777777" w:rsidR="00855755" w:rsidRDefault="00855755" w:rsidP="00DB64B5"/>
        </w:tc>
      </w:tr>
      <w:tr w:rsidR="00855755" w14:paraId="7BBD17C0" w14:textId="5024BFB7" w:rsidTr="00855755">
        <w:trPr>
          <w:trHeight w:val="259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5744D" w14:textId="77777777" w:rsidR="00855755" w:rsidRDefault="00855755" w:rsidP="00DB64B5">
            <w:pPr>
              <w:ind w:right="46"/>
              <w:jc w:val="center"/>
            </w:pPr>
            <w:r>
              <w:rPr>
                <w:rFonts w:ascii="Garamond" w:eastAsia="Garamond" w:hAnsi="Garamond" w:cs="Garamond"/>
              </w:rPr>
              <w:t xml:space="preserve">Red Bluff Diversion Dam screw trap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B7ED1" w14:textId="5288BDF4" w:rsidR="00855755" w:rsidRDefault="00396649" w:rsidP="00DB64B5">
            <w:pPr>
              <w:ind w:right="47"/>
              <w:jc w:val="center"/>
            </w:pPr>
            <w:ins w:id="41" w:author="Author">
              <w:r>
                <w:t>No disruptions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BA50D" w14:textId="77777777" w:rsidR="00855755" w:rsidRDefault="00855755" w:rsidP="00DB64B5">
            <w:pPr>
              <w:ind w:right="47"/>
              <w:jc w:val="center"/>
            </w:pPr>
          </w:p>
        </w:tc>
      </w:tr>
      <w:tr w:rsidR="00855755" w14:paraId="36FD9EE2" w14:textId="7D57BEA4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51C75" w14:textId="77777777" w:rsidR="00855755" w:rsidRDefault="00855755" w:rsidP="00DB64B5">
            <w:pPr>
              <w:ind w:right="46"/>
              <w:jc w:val="center"/>
            </w:pPr>
            <w:r>
              <w:rPr>
                <w:rFonts w:ascii="Garamond" w:eastAsia="Garamond" w:hAnsi="Garamond" w:cs="Garamond"/>
              </w:rPr>
              <w:t xml:space="preserve">Knights Landing screw trap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18A26" w14:textId="18016CD9" w:rsidR="00855755" w:rsidRDefault="00396649" w:rsidP="00DB64B5">
            <w:pPr>
              <w:ind w:right="45"/>
              <w:jc w:val="center"/>
              <w:rPr>
                <w:rFonts w:ascii="Garamond" w:eastAsia="Garamond" w:hAnsi="Garamond" w:cs="Garamond"/>
              </w:rPr>
            </w:pPr>
            <w:ins w:id="42" w:author="Author">
              <w:r>
                <w:t>No disruptions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9A01D" w14:textId="77777777" w:rsidR="00855755" w:rsidRDefault="00855755" w:rsidP="00DB64B5">
            <w:pPr>
              <w:ind w:right="45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855755" w14:paraId="6A0FCFE0" w14:textId="571D2A96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51E17" w14:textId="77777777" w:rsidR="00855755" w:rsidRDefault="00855755" w:rsidP="00DB64B5">
            <w:pPr>
              <w:ind w:right="46"/>
              <w:jc w:val="center"/>
            </w:pPr>
            <w:r>
              <w:rPr>
                <w:rFonts w:ascii="Garamond" w:eastAsia="Garamond" w:hAnsi="Garamond" w:cs="Garamond"/>
              </w:rPr>
              <w:t xml:space="preserve">Tisdale screw trap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37F7" w14:textId="09B9730A" w:rsidR="00855755" w:rsidRDefault="00396649" w:rsidP="00DB64B5">
            <w:pPr>
              <w:spacing w:line="259" w:lineRule="auto"/>
              <w:ind w:right="45"/>
              <w:jc w:val="center"/>
              <w:rPr>
                <w:rFonts w:ascii="Garamond" w:eastAsia="Garamond" w:hAnsi="Garamond" w:cs="Garamond"/>
              </w:rPr>
            </w:pPr>
            <w:ins w:id="43" w:author="Author">
              <w:r>
                <w:t>No disruptions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791C3" w14:textId="77777777" w:rsidR="00855755" w:rsidRDefault="00855755" w:rsidP="00DB64B5">
            <w:pPr>
              <w:ind w:right="45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855755" w14:paraId="23702F02" w14:textId="475576E4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6B9B6" w14:textId="77777777" w:rsidR="00855755" w:rsidRDefault="00855755" w:rsidP="00DB64B5">
            <w:pPr>
              <w:ind w:right="47"/>
              <w:jc w:val="center"/>
            </w:pPr>
            <w:r>
              <w:rPr>
                <w:rFonts w:ascii="Garamond" w:eastAsia="Garamond" w:hAnsi="Garamond" w:cs="Garamond"/>
              </w:rPr>
              <w:t xml:space="preserve">Redd dewatering and stranding surveys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F6631" w14:textId="125D3A39" w:rsidR="00855755" w:rsidRDefault="005A32F1" w:rsidP="00DB64B5">
            <w:pPr>
              <w:ind w:right="47"/>
              <w:jc w:val="center"/>
            </w:pPr>
            <w:ins w:id="44" w:author="Author">
              <w:r>
                <w:t>?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EEB96" w14:textId="77777777" w:rsidR="00855755" w:rsidRDefault="00855755" w:rsidP="00DB64B5">
            <w:pPr>
              <w:ind w:right="47"/>
              <w:jc w:val="center"/>
            </w:pPr>
          </w:p>
        </w:tc>
      </w:tr>
      <w:tr w:rsidR="00855755" w14:paraId="01150CCB" w14:textId="5E678911" w:rsidTr="00855755">
        <w:trPr>
          <w:trHeight w:val="259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824F6" w14:textId="77777777" w:rsidR="00855755" w:rsidRDefault="00855755" w:rsidP="00DB64B5">
            <w:pPr>
              <w:ind w:right="47"/>
              <w:jc w:val="center"/>
            </w:pPr>
            <w:r>
              <w:rPr>
                <w:rFonts w:ascii="Garamond" w:eastAsia="Garamond" w:hAnsi="Garamond" w:cs="Garamond"/>
              </w:rPr>
              <w:t xml:space="preserve">Sacramento Carcass and Redd Surveys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3EC4EA" w14:textId="1D8F61CB" w:rsidR="00855755" w:rsidRDefault="005A32F1" w:rsidP="00DB64B5">
            <w:pPr>
              <w:ind w:right="45"/>
              <w:jc w:val="center"/>
            </w:pPr>
            <w:ins w:id="45" w:author="Author">
              <w:r>
                <w:t>?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24637" w14:textId="77777777" w:rsidR="00855755" w:rsidRDefault="00855755" w:rsidP="00DB64B5">
            <w:pPr>
              <w:ind w:right="45"/>
              <w:jc w:val="center"/>
            </w:pPr>
          </w:p>
        </w:tc>
      </w:tr>
      <w:tr w:rsidR="00855755" w14:paraId="59B3E879" w14:textId="3254EC49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87BAC" w14:textId="77777777" w:rsidR="00855755" w:rsidRDefault="00855755" w:rsidP="00DB64B5">
            <w:r>
              <w:rPr>
                <w:rFonts w:ascii="Garamond" w:eastAsia="Garamond" w:hAnsi="Garamond" w:cs="Garamond"/>
                <w:b/>
              </w:rPr>
              <w:t xml:space="preserve">Feather River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D4A9B" w14:textId="53F60837" w:rsidR="00855755" w:rsidRDefault="00855755" w:rsidP="00DB64B5">
            <w:pPr>
              <w:ind w:left="7"/>
              <w:jc w:val="center"/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982E9" w14:textId="77777777" w:rsidR="00855755" w:rsidRDefault="00855755" w:rsidP="00DB64B5">
            <w:pPr>
              <w:ind w:left="7"/>
              <w:jc w:val="center"/>
            </w:pPr>
          </w:p>
        </w:tc>
      </w:tr>
      <w:tr w:rsidR="00855755" w14:paraId="758CC248" w14:textId="38225212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A491D" w14:textId="77777777" w:rsidR="00855755" w:rsidRDefault="00855755" w:rsidP="00DB64B5">
            <w:pPr>
              <w:ind w:right="48"/>
              <w:jc w:val="center"/>
            </w:pPr>
            <w:r>
              <w:rPr>
                <w:rFonts w:ascii="Garamond" w:eastAsia="Garamond" w:hAnsi="Garamond" w:cs="Garamond"/>
              </w:rPr>
              <w:t xml:space="preserve">Feather River screw trap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3D199" w14:textId="716CDF31" w:rsidR="00855755" w:rsidRDefault="005A32F1" w:rsidP="00DB64B5">
            <w:pPr>
              <w:ind w:right="47"/>
              <w:jc w:val="center"/>
              <w:rPr>
                <w:rFonts w:ascii="Garamond" w:eastAsia="Garamond" w:hAnsi="Garamond" w:cs="Garamond"/>
              </w:rPr>
            </w:pPr>
            <w:ins w:id="46" w:author="Author">
              <w:r>
                <w:rPr>
                  <w:rFonts w:ascii="Garamond" w:eastAsia="Garamond" w:hAnsi="Garamond" w:cs="Garamond"/>
                </w:rPr>
                <w:t>Not Active – start mid to late November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350FC" w14:textId="77777777" w:rsidR="00855755" w:rsidRDefault="00855755" w:rsidP="00DB64B5">
            <w:pPr>
              <w:ind w:right="47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855755" w14:paraId="360DF718" w14:textId="38A624E5" w:rsidTr="00855755">
        <w:trPr>
          <w:trHeight w:val="259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62CFB" w14:textId="77777777" w:rsidR="00855755" w:rsidRDefault="00855755" w:rsidP="00DB64B5">
            <w:r>
              <w:rPr>
                <w:rFonts w:ascii="Garamond" w:eastAsia="Garamond" w:hAnsi="Garamond" w:cs="Garamond"/>
                <w:b/>
              </w:rPr>
              <w:t xml:space="preserve">San Joaquin River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87784" w14:textId="1ADB3265" w:rsidR="00855755" w:rsidRDefault="00855755" w:rsidP="00DB64B5"/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24852" w14:textId="77777777" w:rsidR="00855755" w:rsidRDefault="00855755" w:rsidP="00DB64B5"/>
        </w:tc>
      </w:tr>
      <w:tr w:rsidR="00855755" w14:paraId="1A70EE85" w14:textId="40658FFA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D1C2C" w14:textId="77777777" w:rsidR="00855755" w:rsidRDefault="00855755" w:rsidP="00DB64B5">
            <w:pPr>
              <w:ind w:right="50"/>
              <w:jc w:val="center"/>
            </w:pPr>
            <w:r>
              <w:rPr>
                <w:rFonts w:ascii="Garamond" w:eastAsia="Garamond" w:hAnsi="Garamond" w:cs="Garamond"/>
              </w:rPr>
              <w:t xml:space="preserve">SJRRP CDFW Field Monitoring 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EB69F" w14:textId="6BA727EC" w:rsidR="00855755" w:rsidRDefault="00D13DEB" w:rsidP="00DB64B5">
            <w:pPr>
              <w:ind w:right="47"/>
              <w:jc w:val="center"/>
            </w:pPr>
            <w:ins w:id="47" w:author="Author">
              <w:r>
                <w:t>No disruptions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12DDC" w14:textId="77777777" w:rsidR="00855755" w:rsidRDefault="00855755" w:rsidP="00DB64B5">
            <w:pPr>
              <w:ind w:right="47"/>
              <w:jc w:val="center"/>
            </w:pPr>
          </w:p>
        </w:tc>
      </w:tr>
      <w:tr w:rsidR="00855755" w14:paraId="0249842D" w14:textId="242B6AE6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B2859" w14:textId="77777777" w:rsidR="00855755" w:rsidRDefault="00855755" w:rsidP="00DB64B5">
            <w:pPr>
              <w:ind w:right="48"/>
              <w:jc w:val="center"/>
            </w:pPr>
            <w:r>
              <w:rPr>
                <w:rFonts w:ascii="Garamond" w:eastAsia="Garamond" w:hAnsi="Garamond" w:cs="Garamond"/>
              </w:rPr>
              <w:t xml:space="preserve">SJRRP USFWS and USBR Field Monitoring 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7DBD7" w14:textId="5361B7D6" w:rsidR="00855755" w:rsidRDefault="00D13DEB" w:rsidP="00DB64B5">
            <w:pPr>
              <w:ind w:right="48"/>
              <w:jc w:val="center"/>
            </w:pPr>
            <w:ins w:id="48" w:author="Author">
              <w:r>
                <w:t>No disruptions</w:t>
              </w:r>
            </w:ins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0BA5E" w14:textId="77777777" w:rsidR="00855755" w:rsidRDefault="00855755" w:rsidP="00DB64B5">
            <w:pPr>
              <w:ind w:right="48"/>
              <w:jc w:val="center"/>
            </w:pPr>
          </w:p>
        </w:tc>
      </w:tr>
    </w:tbl>
    <w:p w14:paraId="63992D41" w14:textId="30B36CCA" w:rsidR="00CC3B3E" w:rsidRDefault="00C61A1D" w:rsidP="003158B2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* Status</w:t>
      </w:r>
      <w:r w:rsidR="00EC404A">
        <w:rPr>
          <w:rFonts w:ascii="Garamond" w:eastAsia="Garamond" w:hAnsi="Garamond" w:cs="Garamond"/>
        </w:rPr>
        <w:t xml:space="preserve">: </w:t>
      </w:r>
      <w:r w:rsidR="00273B0F">
        <w:rPr>
          <w:rFonts w:ascii="Garamond" w:eastAsia="Garamond" w:hAnsi="Garamond" w:cs="Garamond"/>
        </w:rPr>
        <w:t>Weekly</w:t>
      </w:r>
      <w:r w:rsidR="00EC404A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categories</w:t>
      </w:r>
      <w:r w:rsidR="00F34193">
        <w:rPr>
          <w:rFonts w:ascii="Garamond" w:eastAsia="Garamond" w:hAnsi="Garamond" w:cs="Garamond"/>
        </w:rPr>
        <w:t xml:space="preserve"> include</w:t>
      </w:r>
      <w:r w:rsidR="00CC3B3E">
        <w:rPr>
          <w:rFonts w:ascii="Garamond" w:eastAsia="Garamond" w:hAnsi="Garamond" w:cs="Garamond"/>
        </w:rPr>
        <w:t>:</w:t>
      </w:r>
    </w:p>
    <w:p w14:paraId="6AD356C9" w14:textId="0D520A34" w:rsidR="00CC3B3E" w:rsidRDefault="00CC3B3E" w:rsidP="003158B2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</w:t>
      </w:r>
      <w:r w:rsidR="00F34193">
        <w:rPr>
          <w:rFonts w:ascii="Garamond" w:eastAsia="Garamond" w:hAnsi="Garamond" w:cs="Garamond"/>
        </w:rPr>
        <w:t xml:space="preserve">[1] </w:t>
      </w:r>
      <w:r w:rsidR="005B07AB">
        <w:rPr>
          <w:rFonts w:ascii="Garamond" w:eastAsia="Garamond" w:hAnsi="Garamond" w:cs="Garamond"/>
        </w:rPr>
        <w:t>Active</w:t>
      </w:r>
      <w:r w:rsidR="00C61A1D">
        <w:rPr>
          <w:rFonts w:ascii="Garamond" w:eastAsia="Garamond" w:hAnsi="Garamond" w:cs="Garamond"/>
        </w:rPr>
        <w:t xml:space="preserve"> (</w:t>
      </w:r>
      <w:r w:rsidR="005B07AB">
        <w:rPr>
          <w:rFonts w:ascii="Garamond" w:eastAsia="Garamond" w:hAnsi="Garamond" w:cs="Garamond"/>
        </w:rPr>
        <w:t xml:space="preserve">ongoing </w:t>
      </w:r>
      <w:r w:rsidR="00CC0774">
        <w:rPr>
          <w:rFonts w:ascii="Garamond" w:eastAsia="Garamond" w:hAnsi="Garamond" w:cs="Garamond"/>
        </w:rPr>
        <w:t>samplin</w:t>
      </w:r>
      <w:r w:rsidR="005B07AB">
        <w:rPr>
          <w:rFonts w:ascii="Garamond" w:eastAsia="Garamond" w:hAnsi="Garamond" w:cs="Garamond"/>
        </w:rPr>
        <w:t>g</w:t>
      </w:r>
      <w:r w:rsidR="00C61A1D">
        <w:rPr>
          <w:rFonts w:ascii="Garamond" w:eastAsia="Garamond" w:hAnsi="Garamond" w:cs="Garamond"/>
        </w:rPr>
        <w:t>)</w:t>
      </w:r>
    </w:p>
    <w:p w14:paraId="34CCD594" w14:textId="1F5E1D99" w:rsidR="00CC3B3E" w:rsidRDefault="00CC3B3E" w:rsidP="003158B2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</w:t>
      </w:r>
      <w:r w:rsidR="00F34193">
        <w:rPr>
          <w:rFonts w:ascii="Garamond" w:eastAsia="Garamond" w:hAnsi="Garamond" w:cs="Garamond"/>
        </w:rPr>
        <w:t xml:space="preserve">[2] </w:t>
      </w:r>
      <w:r w:rsidR="00B7446E">
        <w:rPr>
          <w:rFonts w:ascii="Garamond" w:eastAsia="Garamond" w:hAnsi="Garamond" w:cs="Garamond"/>
        </w:rPr>
        <w:t xml:space="preserve">Partial Interruption (some </w:t>
      </w:r>
      <w:r w:rsidR="00CC0774">
        <w:rPr>
          <w:rFonts w:ascii="Garamond" w:eastAsia="Garamond" w:hAnsi="Garamond" w:cs="Garamond"/>
        </w:rPr>
        <w:t xml:space="preserve">sampling </w:t>
      </w:r>
      <w:r w:rsidR="00B7446E">
        <w:rPr>
          <w:rFonts w:ascii="Garamond" w:eastAsia="Garamond" w:hAnsi="Garamond" w:cs="Garamond"/>
        </w:rPr>
        <w:t>interruptions)</w:t>
      </w:r>
    </w:p>
    <w:p w14:paraId="438E6D63" w14:textId="78A22C9A" w:rsidR="00CC3B3E" w:rsidRDefault="00CC3B3E" w:rsidP="003158B2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</w:t>
      </w:r>
      <w:r w:rsidR="00F34193">
        <w:rPr>
          <w:rFonts w:ascii="Garamond" w:eastAsia="Garamond" w:hAnsi="Garamond" w:cs="Garamond"/>
        </w:rPr>
        <w:t xml:space="preserve">[3] </w:t>
      </w:r>
      <w:r w:rsidR="00B7446E">
        <w:rPr>
          <w:rFonts w:ascii="Garamond" w:eastAsia="Garamond" w:hAnsi="Garamond" w:cs="Garamond"/>
        </w:rPr>
        <w:t>Interrupted (</w:t>
      </w:r>
      <w:r w:rsidR="00F34193">
        <w:rPr>
          <w:rFonts w:ascii="Garamond" w:eastAsia="Garamond" w:hAnsi="Garamond" w:cs="Garamond"/>
        </w:rPr>
        <w:t xml:space="preserve">sampling </w:t>
      </w:r>
      <w:r w:rsidR="00B7446E">
        <w:rPr>
          <w:rFonts w:ascii="Garamond" w:eastAsia="Garamond" w:hAnsi="Garamond" w:cs="Garamond"/>
        </w:rPr>
        <w:t>fully suspended)</w:t>
      </w:r>
      <w:r w:rsidR="00F34193">
        <w:rPr>
          <w:rFonts w:ascii="Garamond" w:eastAsia="Garamond" w:hAnsi="Garamond" w:cs="Garamond"/>
        </w:rPr>
        <w:t xml:space="preserve">, and </w:t>
      </w:r>
    </w:p>
    <w:p w14:paraId="5960673F" w14:textId="00960EBA" w:rsidR="003158B2" w:rsidRDefault="00CC3B3E" w:rsidP="003158B2">
      <w:pPr>
        <w:spacing w:after="0"/>
      </w:pPr>
      <w:r>
        <w:rPr>
          <w:rFonts w:ascii="Garamond" w:eastAsia="Garamond" w:hAnsi="Garamond" w:cs="Garamond"/>
        </w:rPr>
        <w:t xml:space="preserve">  </w:t>
      </w:r>
      <w:r w:rsidR="00F34193">
        <w:rPr>
          <w:rFonts w:ascii="Garamond" w:eastAsia="Garamond" w:hAnsi="Garamond" w:cs="Garamond"/>
        </w:rPr>
        <w:t>[4] Not Active (sampling not scheduled</w:t>
      </w:r>
      <w:r w:rsidR="00FF6E68">
        <w:rPr>
          <w:rFonts w:ascii="Garamond" w:eastAsia="Garamond" w:hAnsi="Garamond" w:cs="Garamond"/>
        </w:rPr>
        <w:t>)</w:t>
      </w:r>
    </w:p>
    <w:p w14:paraId="049184C1" w14:textId="66DDDF77" w:rsidR="004F2E9D" w:rsidRDefault="004F2E9D" w:rsidP="00943A9A">
      <w:pPr>
        <w:spacing w:after="0"/>
      </w:pPr>
    </w:p>
    <w:sectPr w:rsidR="004F2E9D">
      <w:footerReference w:type="even" r:id="rId20"/>
      <w:footerReference w:type="default" r:id="rId21"/>
      <w:footerReference w:type="first" r:id="rId22"/>
      <w:pgSz w:w="12240" w:h="15840"/>
      <w:pgMar w:top="1025" w:right="280" w:bottom="1440" w:left="11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6" w:author="Author" w:initials="A">
    <w:p w14:paraId="5D98DFA7" w14:textId="5D651316" w:rsidR="003158B2" w:rsidRDefault="003158B2">
      <w:pPr>
        <w:pStyle w:val="CommentText"/>
      </w:pPr>
      <w:r>
        <w:rPr>
          <w:rStyle w:val="CommentReference"/>
        </w:rPr>
        <w:annotationRef/>
      </w:r>
      <w:r>
        <w:t>Update during meeting</w:t>
      </w:r>
    </w:p>
  </w:comment>
  <w:comment w:id="27" w:author="Author" w:initials="A">
    <w:p w14:paraId="493E7E68" w14:textId="77777777" w:rsidR="0036079A" w:rsidRDefault="0036079A">
      <w:pPr>
        <w:pStyle w:val="CommentText"/>
      </w:pPr>
      <w:r>
        <w:rPr>
          <w:rStyle w:val="CommentReference"/>
        </w:rPr>
        <w:annotationRef/>
      </w:r>
      <w:r>
        <w:t>Add fall midwater trawl</w:t>
      </w:r>
      <w:r w:rsidR="00396649">
        <w:t xml:space="preserve"> – No Disruptions</w:t>
      </w:r>
    </w:p>
    <w:p w14:paraId="52DEF3E2" w14:textId="77777777" w:rsidR="00D13DEB" w:rsidRDefault="00D13DEB">
      <w:pPr>
        <w:pStyle w:val="CommentText"/>
      </w:pPr>
    </w:p>
    <w:p w14:paraId="3155E679" w14:textId="31146968" w:rsidR="00D13DEB" w:rsidRDefault="00D13DEB">
      <w:pPr>
        <w:pStyle w:val="CommentText"/>
      </w:pPr>
      <w:r>
        <w:t>Add GCID on Sac – No Disruptions</w:t>
      </w:r>
    </w:p>
    <w:p w14:paraId="4DAF42A5" w14:textId="77777777" w:rsidR="00D13DEB" w:rsidRDefault="00D13DEB">
      <w:pPr>
        <w:pStyle w:val="CommentText"/>
      </w:pPr>
    </w:p>
    <w:p w14:paraId="50F648DF" w14:textId="42A7BB8B" w:rsidR="00D13DEB" w:rsidRDefault="00D13DEB">
      <w:pPr>
        <w:pStyle w:val="CommentText"/>
      </w:pPr>
      <w:r>
        <w:t>Add Stan Weir on SJR – No Disruptions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98DFA7" w15:done="0"/>
  <w15:commentEx w15:paraId="50F648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98DFA7" w16cid:durableId="250154FC"/>
  <w16cid:commentId w16cid:paraId="50F648DF" w16cid:durableId="25069C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2DFF8" w14:textId="77777777" w:rsidR="00FE4B22" w:rsidRDefault="00FE4B22">
      <w:pPr>
        <w:spacing w:after="0" w:line="240" w:lineRule="auto"/>
      </w:pPr>
      <w:r>
        <w:separator/>
      </w:r>
    </w:p>
  </w:endnote>
  <w:endnote w:type="continuationSeparator" w:id="0">
    <w:p w14:paraId="0ADE594B" w14:textId="77777777" w:rsidR="00FE4B22" w:rsidRDefault="00FE4B22">
      <w:pPr>
        <w:spacing w:after="0" w:line="240" w:lineRule="auto"/>
      </w:pPr>
      <w:r>
        <w:continuationSeparator/>
      </w:r>
    </w:p>
  </w:endnote>
  <w:endnote w:type="continuationNotice" w:id="1">
    <w:p w14:paraId="1972C87C" w14:textId="77777777" w:rsidR="00FE4B22" w:rsidRDefault="00FE4B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E474D" w14:textId="77777777" w:rsidR="002A47DF" w:rsidRDefault="002A47DF">
    <w:pPr>
      <w:spacing w:after="0"/>
      <w:ind w:right="-4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6A24824" w14:textId="77777777" w:rsidR="002A47DF" w:rsidRDefault="002A47DF">
    <w:pPr>
      <w:spacing w:after="0"/>
      <w:ind w:left="-631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2AD3A" w14:textId="01037F38" w:rsidR="002A47DF" w:rsidRDefault="002A47DF">
    <w:pPr>
      <w:spacing w:after="0"/>
      <w:ind w:right="-4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17951" w:rsidRPr="00517951">
      <w:rPr>
        <w:rFonts w:ascii="Times New Roman" w:eastAsia="Times New Roman" w:hAnsi="Times New Roman" w:cs="Times New Roman"/>
        <w:noProof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C1C8A32" w14:textId="77777777" w:rsidR="002A47DF" w:rsidRDefault="002A47DF">
    <w:pPr>
      <w:spacing w:after="0"/>
      <w:ind w:left="-631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C21C2" w14:textId="77777777" w:rsidR="002A47DF" w:rsidRDefault="002A47DF">
    <w:pPr>
      <w:spacing w:after="0"/>
      <w:ind w:right="-4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7B8027E" w14:textId="77777777" w:rsidR="002A47DF" w:rsidRDefault="002A47DF">
    <w:pPr>
      <w:spacing w:after="0"/>
      <w:ind w:left="-631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8659B" w14:textId="77777777" w:rsidR="002A47DF" w:rsidRDefault="002A47D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05D03" w14:textId="77777777" w:rsidR="002A47DF" w:rsidRDefault="002A47D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217F7" w14:textId="77777777" w:rsidR="002A47DF" w:rsidRDefault="002A47DF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5BEDE" w14:textId="77777777" w:rsidR="009D1656" w:rsidRDefault="009D165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17CDE" w14:textId="77777777" w:rsidR="009D1656" w:rsidRDefault="009D165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C12A3" w14:textId="77777777" w:rsidR="009D1656" w:rsidRDefault="009D16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54DCB" w14:textId="77777777" w:rsidR="00FE4B22" w:rsidRDefault="00FE4B22">
      <w:pPr>
        <w:spacing w:after="0" w:line="240" w:lineRule="auto"/>
      </w:pPr>
      <w:r>
        <w:separator/>
      </w:r>
    </w:p>
  </w:footnote>
  <w:footnote w:type="continuationSeparator" w:id="0">
    <w:p w14:paraId="09F757CD" w14:textId="77777777" w:rsidR="00FE4B22" w:rsidRDefault="00FE4B22">
      <w:pPr>
        <w:spacing w:after="0" w:line="240" w:lineRule="auto"/>
      </w:pPr>
      <w:r>
        <w:continuationSeparator/>
      </w:r>
    </w:p>
  </w:footnote>
  <w:footnote w:type="continuationNotice" w:id="1">
    <w:p w14:paraId="44B47986" w14:textId="77777777" w:rsidR="00FE4B22" w:rsidRDefault="00FE4B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49C9"/>
    <w:multiLevelType w:val="hybridMultilevel"/>
    <w:tmpl w:val="D1F2DAC4"/>
    <w:lvl w:ilvl="0" w:tplc="FFFFFFFF">
      <w:start w:val="1"/>
      <w:numFmt w:val="bullet"/>
      <w:lvlText w:val="-"/>
      <w:lvlJc w:val="left"/>
      <w:pPr>
        <w:ind w:left="10"/>
      </w:pPr>
      <w:rPr>
        <w:rFonts w:ascii="Calibri" w:hAnsi="Calibri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B1621B0">
      <w:start w:val="1"/>
      <w:numFmt w:val="bullet"/>
      <w:lvlText w:val="o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EC05094">
      <w:start w:val="1"/>
      <w:numFmt w:val="bullet"/>
      <w:lvlText w:val="▪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F16CBD0">
      <w:start w:val="1"/>
      <w:numFmt w:val="bullet"/>
      <w:lvlText w:val="•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8CAC5A">
      <w:start w:val="1"/>
      <w:numFmt w:val="bullet"/>
      <w:lvlText w:val="o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BFC1082">
      <w:start w:val="1"/>
      <w:numFmt w:val="bullet"/>
      <w:lvlText w:val="▪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F46C72">
      <w:start w:val="1"/>
      <w:numFmt w:val="bullet"/>
      <w:lvlText w:val="•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7D21086">
      <w:start w:val="1"/>
      <w:numFmt w:val="bullet"/>
      <w:lvlText w:val="o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186FF0C">
      <w:start w:val="1"/>
      <w:numFmt w:val="bullet"/>
      <w:lvlText w:val="▪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B1D"/>
    <w:multiLevelType w:val="hybridMultilevel"/>
    <w:tmpl w:val="AC3C0AE8"/>
    <w:lvl w:ilvl="0" w:tplc="E7FE815A">
      <w:start w:val="1"/>
      <w:numFmt w:val="bullet"/>
      <w:lvlText w:val="•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9E392E">
      <w:start w:val="1"/>
      <w:numFmt w:val="bullet"/>
      <w:lvlText w:val="o"/>
      <w:lvlJc w:val="left"/>
      <w:pPr>
        <w:ind w:left="1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B04094">
      <w:start w:val="1"/>
      <w:numFmt w:val="bullet"/>
      <w:lvlText w:val="▪"/>
      <w:lvlJc w:val="left"/>
      <w:pPr>
        <w:ind w:left="1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3A64E0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783CD8">
      <w:start w:val="1"/>
      <w:numFmt w:val="bullet"/>
      <w:lvlText w:val="o"/>
      <w:lvlJc w:val="left"/>
      <w:pPr>
        <w:ind w:left="3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06F468">
      <w:start w:val="1"/>
      <w:numFmt w:val="bullet"/>
      <w:lvlText w:val="▪"/>
      <w:lvlJc w:val="left"/>
      <w:pPr>
        <w:ind w:left="4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E05E06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466B9C">
      <w:start w:val="1"/>
      <w:numFmt w:val="bullet"/>
      <w:lvlText w:val="o"/>
      <w:lvlJc w:val="left"/>
      <w:pPr>
        <w:ind w:left="5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632C6">
      <w:start w:val="1"/>
      <w:numFmt w:val="bullet"/>
      <w:lvlText w:val="▪"/>
      <w:lvlJc w:val="left"/>
      <w:pPr>
        <w:ind w:left="6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577C17"/>
    <w:multiLevelType w:val="hybridMultilevel"/>
    <w:tmpl w:val="9FDA0A94"/>
    <w:lvl w:ilvl="0" w:tplc="16D0AC72">
      <w:start w:val="1"/>
      <w:numFmt w:val="bullet"/>
      <w:lvlText w:val="-"/>
      <w:lvlJc w:val="left"/>
      <w:pPr>
        <w:ind w:left="10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4C1866">
      <w:start w:val="1"/>
      <w:numFmt w:val="bullet"/>
      <w:lvlText w:val="o"/>
      <w:lvlJc w:val="left"/>
      <w:pPr>
        <w:ind w:left="119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C643EC">
      <w:start w:val="1"/>
      <w:numFmt w:val="bullet"/>
      <w:lvlText w:val="▪"/>
      <w:lvlJc w:val="left"/>
      <w:pPr>
        <w:ind w:left="191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445B44">
      <w:start w:val="1"/>
      <w:numFmt w:val="bullet"/>
      <w:lvlText w:val="•"/>
      <w:lvlJc w:val="left"/>
      <w:pPr>
        <w:ind w:left="263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D4A884">
      <w:start w:val="1"/>
      <w:numFmt w:val="bullet"/>
      <w:lvlText w:val="o"/>
      <w:lvlJc w:val="left"/>
      <w:pPr>
        <w:ind w:left="335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9AA7A4">
      <w:start w:val="1"/>
      <w:numFmt w:val="bullet"/>
      <w:lvlText w:val="▪"/>
      <w:lvlJc w:val="left"/>
      <w:pPr>
        <w:ind w:left="407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CF416">
      <w:start w:val="1"/>
      <w:numFmt w:val="bullet"/>
      <w:lvlText w:val="•"/>
      <w:lvlJc w:val="left"/>
      <w:pPr>
        <w:ind w:left="479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819BA">
      <w:start w:val="1"/>
      <w:numFmt w:val="bullet"/>
      <w:lvlText w:val="o"/>
      <w:lvlJc w:val="left"/>
      <w:pPr>
        <w:ind w:left="551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E223BC">
      <w:start w:val="1"/>
      <w:numFmt w:val="bullet"/>
      <w:lvlText w:val="▪"/>
      <w:lvlJc w:val="left"/>
      <w:pPr>
        <w:ind w:left="623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5C2361"/>
    <w:multiLevelType w:val="hybridMultilevel"/>
    <w:tmpl w:val="FFFFFFFF"/>
    <w:lvl w:ilvl="0" w:tplc="E79A8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6A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ACC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67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86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47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EA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8B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08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102E5"/>
    <w:multiLevelType w:val="hybridMultilevel"/>
    <w:tmpl w:val="68ACF284"/>
    <w:lvl w:ilvl="0" w:tplc="39A4B78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F4010A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4A7EB0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06AC82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0AF56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20ADC4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204966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B60C98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8CEC94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CD21AE"/>
    <w:multiLevelType w:val="hybridMultilevel"/>
    <w:tmpl w:val="1AC8CDB6"/>
    <w:lvl w:ilvl="0" w:tplc="A44200AC">
      <w:start w:val="1"/>
      <w:numFmt w:val="decimal"/>
      <w:lvlText w:val="%1)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6" w15:restartNumberingAfterBreak="0">
    <w:nsid w:val="22F42422"/>
    <w:multiLevelType w:val="hybridMultilevel"/>
    <w:tmpl w:val="E4F29A3C"/>
    <w:lvl w:ilvl="0" w:tplc="5B8227A6">
      <w:start w:val="1"/>
      <w:numFmt w:val="bullet"/>
      <w:lvlText w:val="-"/>
      <w:lvlJc w:val="left"/>
      <w:pPr>
        <w:ind w:left="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9C8A14">
      <w:start w:val="1"/>
      <w:numFmt w:val="bullet"/>
      <w:lvlText w:val="o"/>
      <w:lvlJc w:val="left"/>
      <w:pPr>
        <w:ind w:left="1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9E27DE">
      <w:start w:val="1"/>
      <w:numFmt w:val="bullet"/>
      <w:lvlText w:val="▪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FC5A72">
      <w:start w:val="1"/>
      <w:numFmt w:val="bullet"/>
      <w:lvlText w:val="•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D421FC">
      <w:start w:val="1"/>
      <w:numFmt w:val="bullet"/>
      <w:lvlText w:val="o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6ED630">
      <w:start w:val="1"/>
      <w:numFmt w:val="bullet"/>
      <w:lvlText w:val="▪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296FD48">
      <w:start w:val="1"/>
      <w:numFmt w:val="bullet"/>
      <w:lvlText w:val="•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7EB674">
      <w:start w:val="1"/>
      <w:numFmt w:val="bullet"/>
      <w:lvlText w:val="o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BECF6C">
      <w:start w:val="1"/>
      <w:numFmt w:val="bullet"/>
      <w:lvlText w:val="▪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695B01"/>
    <w:multiLevelType w:val="hybridMultilevel"/>
    <w:tmpl w:val="DAA0A6E6"/>
    <w:lvl w:ilvl="0" w:tplc="4AA61248">
      <w:start w:val="1"/>
      <w:numFmt w:val="bullet"/>
      <w:lvlText w:val="•"/>
      <w:lvlJc w:val="left"/>
      <w:pPr>
        <w:ind w:left="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5C32DA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8CD526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EA2E9A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DA5926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AED25E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0AB2F2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1C461E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C669AE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4361FB"/>
    <w:multiLevelType w:val="hybridMultilevel"/>
    <w:tmpl w:val="6726A1A0"/>
    <w:lvl w:ilvl="0" w:tplc="07F6CA08">
      <w:start w:val="1"/>
      <w:numFmt w:val="bullet"/>
      <w:lvlText w:val="•"/>
      <w:lvlJc w:val="left"/>
      <w:pPr>
        <w:ind w:left="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045894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66A496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1464A8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CA3F18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5E58EE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32CEE2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ACE10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2E764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FC1A80"/>
    <w:multiLevelType w:val="hybridMultilevel"/>
    <w:tmpl w:val="D0607C9C"/>
    <w:lvl w:ilvl="0" w:tplc="F202008C">
      <w:start w:val="1"/>
      <w:numFmt w:val="bullet"/>
      <w:lvlText w:val="•"/>
      <w:lvlJc w:val="left"/>
      <w:pPr>
        <w:ind w:left="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C8BB1E">
      <w:start w:val="1"/>
      <w:numFmt w:val="bullet"/>
      <w:lvlText w:val="o"/>
      <w:lvlJc w:val="left"/>
      <w:pPr>
        <w:ind w:left="1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ECDCD4">
      <w:start w:val="1"/>
      <w:numFmt w:val="bullet"/>
      <w:lvlText w:val="▪"/>
      <w:lvlJc w:val="left"/>
      <w:pPr>
        <w:ind w:left="1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C2C558">
      <w:start w:val="1"/>
      <w:numFmt w:val="bullet"/>
      <w:lvlText w:val="•"/>
      <w:lvlJc w:val="left"/>
      <w:pPr>
        <w:ind w:left="2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C4C388">
      <w:start w:val="1"/>
      <w:numFmt w:val="bullet"/>
      <w:lvlText w:val="o"/>
      <w:lvlJc w:val="left"/>
      <w:pPr>
        <w:ind w:left="3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9E0126">
      <w:start w:val="1"/>
      <w:numFmt w:val="bullet"/>
      <w:lvlText w:val="▪"/>
      <w:lvlJc w:val="left"/>
      <w:pPr>
        <w:ind w:left="4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D83298">
      <w:start w:val="1"/>
      <w:numFmt w:val="bullet"/>
      <w:lvlText w:val="•"/>
      <w:lvlJc w:val="left"/>
      <w:pPr>
        <w:ind w:left="4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367AE2">
      <w:start w:val="1"/>
      <w:numFmt w:val="bullet"/>
      <w:lvlText w:val="o"/>
      <w:lvlJc w:val="left"/>
      <w:pPr>
        <w:ind w:left="5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2289C0">
      <w:start w:val="1"/>
      <w:numFmt w:val="bullet"/>
      <w:lvlText w:val="▪"/>
      <w:lvlJc w:val="left"/>
      <w:pPr>
        <w:ind w:left="6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8600F8"/>
    <w:multiLevelType w:val="hybridMultilevel"/>
    <w:tmpl w:val="936C14D2"/>
    <w:lvl w:ilvl="0" w:tplc="1284A6C4">
      <w:start w:val="1"/>
      <w:numFmt w:val="bullet"/>
      <w:lvlText w:val="•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1C9884">
      <w:start w:val="1"/>
      <w:numFmt w:val="bullet"/>
      <w:lvlText w:val="o"/>
      <w:lvlJc w:val="left"/>
      <w:pPr>
        <w:ind w:left="1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F201FA">
      <w:start w:val="1"/>
      <w:numFmt w:val="bullet"/>
      <w:lvlText w:val="▪"/>
      <w:lvlJc w:val="left"/>
      <w:pPr>
        <w:ind w:left="1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63354">
      <w:start w:val="1"/>
      <w:numFmt w:val="bullet"/>
      <w:lvlText w:val="•"/>
      <w:lvlJc w:val="left"/>
      <w:pPr>
        <w:ind w:left="2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0255F0">
      <w:start w:val="1"/>
      <w:numFmt w:val="bullet"/>
      <w:lvlText w:val="o"/>
      <w:lvlJc w:val="left"/>
      <w:pPr>
        <w:ind w:left="3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F8F0BC">
      <w:start w:val="1"/>
      <w:numFmt w:val="bullet"/>
      <w:lvlText w:val="▪"/>
      <w:lvlJc w:val="left"/>
      <w:pPr>
        <w:ind w:left="4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CCE900">
      <w:start w:val="1"/>
      <w:numFmt w:val="bullet"/>
      <w:lvlText w:val="•"/>
      <w:lvlJc w:val="left"/>
      <w:pPr>
        <w:ind w:left="4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6CF212">
      <w:start w:val="1"/>
      <w:numFmt w:val="bullet"/>
      <w:lvlText w:val="o"/>
      <w:lvlJc w:val="left"/>
      <w:pPr>
        <w:ind w:left="5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482DF4">
      <w:start w:val="1"/>
      <w:numFmt w:val="bullet"/>
      <w:lvlText w:val="▪"/>
      <w:lvlJc w:val="left"/>
      <w:pPr>
        <w:ind w:left="6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B44295"/>
    <w:multiLevelType w:val="hybridMultilevel"/>
    <w:tmpl w:val="1A92BC64"/>
    <w:lvl w:ilvl="0" w:tplc="EE72131E">
      <w:start w:val="1"/>
      <w:numFmt w:val="decimal"/>
      <w:lvlText w:val="%1)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98E5AC">
      <w:start w:val="1"/>
      <w:numFmt w:val="lowerLetter"/>
      <w:lvlText w:val="%2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3ACFF2">
      <w:start w:val="1"/>
      <w:numFmt w:val="lowerRoman"/>
      <w:lvlText w:val="%3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8AD978">
      <w:start w:val="1"/>
      <w:numFmt w:val="decimal"/>
      <w:lvlText w:val="%4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6460D4">
      <w:start w:val="1"/>
      <w:numFmt w:val="lowerLetter"/>
      <w:lvlText w:val="%5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22998E">
      <w:start w:val="1"/>
      <w:numFmt w:val="lowerRoman"/>
      <w:lvlText w:val="%6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7245F2">
      <w:start w:val="1"/>
      <w:numFmt w:val="decimal"/>
      <w:lvlText w:val="%7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60B70">
      <w:start w:val="1"/>
      <w:numFmt w:val="lowerLetter"/>
      <w:lvlText w:val="%8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B84F28">
      <w:start w:val="1"/>
      <w:numFmt w:val="lowerRoman"/>
      <w:lvlText w:val="%9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75455F"/>
    <w:multiLevelType w:val="hybridMultilevel"/>
    <w:tmpl w:val="4002EABE"/>
    <w:lvl w:ilvl="0" w:tplc="30BCE61E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FEA4EA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E644D2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AE9A2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D07540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D8C67A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3C5478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22F26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04495A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AB35EA"/>
    <w:multiLevelType w:val="hybridMultilevel"/>
    <w:tmpl w:val="3A1C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64517"/>
    <w:multiLevelType w:val="hybridMultilevel"/>
    <w:tmpl w:val="6BAAE72E"/>
    <w:lvl w:ilvl="0" w:tplc="7598A276">
      <w:start w:val="1"/>
      <w:numFmt w:val="bullet"/>
      <w:lvlText w:val="•"/>
      <w:lvlJc w:val="left"/>
      <w:pPr>
        <w:ind w:left="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4EF2CC">
      <w:start w:val="1"/>
      <w:numFmt w:val="bullet"/>
      <w:lvlText w:val="o"/>
      <w:lvlJc w:val="left"/>
      <w:pPr>
        <w:ind w:left="1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3846B2">
      <w:start w:val="1"/>
      <w:numFmt w:val="bullet"/>
      <w:lvlText w:val="▪"/>
      <w:lvlJc w:val="left"/>
      <w:pPr>
        <w:ind w:left="2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5668E8">
      <w:start w:val="1"/>
      <w:numFmt w:val="bullet"/>
      <w:lvlText w:val="•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4B176">
      <w:start w:val="1"/>
      <w:numFmt w:val="bullet"/>
      <w:lvlText w:val="o"/>
      <w:lvlJc w:val="left"/>
      <w:pPr>
        <w:ind w:left="3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82392">
      <w:start w:val="1"/>
      <w:numFmt w:val="bullet"/>
      <w:lvlText w:val="▪"/>
      <w:lvlJc w:val="left"/>
      <w:pPr>
        <w:ind w:left="4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863E8">
      <w:start w:val="1"/>
      <w:numFmt w:val="bullet"/>
      <w:lvlText w:val="•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BED85E">
      <w:start w:val="1"/>
      <w:numFmt w:val="bullet"/>
      <w:lvlText w:val="o"/>
      <w:lvlJc w:val="left"/>
      <w:pPr>
        <w:ind w:left="5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D01C10">
      <w:start w:val="1"/>
      <w:numFmt w:val="bullet"/>
      <w:lvlText w:val="▪"/>
      <w:lvlJc w:val="left"/>
      <w:pPr>
        <w:ind w:left="6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6352A22"/>
    <w:multiLevelType w:val="hybridMultilevel"/>
    <w:tmpl w:val="0BC4D080"/>
    <w:lvl w:ilvl="0" w:tplc="3A5EAAEC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0DDE6">
      <w:start w:val="1"/>
      <w:numFmt w:val="bullet"/>
      <w:lvlText w:val="o"/>
      <w:lvlJc w:val="left"/>
      <w:pPr>
        <w:ind w:left="1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0D2F6">
      <w:start w:val="1"/>
      <w:numFmt w:val="bullet"/>
      <w:lvlText w:val="▪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16C1D0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E6E568">
      <w:start w:val="1"/>
      <w:numFmt w:val="bullet"/>
      <w:lvlText w:val="o"/>
      <w:lvlJc w:val="left"/>
      <w:pPr>
        <w:ind w:left="3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8066FA">
      <w:start w:val="1"/>
      <w:numFmt w:val="bullet"/>
      <w:lvlText w:val="▪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30B64E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48777E">
      <w:start w:val="1"/>
      <w:numFmt w:val="bullet"/>
      <w:lvlText w:val="o"/>
      <w:lvlJc w:val="left"/>
      <w:pPr>
        <w:ind w:left="5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B6AF40">
      <w:start w:val="1"/>
      <w:numFmt w:val="bullet"/>
      <w:lvlText w:val="▪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7459B5"/>
    <w:multiLevelType w:val="hybridMultilevel"/>
    <w:tmpl w:val="66043D4A"/>
    <w:lvl w:ilvl="0" w:tplc="BC22E26C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143370">
      <w:start w:val="1"/>
      <w:numFmt w:val="bullet"/>
      <w:lvlText w:val="o"/>
      <w:lvlJc w:val="left"/>
      <w:pPr>
        <w:ind w:left="1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0259E8">
      <w:start w:val="1"/>
      <w:numFmt w:val="bullet"/>
      <w:lvlText w:val="▪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86D28C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D82654">
      <w:start w:val="1"/>
      <w:numFmt w:val="bullet"/>
      <w:lvlText w:val="o"/>
      <w:lvlJc w:val="left"/>
      <w:pPr>
        <w:ind w:left="3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10A6D2">
      <w:start w:val="1"/>
      <w:numFmt w:val="bullet"/>
      <w:lvlText w:val="▪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5E0EB4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86F288">
      <w:start w:val="1"/>
      <w:numFmt w:val="bullet"/>
      <w:lvlText w:val="o"/>
      <w:lvlJc w:val="left"/>
      <w:pPr>
        <w:ind w:left="5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001EDE">
      <w:start w:val="1"/>
      <w:numFmt w:val="bullet"/>
      <w:lvlText w:val="▪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EBA0020"/>
    <w:multiLevelType w:val="hybridMultilevel"/>
    <w:tmpl w:val="0FDCDD72"/>
    <w:lvl w:ilvl="0" w:tplc="DFBA827C">
      <w:start w:val="1"/>
      <w:numFmt w:val="bullet"/>
      <w:lvlText w:val="•"/>
      <w:lvlJc w:val="left"/>
      <w:pPr>
        <w:ind w:left="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8A57FE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D6C230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C81CC4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103716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9A92D0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2AF44C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8E82E0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669368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6E1175"/>
    <w:multiLevelType w:val="hybridMultilevel"/>
    <w:tmpl w:val="ABC40682"/>
    <w:lvl w:ilvl="0" w:tplc="22EAD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A6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EE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65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00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CA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EC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4E2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5A9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419A7"/>
    <w:multiLevelType w:val="hybridMultilevel"/>
    <w:tmpl w:val="E806B06E"/>
    <w:lvl w:ilvl="0" w:tplc="B502B414">
      <w:start w:val="1"/>
      <w:numFmt w:val="decimal"/>
      <w:lvlText w:val="%1)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0" w15:restartNumberingAfterBreak="0">
    <w:nsid w:val="621100D2"/>
    <w:multiLevelType w:val="hybridMultilevel"/>
    <w:tmpl w:val="7032B630"/>
    <w:lvl w:ilvl="0" w:tplc="50B6BDDE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6BC5227A"/>
    <w:multiLevelType w:val="hybridMultilevel"/>
    <w:tmpl w:val="AB72C946"/>
    <w:lvl w:ilvl="0" w:tplc="354C1AB0">
      <w:start w:val="1"/>
      <w:numFmt w:val="decimal"/>
      <w:lvlText w:val="%1)"/>
      <w:lvlJc w:val="left"/>
      <w:pPr>
        <w:ind w:left="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C2C38A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44FA30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307A06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AE0386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F4837E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748B4C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68D698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FC6FD4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DEA3D98"/>
    <w:multiLevelType w:val="hybridMultilevel"/>
    <w:tmpl w:val="5D840944"/>
    <w:lvl w:ilvl="0" w:tplc="CEC635E8">
      <w:start w:val="1"/>
      <w:numFmt w:val="bullet"/>
      <w:lvlText w:val="•"/>
      <w:lvlJc w:val="left"/>
      <w:pPr>
        <w:ind w:left="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4466A4">
      <w:start w:val="1"/>
      <w:numFmt w:val="bullet"/>
      <w:lvlText w:val="o"/>
      <w:lvlJc w:val="left"/>
      <w:pPr>
        <w:ind w:left="1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3A596E">
      <w:start w:val="1"/>
      <w:numFmt w:val="bullet"/>
      <w:lvlText w:val="▪"/>
      <w:lvlJc w:val="left"/>
      <w:pPr>
        <w:ind w:left="1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0EC442">
      <w:start w:val="1"/>
      <w:numFmt w:val="bullet"/>
      <w:lvlText w:val="•"/>
      <w:lvlJc w:val="left"/>
      <w:pPr>
        <w:ind w:left="2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8AE7B4">
      <w:start w:val="1"/>
      <w:numFmt w:val="bullet"/>
      <w:lvlText w:val="o"/>
      <w:lvlJc w:val="left"/>
      <w:pPr>
        <w:ind w:left="3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C8F922">
      <w:start w:val="1"/>
      <w:numFmt w:val="bullet"/>
      <w:lvlText w:val="▪"/>
      <w:lvlJc w:val="left"/>
      <w:pPr>
        <w:ind w:left="4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B6CE40">
      <w:start w:val="1"/>
      <w:numFmt w:val="bullet"/>
      <w:lvlText w:val="•"/>
      <w:lvlJc w:val="left"/>
      <w:pPr>
        <w:ind w:left="4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CE1246">
      <w:start w:val="1"/>
      <w:numFmt w:val="bullet"/>
      <w:lvlText w:val="o"/>
      <w:lvlJc w:val="left"/>
      <w:pPr>
        <w:ind w:left="5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D4A56E">
      <w:start w:val="1"/>
      <w:numFmt w:val="bullet"/>
      <w:lvlText w:val="▪"/>
      <w:lvlJc w:val="left"/>
      <w:pPr>
        <w:ind w:left="6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4"/>
  </w:num>
  <w:num w:numId="5">
    <w:abstractNumId w:val="14"/>
  </w:num>
  <w:num w:numId="6">
    <w:abstractNumId w:val="22"/>
  </w:num>
  <w:num w:numId="7">
    <w:abstractNumId w:val="1"/>
  </w:num>
  <w:num w:numId="8">
    <w:abstractNumId w:val="8"/>
  </w:num>
  <w:num w:numId="9">
    <w:abstractNumId w:val="10"/>
  </w:num>
  <w:num w:numId="10">
    <w:abstractNumId w:val="7"/>
  </w:num>
  <w:num w:numId="11">
    <w:abstractNumId w:val="16"/>
  </w:num>
  <w:num w:numId="12">
    <w:abstractNumId w:val="17"/>
  </w:num>
  <w:num w:numId="13">
    <w:abstractNumId w:val="15"/>
  </w:num>
  <w:num w:numId="14">
    <w:abstractNumId w:val="21"/>
  </w:num>
  <w:num w:numId="15">
    <w:abstractNumId w:val="11"/>
  </w:num>
  <w:num w:numId="16">
    <w:abstractNumId w:val="0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0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D69"/>
    <w:rsid w:val="00001D70"/>
    <w:rsid w:val="000029C5"/>
    <w:rsid w:val="000044BF"/>
    <w:rsid w:val="00006B97"/>
    <w:rsid w:val="00010978"/>
    <w:rsid w:val="00010E8C"/>
    <w:rsid w:val="00017684"/>
    <w:rsid w:val="00020D35"/>
    <w:rsid w:val="00022BA3"/>
    <w:rsid w:val="00022EFF"/>
    <w:rsid w:val="00024A73"/>
    <w:rsid w:val="00025795"/>
    <w:rsid w:val="00025C2F"/>
    <w:rsid w:val="0003119C"/>
    <w:rsid w:val="000355B4"/>
    <w:rsid w:val="0004165F"/>
    <w:rsid w:val="000421B7"/>
    <w:rsid w:val="00043E06"/>
    <w:rsid w:val="00044848"/>
    <w:rsid w:val="000461D6"/>
    <w:rsid w:val="00050509"/>
    <w:rsid w:val="00050ED6"/>
    <w:rsid w:val="00051828"/>
    <w:rsid w:val="00052246"/>
    <w:rsid w:val="00054FFD"/>
    <w:rsid w:val="00061EBE"/>
    <w:rsid w:val="000628DA"/>
    <w:rsid w:val="00065CE9"/>
    <w:rsid w:val="000661CF"/>
    <w:rsid w:val="00067A67"/>
    <w:rsid w:val="00067F9A"/>
    <w:rsid w:val="0007199D"/>
    <w:rsid w:val="000728DB"/>
    <w:rsid w:val="000765E3"/>
    <w:rsid w:val="00080321"/>
    <w:rsid w:val="00080B1F"/>
    <w:rsid w:val="00081BDC"/>
    <w:rsid w:val="00082051"/>
    <w:rsid w:val="00082CF3"/>
    <w:rsid w:val="00084392"/>
    <w:rsid w:val="00086FE7"/>
    <w:rsid w:val="000900C6"/>
    <w:rsid w:val="00090987"/>
    <w:rsid w:val="000970C7"/>
    <w:rsid w:val="000A05C1"/>
    <w:rsid w:val="000A2623"/>
    <w:rsid w:val="000A2A94"/>
    <w:rsid w:val="000B2CA0"/>
    <w:rsid w:val="000B3E88"/>
    <w:rsid w:val="000B461E"/>
    <w:rsid w:val="000B70EA"/>
    <w:rsid w:val="000C2EB2"/>
    <w:rsid w:val="000C41F6"/>
    <w:rsid w:val="000C578B"/>
    <w:rsid w:val="000D030F"/>
    <w:rsid w:val="000D1E38"/>
    <w:rsid w:val="000D6E24"/>
    <w:rsid w:val="000E1FA5"/>
    <w:rsid w:val="000E2323"/>
    <w:rsid w:val="000E39B4"/>
    <w:rsid w:val="000E5086"/>
    <w:rsid w:val="000E604E"/>
    <w:rsid w:val="000E7A31"/>
    <w:rsid w:val="000F40CA"/>
    <w:rsid w:val="000F5636"/>
    <w:rsid w:val="000F5DF1"/>
    <w:rsid w:val="00101083"/>
    <w:rsid w:val="00101202"/>
    <w:rsid w:val="00104789"/>
    <w:rsid w:val="001066AB"/>
    <w:rsid w:val="001066AD"/>
    <w:rsid w:val="00107017"/>
    <w:rsid w:val="001109AB"/>
    <w:rsid w:val="00110B8B"/>
    <w:rsid w:val="001112FB"/>
    <w:rsid w:val="00116D24"/>
    <w:rsid w:val="00120AC7"/>
    <w:rsid w:val="00122EEB"/>
    <w:rsid w:val="00124A5D"/>
    <w:rsid w:val="001263B6"/>
    <w:rsid w:val="0014037E"/>
    <w:rsid w:val="001411E1"/>
    <w:rsid w:val="00141B4E"/>
    <w:rsid w:val="001443FA"/>
    <w:rsid w:val="00145E24"/>
    <w:rsid w:val="00147456"/>
    <w:rsid w:val="00147ACF"/>
    <w:rsid w:val="00152331"/>
    <w:rsid w:val="001524FA"/>
    <w:rsid w:val="00154BF2"/>
    <w:rsid w:val="00154CBA"/>
    <w:rsid w:val="00156004"/>
    <w:rsid w:val="0016002E"/>
    <w:rsid w:val="001617B4"/>
    <w:rsid w:val="001629F2"/>
    <w:rsid w:val="00162CE1"/>
    <w:rsid w:val="00164075"/>
    <w:rsid w:val="00172A1B"/>
    <w:rsid w:val="00172B7F"/>
    <w:rsid w:val="001734D2"/>
    <w:rsid w:val="00174E93"/>
    <w:rsid w:val="00175B3E"/>
    <w:rsid w:val="00184FC2"/>
    <w:rsid w:val="00186CEC"/>
    <w:rsid w:val="00193CFF"/>
    <w:rsid w:val="00194C16"/>
    <w:rsid w:val="00194E1C"/>
    <w:rsid w:val="00196D4B"/>
    <w:rsid w:val="001A03F4"/>
    <w:rsid w:val="001A0D0D"/>
    <w:rsid w:val="001A3927"/>
    <w:rsid w:val="001A3B0D"/>
    <w:rsid w:val="001A5509"/>
    <w:rsid w:val="001A6804"/>
    <w:rsid w:val="001B1FFF"/>
    <w:rsid w:val="001B28A8"/>
    <w:rsid w:val="001B7D46"/>
    <w:rsid w:val="001C08E0"/>
    <w:rsid w:val="001C0D19"/>
    <w:rsid w:val="001C11FA"/>
    <w:rsid w:val="001C2236"/>
    <w:rsid w:val="001C36D4"/>
    <w:rsid w:val="001C6BB1"/>
    <w:rsid w:val="001D277A"/>
    <w:rsid w:val="001D6D38"/>
    <w:rsid w:val="001E1131"/>
    <w:rsid w:val="001E4C11"/>
    <w:rsid w:val="001E6FCC"/>
    <w:rsid w:val="001F0A0A"/>
    <w:rsid w:val="001F3697"/>
    <w:rsid w:val="001F3A84"/>
    <w:rsid w:val="001F3E23"/>
    <w:rsid w:val="001F6783"/>
    <w:rsid w:val="001F70C8"/>
    <w:rsid w:val="0020118B"/>
    <w:rsid w:val="002012CD"/>
    <w:rsid w:val="00210ABC"/>
    <w:rsid w:val="00211593"/>
    <w:rsid w:val="00213515"/>
    <w:rsid w:val="002137B3"/>
    <w:rsid w:val="002165DE"/>
    <w:rsid w:val="00230492"/>
    <w:rsid w:val="00230F90"/>
    <w:rsid w:val="00232C8C"/>
    <w:rsid w:val="0023513A"/>
    <w:rsid w:val="00236206"/>
    <w:rsid w:val="0024292D"/>
    <w:rsid w:val="002447DF"/>
    <w:rsid w:val="00246F8E"/>
    <w:rsid w:val="00250955"/>
    <w:rsid w:val="00251431"/>
    <w:rsid w:val="002528A0"/>
    <w:rsid w:val="00253724"/>
    <w:rsid w:val="0025450E"/>
    <w:rsid w:val="002572F3"/>
    <w:rsid w:val="002628A9"/>
    <w:rsid w:val="002631A8"/>
    <w:rsid w:val="0026628D"/>
    <w:rsid w:val="002709A2"/>
    <w:rsid w:val="002737C0"/>
    <w:rsid w:val="00273B0F"/>
    <w:rsid w:val="00274A7E"/>
    <w:rsid w:val="00277041"/>
    <w:rsid w:val="00277F07"/>
    <w:rsid w:val="002809EB"/>
    <w:rsid w:val="00281F5C"/>
    <w:rsid w:val="00286FD9"/>
    <w:rsid w:val="002903D3"/>
    <w:rsid w:val="00291877"/>
    <w:rsid w:val="00291AFD"/>
    <w:rsid w:val="002950DC"/>
    <w:rsid w:val="002A0729"/>
    <w:rsid w:val="002A47DF"/>
    <w:rsid w:val="002A52E5"/>
    <w:rsid w:val="002AE5DA"/>
    <w:rsid w:val="002C2955"/>
    <w:rsid w:val="002C2A78"/>
    <w:rsid w:val="002C4D09"/>
    <w:rsid w:val="002C704B"/>
    <w:rsid w:val="002D385C"/>
    <w:rsid w:val="002D5476"/>
    <w:rsid w:val="002E1931"/>
    <w:rsid w:val="002E6712"/>
    <w:rsid w:val="002F1CCB"/>
    <w:rsid w:val="002F22F8"/>
    <w:rsid w:val="002F34F5"/>
    <w:rsid w:val="002F360B"/>
    <w:rsid w:val="002F4524"/>
    <w:rsid w:val="002F5D69"/>
    <w:rsid w:val="002F5F5E"/>
    <w:rsid w:val="002F7EEF"/>
    <w:rsid w:val="003118E3"/>
    <w:rsid w:val="003158B2"/>
    <w:rsid w:val="003167D2"/>
    <w:rsid w:val="00317BE0"/>
    <w:rsid w:val="00320AA5"/>
    <w:rsid w:val="00322091"/>
    <w:rsid w:val="00323189"/>
    <w:rsid w:val="00327AAD"/>
    <w:rsid w:val="003334AD"/>
    <w:rsid w:val="003350A5"/>
    <w:rsid w:val="0033589C"/>
    <w:rsid w:val="00337E27"/>
    <w:rsid w:val="00337FBB"/>
    <w:rsid w:val="0034196F"/>
    <w:rsid w:val="00343E15"/>
    <w:rsid w:val="00350AB9"/>
    <w:rsid w:val="00350BB0"/>
    <w:rsid w:val="00351245"/>
    <w:rsid w:val="0035D29D"/>
    <w:rsid w:val="0036079A"/>
    <w:rsid w:val="003634F7"/>
    <w:rsid w:val="00363AF5"/>
    <w:rsid w:val="00363C2E"/>
    <w:rsid w:val="00365AF5"/>
    <w:rsid w:val="00367518"/>
    <w:rsid w:val="00367FE1"/>
    <w:rsid w:val="00373865"/>
    <w:rsid w:val="00376189"/>
    <w:rsid w:val="00383D40"/>
    <w:rsid w:val="00383F49"/>
    <w:rsid w:val="00385E39"/>
    <w:rsid w:val="00390531"/>
    <w:rsid w:val="003906FE"/>
    <w:rsid w:val="00390A91"/>
    <w:rsid w:val="00393B66"/>
    <w:rsid w:val="00396000"/>
    <w:rsid w:val="00396649"/>
    <w:rsid w:val="00396C8B"/>
    <w:rsid w:val="00397D84"/>
    <w:rsid w:val="003A34C4"/>
    <w:rsid w:val="003A602F"/>
    <w:rsid w:val="003B2FB4"/>
    <w:rsid w:val="003B310B"/>
    <w:rsid w:val="003B7D26"/>
    <w:rsid w:val="003C3601"/>
    <w:rsid w:val="003C5138"/>
    <w:rsid w:val="003C5690"/>
    <w:rsid w:val="003CE2D9"/>
    <w:rsid w:val="003D15BB"/>
    <w:rsid w:val="003D20EB"/>
    <w:rsid w:val="003D253E"/>
    <w:rsid w:val="003D2AA0"/>
    <w:rsid w:val="003D2FE2"/>
    <w:rsid w:val="003D3F92"/>
    <w:rsid w:val="003D512E"/>
    <w:rsid w:val="003D588E"/>
    <w:rsid w:val="003D6385"/>
    <w:rsid w:val="003D6734"/>
    <w:rsid w:val="003E0214"/>
    <w:rsid w:val="003E3B84"/>
    <w:rsid w:val="003F07ED"/>
    <w:rsid w:val="003F0AAC"/>
    <w:rsid w:val="003F220A"/>
    <w:rsid w:val="003F35D0"/>
    <w:rsid w:val="003F7C32"/>
    <w:rsid w:val="00400A41"/>
    <w:rsid w:val="00402267"/>
    <w:rsid w:val="00410223"/>
    <w:rsid w:val="00412CBC"/>
    <w:rsid w:val="00412F89"/>
    <w:rsid w:val="0041321A"/>
    <w:rsid w:val="0041507E"/>
    <w:rsid w:val="0042007A"/>
    <w:rsid w:val="00420172"/>
    <w:rsid w:val="004306D5"/>
    <w:rsid w:val="00432D3B"/>
    <w:rsid w:val="004338DE"/>
    <w:rsid w:val="00440362"/>
    <w:rsid w:val="004415C6"/>
    <w:rsid w:val="00445587"/>
    <w:rsid w:val="004529FC"/>
    <w:rsid w:val="00452D62"/>
    <w:rsid w:val="004569EE"/>
    <w:rsid w:val="00463DAB"/>
    <w:rsid w:val="00464429"/>
    <w:rsid w:val="00465FF5"/>
    <w:rsid w:val="004666E0"/>
    <w:rsid w:val="004671E1"/>
    <w:rsid w:val="0047166B"/>
    <w:rsid w:val="0047290C"/>
    <w:rsid w:val="00473CE2"/>
    <w:rsid w:val="00480580"/>
    <w:rsid w:val="00481AE4"/>
    <w:rsid w:val="00482118"/>
    <w:rsid w:val="004833FF"/>
    <w:rsid w:val="004932B2"/>
    <w:rsid w:val="00495A79"/>
    <w:rsid w:val="00496D76"/>
    <w:rsid w:val="004A19F5"/>
    <w:rsid w:val="004A2548"/>
    <w:rsid w:val="004A26BB"/>
    <w:rsid w:val="004A2B85"/>
    <w:rsid w:val="004A6440"/>
    <w:rsid w:val="004A773C"/>
    <w:rsid w:val="004B0A4D"/>
    <w:rsid w:val="004B51A3"/>
    <w:rsid w:val="004C0AD1"/>
    <w:rsid w:val="004D03CF"/>
    <w:rsid w:val="004D3574"/>
    <w:rsid w:val="004D5665"/>
    <w:rsid w:val="004D5AB7"/>
    <w:rsid w:val="004E0863"/>
    <w:rsid w:val="004E363A"/>
    <w:rsid w:val="004E4033"/>
    <w:rsid w:val="004E6897"/>
    <w:rsid w:val="004F04E0"/>
    <w:rsid w:val="004F0F96"/>
    <w:rsid w:val="004F2E9D"/>
    <w:rsid w:val="00500990"/>
    <w:rsid w:val="0050312B"/>
    <w:rsid w:val="005034B3"/>
    <w:rsid w:val="00510413"/>
    <w:rsid w:val="005119E8"/>
    <w:rsid w:val="00511FE9"/>
    <w:rsid w:val="005145E6"/>
    <w:rsid w:val="005176A0"/>
    <w:rsid w:val="00517951"/>
    <w:rsid w:val="00523703"/>
    <w:rsid w:val="005255C9"/>
    <w:rsid w:val="005327A3"/>
    <w:rsid w:val="0053546E"/>
    <w:rsid w:val="00547BEF"/>
    <w:rsid w:val="00553987"/>
    <w:rsid w:val="00560656"/>
    <w:rsid w:val="00562A85"/>
    <w:rsid w:val="00564EF5"/>
    <w:rsid w:val="00567490"/>
    <w:rsid w:val="0056762F"/>
    <w:rsid w:val="00567D00"/>
    <w:rsid w:val="00576BE5"/>
    <w:rsid w:val="00580707"/>
    <w:rsid w:val="00581EE4"/>
    <w:rsid w:val="005832A0"/>
    <w:rsid w:val="005832C4"/>
    <w:rsid w:val="005860D4"/>
    <w:rsid w:val="00587F4C"/>
    <w:rsid w:val="00590BFE"/>
    <w:rsid w:val="005921E9"/>
    <w:rsid w:val="00593BD8"/>
    <w:rsid w:val="005A32F1"/>
    <w:rsid w:val="005A5F2A"/>
    <w:rsid w:val="005A6EDC"/>
    <w:rsid w:val="005B07AB"/>
    <w:rsid w:val="005B11D7"/>
    <w:rsid w:val="005B64D1"/>
    <w:rsid w:val="005B6CF0"/>
    <w:rsid w:val="005B7367"/>
    <w:rsid w:val="005B7755"/>
    <w:rsid w:val="005B7DF5"/>
    <w:rsid w:val="005C4583"/>
    <w:rsid w:val="005C466D"/>
    <w:rsid w:val="005D184E"/>
    <w:rsid w:val="005D1F8C"/>
    <w:rsid w:val="005D2658"/>
    <w:rsid w:val="005E2112"/>
    <w:rsid w:val="005E674E"/>
    <w:rsid w:val="005E68EE"/>
    <w:rsid w:val="005F1B90"/>
    <w:rsid w:val="005F236D"/>
    <w:rsid w:val="005F2946"/>
    <w:rsid w:val="005F5179"/>
    <w:rsid w:val="00601114"/>
    <w:rsid w:val="00605EE2"/>
    <w:rsid w:val="00607C79"/>
    <w:rsid w:val="00612900"/>
    <w:rsid w:val="0061341C"/>
    <w:rsid w:val="00615863"/>
    <w:rsid w:val="00615D52"/>
    <w:rsid w:val="006204B0"/>
    <w:rsid w:val="006244DE"/>
    <w:rsid w:val="00627B7D"/>
    <w:rsid w:val="006311E7"/>
    <w:rsid w:val="0063293A"/>
    <w:rsid w:val="00634638"/>
    <w:rsid w:val="006358F5"/>
    <w:rsid w:val="00642EC7"/>
    <w:rsid w:val="00643AF1"/>
    <w:rsid w:val="006468E9"/>
    <w:rsid w:val="0064778A"/>
    <w:rsid w:val="00650D34"/>
    <w:rsid w:val="00651E70"/>
    <w:rsid w:val="006563A1"/>
    <w:rsid w:val="006601B9"/>
    <w:rsid w:val="00661F17"/>
    <w:rsid w:val="006652C7"/>
    <w:rsid w:val="00665BDA"/>
    <w:rsid w:val="006707CE"/>
    <w:rsid w:val="00671B37"/>
    <w:rsid w:val="00672986"/>
    <w:rsid w:val="00673242"/>
    <w:rsid w:val="0067642C"/>
    <w:rsid w:val="0067718F"/>
    <w:rsid w:val="00682212"/>
    <w:rsid w:val="00682B7B"/>
    <w:rsid w:val="006847A1"/>
    <w:rsid w:val="0068506F"/>
    <w:rsid w:val="00687AED"/>
    <w:rsid w:val="0069265D"/>
    <w:rsid w:val="00692C32"/>
    <w:rsid w:val="00693118"/>
    <w:rsid w:val="00696AFC"/>
    <w:rsid w:val="0069743F"/>
    <w:rsid w:val="006A51EF"/>
    <w:rsid w:val="006A55DB"/>
    <w:rsid w:val="006B323B"/>
    <w:rsid w:val="006B344F"/>
    <w:rsid w:val="006B596D"/>
    <w:rsid w:val="006C0D76"/>
    <w:rsid w:val="006C10A5"/>
    <w:rsid w:val="006C11BD"/>
    <w:rsid w:val="006C1341"/>
    <w:rsid w:val="006C5705"/>
    <w:rsid w:val="006C7902"/>
    <w:rsid w:val="006D13DD"/>
    <w:rsid w:val="006D6239"/>
    <w:rsid w:val="006D7C69"/>
    <w:rsid w:val="006E0C2A"/>
    <w:rsid w:val="006E1613"/>
    <w:rsid w:val="006E197F"/>
    <w:rsid w:val="006E1DDB"/>
    <w:rsid w:val="006E40DF"/>
    <w:rsid w:val="006E4F4C"/>
    <w:rsid w:val="006E5763"/>
    <w:rsid w:val="006F4C92"/>
    <w:rsid w:val="00705907"/>
    <w:rsid w:val="00707C23"/>
    <w:rsid w:val="007125C4"/>
    <w:rsid w:val="00712AB7"/>
    <w:rsid w:val="00712D21"/>
    <w:rsid w:val="0071741C"/>
    <w:rsid w:val="00717D16"/>
    <w:rsid w:val="0072009A"/>
    <w:rsid w:val="0072085A"/>
    <w:rsid w:val="00727894"/>
    <w:rsid w:val="007313A8"/>
    <w:rsid w:val="007337B5"/>
    <w:rsid w:val="007369BE"/>
    <w:rsid w:val="0074010A"/>
    <w:rsid w:val="0074021D"/>
    <w:rsid w:val="00740EE4"/>
    <w:rsid w:val="007463EC"/>
    <w:rsid w:val="00753D03"/>
    <w:rsid w:val="0075494A"/>
    <w:rsid w:val="00754F33"/>
    <w:rsid w:val="00756A50"/>
    <w:rsid w:val="007575B7"/>
    <w:rsid w:val="00757726"/>
    <w:rsid w:val="00764E9F"/>
    <w:rsid w:val="0076545C"/>
    <w:rsid w:val="00770026"/>
    <w:rsid w:val="007729AC"/>
    <w:rsid w:val="00777D85"/>
    <w:rsid w:val="00780557"/>
    <w:rsid w:val="0078277D"/>
    <w:rsid w:val="0078290F"/>
    <w:rsid w:val="00782F86"/>
    <w:rsid w:val="00783AD5"/>
    <w:rsid w:val="00783B06"/>
    <w:rsid w:val="0078547C"/>
    <w:rsid w:val="00785EE1"/>
    <w:rsid w:val="007878BB"/>
    <w:rsid w:val="007907DE"/>
    <w:rsid w:val="00790D69"/>
    <w:rsid w:val="007917DD"/>
    <w:rsid w:val="00793A01"/>
    <w:rsid w:val="0079577B"/>
    <w:rsid w:val="00797CD3"/>
    <w:rsid w:val="007A3A24"/>
    <w:rsid w:val="007A6F9D"/>
    <w:rsid w:val="007B1E69"/>
    <w:rsid w:val="007B22AB"/>
    <w:rsid w:val="007B37DD"/>
    <w:rsid w:val="007B6D1B"/>
    <w:rsid w:val="007C11F3"/>
    <w:rsid w:val="007C4A4B"/>
    <w:rsid w:val="007D11E3"/>
    <w:rsid w:val="007D2245"/>
    <w:rsid w:val="007D3495"/>
    <w:rsid w:val="007D37FB"/>
    <w:rsid w:val="007D735B"/>
    <w:rsid w:val="007E19DB"/>
    <w:rsid w:val="007E2077"/>
    <w:rsid w:val="007E54A7"/>
    <w:rsid w:val="007E59D0"/>
    <w:rsid w:val="007F0CBC"/>
    <w:rsid w:val="007F1F41"/>
    <w:rsid w:val="007F4396"/>
    <w:rsid w:val="007F77E9"/>
    <w:rsid w:val="00800B51"/>
    <w:rsid w:val="00803E39"/>
    <w:rsid w:val="0080401D"/>
    <w:rsid w:val="00806627"/>
    <w:rsid w:val="008100BB"/>
    <w:rsid w:val="00811845"/>
    <w:rsid w:val="00811DF8"/>
    <w:rsid w:val="0081281A"/>
    <w:rsid w:val="0081475A"/>
    <w:rsid w:val="00816445"/>
    <w:rsid w:val="00816E76"/>
    <w:rsid w:val="00817F7B"/>
    <w:rsid w:val="008208C2"/>
    <w:rsid w:val="00821A2A"/>
    <w:rsid w:val="00821CB3"/>
    <w:rsid w:val="00824323"/>
    <w:rsid w:val="00825E72"/>
    <w:rsid w:val="00830BBD"/>
    <w:rsid w:val="00834565"/>
    <w:rsid w:val="00834A2B"/>
    <w:rsid w:val="0083764F"/>
    <w:rsid w:val="00837888"/>
    <w:rsid w:val="008404CB"/>
    <w:rsid w:val="00841051"/>
    <w:rsid w:val="008437C3"/>
    <w:rsid w:val="00850213"/>
    <w:rsid w:val="008545B6"/>
    <w:rsid w:val="00854761"/>
    <w:rsid w:val="00855755"/>
    <w:rsid w:val="00856203"/>
    <w:rsid w:val="00856A7A"/>
    <w:rsid w:val="00863D64"/>
    <w:rsid w:val="0087058B"/>
    <w:rsid w:val="00873D96"/>
    <w:rsid w:val="00874103"/>
    <w:rsid w:val="00875707"/>
    <w:rsid w:val="00875FD8"/>
    <w:rsid w:val="0088028C"/>
    <w:rsid w:val="008814E7"/>
    <w:rsid w:val="00883659"/>
    <w:rsid w:val="008845E0"/>
    <w:rsid w:val="0088699B"/>
    <w:rsid w:val="00886D07"/>
    <w:rsid w:val="00887ACB"/>
    <w:rsid w:val="0088C6FD"/>
    <w:rsid w:val="0089439E"/>
    <w:rsid w:val="00894DDC"/>
    <w:rsid w:val="00897158"/>
    <w:rsid w:val="008A4FBC"/>
    <w:rsid w:val="008B1496"/>
    <w:rsid w:val="008B183E"/>
    <w:rsid w:val="008C397E"/>
    <w:rsid w:val="008C5CF9"/>
    <w:rsid w:val="008C7FAE"/>
    <w:rsid w:val="008D10C5"/>
    <w:rsid w:val="008D286B"/>
    <w:rsid w:val="008D482F"/>
    <w:rsid w:val="008E0FCB"/>
    <w:rsid w:val="008E25E6"/>
    <w:rsid w:val="008E35F1"/>
    <w:rsid w:val="008E46FA"/>
    <w:rsid w:val="008E4A2F"/>
    <w:rsid w:val="008E4AFC"/>
    <w:rsid w:val="008F2891"/>
    <w:rsid w:val="008F47A0"/>
    <w:rsid w:val="008F7B2B"/>
    <w:rsid w:val="008F93D4"/>
    <w:rsid w:val="009000EB"/>
    <w:rsid w:val="009043DE"/>
    <w:rsid w:val="00905E1A"/>
    <w:rsid w:val="00906905"/>
    <w:rsid w:val="009144DF"/>
    <w:rsid w:val="00916CDB"/>
    <w:rsid w:val="00916D4F"/>
    <w:rsid w:val="009212FA"/>
    <w:rsid w:val="009246DD"/>
    <w:rsid w:val="00931435"/>
    <w:rsid w:val="00933BB6"/>
    <w:rsid w:val="009346F7"/>
    <w:rsid w:val="00935E3A"/>
    <w:rsid w:val="0094131C"/>
    <w:rsid w:val="00942E76"/>
    <w:rsid w:val="00943A9A"/>
    <w:rsid w:val="00944E7A"/>
    <w:rsid w:val="0094542A"/>
    <w:rsid w:val="009477B6"/>
    <w:rsid w:val="00952843"/>
    <w:rsid w:val="00960C57"/>
    <w:rsid w:val="009616F5"/>
    <w:rsid w:val="00961901"/>
    <w:rsid w:val="0096356E"/>
    <w:rsid w:val="00971925"/>
    <w:rsid w:val="009764DC"/>
    <w:rsid w:val="009808F4"/>
    <w:rsid w:val="009826DB"/>
    <w:rsid w:val="00991AB2"/>
    <w:rsid w:val="00992C42"/>
    <w:rsid w:val="00997FF1"/>
    <w:rsid w:val="009A440E"/>
    <w:rsid w:val="009A585B"/>
    <w:rsid w:val="009A695E"/>
    <w:rsid w:val="009A7C31"/>
    <w:rsid w:val="009B0558"/>
    <w:rsid w:val="009B58EC"/>
    <w:rsid w:val="009C1376"/>
    <w:rsid w:val="009C4AA2"/>
    <w:rsid w:val="009D1656"/>
    <w:rsid w:val="009D33E4"/>
    <w:rsid w:val="009D77ED"/>
    <w:rsid w:val="009E033D"/>
    <w:rsid w:val="009E2AE6"/>
    <w:rsid w:val="009E53D1"/>
    <w:rsid w:val="009E6C58"/>
    <w:rsid w:val="009E73E9"/>
    <w:rsid w:val="00A00953"/>
    <w:rsid w:val="00A03B36"/>
    <w:rsid w:val="00A0705B"/>
    <w:rsid w:val="00A10231"/>
    <w:rsid w:val="00A1029A"/>
    <w:rsid w:val="00A120D9"/>
    <w:rsid w:val="00A12CCD"/>
    <w:rsid w:val="00A1304F"/>
    <w:rsid w:val="00A25E85"/>
    <w:rsid w:val="00A3136D"/>
    <w:rsid w:val="00A357FC"/>
    <w:rsid w:val="00A3CBFA"/>
    <w:rsid w:val="00A436B3"/>
    <w:rsid w:val="00A44D39"/>
    <w:rsid w:val="00A521FB"/>
    <w:rsid w:val="00A52409"/>
    <w:rsid w:val="00A56BC3"/>
    <w:rsid w:val="00A57DCC"/>
    <w:rsid w:val="00A64555"/>
    <w:rsid w:val="00A661ED"/>
    <w:rsid w:val="00A67CF4"/>
    <w:rsid w:val="00A7010E"/>
    <w:rsid w:val="00A70C48"/>
    <w:rsid w:val="00A735CA"/>
    <w:rsid w:val="00A7393D"/>
    <w:rsid w:val="00A83BA6"/>
    <w:rsid w:val="00A83BD7"/>
    <w:rsid w:val="00A84F45"/>
    <w:rsid w:val="00A948B1"/>
    <w:rsid w:val="00A9538C"/>
    <w:rsid w:val="00A9573E"/>
    <w:rsid w:val="00A9734A"/>
    <w:rsid w:val="00AA0761"/>
    <w:rsid w:val="00AA1242"/>
    <w:rsid w:val="00AA1FDC"/>
    <w:rsid w:val="00AA3039"/>
    <w:rsid w:val="00AA3363"/>
    <w:rsid w:val="00AA336B"/>
    <w:rsid w:val="00AA3801"/>
    <w:rsid w:val="00AA6EB4"/>
    <w:rsid w:val="00AB0D43"/>
    <w:rsid w:val="00AB0FF1"/>
    <w:rsid w:val="00AB38EE"/>
    <w:rsid w:val="00AB44FC"/>
    <w:rsid w:val="00AB4D7C"/>
    <w:rsid w:val="00AB5995"/>
    <w:rsid w:val="00AB77E4"/>
    <w:rsid w:val="00AC4F9B"/>
    <w:rsid w:val="00AD31B2"/>
    <w:rsid w:val="00AD39A6"/>
    <w:rsid w:val="00AD59DC"/>
    <w:rsid w:val="00AD8CAE"/>
    <w:rsid w:val="00AE01F0"/>
    <w:rsid w:val="00AE0535"/>
    <w:rsid w:val="00AE1570"/>
    <w:rsid w:val="00AE47FA"/>
    <w:rsid w:val="00AE65AF"/>
    <w:rsid w:val="00AF3F4C"/>
    <w:rsid w:val="00AF5F65"/>
    <w:rsid w:val="00AFD369"/>
    <w:rsid w:val="00B0092C"/>
    <w:rsid w:val="00B01823"/>
    <w:rsid w:val="00B02B4B"/>
    <w:rsid w:val="00B04AB5"/>
    <w:rsid w:val="00B051E9"/>
    <w:rsid w:val="00B07AF6"/>
    <w:rsid w:val="00B11647"/>
    <w:rsid w:val="00B11F64"/>
    <w:rsid w:val="00B1404F"/>
    <w:rsid w:val="00B14626"/>
    <w:rsid w:val="00B14B0B"/>
    <w:rsid w:val="00B15EBB"/>
    <w:rsid w:val="00B220E8"/>
    <w:rsid w:val="00B24192"/>
    <w:rsid w:val="00B2464F"/>
    <w:rsid w:val="00B25FAC"/>
    <w:rsid w:val="00B272BC"/>
    <w:rsid w:val="00B27836"/>
    <w:rsid w:val="00B27DC4"/>
    <w:rsid w:val="00B31B50"/>
    <w:rsid w:val="00B4041C"/>
    <w:rsid w:val="00B40561"/>
    <w:rsid w:val="00B40754"/>
    <w:rsid w:val="00B47B2E"/>
    <w:rsid w:val="00B4E215"/>
    <w:rsid w:val="00B50744"/>
    <w:rsid w:val="00B51307"/>
    <w:rsid w:val="00B51B48"/>
    <w:rsid w:val="00B52C47"/>
    <w:rsid w:val="00B56E77"/>
    <w:rsid w:val="00B5E267"/>
    <w:rsid w:val="00B61EEA"/>
    <w:rsid w:val="00B657FA"/>
    <w:rsid w:val="00B66F9B"/>
    <w:rsid w:val="00B7004A"/>
    <w:rsid w:val="00B721D4"/>
    <w:rsid w:val="00B7421A"/>
    <w:rsid w:val="00B7446E"/>
    <w:rsid w:val="00B81016"/>
    <w:rsid w:val="00B83B70"/>
    <w:rsid w:val="00B92398"/>
    <w:rsid w:val="00B950B7"/>
    <w:rsid w:val="00B961A3"/>
    <w:rsid w:val="00BA0398"/>
    <w:rsid w:val="00BA3FC2"/>
    <w:rsid w:val="00BA498E"/>
    <w:rsid w:val="00BA531C"/>
    <w:rsid w:val="00BB174B"/>
    <w:rsid w:val="00BB5309"/>
    <w:rsid w:val="00BC0C35"/>
    <w:rsid w:val="00BC4B2D"/>
    <w:rsid w:val="00BC7754"/>
    <w:rsid w:val="00BD24F9"/>
    <w:rsid w:val="00BD3545"/>
    <w:rsid w:val="00BD41AA"/>
    <w:rsid w:val="00BD5E3E"/>
    <w:rsid w:val="00BD7834"/>
    <w:rsid w:val="00BE1BC4"/>
    <w:rsid w:val="00BE2595"/>
    <w:rsid w:val="00BE2892"/>
    <w:rsid w:val="00BE33E0"/>
    <w:rsid w:val="00BE5237"/>
    <w:rsid w:val="00BF1B52"/>
    <w:rsid w:val="00BF3400"/>
    <w:rsid w:val="00BF5DEC"/>
    <w:rsid w:val="00BF75E5"/>
    <w:rsid w:val="00C04061"/>
    <w:rsid w:val="00C05B99"/>
    <w:rsid w:val="00C07686"/>
    <w:rsid w:val="00C104A8"/>
    <w:rsid w:val="00C115AC"/>
    <w:rsid w:val="00C13285"/>
    <w:rsid w:val="00C14EE8"/>
    <w:rsid w:val="00C16654"/>
    <w:rsid w:val="00C2043E"/>
    <w:rsid w:val="00C2044E"/>
    <w:rsid w:val="00C23F18"/>
    <w:rsid w:val="00C24091"/>
    <w:rsid w:val="00C27636"/>
    <w:rsid w:val="00C306B0"/>
    <w:rsid w:val="00C324B5"/>
    <w:rsid w:val="00C34485"/>
    <w:rsid w:val="00C34EC6"/>
    <w:rsid w:val="00C37E8D"/>
    <w:rsid w:val="00C40AAB"/>
    <w:rsid w:val="00C40DCA"/>
    <w:rsid w:val="00C41CCB"/>
    <w:rsid w:val="00C447C1"/>
    <w:rsid w:val="00C47A48"/>
    <w:rsid w:val="00C52DF4"/>
    <w:rsid w:val="00C55ACB"/>
    <w:rsid w:val="00C566E9"/>
    <w:rsid w:val="00C611B5"/>
    <w:rsid w:val="00C61A1D"/>
    <w:rsid w:val="00C61EDD"/>
    <w:rsid w:val="00C64953"/>
    <w:rsid w:val="00C65A77"/>
    <w:rsid w:val="00C67618"/>
    <w:rsid w:val="00C71178"/>
    <w:rsid w:val="00C7311D"/>
    <w:rsid w:val="00C75B1B"/>
    <w:rsid w:val="00C76186"/>
    <w:rsid w:val="00C76328"/>
    <w:rsid w:val="00C82B59"/>
    <w:rsid w:val="00C83A9B"/>
    <w:rsid w:val="00C83B67"/>
    <w:rsid w:val="00C83C57"/>
    <w:rsid w:val="00C87706"/>
    <w:rsid w:val="00C8E17B"/>
    <w:rsid w:val="00C936CD"/>
    <w:rsid w:val="00C97469"/>
    <w:rsid w:val="00CA35B9"/>
    <w:rsid w:val="00CA5076"/>
    <w:rsid w:val="00CA510E"/>
    <w:rsid w:val="00CA6B83"/>
    <w:rsid w:val="00CB04FF"/>
    <w:rsid w:val="00CB1853"/>
    <w:rsid w:val="00CB21EA"/>
    <w:rsid w:val="00CB7204"/>
    <w:rsid w:val="00CC0774"/>
    <w:rsid w:val="00CC1A90"/>
    <w:rsid w:val="00CC2048"/>
    <w:rsid w:val="00CC3B3E"/>
    <w:rsid w:val="00CD04AA"/>
    <w:rsid w:val="00CD3132"/>
    <w:rsid w:val="00CD5157"/>
    <w:rsid w:val="00CE4459"/>
    <w:rsid w:val="00CE4A19"/>
    <w:rsid w:val="00CE693A"/>
    <w:rsid w:val="00CE7031"/>
    <w:rsid w:val="00CF1F8D"/>
    <w:rsid w:val="00CF6C1A"/>
    <w:rsid w:val="00D00679"/>
    <w:rsid w:val="00D02EDF"/>
    <w:rsid w:val="00D04EDC"/>
    <w:rsid w:val="00D13DEB"/>
    <w:rsid w:val="00D1542D"/>
    <w:rsid w:val="00D1B4F8"/>
    <w:rsid w:val="00D23CEC"/>
    <w:rsid w:val="00D2625F"/>
    <w:rsid w:val="00D263C3"/>
    <w:rsid w:val="00D27AE6"/>
    <w:rsid w:val="00D33250"/>
    <w:rsid w:val="00D34F5A"/>
    <w:rsid w:val="00D43583"/>
    <w:rsid w:val="00D47650"/>
    <w:rsid w:val="00D54312"/>
    <w:rsid w:val="00D57489"/>
    <w:rsid w:val="00D624A3"/>
    <w:rsid w:val="00D624B7"/>
    <w:rsid w:val="00D67707"/>
    <w:rsid w:val="00D73946"/>
    <w:rsid w:val="00D81911"/>
    <w:rsid w:val="00D836DE"/>
    <w:rsid w:val="00D852CA"/>
    <w:rsid w:val="00D854A8"/>
    <w:rsid w:val="00D86DCF"/>
    <w:rsid w:val="00D92BEC"/>
    <w:rsid w:val="00D92DE1"/>
    <w:rsid w:val="00D9340F"/>
    <w:rsid w:val="00D96CD3"/>
    <w:rsid w:val="00DA0C62"/>
    <w:rsid w:val="00DA2D5B"/>
    <w:rsid w:val="00DA6BCC"/>
    <w:rsid w:val="00DB08C0"/>
    <w:rsid w:val="00DB1B00"/>
    <w:rsid w:val="00DB2B8E"/>
    <w:rsid w:val="00DB2F1D"/>
    <w:rsid w:val="00DB64B5"/>
    <w:rsid w:val="00DB6A22"/>
    <w:rsid w:val="00DB6E12"/>
    <w:rsid w:val="00DC00CB"/>
    <w:rsid w:val="00DC07CA"/>
    <w:rsid w:val="00DC11DC"/>
    <w:rsid w:val="00DC22DD"/>
    <w:rsid w:val="00DC62FA"/>
    <w:rsid w:val="00DC65A5"/>
    <w:rsid w:val="00DC78F3"/>
    <w:rsid w:val="00DD3BBE"/>
    <w:rsid w:val="00DD6E6C"/>
    <w:rsid w:val="00DE39B0"/>
    <w:rsid w:val="00DE524C"/>
    <w:rsid w:val="00DE6D93"/>
    <w:rsid w:val="00DF4590"/>
    <w:rsid w:val="00DF6F08"/>
    <w:rsid w:val="00E00829"/>
    <w:rsid w:val="00E02306"/>
    <w:rsid w:val="00E0369B"/>
    <w:rsid w:val="00E05475"/>
    <w:rsid w:val="00E1268A"/>
    <w:rsid w:val="00E14B62"/>
    <w:rsid w:val="00E14E13"/>
    <w:rsid w:val="00E17683"/>
    <w:rsid w:val="00E20DEF"/>
    <w:rsid w:val="00E268F4"/>
    <w:rsid w:val="00E30585"/>
    <w:rsid w:val="00E31BC3"/>
    <w:rsid w:val="00E34314"/>
    <w:rsid w:val="00E40DF8"/>
    <w:rsid w:val="00E46E57"/>
    <w:rsid w:val="00E51877"/>
    <w:rsid w:val="00E5487A"/>
    <w:rsid w:val="00E54FA0"/>
    <w:rsid w:val="00E604ED"/>
    <w:rsid w:val="00E622B2"/>
    <w:rsid w:val="00E6870B"/>
    <w:rsid w:val="00E70C23"/>
    <w:rsid w:val="00E72094"/>
    <w:rsid w:val="00E7269A"/>
    <w:rsid w:val="00E74EB9"/>
    <w:rsid w:val="00E803F2"/>
    <w:rsid w:val="00E81BE7"/>
    <w:rsid w:val="00E81DBE"/>
    <w:rsid w:val="00E82BCE"/>
    <w:rsid w:val="00E87331"/>
    <w:rsid w:val="00E93BB9"/>
    <w:rsid w:val="00E94267"/>
    <w:rsid w:val="00E94697"/>
    <w:rsid w:val="00E959FF"/>
    <w:rsid w:val="00E95F16"/>
    <w:rsid w:val="00E95F24"/>
    <w:rsid w:val="00EA4055"/>
    <w:rsid w:val="00EA466C"/>
    <w:rsid w:val="00EA5871"/>
    <w:rsid w:val="00EA6913"/>
    <w:rsid w:val="00EA7B88"/>
    <w:rsid w:val="00EB2FEB"/>
    <w:rsid w:val="00EB31D4"/>
    <w:rsid w:val="00EB6C15"/>
    <w:rsid w:val="00EB7413"/>
    <w:rsid w:val="00EC404A"/>
    <w:rsid w:val="00EC4063"/>
    <w:rsid w:val="00ECC713"/>
    <w:rsid w:val="00ED46EA"/>
    <w:rsid w:val="00ED51B3"/>
    <w:rsid w:val="00ED678D"/>
    <w:rsid w:val="00EE70E8"/>
    <w:rsid w:val="00EF3330"/>
    <w:rsid w:val="00EF6D86"/>
    <w:rsid w:val="00F01BCF"/>
    <w:rsid w:val="00F02941"/>
    <w:rsid w:val="00F0462E"/>
    <w:rsid w:val="00F0777D"/>
    <w:rsid w:val="00F1766C"/>
    <w:rsid w:val="00F17850"/>
    <w:rsid w:val="00F20309"/>
    <w:rsid w:val="00F221C3"/>
    <w:rsid w:val="00F24667"/>
    <w:rsid w:val="00F326D4"/>
    <w:rsid w:val="00F34193"/>
    <w:rsid w:val="00F420E1"/>
    <w:rsid w:val="00F42596"/>
    <w:rsid w:val="00F53FE0"/>
    <w:rsid w:val="00F543E4"/>
    <w:rsid w:val="00F552DE"/>
    <w:rsid w:val="00F5540C"/>
    <w:rsid w:val="00F64684"/>
    <w:rsid w:val="00F65C7F"/>
    <w:rsid w:val="00F80C6A"/>
    <w:rsid w:val="00F8720F"/>
    <w:rsid w:val="00F958BD"/>
    <w:rsid w:val="00F96E6D"/>
    <w:rsid w:val="00F96F91"/>
    <w:rsid w:val="00FA09D6"/>
    <w:rsid w:val="00FA3964"/>
    <w:rsid w:val="00FA5981"/>
    <w:rsid w:val="00FA7C17"/>
    <w:rsid w:val="00FB080F"/>
    <w:rsid w:val="00FB4D22"/>
    <w:rsid w:val="00FB5797"/>
    <w:rsid w:val="00FB79A6"/>
    <w:rsid w:val="00FC4BBD"/>
    <w:rsid w:val="00FC5A80"/>
    <w:rsid w:val="00FD5FF8"/>
    <w:rsid w:val="00FD6641"/>
    <w:rsid w:val="00FDF728"/>
    <w:rsid w:val="00FE1004"/>
    <w:rsid w:val="00FE4B22"/>
    <w:rsid w:val="00FF6E68"/>
    <w:rsid w:val="010314AC"/>
    <w:rsid w:val="0103AEC5"/>
    <w:rsid w:val="0109532E"/>
    <w:rsid w:val="011E8B81"/>
    <w:rsid w:val="0127D3B5"/>
    <w:rsid w:val="012B7D2B"/>
    <w:rsid w:val="012E2A10"/>
    <w:rsid w:val="013CADF7"/>
    <w:rsid w:val="013E2164"/>
    <w:rsid w:val="01560937"/>
    <w:rsid w:val="0159EC3D"/>
    <w:rsid w:val="015C6844"/>
    <w:rsid w:val="015DB1C6"/>
    <w:rsid w:val="0162256C"/>
    <w:rsid w:val="016379E6"/>
    <w:rsid w:val="018789B4"/>
    <w:rsid w:val="018D3CDC"/>
    <w:rsid w:val="01937BA8"/>
    <w:rsid w:val="0198FECF"/>
    <w:rsid w:val="019BF79E"/>
    <w:rsid w:val="01A25AC7"/>
    <w:rsid w:val="01A5AC4F"/>
    <w:rsid w:val="01B159D6"/>
    <w:rsid w:val="01BA326D"/>
    <w:rsid w:val="01BF775C"/>
    <w:rsid w:val="01CA3AEA"/>
    <w:rsid w:val="01CED2B8"/>
    <w:rsid w:val="02002D61"/>
    <w:rsid w:val="0200DED6"/>
    <w:rsid w:val="02120514"/>
    <w:rsid w:val="0212E5BB"/>
    <w:rsid w:val="02131B1D"/>
    <w:rsid w:val="0222E822"/>
    <w:rsid w:val="02272CA9"/>
    <w:rsid w:val="0227A215"/>
    <w:rsid w:val="0239D3E6"/>
    <w:rsid w:val="023B5DB3"/>
    <w:rsid w:val="023DB327"/>
    <w:rsid w:val="02402235"/>
    <w:rsid w:val="02465D89"/>
    <w:rsid w:val="025710E5"/>
    <w:rsid w:val="025D12B6"/>
    <w:rsid w:val="025D97F0"/>
    <w:rsid w:val="0260740A"/>
    <w:rsid w:val="02617634"/>
    <w:rsid w:val="02701D21"/>
    <w:rsid w:val="0271C770"/>
    <w:rsid w:val="02788620"/>
    <w:rsid w:val="027916DE"/>
    <w:rsid w:val="0279DF8A"/>
    <w:rsid w:val="02878199"/>
    <w:rsid w:val="028CCBF7"/>
    <w:rsid w:val="028E305C"/>
    <w:rsid w:val="029C1672"/>
    <w:rsid w:val="02A0FA3B"/>
    <w:rsid w:val="02A42F10"/>
    <w:rsid w:val="02A4CD46"/>
    <w:rsid w:val="02AD75EF"/>
    <w:rsid w:val="02AF86F8"/>
    <w:rsid w:val="02BA45E5"/>
    <w:rsid w:val="02BD295F"/>
    <w:rsid w:val="02C92E34"/>
    <w:rsid w:val="02CB8F5D"/>
    <w:rsid w:val="02D0472A"/>
    <w:rsid w:val="02D8023B"/>
    <w:rsid w:val="02DD4018"/>
    <w:rsid w:val="02DE3875"/>
    <w:rsid w:val="02E18F7A"/>
    <w:rsid w:val="02EC1832"/>
    <w:rsid w:val="02ED10CA"/>
    <w:rsid w:val="02F1E274"/>
    <w:rsid w:val="02F29333"/>
    <w:rsid w:val="02F38BF3"/>
    <w:rsid w:val="03052047"/>
    <w:rsid w:val="03057F27"/>
    <w:rsid w:val="0305C433"/>
    <w:rsid w:val="0308A480"/>
    <w:rsid w:val="030E738E"/>
    <w:rsid w:val="030FB829"/>
    <w:rsid w:val="0318C1B9"/>
    <w:rsid w:val="031A52DC"/>
    <w:rsid w:val="032664DE"/>
    <w:rsid w:val="03287464"/>
    <w:rsid w:val="0336EE77"/>
    <w:rsid w:val="034271A1"/>
    <w:rsid w:val="034C5B66"/>
    <w:rsid w:val="035185C3"/>
    <w:rsid w:val="03560100"/>
    <w:rsid w:val="03598D97"/>
    <w:rsid w:val="035E16EC"/>
    <w:rsid w:val="036BD853"/>
    <w:rsid w:val="037D8DD9"/>
    <w:rsid w:val="0381C125"/>
    <w:rsid w:val="0387D680"/>
    <w:rsid w:val="03949C56"/>
    <w:rsid w:val="039F80A5"/>
    <w:rsid w:val="03A647AF"/>
    <w:rsid w:val="03AA96B9"/>
    <w:rsid w:val="03ACB1DE"/>
    <w:rsid w:val="03C3C753"/>
    <w:rsid w:val="03C5B3E4"/>
    <w:rsid w:val="03C85812"/>
    <w:rsid w:val="03CDF115"/>
    <w:rsid w:val="03DC03E5"/>
    <w:rsid w:val="03EBC290"/>
    <w:rsid w:val="03EC4EC0"/>
    <w:rsid w:val="03F99FD6"/>
    <w:rsid w:val="03F9CAF1"/>
    <w:rsid w:val="040A3CFD"/>
    <w:rsid w:val="040B8552"/>
    <w:rsid w:val="04144F29"/>
    <w:rsid w:val="041D6E53"/>
    <w:rsid w:val="041DD0DB"/>
    <w:rsid w:val="042552D2"/>
    <w:rsid w:val="043F4488"/>
    <w:rsid w:val="0447A6C0"/>
    <w:rsid w:val="04494C46"/>
    <w:rsid w:val="0449DF6A"/>
    <w:rsid w:val="0465E1B3"/>
    <w:rsid w:val="04746F08"/>
    <w:rsid w:val="04759677"/>
    <w:rsid w:val="0476E975"/>
    <w:rsid w:val="047D1389"/>
    <w:rsid w:val="0480B2C6"/>
    <w:rsid w:val="0483EEEE"/>
    <w:rsid w:val="048A03E4"/>
    <w:rsid w:val="048CEF59"/>
    <w:rsid w:val="04917D30"/>
    <w:rsid w:val="049205B7"/>
    <w:rsid w:val="04925CCF"/>
    <w:rsid w:val="049754D4"/>
    <w:rsid w:val="04A455C6"/>
    <w:rsid w:val="04A588F1"/>
    <w:rsid w:val="04A86BDA"/>
    <w:rsid w:val="04B6BFFD"/>
    <w:rsid w:val="04BBEA5C"/>
    <w:rsid w:val="04C53B32"/>
    <w:rsid w:val="04D80146"/>
    <w:rsid w:val="04E16F43"/>
    <w:rsid w:val="04EB5DDC"/>
    <w:rsid w:val="04ECD553"/>
    <w:rsid w:val="04EDA640"/>
    <w:rsid w:val="04EE741D"/>
    <w:rsid w:val="04F08247"/>
    <w:rsid w:val="04FD15B2"/>
    <w:rsid w:val="050E4EAC"/>
    <w:rsid w:val="0510A186"/>
    <w:rsid w:val="05128549"/>
    <w:rsid w:val="05263DEB"/>
    <w:rsid w:val="05377179"/>
    <w:rsid w:val="05381983"/>
    <w:rsid w:val="0538F11E"/>
    <w:rsid w:val="053942BB"/>
    <w:rsid w:val="0539E8C7"/>
    <w:rsid w:val="0546097A"/>
    <w:rsid w:val="05477A73"/>
    <w:rsid w:val="05585D1C"/>
    <w:rsid w:val="0560B1C3"/>
    <w:rsid w:val="0569A3B8"/>
    <w:rsid w:val="056E1004"/>
    <w:rsid w:val="05773D1D"/>
    <w:rsid w:val="0579366A"/>
    <w:rsid w:val="057C7DCC"/>
    <w:rsid w:val="05850508"/>
    <w:rsid w:val="058EE50A"/>
    <w:rsid w:val="058F2438"/>
    <w:rsid w:val="05B37403"/>
    <w:rsid w:val="05BEECA9"/>
    <w:rsid w:val="05D46139"/>
    <w:rsid w:val="05D8D7C0"/>
    <w:rsid w:val="05DB915C"/>
    <w:rsid w:val="05E4A58E"/>
    <w:rsid w:val="05E5AFCB"/>
    <w:rsid w:val="05F7C9AE"/>
    <w:rsid w:val="05F90886"/>
    <w:rsid w:val="0603AC21"/>
    <w:rsid w:val="06082B87"/>
    <w:rsid w:val="060CB72B"/>
    <w:rsid w:val="060F6CE6"/>
    <w:rsid w:val="061421A0"/>
    <w:rsid w:val="06189264"/>
    <w:rsid w:val="061A5F1B"/>
    <w:rsid w:val="061FD160"/>
    <w:rsid w:val="0622D8EB"/>
    <w:rsid w:val="062E04F5"/>
    <w:rsid w:val="06397F24"/>
    <w:rsid w:val="064743F9"/>
    <w:rsid w:val="066482A7"/>
    <w:rsid w:val="06666962"/>
    <w:rsid w:val="066B60BB"/>
    <w:rsid w:val="066C00C8"/>
    <w:rsid w:val="066D7F72"/>
    <w:rsid w:val="0672A2B9"/>
    <w:rsid w:val="067597BB"/>
    <w:rsid w:val="06799993"/>
    <w:rsid w:val="068AA32F"/>
    <w:rsid w:val="068C5B68"/>
    <w:rsid w:val="0690497F"/>
    <w:rsid w:val="0690818D"/>
    <w:rsid w:val="06921DEF"/>
    <w:rsid w:val="0698EE4B"/>
    <w:rsid w:val="06A20792"/>
    <w:rsid w:val="06BD0581"/>
    <w:rsid w:val="06D5FB06"/>
    <w:rsid w:val="06D7267B"/>
    <w:rsid w:val="06DE44A4"/>
    <w:rsid w:val="06E904BE"/>
    <w:rsid w:val="06EAE576"/>
    <w:rsid w:val="06F864D1"/>
    <w:rsid w:val="0700F76D"/>
    <w:rsid w:val="07011C04"/>
    <w:rsid w:val="0727FC24"/>
    <w:rsid w:val="0728CAA9"/>
    <w:rsid w:val="07314098"/>
    <w:rsid w:val="073567DB"/>
    <w:rsid w:val="0737ACF0"/>
    <w:rsid w:val="0742BC9C"/>
    <w:rsid w:val="074962C2"/>
    <w:rsid w:val="074C4E2C"/>
    <w:rsid w:val="07548FED"/>
    <w:rsid w:val="0773BB8B"/>
    <w:rsid w:val="0773F70C"/>
    <w:rsid w:val="078713E7"/>
    <w:rsid w:val="078ECBD7"/>
    <w:rsid w:val="078F02C5"/>
    <w:rsid w:val="0796444D"/>
    <w:rsid w:val="07A0647D"/>
    <w:rsid w:val="07A7B34F"/>
    <w:rsid w:val="07B17E0D"/>
    <w:rsid w:val="07D18268"/>
    <w:rsid w:val="07DF2B67"/>
    <w:rsid w:val="07E85F53"/>
    <w:rsid w:val="07E90CFE"/>
    <w:rsid w:val="07F2B171"/>
    <w:rsid w:val="07FD6B19"/>
    <w:rsid w:val="08040DEA"/>
    <w:rsid w:val="08079467"/>
    <w:rsid w:val="08133C87"/>
    <w:rsid w:val="081354FA"/>
    <w:rsid w:val="082108C1"/>
    <w:rsid w:val="082576D6"/>
    <w:rsid w:val="0826D9E7"/>
    <w:rsid w:val="0826F538"/>
    <w:rsid w:val="082B8BE6"/>
    <w:rsid w:val="08301561"/>
    <w:rsid w:val="08303C2B"/>
    <w:rsid w:val="08381BD5"/>
    <w:rsid w:val="08392A11"/>
    <w:rsid w:val="083BE442"/>
    <w:rsid w:val="083C0D46"/>
    <w:rsid w:val="08472093"/>
    <w:rsid w:val="084B9A01"/>
    <w:rsid w:val="08535C2F"/>
    <w:rsid w:val="085B0EDC"/>
    <w:rsid w:val="08734110"/>
    <w:rsid w:val="08943FC6"/>
    <w:rsid w:val="08B7FCDB"/>
    <w:rsid w:val="08BAD016"/>
    <w:rsid w:val="08BDF032"/>
    <w:rsid w:val="08C9B694"/>
    <w:rsid w:val="08D1383C"/>
    <w:rsid w:val="08DBD354"/>
    <w:rsid w:val="08E09342"/>
    <w:rsid w:val="08EC595C"/>
    <w:rsid w:val="08F4F477"/>
    <w:rsid w:val="08F8D82E"/>
    <w:rsid w:val="090AAB1F"/>
    <w:rsid w:val="090B2DD2"/>
    <w:rsid w:val="091E04FB"/>
    <w:rsid w:val="092930D9"/>
    <w:rsid w:val="0931E9E9"/>
    <w:rsid w:val="09379181"/>
    <w:rsid w:val="093B4494"/>
    <w:rsid w:val="094A6E55"/>
    <w:rsid w:val="094C2DEF"/>
    <w:rsid w:val="0968638D"/>
    <w:rsid w:val="096A93CD"/>
    <w:rsid w:val="096F3AE4"/>
    <w:rsid w:val="097308BF"/>
    <w:rsid w:val="09745D56"/>
    <w:rsid w:val="097C70D4"/>
    <w:rsid w:val="097FDA62"/>
    <w:rsid w:val="09800A9F"/>
    <w:rsid w:val="09849BCF"/>
    <w:rsid w:val="09859D51"/>
    <w:rsid w:val="0985ED3A"/>
    <w:rsid w:val="0986D068"/>
    <w:rsid w:val="0988C146"/>
    <w:rsid w:val="098E144E"/>
    <w:rsid w:val="0997BF1C"/>
    <w:rsid w:val="099D2136"/>
    <w:rsid w:val="09AA7287"/>
    <w:rsid w:val="09B63025"/>
    <w:rsid w:val="09B72EA2"/>
    <w:rsid w:val="09B8098E"/>
    <w:rsid w:val="09BD9623"/>
    <w:rsid w:val="09C83EB4"/>
    <w:rsid w:val="09CB17D0"/>
    <w:rsid w:val="09CB4DC7"/>
    <w:rsid w:val="09D255D6"/>
    <w:rsid w:val="09D27E25"/>
    <w:rsid w:val="09E1D223"/>
    <w:rsid w:val="09E3A677"/>
    <w:rsid w:val="09EA7814"/>
    <w:rsid w:val="09EC7B83"/>
    <w:rsid w:val="09EFBB92"/>
    <w:rsid w:val="09FDD0C2"/>
    <w:rsid w:val="0A133382"/>
    <w:rsid w:val="0A266C1C"/>
    <w:rsid w:val="0A44E480"/>
    <w:rsid w:val="0A4A8B45"/>
    <w:rsid w:val="0A594D2D"/>
    <w:rsid w:val="0A64F152"/>
    <w:rsid w:val="0A6A2B26"/>
    <w:rsid w:val="0A6E277E"/>
    <w:rsid w:val="0A6FCA81"/>
    <w:rsid w:val="0A7BF376"/>
    <w:rsid w:val="0A7C0967"/>
    <w:rsid w:val="0A820902"/>
    <w:rsid w:val="0A85186F"/>
    <w:rsid w:val="0A89DF91"/>
    <w:rsid w:val="0A8EF6EB"/>
    <w:rsid w:val="0A9DC3C4"/>
    <w:rsid w:val="0AA94546"/>
    <w:rsid w:val="0AA9DC89"/>
    <w:rsid w:val="0AB52DEF"/>
    <w:rsid w:val="0AB8BBDA"/>
    <w:rsid w:val="0ABBD342"/>
    <w:rsid w:val="0AC1B0DB"/>
    <w:rsid w:val="0ACC8896"/>
    <w:rsid w:val="0ACE7857"/>
    <w:rsid w:val="0AD06C1D"/>
    <w:rsid w:val="0AD3DDA9"/>
    <w:rsid w:val="0ADA7A61"/>
    <w:rsid w:val="0AE92E42"/>
    <w:rsid w:val="0AEC8BCD"/>
    <w:rsid w:val="0AECE469"/>
    <w:rsid w:val="0AEFD99D"/>
    <w:rsid w:val="0AF6B19C"/>
    <w:rsid w:val="0B0578DA"/>
    <w:rsid w:val="0B0E4AF1"/>
    <w:rsid w:val="0B0F001B"/>
    <w:rsid w:val="0B19816F"/>
    <w:rsid w:val="0B1BE83F"/>
    <w:rsid w:val="0B1F555B"/>
    <w:rsid w:val="0B2D1259"/>
    <w:rsid w:val="0B33598C"/>
    <w:rsid w:val="0B4F4DEF"/>
    <w:rsid w:val="0B50A8F4"/>
    <w:rsid w:val="0B5943BD"/>
    <w:rsid w:val="0B5C1042"/>
    <w:rsid w:val="0B5E7F50"/>
    <w:rsid w:val="0B681A82"/>
    <w:rsid w:val="0B69CF48"/>
    <w:rsid w:val="0B6CE817"/>
    <w:rsid w:val="0B6F251F"/>
    <w:rsid w:val="0B73B9AF"/>
    <w:rsid w:val="0B748709"/>
    <w:rsid w:val="0B7D7E9A"/>
    <w:rsid w:val="0B874510"/>
    <w:rsid w:val="0B908423"/>
    <w:rsid w:val="0B9C6CD0"/>
    <w:rsid w:val="0BA2F547"/>
    <w:rsid w:val="0BB24C44"/>
    <w:rsid w:val="0BC0E278"/>
    <w:rsid w:val="0BC7C0E6"/>
    <w:rsid w:val="0BCEC3BC"/>
    <w:rsid w:val="0BD1BC4C"/>
    <w:rsid w:val="0BE1EABA"/>
    <w:rsid w:val="0BFC0324"/>
    <w:rsid w:val="0C128A1E"/>
    <w:rsid w:val="0C157EF9"/>
    <w:rsid w:val="0C18D57E"/>
    <w:rsid w:val="0C1AB5FB"/>
    <w:rsid w:val="0C1CD3E5"/>
    <w:rsid w:val="0C28EA64"/>
    <w:rsid w:val="0C2E6184"/>
    <w:rsid w:val="0C3572CF"/>
    <w:rsid w:val="0C39D6CF"/>
    <w:rsid w:val="0C3A2EB3"/>
    <w:rsid w:val="0C3C3F8A"/>
    <w:rsid w:val="0C4811F9"/>
    <w:rsid w:val="0C4F8447"/>
    <w:rsid w:val="0C565DD2"/>
    <w:rsid w:val="0C7346F9"/>
    <w:rsid w:val="0C80871B"/>
    <w:rsid w:val="0C8ECA9C"/>
    <w:rsid w:val="0CAB4F8F"/>
    <w:rsid w:val="0CAB9B01"/>
    <w:rsid w:val="0CABFE18"/>
    <w:rsid w:val="0CAFA87E"/>
    <w:rsid w:val="0CCB5B52"/>
    <w:rsid w:val="0CCDEEBC"/>
    <w:rsid w:val="0CDE1D61"/>
    <w:rsid w:val="0CDE6FCC"/>
    <w:rsid w:val="0CE2D1C6"/>
    <w:rsid w:val="0CE5C48C"/>
    <w:rsid w:val="0CEA1EAC"/>
    <w:rsid w:val="0CEC384C"/>
    <w:rsid w:val="0CEE2A03"/>
    <w:rsid w:val="0CF25C34"/>
    <w:rsid w:val="0CF3005A"/>
    <w:rsid w:val="0CFA451D"/>
    <w:rsid w:val="0D0288B5"/>
    <w:rsid w:val="0D14FA7D"/>
    <w:rsid w:val="0D15C847"/>
    <w:rsid w:val="0D25B7DA"/>
    <w:rsid w:val="0D3007D0"/>
    <w:rsid w:val="0D304E3F"/>
    <w:rsid w:val="0D306D20"/>
    <w:rsid w:val="0D306DF9"/>
    <w:rsid w:val="0D33BB1C"/>
    <w:rsid w:val="0D470C4B"/>
    <w:rsid w:val="0D4ACE27"/>
    <w:rsid w:val="0D591E82"/>
    <w:rsid w:val="0D64D0D2"/>
    <w:rsid w:val="0D74CA8F"/>
    <w:rsid w:val="0D758003"/>
    <w:rsid w:val="0D88C282"/>
    <w:rsid w:val="0DA0989E"/>
    <w:rsid w:val="0DA7B320"/>
    <w:rsid w:val="0DAB93FB"/>
    <w:rsid w:val="0DC2D993"/>
    <w:rsid w:val="0DD8D382"/>
    <w:rsid w:val="0DD975C5"/>
    <w:rsid w:val="0DDCE178"/>
    <w:rsid w:val="0DDDCCFA"/>
    <w:rsid w:val="0DDE5735"/>
    <w:rsid w:val="0DE2E9F1"/>
    <w:rsid w:val="0DE7BB25"/>
    <w:rsid w:val="0DE84923"/>
    <w:rsid w:val="0DE8E0C9"/>
    <w:rsid w:val="0DEB4F80"/>
    <w:rsid w:val="0DF48413"/>
    <w:rsid w:val="0DF642B3"/>
    <w:rsid w:val="0DF9E681"/>
    <w:rsid w:val="0DFA5633"/>
    <w:rsid w:val="0DFC3301"/>
    <w:rsid w:val="0DFD6970"/>
    <w:rsid w:val="0E0DA9AC"/>
    <w:rsid w:val="0E0DBED9"/>
    <w:rsid w:val="0E14E502"/>
    <w:rsid w:val="0E17A243"/>
    <w:rsid w:val="0E1949DA"/>
    <w:rsid w:val="0E24CAC0"/>
    <w:rsid w:val="0E286879"/>
    <w:rsid w:val="0E35F342"/>
    <w:rsid w:val="0E3C0E4D"/>
    <w:rsid w:val="0E3C29C9"/>
    <w:rsid w:val="0E40D566"/>
    <w:rsid w:val="0E4DC6CF"/>
    <w:rsid w:val="0E4E43FC"/>
    <w:rsid w:val="0E4F401B"/>
    <w:rsid w:val="0E5553C2"/>
    <w:rsid w:val="0E55796F"/>
    <w:rsid w:val="0E5DE5B7"/>
    <w:rsid w:val="0E719AB1"/>
    <w:rsid w:val="0E85B5CB"/>
    <w:rsid w:val="0E86C8A9"/>
    <w:rsid w:val="0EA04E85"/>
    <w:rsid w:val="0EA5B770"/>
    <w:rsid w:val="0EA8C44F"/>
    <w:rsid w:val="0EAAF273"/>
    <w:rsid w:val="0EB2E17C"/>
    <w:rsid w:val="0EB46889"/>
    <w:rsid w:val="0EB5EE02"/>
    <w:rsid w:val="0EC68745"/>
    <w:rsid w:val="0EC70300"/>
    <w:rsid w:val="0EC80ED0"/>
    <w:rsid w:val="0ED1C1C3"/>
    <w:rsid w:val="0ED37702"/>
    <w:rsid w:val="0ED51FD1"/>
    <w:rsid w:val="0EEFB487"/>
    <w:rsid w:val="0EF14C2F"/>
    <w:rsid w:val="0EF2A504"/>
    <w:rsid w:val="0EF7C96D"/>
    <w:rsid w:val="0EFDAE4A"/>
    <w:rsid w:val="0F01C5DE"/>
    <w:rsid w:val="0F04E405"/>
    <w:rsid w:val="0F05AFC8"/>
    <w:rsid w:val="0F0735E2"/>
    <w:rsid w:val="0F09AD9A"/>
    <w:rsid w:val="0F144C10"/>
    <w:rsid w:val="0F17A50E"/>
    <w:rsid w:val="0F1ACEA2"/>
    <w:rsid w:val="0F1C1694"/>
    <w:rsid w:val="0F1FA5C6"/>
    <w:rsid w:val="0F2C02C6"/>
    <w:rsid w:val="0F3A140C"/>
    <w:rsid w:val="0F3A5EEB"/>
    <w:rsid w:val="0F3B2BB4"/>
    <w:rsid w:val="0F3F4E3F"/>
    <w:rsid w:val="0F40535B"/>
    <w:rsid w:val="0F44562F"/>
    <w:rsid w:val="0F49C876"/>
    <w:rsid w:val="0F4C29D0"/>
    <w:rsid w:val="0F61F56C"/>
    <w:rsid w:val="0F6A683E"/>
    <w:rsid w:val="0F6F30C2"/>
    <w:rsid w:val="0F6F81E0"/>
    <w:rsid w:val="0F72AE96"/>
    <w:rsid w:val="0F74FFBE"/>
    <w:rsid w:val="0F8BFC25"/>
    <w:rsid w:val="0F8DADFD"/>
    <w:rsid w:val="0F91D7F2"/>
    <w:rsid w:val="0F9F288F"/>
    <w:rsid w:val="0F9F34AC"/>
    <w:rsid w:val="0FA02A53"/>
    <w:rsid w:val="0FA1A363"/>
    <w:rsid w:val="0FA484FA"/>
    <w:rsid w:val="0FB37F96"/>
    <w:rsid w:val="0FB5F926"/>
    <w:rsid w:val="0FB8EB63"/>
    <w:rsid w:val="0FE2C7D7"/>
    <w:rsid w:val="0FE3E63B"/>
    <w:rsid w:val="0FE9650D"/>
    <w:rsid w:val="0FEDA6B4"/>
    <w:rsid w:val="0FEEC84E"/>
    <w:rsid w:val="0FF0359A"/>
    <w:rsid w:val="0FF0D35F"/>
    <w:rsid w:val="0FF2CBAA"/>
    <w:rsid w:val="0FFD0CDF"/>
    <w:rsid w:val="0FFFFE69"/>
    <w:rsid w:val="100FA711"/>
    <w:rsid w:val="100FE45B"/>
    <w:rsid w:val="10142792"/>
    <w:rsid w:val="1027A887"/>
    <w:rsid w:val="1028B35F"/>
    <w:rsid w:val="1029C495"/>
    <w:rsid w:val="10515695"/>
    <w:rsid w:val="10521A81"/>
    <w:rsid w:val="105561E4"/>
    <w:rsid w:val="10565CB7"/>
    <w:rsid w:val="105A7537"/>
    <w:rsid w:val="105BB056"/>
    <w:rsid w:val="106443C1"/>
    <w:rsid w:val="1066A4B6"/>
    <w:rsid w:val="1066AB7B"/>
    <w:rsid w:val="106DBC54"/>
    <w:rsid w:val="106E0C0E"/>
    <w:rsid w:val="10705583"/>
    <w:rsid w:val="1072C140"/>
    <w:rsid w:val="10789F5F"/>
    <w:rsid w:val="10885D68"/>
    <w:rsid w:val="108C163F"/>
    <w:rsid w:val="108ECB39"/>
    <w:rsid w:val="1091A832"/>
    <w:rsid w:val="10997EAB"/>
    <w:rsid w:val="10A32824"/>
    <w:rsid w:val="10BF5FB4"/>
    <w:rsid w:val="10C1DE5B"/>
    <w:rsid w:val="10C3E69E"/>
    <w:rsid w:val="10CCF972"/>
    <w:rsid w:val="10CFB19C"/>
    <w:rsid w:val="10D02E9D"/>
    <w:rsid w:val="10E5D14F"/>
    <w:rsid w:val="1105BA58"/>
    <w:rsid w:val="1112E888"/>
    <w:rsid w:val="11134B43"/>
    <w:rsid w:val="11180A0A"/>
    <w:rsid w:val="11218102"/>
    <w:rsid w:val="1133A79D"/>
    <w:rsid w:val="113E8E22"/>
    <w:rsid w:val="1140471A"/>
    <w:rsid w:val="1146B8D6"/>
    <w:rsid w:val="11483AF9"/>
    <w:rsid w:val="114DC041"/>
    <w:rsid w:val="114E5118"/>
    <w:rsid w:val="11527129"/>
    <w:rsid w:val="1153B164"/>
    <w:rsid w:val="11553DF4"/>
    <w:rsid w:val="11566EA8"/>
    <w:rsid w:val="115DC93F"/>
    <w:rsid w:val="116479C0"/>
    <w:rsid w:val="11684FEE"/>
    <w:rsid w:val="116E7D50"/>
    <w:rsid w:val="117E196C"/>
    <w:rsid w:val="1181DFBA"/>
    <w:rsid w:val="1182878D"/>
    <w:rsid w:val="11851870"/>
    <w:rsid w:val="11876B43"/>
    <w:rsid w:val="118DC483"/>
    <w:rsid w:val="118E5299"/>
    <w:rsid w:val="119586D9"/>
    <w:rsid w:val="119599C0"/>
    <w:rsid w:val="1196A72B"/>
    <w:rsid w:val="119CF83F"/>
    <w:rsid w:val="11A11DCF"/>
    <w:rsid w:val="11AEF0C9"/>
    <w:rsid w:val="11BCB419"/>
    <w:rsid w:val="11C19B26"/>
    <w:rsid w:val="11C2C59A"/>
    <w:rsid w:val="11D6DA73"/>
    <w:rsid w:val="11E01082"/>
    <w:rsid w:val="11FDB4F6"/>
    <w:rsid w:val="1205464B"/>
    <w:rsid w:val="120D74BC"/>
    <w:rsid w:val="121FB64A"/>
    <w:rsid w:val="12291DB6"/>
    <w:rsid w:val="12329F03"/>
    <w:rsid w:val="12360C57"/>
    <w:rsid w:val="123A1DD2"/>
    <w:rsid w:val="124B4C2B"/>
    <w:rsid w:val="124C5EB4"/>
    <w:rsid w:val="125231D0"/>
    <w:rsid w:val="12523814"/>
    <w:rsid w:val="1254AD56"/>
    <w:rsid w:val="12596A75"/>
    <w:rsid w:val="125ABFA5"/>
    <w:rsid w:val="126485BA"/>
    <w:rsid w:val="127309FF"/>
    <w:rsid w:val="12744902"/>
    <w:rsid w:val="1279A1A5"/>
    <w:rsid w:val="1279CA3D"/>
    <w:rsid w:val="12828F7C"/>
    <w:rsid w:val="12858AF3"/>
    <w:rsid w:val="128A8430"/>
    <w:rsid w:val="12933D8C"/>
    <w:rsid w:val="12954348"/>
    <w:rsid w:val="12A01295"/>
    <w:rsid w:val="12A46E5F"/>
    <w:rsid w:val="12A9287D"/>
    <w:rsid w:val="12AEB8E9"/>
    <w:rsid w:val="12AFE172"/>
    <w:rsid w:val="12B84B84"/>
    <w:rsid w:val="12BAFBA5"/>
    <w:rsid w:val="12CD3F1F"/>
    <w:rsid w:val="12CF01E9"/>
    <w:rsid w:val="12D3B632"/>
    <w:rsid w:val="12D4D0A0"/>
    <w:rsid w:val="12D680EA"/>
    <w:rsid w:val="12D8FF58"/>
    <w:rsid w:val="12DDA46A"/>
    <w:rsid w:val="12E1829F"/>
    <w:rsid w:val="12E9C501"/>
    <w:rsid w:val="12F58FF6"/>
    <w:rsid w:val="13011A11"/>
    <w:rsid w:val="13037E6C"/>
    <w:rsid w:val="13326285"/>
    <w:rsid w:val="1337A51C"/>
    <w:rsid w:val="1339F7EE"/>
    <w:rsid w:val="133C2277"/>
    <w:rsid w:val="13442D76"/>
    <w:rsid w:val="134D0D1E"/>
    <w:rsid w:val="1356C2A2"/>
    <w:rsid w:val="1362C26F"/>
    <w:rsid w:val="136F034E"/>
    <w:rsid w:val="1371F49A"/>
    <w:rsid w:val="1384B576"/>
    <w:rsid w:val="138E8336"/>
    <w:rsid w:val="139038CD"/>
    <w:rsid w:val="139147C3"/>
    <w:rsid w:val="139B2486"/>
    <w:rsid w:val="139C3D8B"/>
    <w:rsid w:val="13A6186A"/>
    <w:rsid w:val="13A61DEF"/>
    <w:rsid w:val="13A8A959"/>
    <w:rsid w:val="13AD5B3C"/>
    <w:rsid w:val="13B0D88E"/>
    <w:rsid w:val="13BC8987"/>
    <w:rsid w:val="13CC8716"/>
    <w:rsid w:val="13D6B4B0"/>
    <w:rsid w:val="13DD8551"/>
    <w:rsid w:val="13EE4C55"/>
    <w:rsid w:val="13F266A3"/>
    <w:rsid w:val="140049A1"/>
    <w:rsid w:val="14054A70"/>
    <w:rsid w:val="140C23E5"/>
    <w:rsid w:val="14144B1F"/>
    <w:rsid w:val="141EA66A"/>
    <w:rsid w:val="1424A988"/>
    <w:rsid w:val="1424F503"/>
    <w:rsid w:val="14269CC1"/>
    <w:rsid w:val="14297CC0"/>
    <w:rsid w:val="14299B03"/>
    <w:rsid w:val="142B9813"/>
    <w:rsid w:val="142C97A0"/>
    <w:rsid w:val="14325FA9"/>
    <w:rsid w:val="1432C08F"/>
    <w:rsid w:val="1437AA86"/>
    <w:rsid w:val="14408CAF"/>
    <w:rsid w:val="144328BA"/>
    <w:rsid w:val="14470585"/>
    <w:rsid w:val="14494A65"/>
    <w:rsid w:val="1449B54C"/>
    <w:rsid w:val="14561722"/>
    <w:rsid w:val="14568AB0"/>
    <w:rsid w:val="145B9EF8"/>
    <w:rsid w:val="145FE206"/>
    <w:rsid w:val="14645B14"/>
    <w:rsid w:val="146786FE"/>
    <w:rsid w:val="147CD93B"/>
    <w:rsid w:val="147F6DDA"/>
    <w:rsid w:val="148BFB0F"/>
    <w:rsid w:val="149735EE"/>
    <w:rsid w:val="149D8481"/>
    <w:rsid w:val="149DDA93"/>
    <w:rsid w:val="14AD57DE"/>
    <w:rsid w:val="14AE57D7"/>
    <w:rsid w:val="14AEAE5D"/>
    <w:rsid w:val="14AF3B0F"/>
    <w:rsid w:val="14B14E67"/>
    <w:rsid w:val="14B768FA"/>
    <w:rsid w:val="14C3E53E"/>
    <w:rsid w:val="14CD7103"/>
    <w:rsid w:val="14E15BE1"/>
    <w:rsid w:val="14E22316"/>
    <w:rsid w:val="14E589F5"/>
    <w:rsid w:val="14F42795"/>
    <w:rsid w:val="14FCF5F9"/>
    <w:rsid w:val="153EA058"/>
    <w:rsid w:val="154608F1"/>
    <w:rsid w:val="1547C5EB"/>
    <w:rsid w:val="1548F1A4"/>
    <w:rsid w:val="155AEE50"/>
    <w:rsid w:val="15700F4B"/>
    <w:rsid w:val="15733C6B"/>
    <w:rsid w:val="1574D28D"/>
    <w:rsid w:val="1577E341"/>
    <w:rsid w:val="1579E126"/>
    <w:rsid w:val="157CEA38"/>
    <w:rsid w:val="1584179A"/>
    <w:rsid w:val="15968C7F"/>
    <w:rsid w:val="15B37BE9"/>
    <w:rsid w:val="15B6F304"/>
    <w:rsid w:val="15CB208E"/>
    <w:rsid w:val="15CDA0D5"/>
    <w:rsid w:val="15CF18C8"/>
    <w:rsid w:val="15D178A7"/>
    <w:rsid w:val="15DCF239"/>
    <w:rsid w:val="15DE28E8"/>
    <w:rsid w:val="15F3B10F"/>
    <w:rsid w:val="1600B07A"/>
    <w:rsid w:val="1614F0E5"/>
    <w:rsid w:val="16154528"/>
    <w:rsid w:val="1618557C"/>
    <w:rsid w:val="1620C0EB"/>
    <w:rsid w:val="162B43BA"/>
    <w:rsid w:val="162F0CE2"/>
    <w:rsid w:val="1635D302"/>
    <w:rsid w:val="16373A51"/>
    <w:rsid w:val="1639E938"/>
    <w:rsid w:val="163B3758"/>
    <w:rsid w:val="164717D8"/>
    <w:rsid w:val="164A04E8"/>
    <w:rsid w:val="164B5D5C"/>
    <w:rsid w:val="164E28CC"/>
    <w:rsid w:val="16508297"/>
    <w:rsid w:val="16548E56"/>
    <w:rsid w:val="166851CE"/>
    <w:rsid w:val="1668C74D"/>
    <w:rsid w:val="16740910"/>
    <w:rsid w:val="1677B0AC"/>
    <w:rsid w:val="1679A7A8"/>
    <w:rsid w:val="167C9064"/>
    <w:rsid w:val="167E725D"/>
    <w:rsid w:val="167FEBB5"/>
    <w:rsid w:val="16A8A006"/>
    <w:rsid w:val="16AD500A"/>
    <w:rsid w:val="16C3E410"/>
    <w:rsid w:val="16C83591"/>
    <w:rsid w:val="16CE8B73"/>
    <w:rsid w:val="16D9C21C"/>
    <w:rsid w:val="16DAF469"/>
    <w:rsid w:val="16DC3B95"/>
    <w:rsid w:val="16DD834A"/>
    <w:rsid w:val="16E510A0"/>
    <w:rsid w:val="16E5D7C4"/>
    <w:rsid w:val="16EC7932"/>
    <w:rsid w:val="16F71CBE"/>
    <w:rsid w:val="170323A7"/>
    <w:rsid w:val="1710D00D"/>
    <w:rsid w:val="1718239B"/>
    <w:rsid w:val="1718E6ED"/>
    <w:rsid w:val="171EBB70"/>
    <w:rsid w:val="1729A087"/>
    <w:rsid w:val="1729F09A"/>
    <w:rsid w:val="173001D1"/>
    <w:rsid w:val="17351EBF"/>
    <w:rsid w:val="173DED19"/>
    <w:rsid w:val="1743935A"/>
    <w:rsid w:val="1749001E"/>
    <w:rsid w:val="175C3D78"/>
    <w:rsid w:val="175DA60B"/>
    <w:rsid w:val="175DE35E"/>
    <w:rsid w:val="1760253E"/>
    <w:rsid w:val="17628190"/>
    <w:rsid w:val="176A9003"/>
    <w:rsid w:val="176CC150"/>
    <w:rsid w:val="1775CB12"/>
    <w:rsid w:val="177C6CA7"/>
    <w:rsid w:val="177DEDE5"/>
    <w:rsid w:val="1787B8D7"/>
    <w:rsid w:val="179E99CB"/>
    <w:rsid w:val="179FD3E6"/>
    <w:rsid w:val="17A7E14E"/>
    <w:rsid w:val="17ABC644"/>
    <w:rsid w:val="17B3332D"/>
    <w:rsid w:val="17B6DF72"/>
    <w:rsid w:val="17BC52F8"/>
    <w:rsid w:val="17BC799D"/>
    <w:rsid w:val="17C124B1"/>
    <w:rsid w:val="17C31FA8"/>
    <w:rsid w:val="17C9294B"/>
    <w:rsid w:val="17E0287C"/>
    <w:rsid w:val="17E4B235"/>
    <w:rsid w:val="17E7DD7D"/>
    <w:rsid w:val="17EF7FB3"/>
    <w:rsid w:val="17F09CEA"/>
    <w:rsid w:val="17F6B8FA"/>
    <w:rsid w:val="17F92F17"/>
    <w:rsid w:val="17F9503A"/>
    <w:rsid w:val="17FC64C7"/>
    <w:rsid w:val="18014F69"/>
    <w:rsid w:val="180EFC4B"/>
    <w:rsid w:val="18218851"/>
    <w:rsid w:val="1828041E"/>
    <w:rsid w:val="18299A73"/>
    <w:rsid w:val="182E3F2F"/>
    <w:rsid w:val="18349708"/>
    <w:rsid w:val="183964E3"/>
    <w:rsid w:val="18455CD0"/>
    <w:rsid w:val="184A87A2"/>
    <w:rsid w:val="1853497F"/>
    <w:rsid w:val="185A6449"/>
    <w:rsid w:val="185CF55E"/>
    <w:rsid w:val="1860320D"/>
    <w:rsid w:val="18677045"/>
    <w:rsid w:val="18740CA9"/>
    <w:rsid w:val="187B0E48"/>
    <w:rsid w:val="187C6D47"/>
    <w:rsid w:val="187F9D1E"/>
    <w:rsid w:val="18846B70"/>
    <w:rsid w:val="1884986E"/>
    <w:rsid w:val="188A575A"/>
    <w:rsid w:val="18A62DB1"/>
    <w:rsid w:val="18BCA2BF"/>
    <w:rsid w:val="18C35C74"/>
    <w:rsid w:val="18C9F3B6"/>
    <w:rsid w:val="18CC291B"/>
    <w:rsid w:val="18D9D537"/>
    <w:rsid w:val="18E04EF0"/>
    <w:rsid w:val="18E1DAE8"/>
    <w:rsid w:val="18E4FD80"/>
    <w:rsid w:val="18ECF666"/>
    <w:rsid w:val="18F1C3B0"/>
    <w:rsid w:val="18F2E3E9"/>
    <w:rsid w:val="18F85AAA"/>
    <w:rsid w:val="190D405A"/>
    <w:rsid w:val="19104E51"/>
    <w:rsid w:val="1916C9C4"/>
    <w:rsid w:val="19199311"/>
    <w:rsid w:val="191DD553"/>
    <w:rsid w:val="19222C7A"/>
    <w:rsid w:val="192A4DB3"/>
    <w:rsid w:val="19358482"/>
    <w:rsid w:val="193BEC72"/>
    <w:rsid w:val="193D5199"/>
    <w:rsid w:val="1943F1DA"/>
    <w:rsid w:val="194835F3"/>
    <w:rsid w:val="194C4E33"/>
    <w:rsid w:val="195D445D"/>
    <w:rsid w:val="1965F341"/>
    <w:rsid w:val="196CFE74"/>
    <w:rsid w:val="19729CBF"/>
    <w:rsid w:val="19895AD2"/>
    <w:rsid w:val="19898537"/>
    <w:rsid w:val="19956257"/>
    <w:rsid w:val="199791ED"/>
    <w:rsid w:val="1997A859"/>
    <w:rsid w:val="199C043A"/>
    <w:rsid w:val="199CB6D7"/>
    <w:rsid w:val="19A17FC3"/>
    <w:rsid w:val="19B384AB"/>
    <w:rsid w:val="19B4AF22"/>
    <w:rsid w:val="19CB3928"/>
    <w:rsid w:val="19D2D6DB"/>
    <w:rsid w:val="19D6C178"/>
    <w:rsid w:val="19DCC7D6"/>
    <w:rsid w:val="19E03BD0"/>
    <w:rsid w:val="19F2AA19"/>
    <w:rsid w:val="19F97C2C"/>
    <w:rsid w:val="19F9BEE0"/>
    <w:rsid w:val="1A09C558"/>
    <w:rsid w:val="1A0EDDF7"/>
    <w:rsid w:val="1A119986"/>
    <w:rsid w:val="1A12089E"/>
    <w:rsid w:val="1A197A14"/>
    <w:rsid w:val="1A243725"/>
    <w:rsid w:val="1A261F78"/>
    <w:rsid w:val="1A288BF5"/>
    <w:rsid w:val="1A4005F5"/>
    <w:rsid w:val="1A4A11C0"/>
    <w:rsid w:val="1A4D7509"/>
    <w:rsid w:val="1A4DEBA7"/>
    <w:rsid w:val="1A574459"/>
    <w:rsid w:val="1A6223E5"/>
    <w:rsid w:val="1A68ADF2"/>
    <w:rsid w:val="1A7092F6"/>
    <w:rsid w:val="1A749DB9"/>
    <w:rsid w:val="1A7BE107"/>
    <w:rsid w:val="1A880D2B"/>
    <w:rsid w:val="1A8CCA63"/>
    <w:rsid w:val="1A9F14D4"/>
    <w:rsid w:val="1AA01BA3"/>
    <w:rsid w:val="1AA8069F"/>
    <w:rsid w:val="1AA910BB"/>
    <w:rsid w:val="1AAAE5E9"/>
    <w:rsid w:val="1AAE6F1D"/>
    <w:rsid w:val="1AB1F732"/>
    <w:rsid w:val="1AB1FC38"/>
    <w:rsid w:val="1AC078A7"/>
    <w:rsid w:val="1AC8FEB8"/>
    <w:rsid w:val="1ACE1D21"/>
    <w:rsid w:val="1AD37EB8"/>
    <w:rsid w:val="1AE36C7B"/>
    <w:rsid w:val="1AF7CF36"/>
    <w:rsid w:val="1AF90090"/>
    <w:rsid w:val="1AFABDEF"/>
    <w:rsid w:val="1AFB6ACE"/>
    <w:rsid w:val="1B03F562"/>
    <w:rsid w:val="1B059AD6"/>
    <w:rsid w:val="1B0B41EF"/>
    <w:rsid w:val="1B103C12"/>
    <w:rsid w:val="1B134AEE"/>
    <w:rsid w:val="1B1AA3F1"/>
    <w:rsid w:val="1B2158EC"/>
    <w:rsid w:val="1B2A2BA8"/>
    <w:rsid w:val="1B3186DC"/>
    <w:rsid w:val="1B3423E4"/>
    <w:rsid w:val="1B3A8DC7"/>
    <w:rsid w:val="1B519798"/>
    <w:rsid w:val="1B52EFC8"/>
    <w:rsid w:val="1B53EBE7"/>
    <w:rsid w:val="1B556D58"/>
    <w:rsid w:val="1B64F9E9"/>
    <w:rsid w:val="1B68A411"/>
    <w:rsid w:val="1B7011D6"/>
    <w:rsid w:val="1B7F02BF"/>
    <w:rsid w:val="1B80F8B2"/>
    <w:rsid w:val="1B906306"/>
    <w:rsid w:val="1BB52592"/>
    <w:rsid w:val="1BB5AD1D"/>
    <w:rsid w:val="1BBBF99A"/>
    <w:rsid w:val="1BC28FEA"/>
    <w:rsid w:val="1BC4ADF3"/>
    <w:rsid w:val="1BCCE836"/>
    <w:rsid w:val="1BD05D94"/>
    <w:rsid w:val="1BDCAD9E"/>
    <w:rsid w:val="1BDD9C52"/>
    <w:rsid w:val="1BDF373D"/>
    <w:rsid w:val="1BE18801"/>
    <w:rsid w:val="1BE2A95D"/>
    <w:rsid w:val="1BE4DB09"/>
    <w:rsid w:val="1BE79FE6"/>
    <w:rsid w:val="1BE9059A"/>
    <w:rsid w:val="1BF02991"/>
    <w:rsid w:val="1BF2EF04"/>
    <w:rsid w:val="1BF99ACB"/>
    <w:rsid w:val="1C03666F"/>
    <w:rsid w:val="1C06DAD0"/>
    <w:rsid w:val="1C1735CA"/>
    <w:rsid w:val="1C2903EF"/>
    <w:rsid w:val="1C2A84AB"/>
    <w:rsid w:val="1C2BAE38"/>
    <w:rsid w:val="1C33C2EA"/>
    <w:rsid w:val="1C59DA42"/>
    <w:rsid w:val="1C5B7967"/>
    <w:rsid w:val="1C5D88B5"/>
    <w:rsid w:val="1C634089"/>
    <w:rsid w:val="1C6C732E"/>
    <w:rsid w:val="1C6EAE46"/>
    <w:rsid w:val="1C768B45"/>
    <w:rsid w:val="1C76A339"/>
    <w:rsid w:val="1C772AFC"/>
    <w:rsid w:val="1C7A39A4"/>
    <w:rsid w:val="1C7C6261"/>
    <w:rsid w:val="1C8B97FC"/>
    <w:rsid w:val="1C8BDF95"/>
    <w:rsid w:val="1C8CCA8A"/>
    <w:rsid w:val="1C8F8120"/>
    <w:rsid w:val="1C99BE2C"/>
    <w:rsid w:val="1C9DD0B5"/>
    <w:rsid w:val="1CB8A294"/>
    <w:rsid w:val="1CBA5B83"/>
    <w:rsid w:val="1CCB5BEE"/>
    <w:rsid w:val="1CCC9162"/>
    <w:rsid w:val="1CCE1D12"/>
    <w:rsid w:val="1CD03206"/>
    <w:rsid w:val="1CDB6A3E"/>
    <w:rsid w:val="1CDECB9C"/>
    <w:rsid w:val="1CE321D9"/>
    <w:rsid w:val="1CE6739B"/>
    <w:rsid w:val="1CEB8B9F"/>
    <w:rsid w:val="1CECB39B"/>
    <w:rsid w:val="1D02BA9D"/>
    <w:rsid w:val="1D086B05"/>
    <w:rsid w:val="1D0C0E1F"/>
    <w:rsid w:val="1D0D3F32"/>
    <w:rsid w:val="1D102D8C"/>
    <w:rsid w:val="1D1CF12F"/>
    <w:rsid w:val="1D22D77B"/>
    <w:rsid w:val="1D2BBAB3"/>
    <w:rsid w:val="1D2D7925"/>
    <w:rsid w:val="1D3F23EA"/>
    <w:rsid w:val="1D41B354"/>
    <w:rsid w:val="1D4AAD1A"/>
    <w:rsid w:val="1D6AE271"/>
    <w:rsid w:val="1D6B7003"/>
    <w:rsid w:val="1D71B2A3"/>
    <w:rsid w:val="1D723FB4"/>
    <w:rsid w:val="1D763B4C"/>
    <w:rsid w:val="1D79D200"/>
    <w:rsid w:val="1D7A4EC9"/>
    <w:rsid w:val="1D7D3F30"/>
    <w:rsid w:val="1D814347"/>
    <w:rsid w:val="1D94965C"/>
    <w:rsid w:val="1D9EBB1D"/>
    <w:rsid w:val="1DA6F68B"/>
    <w:rsid w:val="1DAC1D82"/>
    <w:rsid w:val="1DBF6B40"/>
    <w:rsid w:val="1DC82119"/>
    <w:rsid w:val="1DCA9DD1"/>
    <w:rsid w:val="1DCF8ADF"/>
    <w:rsid w:val="1DD18452"/>
    <w:rsid w:val="1DDAD1C9"/>
    <w:rsid w:val="1DDB00D1"/>
    <w:rsid w:val="1DE116A1"/>
    <w:rsid w:val="1DE54BB5"/>
    <w:rsid w:val="1DF0CF71"/>
    <w:rsid w:val="1DF90569"/>
    <w:rsid w:val="1DF93B34"/>
    <w:rsid w:val="1DFECB10"/>
    <w:rsid w:val="1E01C64D"/>
    <w:rsid w:val="1E086AD1"/>
    <w:rsid w:val="1E1164D7"/>
    <w:rsid w:val="1E1C80E5"/>
    <w:rsid w:val="1E1FF227"/>
    <w:rsid w:val="1E259C0B"/>
    <w:rsid w:val="1E2BE854"/>
    <w:rsid w:val="1E2D8538"/>
    <w:rsid w:val="1E2F6FF8"/>
    <w:rsid w:val="1E3B6EC5"/>
    <w:rsid w:val="1E3B78AE"/>
    <w:rsid w:val="1E3E37A6"/>
    <w:rsid w:val="1E450223"/>
    <w:rsid w:val="1E4534F4"/>
    <w:rsid w:val="1E46D296"/>
    <w:rsid w:val="1E4A8543"/>
    <w:rsid w:val="1E4ABC74"/>
    <w:rsid w:val="1E4E4FD9"/>
    <w:rsid w:val="1E52C4CE"/>
    <w:rsid w:val="1E531F5D"/>
    <w:rsid w:val="1E62DC90"/>
    <w:rsid w:val="1E70C435"/>
    <w:rsid w:val="1E754E64"/>
    <w:rsid w:val="1E8ADC45"/>
    <w:rsid w:val="1E9F5C7B"/>
    <w:rsid w:val="1EA50E07"/>
    <w:rsid w:val="1EB8709D"/>
    <w:rsid w:val="1EBD099B"/>
    <w:rsid w:val="1EC28B03"/>
    <w:rsid w:val="1EC857B3"/>
    <w:rsid w:val="1EC97DCD"/>
    <w:rsid w:val="1ED8D75B"/>
    <w:rsid w:val="1EDFC498"/>
    <w:rsid w:val="1EE3CDAC"/>
    <w:rsid w:val="1EE4AA9E"/>
    <w:rsid w:val="1EE548C5"/>
    <w:rsid w:val="1EE77FB2"/>
    <w:rsid w:val="1EF06526"/>
    <w:rsid w:val="1EF336AF"/>
    <w:rsid w:val="1EF78F9D"/>
    <w:rsid w:val="1EF9957E"/>
    <w:rsid w:val="1EFAE04E"/>
    <w:rsid w:val="1F0A6806"/>
    <w:rsid w:val="1F0C10C0"/>
    <w:rsid w:val="1F11FF55"/>
    <w:rsid w:val="1F1792BF"/>
    <w:rsid w:val="1F200F6E"/>
    <w:rsid w:val="1F22854A"/>
    <w:rsid w:val="1F31B25B"/>
    <w:rsid w:val="1F3958DB"/>
    <w:rsid w:val="1F4E855B"/>
    <w:rsid w:val="1F51B536"/>
    <w:rsid w:val="1F561D57"/>
    <w:rsid w:val="1F565E70"/>
    <w:rsid w:val="1F5A3AD3"/>
    <w:rsid w:val="1F5C5897"/>
    <w:rsid w:val="1F5E2C0A"/>
    <w:rsid w:val="1F60E7DC"/>
    <w:rsid w:val="1F66B53D"/>
    <w:rsid w:val="1F73DED7"/>
    <w:rsid w:val="1F7D65A3"/>
    <w:rsid w:val="1F87D2E9"/>
    <w:rsid w:val="1F8FB72B"/>
    <w:rsid w:val="1F95422A"/>
    <w:rsid w:val="1F962E3E"/>
    <w:rsid w:val="1F9CE62B"/>
    <w:rsid w:val="1FA0130B"/>
    <w:rsid w:val="1FA84DBB"/>
    <w:rsid w:val="1FBA7D55"/>
    <w:rsid w:val="1FBAB782"/>
    <w:rsid w:val="1FC0EC8C"/>
    <w:rsid w:val="1FC36AC0"/>
    <w:rsid w:val="1FC60F0F"/>
    <w:rsid w:val="1FC9F6C1"/>
    <w:rsid w:val="1FD20FA4"/>
    <w:rsid w:val="1FD3D75A"/>
    <w:rsid w:val="1FD866C3"/>
    <w:rsid w:val="1FDD6F1C"/>
    <w:rsid w:val="1FDE7341"/>
    <w:rsid w:val="1FE4D7B5"/>
    <w:rsid w:val="1FF7077A"/>
    <w:rsid w:val="1FF7E087"/>
    <w:rsid w:val="1FFC0748"/>
    <w:rsid w:val="2002FCB0"/>
    <w:rsid w:val="2012BCBE"/>
    <w:rsid w:val="201EF494"/>
    <w:rsid w:val="20208B8F"/>
    <w:rsid w:val="2020C90C"/>
    <w:rsid w:val="2020EE98"/>
    <w:rsid w:val="20352436"/>
    <w:rsid w:val="203E0F33"/>
    <w:rsid w:val="203E5EDA"/>
    <w:rsid w:val="20454EBF"/>
    <w:rsid w:val="204E0F14"/>
    <w:rsid w:val="20502F23"/>
    <w:rsid w:val="2063CFF6"/>
    <w:rsid w:val="206B4AB5"/>
    <w:rsid w:val="206DD39F"/>
    <w:rsid w:val="2075043C"/>
    <w:rsid w:val="20792C95"/>
    <w:rsid w:val="208032AF"/>
    <w:rsid w:val="2084759F"/>
    <w:rsid w:val="2085C16B"/>
    <w:rsid w:val="20940CCC"/>
    <w:rsid w:val="209B9CDD"/>
    <w:rsid w:val="20A26ABC"/>
    <w:rsid w:val="20A470E9"/>
    <w:rsid w:val="20A69832"/>
    <w:rsid w:val="20A73643"/>
    <w:rsid w:val="20A9DF48"/>
    <w:rsid w:val="20B0A3D6"/>
    <w:rsid w:val="20B3BC0C"/>
    <w:rsid w:val="20B72B16"/>
    <w:rsid w:val="20C00CD9"/>
    <w:rsid w:val="20D3EA0C"/>
    <w:rsid w:val="20E8966E"/>
    <w:rsid w:val="20F308EB"/>
    <w:rsid w:val="20F7FCC2"/>
    <w:rsid w:val="20F91911"/>
    <w:rsid w:val="210E281D"/>
    <w:rsid w:val="2113FF27"/>
    <w:rsid w:val="2118523F"/>
    <w:rsid w:val="212D5E9F"/>
    <w:rsid w:val="21371B91"/>
    <w:rsid w:val="2138420B"/>
    <w:rsid w:val="2138F6CA"/>
    <w:rsid w:val="2140188B"/>
    <w:rsid w:val="21406BC7"/>
    <w:rsid w:val="2141D207"/>
    <w:rsid w:val="2142A344"/>
    <w:rsid w:val="214C15DE"/>
    <w:rsid w:val="214DB5BB"/>
    <w:rsid w:val="2156F941"/>
    <w:rsid w:val="215980D2"/>
    <w:rsid w:val="21686702"/>
    <w:rsid w:val="216AD5B4"/>
    <w:rsid w:val="2172B289"/>
    <w:rsid w:val="2173013B"/>
    <w:rsid w:val="2179D821"/>
    <w:rsid w:val="21864BB8"/>
    <w:rsid w:val="218A628A"/>
    <w:rsid w:val="218BC9D0"/>
    <w:rsid w:val="218C29A2"/>
    <w:rsid w:val="218D6077"/>
    <w:rsid w:val="21912BD2"/>
    <w:rsid w:val="21941472"/>
    <w:rsid w:val="219643C7"/>
    <w:rsid w:val="21B7BF8D"/>
    <w:rsid w:val="21C6F0F7"/>
    <w:rsid w:val="21CCEE84"/>
    <w:rsid w:val="21CDF6C0"/>
    <w:rsid w:val="21D19481"/>
    <w:rsid w:val="21D64AE0"/>
    <w:rsid w:val="21D65D2C"/>
    <w:rsid w:val="21D803D9"/>
    <w:rsid w:val="21E06639"/>
    <w:rsid w:val="21F26803"/>
    <w:rsid w:val="21F86C44"/>
    <w:rsid w:val="220C43A2"/>
    <w:rsid w:val="220D85B9"/>
    <w:rsid w:val="220D9DB0"/>
    <w:rsid w:val="2215A7F7"/>
    <w:rsid w:val="22225FC4"/>
    <w:rsid w:val="222485A2"/>
    <w:rsid w:val="222D806D"/>
    <w:rsid w:val="2234E0C6"/>
    <w:rsid w:val="22518A84"/>
    <w:rsid w:val="22538316"/>
    <w:rsid w:val="226BAC7F"/>
    <w:rsid w:val="227340A5"/>
    <w:rsid w:val="2277332E"/>
    <w:rsid w:val="2281698F"/>
    <w:rsid w:val="228886B4"/>
    <w:rsid w:val="228A3FBA"/>
    <w:rsid w:val="228EC20F"/>
    <w:rsid w:val="229BADF3"/>
    <w:rsid w:val="22A3710B"/>
    <w:rsid w:val="22A5971D"/>
    <w:rsid w:val="22AF551E"/>
    <w:rsid w:val="22B422A0"/>
    <w:rsid w:val="22BDA176"/>
    <w:rsid w:val="22BF8324"/>
    <w:rsid w:val="22C94324"/>
    <w:rsid w:val="22D1ABB3"/>
    <w:rsid w:val="22DC651B"/>
    <w:rsid w:val="22EAADD4"/>
    <w:rsid w:val="22EFA374"/>
    <w:rsid w:val="22FAC634"/>
    <w:rsid w:val="2303F14A"/>
    <w:rsid w:val="230B2328"/>
    <w:rsid w:val="231127A0"/>
    <w:rsid w:val="231388D2"/>
    <w:rsid w:val="231BEBFF"/>
    <w:rsid w:val="2322397D"/>
    <w:rsid w:val="2324F6C3"/>
    <w:rsid w:val="23299782"/>
    <w:rsid w:val="232AEB41"/>
    <w:rsid w:val="233196A9"/>
    <w:rsid w:val="23460182"/>
    <w:rsid w:val="234766DA"/>
    <w:rsid w:val="2350B524"/>
    <w:rsid w:val="23592A42"/>
    <w:rsid w:val="235B57F8"/>
    <w:rsid w:val="235C44D6"/>
    <w:rsid w:val="235C896D"/>
    <w:rsid w:val="235CDC61"/>
    <w:rsid w:val="23692546"/>
    <w:rsid w:val="236BC30E"/>
    <w:rsid w:val="23764953"/>
    <w:rsid w:val="237CEC15"/>
    <w:rsid w:val="237FB67E"/>
    <w:rsid w:val="2381ABF2"/>
    <w:rsid w:val="23A35CD9"/>
    <w:rsid w:val="23A3B0D4"/>
    <w:rsid w:val="23A4B73F"/>
    <w:rsid w:val="23A69A86"/>
    <w:rsid w:val="23B33DD0"/>
    <w:rsid w:val="23B61076"/>
    <w:rsid w:val="23BE64FC"/>
    <w:rsid w:val="23BF1FEE"/>
    <w:rsid w:val="23C094DD"/>
    <w:rsid w:val="23CB4AFF"/>
    <w:rsid w:val="23CF5EA6"/>
    <w:rsid w:val="23CFC074"/>
    <w:rsid w:val="23D2F115"/>
    <w:rsid w:val="23D65A90"/>
    <w:rsid w:val="23DE2EFF"/>
    <w:rsid w:val="23E3EDA1"/>
    <w:rsid w:val="23E46925"/>
    <w:rsid w:val="23EB5CCE"/>
    <w:rsid w:val="23F1541B"/>
    <w:rsid w:val="23F22778"/>
    <w:rsid w:val="23F3821D"/>
    <w:rsid w:val="23F3FCF5"/>
    <w:rsid w:val="240BFDFC"/>
    <w:rsid w:val="240F1106"/>
    <w:rsid w:val="24120530"/>
    <w:rsid w:val="241D38E4"/>
    <w:rsid w:val="24211124"/>
    <w:rsid w:val="242AAD0A"/>
    <w:rsid w:val="242F5FC2"/>
    <w:rsid w:val="243294DF"/>
    <w:rsid w:val="2441BC74"/>
    <w:rsid w:val="2445C56B"/>
    <w:rsid w:val="2449910C"/>
    <w:rsid w:val="244C55BA"/>
    <w:rsid w:val="24510FFC"/>
    <w:rsid w:val="2451EE13"/>
    <w:rsid w:val="246D48A8"/>
    <w:rsid w:val="24762F38"/>
    <w:rsid w:val="247972C9"/>
    <w:rsid w:val="247D9332"/>
    <w:rsid w:val="2484626B"/>
    <w:rsid w:val="24857526"/>
    <w:rsid w:val="24A1E982"/>
    <w:rsid w:val="24A6F389"/>
    <w:rsid w:val="24BB1238"/>
    <w:rsid w:val="24BEF3B4"/>
    <w:rsid w:val="24D0CC53"/>
    <w:rsid w:val="24DC5EE0"/>
    <w:rsid w:val="24E152C7"/>
    <w:rsid w:val="24E362C6"/>
    <w:rsid w:val="24F6CFBF"/>
    <w:rsid w:val="24FC394B"/>
    <w:rsid w:val="24FE48EC"/>
    <w:rsid w:val="24FFB548"/>
    <w:rsid w:val="25008200"/>
    <w:rsid w:val="2507D7CB"/>
    <w:rsid w:val="25158877"/>
    <w:rsid w:val="251D4A14"/>
    <w:rsid w:val="2521720A"/>
    <w:rsid w:val="2527DFA6"/>
    <w:rsid w:val="25295B47"/>
    <w:rsid w:val="25330689"/>
    <w:rsid w:val="2533F19D"/>
    <w:rsid w:val="2534F5C7"/>
    <w:rsid w:val="25395FAB"/>
    <w:rsid w:val="2541108D"/>
    <w:rsid w:val="2561DF58"/>
    <w:rsid w:val="256A372B"/>
    <w:rsid w:val="25707C14"/>
    <w:rsid w:val="2580FB8E"/>
    <w:rsid w:val="25811307"/>
    <w:rsid w:val="25828DD5"/>
    <w:rsid w:val="2584619E"/>
    <w:rsid w:val="25880F1D"/>
    <w:rsid w:val="2594B157"/>
    <w:rsid w:val="259BD494"/>
    <w:rsid w:val="259F5B43"/>
    <w:rsid w:val="25A6B677"/>
    <w:rsid w:val="25A9EAA5"/>
    <w:rsid w:val="25AAE167"/>
    <w:rsid w:val="25B07CF4"/>
    <w:rsid w:val="25B1C396"/>
    <w:rsid w:val="25BEB754"/>
    <w:rsid w:val="25C24977"/>
    <w:rsid w:val="25CB2CE5"/>
    <w:rsid w:val="25E17D91"/>
    <w:rsid w:val="25E6F145"/>
    <w:rsid w:val="25F40397"/>
    <w:rsid w:val="2601A28D"/>
    <w:rsid w:val="2603AC45"/>
    <w:rsid w:val="2608D206"/>
    <w:rsid w:val="261580A9"/>
    <w:rsid w:val="26166C77"/>
    <w:rsid w:val="2618AE5B"/>
    <w:rsid w:val="2633A581"/>
    <w:rsid w:val="26345ABF"/>
    <w:rsid w:val="263761F0"/>
    <w:rsid w:val="2637B5F4"/>
    <w:rsid w:val="263B3789"/>
    <w:rsid w:val="264742F2"/>
    <w:rsid w:val="26486AF1"/>
    <w:rsid w:val="265326FC"/>
    <w:rsid w:val="26559531"/>
    <w:rsid w:val="2656D40A"/>
    <w:rsid w:val="265C9F97"/>
    <w:rsid w:val="26603A71"/>
    <w:rsid w:val="2662F2C5"/>
    <w:rsid w:val="26639B7B"/>
    <w:rsid w:val="2664A353"/>
    <w:rsid w:val="266AF453"/>
    <w:rsid w:val="2675199E"/>
    <w:rsid w:val="267A999B"/>
    <w:rsid w:val="2683C7E3"/>
    <w:rsid w:val="2685A9B6"/>
    <w:rsid w:val="26875787"/>
    <w:rsid w:val="269A529E"/>
    <w:rsid w:val="26A31E05"/>
    <w:rsid w:val="26A887C8"/>
    <w:rsid w:val="26B1029E"/>
    <w:rsid w:val="26B6C491"/>
    <w:rsid w:val="26BEF316"/>
    <w:rsid w:val="26E0C91C"/>
    <w:rsid w:val="26E156E2"/>
    <w:rsid w:val="26E20A22"/>
    <w:rsid w:val="26E70FB0"/>
    <w:rsid w:val="26EAFA7E"/>
    <w:rsid w:val="2702161D"/>
    <w:rsid w:val="2704A0F1"/>
    <w:rsid w:val="2713591E"/>
    <w:rsid w:val="2726BF07"/>
    <w:rsid w:val="2730D950"/>
    <w:rsid w:val="2734AEB2"/>
    <w:rsid w:val="273848F3"/>
    <w:rsid w:val="273AF9EA"/>
    <w:rsid w:val="274CA2F3"/>
    <w:rsid w:val="274CAC89"/>
    <w:rsid w:val="2753DCE7"/>
    <w:rsid w:val="27553284"/>
    <w:rsid w:val="275BD77B"/>
    <w:rsid w:val="276692AE"/>
    <w:rsid w:val="276D99F3"/>
    <w:rsid w:val="27706080"/>
    <w:rsid w:val="277572F1"/>
    <w:rsid w:val="277CB8BC"/>
    <w:rsid w:val="2783E8B6"/>
    <w:rsid w:val="278FD3F8"/>
    <w:rsid w:val="27A4559C"/>
    <w:rsid w:val="27AB0749"/>
    <w:rsid w:val="27B8228E"/>
    <w:rsid w:val="27BFB297"/>
    <w:rsid w:val="27C12E57"/>
    <w:rsid w:val="27C30124"/>
    <w:rsid w:val="27CA3BE8"/>
    <w:rsid w:val="27CE4089"/>
    <w:rsid w:val="27E426FA"/>
    <w:rsid w:val="27EC8ADE"/>
    <w:rsid w:val="27F5625F"/>
    <w:rsid w:val="280574AC"/>
    <w:rsid w:val="280A1AAC"/>
    <w:rsid w:val="280F1F47"/>
    <w:rsid w:val="28133DB4"/>
    <w:rsid w:val="282199C2"/>
    <w:rsid w:val="28260221"/>
    <w:rsid w:val="28278967"/>
    <w:rsid w:val="282C5697"/>
    <w:rsid w:val="28318890"/>
    <w:rsid w:val="283799D6"/>
    <w:rsid w:val="283F9DBF"/>
    <w:rsid w:val="284D09BD"/>
    <w:rsid w:val="2859D4E2"/>
    <w:rsid w:val="2860D998"/>
    <w:rsid w:val="2861B93B"/>
    <w:rsid w:val="286B6C2E"/>
    <w:rsid w:val="287B2F1C"/>
    <w:rsid w:val="288124A9"/>
    <w:rsid w:val="2881F396"/>
    <w:rsid w:val="288CC858"/>
    <w:rsid w:val="2891F9A8"/>
    <w:rsid w:val="2892AD4A"/>
    <w:rsid w:val="28981F81"/>
    <w:rsid w:val="289E631E"/>
    <w:rsid w:val="28A1C294"/>
    <w:rsid w:val="28A6E2F5"/>
    <w:rsid w:val="28AC9957"/>
    <w:rsid w:val="28B3C36B"/>
    <w:rsid w:val="28B3F79F"/>
    <w:rsid w:val="28D008C8"/>
    <w:rsid w:val="28DB0250"/>
    <w:rsid w:val="28DCBCA2"/>
    <w:rsid w:val="28DF6F1F"/>
    <w:rsid w:val="28E14DD2"/>
    <w:rsid w:val="28FDF1ED"/>
    <w:rsid w:val="290A2469"/>
    <w:rsid w:val="29136DD1"/>
    <w:rsid w:val="29162BCA"/>
    <w:rsid w:val="29170773"/>
    <w:rsid w:val="291A67BB"/>
    <w:rsid w:val="2928497E"/>
    <w:rsid w:val="2934107C"/>
    <w:rsid w:val="2945ED7E"/>
    <w:rsid w:val="2959F537"/>
    <w:rsid w:val="295A43DC"/>
    <w:rsid w:val="295D303C"/>
    <w:rsid w:val="29647D66"/>
    <w:rsid w:val="296B5796"/>
    <w:rsid w:val="296E3072"/>
    <w:rsid w:val="2971E767"/>
    <w:rsid w:val="2986F6F9"/>
    <w:rsid w:val="298984A5"/>
    <w:rsid w:val="298F3019"/>
    <w:rsid w:val="2991DEEB"/>
    <w:rsid w:val="299498B5"/>
    <w:rsid w:val="29AA9D92"/>
    <w:rsid w:val="29AFD4C5"/>
    <w:rsid w:val="29B72D9E"/>
    <w:rsid w:val="29BC5153"/>
    <w:rsid w:val="29CA2789"/>
    <w:rsid w:val="29D2C072"/>
    <w:rsid w:val="29DEAAD8"/>
    <w:rsid w:val="29E07CB4"/>
    <w:rsid w:val="29E2C310"/>
    <w:rsid w:val="29E6FEB7"/>
    <w:rsid w:val="29E84710"/>
    <w:rsid w:val="29EB0B9E"/>
    <w:rsid w:val="29EC5A6F"/>
    <w:rsid w:val="29F0CAF5"/>
    <w:rsid w:val="29F6B280"/>
    <w:rsid w:val="29F93F9C"/>
    <w:rsid w:val="2A0BDC1A"/>
    <w:rsid w:val="2A10F5D1"/>
    <w:rsid w:val="2A1429BE"/>
    <w:rsid w:val="2A236B51"/>
    <w:rsid w:val="2A270A01"/>
    <w:rsid w:val="2A2A624F"/>
    <w:rsid w:val="2A2D6590"/>
    <w:rsid w:val="2A2FB34F"/>
    <w:rsid w:val="2A305AAB"/>
    <w:rsid w:val="2A499E70"/>
    <w:rsid w:val="2A4C5EC5"/>
    <w:rsid w:val="2A5252CE"/>
    <w:rsid w:val="2A648C1B"/>
    <w:rsid w:val="2A6AE501"/>
    <w:rsid w:val="2A6F8162"/>
    <w:rsid w:val="2A72B0B2"/>
    <w:rsid w:val="2A7CE564"/>
    <w:rsid w:val="2A7CF5F5"/>
    <w:rsid w:val="2A87D640"/>
    <w:rsid w:val="2AA6C16B"/>
    <w:rsid w:val="2AAAD9E6"/>
    <w:rsid w:val="2AAE305D"/>
    <w:rsid w:val="2ABBD89A"/>
    <w:rsid w:val="2ABD82E5"/>
    <w:rsid w:val="2AC967BF"/>
    <w:rsid w:val="2AD5A592"/>
    <w:rsid w:val="2ADCF9F5"/>
    <w:rsid w:val="2ADFD840"/>
    <w:rsid w:val="2AE02226"/>
    <w:rsid w:val="2AEE3564"/>
    <w:rsid w:val="2AF0FA1B"/>
    <w:rsid w:val="2AF5ADC6"/>
    <w:rsid w:val="2AFB22BE"/>
    <w:rsid w:val="2B0148D4"/>
    <w:rsid w:val="2B01DCAA"/>
    <w:rsid w:val="2B0A9B1C"/>
    <w:rsid w:val="2B1EE424"/>
    <w:rsid w:val="2B242FE7"/>
    <w:rsid w:val="2B280361"/>
    <w:rsid w:val="2B38550C"/>
    <w:rsid w:val="2B44D0FD"/>
    <w:rsid w:val="2B4A315F"/>
    <w:rsid w:val="2B4C811B"/>
    <w:rsid w:val="2B531C57"/>
    <w:rsid w:val="2B53DAC8"/>
    <w:rsid w:val="2B605901"/>
    <w:rsid w:val="2B63CFA5"/>
    <w:rsid w:val="2B682D15"/>
    <w:rsid w:val="2B6E119E"/>
    <w:rsid w:val="2B730658"/>
    <w:rsid w:val="2B744F64"/>
    <w:rsid w:val="2B778CDD"/>
    <w:rsid w:val="2B7850D7"/>
    <w:rsid w:val="2B86E41B"/>
    <w:rsid w:val="2B8AA98B"/>
    <w:rsid w:val="2B900388"/>
    <w:rsid w:val="2B9959FD"/>
    <w:rsid w:val="2BA38BE2"/>
    <w:rsid w:val="2BA6DABB"/>
    <w:rsid w:val="2BACB9A7"/>
    <w:rsid w:val="2BBE64EB"/>
    <w:rsid w:val="2BC55717"/>
    <w:rsid w:val="2BE024C7"/>
    <w:rsid w:val="2BFAF340"/>
    <w:rsid w:val="2BFCFA62"/>
    <w:rsid w:val="2BFDDF91"/>
    <w:rsid w:val="2C017590"/>
    <w:rsid w:val="2C05D302"/>
    <w:rsid w:val="2C09866D"/>
    <w:rsid w:val="2C09CC6D"/>
    <w:rsid w:val="2C0A4E06"/>
    <w:rsid w:val="2C2538B9"/>
    <w:rsid w:val="2C26BD88"/>
    <w:rsid w:val="2C297248"/>
    <w:rsid w:val="2C2A5197"/>
    <w:rsid w:val="2C360021"/>
    <w:rsid w:val="2C39B96A"/>
    <w:rsid w:val="2C498570"/>
    <w:rsid w:val="2C51D610"/>
    <w:rsid w:val="2C5A6640"/>
    <w:rsid w:val="2C66C7A5"/>
    <w:rsid w:val="2C678C63"/>
    <w:rsid w:val="2C69060A"/>
    <w:rsid w:val="2C696CBF"/>
    <w:rsid w:val="2C78FDD7"/>
    <w:rsid w:val="2C86E840"/>
    <w:rsid w:val="2C8DB639"/>
    <w:rsid w:val="2C98DD11"/>
    <w:rsid w:val="2C9E91DB"/>
    <w:rsid w:val="2CA8840D"/>
    <w:rsid w:val="2CAAEA5C"/>
    <w:rsid w:val="2CAD34BE"/>
    <w:rsid w:val="2CB01507"/>
    <w:rsid w:val="2CC5656D"/>
    <w:rsid w:val="2CCBA795"/>
    <w:rsid w:val="2CD9355B"/>
    <w:rsid w:val="2CDA4E58"/>
    <w:rsid w:val="2CDF1B33"/>
    <w:rsid w:val="2CE2D1B5"/>
    <w:rsid w:val="2CF3716B"/>
    <w:rsid w:val="2D06A661"/>
    <w:rsid w:val="2D0FAC2A"/>
    <w:rsid w:val="2D103E20"/>
    <w:rsid w:val="2D1FA569"/>
    <w:rsid w:val="2D3B6292"/>
    <w:rsid w:val="2D4CB8A4"/>
    <w:rsid w:val="2D59C070"/>
    <w:rsid w:val="2D9572DF"/>
    <w:rsid w:val="2DA059BE"/>
    <w:rsid w:val="2DA7CCD1"/>
    <w:rsid w:val="2DAF8542"/>
    <w:rsid w:val="2DB2E042"/>
    <w:rsid w:val="2DC97552"/>
    <w:rsid w:val="2DCE1F6E"/>
    <w:rsid w:val="2DD9DB02"/>
    <w:rsid w:val="2DDB21C6"/>
    <w:rsid w:val="2DE79176"/>
    <w:rsid w:val="2DEE6D1E"/>
    <w:rsid w:val="2DF2A610"/>
    <w:rsid w:val="2DF50C2D"/>
    <w:rsid w:val="2DFA1829"/>
    <w:rsid w:val="2DFA3722"/>
    <w:rsid w:val="2DFF86FE"/>
    <w:rsid w:val="2E00955F"/>
    <w:rsid w:val="2E15574F"/>
    <w:rsid w:val="2E1E9E9D"/>
    <w:rsid w:val="2E20260B"/>
    <w:rsid w:val="2E27E7A1"/>
    <w:rsid w:val="2E2C062C"/>
    <w:rsid w:val="2E317A9D"/>
    <w:rsid w:val="2E3DB910"/>
    <w:rsid w:val="2E44B81B"/>
    <w:rsid w:val="2E4562E1"/>
    <w:rsid w:val="2E463334"/>
    <w:rsid w:val="2E46BE95"/>
    <w:rsid w:val="2E594C8F"/>
    <w:rsid w:val="2E642ACD"/>
    <w:rsid w:val="2E674837"/>
    <w:rsid w:val="2E68D389"/>
    <w:rsid w:val="2E698FE7"/>
    <w:rsid w:val="2E6BB398"/>
    <w:rsid w:val="2E728699"/>
    <w:rsid w:val="2E7427BF"/>
    <w:rsid w:val="2E7A1461"/>
    <w:rsid w:val="2E8316DD"/>
    <w:rsid w:val="2E8C9B48"/>
    <w:rsid w:val="2E9F2C3A"/>
    <w:rsid w:val="2EA50721"/>
    <w:rsid w:val="2EA69AB5"/>
    <w:rsid w:val="2EA85DFD"/>
    <w:rsid w:val="2EB1D641"/>
    <w:rsid w:val="2EB398D7"/>
    <w:rsid w:val="2EBD21A5"/>
    <w:rsid w:val="2EBF8670"/>
    <w:rsid w:val="2EC4D9CF"/>
    <w:rsid w:val="2EC5B6EA"/>
    <w:rsid w:val="2ECE4896"/>
    <w:rsid w:val="2ED25827"/>
    <w:rsid w:val="2EE5B6C1"/>
    <w:rsid w:val="2EF50B4E"/>
    <w:rsid w:val="2EF9E469"/>
    <w:rsid w:val="2EFA5D5B"/>
    <w:rsid w:val="2F0036C1"/>
    <w:rsid w:val="2F029B22"/>
    <w:rsid w:val="2F1EC295"/>
    <w:rsid w:val="2F1FAB2A"/>
    <w:rsid w:val="2F23E39C"/>
    <w:rsid w:val="2F3333D9"/>
    <w:rsid w:val="2F3E0F3D"/>
    <w:rsid w:val="2F4433AC"/>
    <w:rsid w:val="2F4EB0A3"/>
    <w:rsid w:val="2F4F09A0"/>
    <w:rsid w:val="2F52DF3B"/>
    <w:rsid w:val="2F5850C6"/>
    <w:rsid w:val="2F5FA43F"/>
    <w:rsid w:val="2F6012A1"/>
    <w:rsid w:val="2F61F259"/>
    <w:rsid w:val="2F645995"/>
    <w:rsid w:val="2F6A558B"/>
    <w:rsid w:val="2F7350ED"/>
    <w:rsid w:val="2F78F152"/>
    <w:rsid w:val="2F7E643C"/>
    <w:rsid w:val="2F868110"/>
    <w:rsid w:val="2F87532F"/>
    <w:rsid w:val="2F8AF44E"/>
    <w:rsid w:val="2F9128C5"/>
    <w:rsid w:val="2FA0317F"/>
    <w:rsid w:val="2FA30E94"/>
    <w:rsid w:val="2FA89D32"/>
    <w:rsid w:val="2FAAF514"/>
    <w:rsid w:val="2FAD9210"/>
    <w:rsid w:val="2FAEB95F"/>
    <w:rsid w:val="2FB7E5C0"/>
    <w:rsid w:val="2FBA830A"/>
    <w:rsid w:val="2FC0C637"/>
    <w:rsid w:val="2FC55778"/>
    <w:rsid w:val="2FD087BE"/>
    <w:rsid w:val="2FD2F48A"/>
    <w:rsid w:val="2FD36FD0"/>
    <w:rsid w:val="2FD8E215"/>
    <w:rsid w:val="2FD98EF6"/>
    <w:rsid w:val="2FDBC7C7"/>
    <w:rsid w:val="2FE66EF9"/>
    <w:rsid w:val="2FE7A4CA"/>
    <w:rsid w:val="2FE9EC00"/>
    <w:rsid w:val="2FEDDDFF"/>
    <w:rsid w:val="2FEE5118"/>
    <w:rsid w:val="2FF5D898"/>
    <w:rsid w:val="2FFFC804"/>
    <w:rsid w:val="300368D4"/>
    <w:rsid w:val="300E115A"/>
    <w:rsid w:val="300ECCF7"/>
    <w:rsid w:val="301072C5"/>
    <w:rsid w:val="30138342"/>
    <w:rsid w:val="301D51E5"/>
    <w:rsid w:val="301E05F7"/>
    <w:rsid w:val="3025B652"/>
    <w:rsid w:val="30279283"/>
    <w:rsid w:val="3028C942"/>
    <w:rsid w:val="302C2B2D"/>
    <w:rsid w:val="3031D1DF"/>
    <w:rsid w:val="303F87FF"/>
    <w:rsid w:val="30470152"/>
    <w:rsid w:val="30481AB3"/>
    <w:rsid w:val="304CC213"/>
    <w:rsid w:val="3061874B"/>
    <w:rsid w:val="30625E38"/>
    <w:rsid w:val="3072960E"/>
    <w:rsid w:val="3077D9AC"/>
    <w:rsid w:val="307B67CA"/>
    <w:rsid w:val="308078C7"/>
    <w:rsid w:val="30845966"/>
    <w:rsid w:val="3084B6D5"/>
    <w:rsid w:val="30892F99"/>
    <w:rsid w:val="308AFCC6"/>
    <w:rsid w:val="30922AD0"/>
    <w:rsid w:val="3094B2C1"/>
    <w:rsid w:val="309B7D2C"/>
    <w:rsid w:val="30B666AC"/>
    <w:rsid w:val="30BFBDEB"/>
    <w:rsid w:val="30C031C9"/>
    <w:rsid w:val="30CA09CC"/>
    <w:rsid w:val="30CDDF67"/>
    <w:rsid w:val="30D32769"/>
    <w:rsid w:val="30D573FC"/>
    <w:rsid w:val="30D880EE"/>
    <w:rsid w:val="30DC31B9"/>
    <w:rsid w:val="30DCF2F1"/>
    <w:rsid w:val="30DF78E4"/>
    <w:rsid w:val="30E019B0"/>
    <w:rsid w:val="30E136C1"/>
    <w:rsid w:val="30E599D5"/>
    <w:rsid w:val="30EE941D"/>
    <w:rsid w:val="30F5285D"/>
    <w:rsid w:val="30FD80DC"/>
    <w:rsid w:val="30FE0CE0"/>
    <w:rsid w:val="30FF9C23"/>
    <w:rsid w:val="31020D5F"/>
    <w:rsid w:val="31032F3E"/>
    <w:rsid w:val="3110F985"/>
    <w:rsid w:val="31154864"/>
    <w:rsid w:val="312FE301"/>
    <w:rsid w:val="31330560"/>
    <w:rsid w:val="3133C267"/>
    <w:rsid w:val="3133EDA5"/>
    <w:rsid w:val="3139D12C"/>
    <w:rsid w:val="314D9B97"/>
    <w:rsid w:val="3155F4FC"/>
    <w:rsid w:val="315C118D"/>
    <w:rsid w:val="315CADB2"/>
    <w:rsid w:val="3162F091"/>
    <w:rsid w:val="316473E4"/>
    <w:rsid w:val="317229BB"/>
    <w:rsid w:val="31796E9A"/>
    <w:rsid w:val="317A86D9"/>
    <w:rsid w:val="3189447F"/>
    <w:rsid w:val="31899740"/>
    <w:rsid w:val="31912C28"/>
    <w:rsid w:val="3191790C"/>
    <w:rsid w:val="31922DD4"/>
    <w:rsid w:val="319B7817"/>
    <w:rsid w:val="319CE560"/>
    <w:rsid w:val="319F9F44"/>
    <w:rsid w:val="31ACDCF9"/>
    <w:rsid w:val="31AED240"/>
    <w:rsid w:val="31B32A73"/>
    <w:rsid w:val="31BA317A"/>
    <w:rsid w:val="31BDDC96"/>
    <w:rsid w:val="31BEB170"/>
    <w:rsid w:val="31BEC6AF"/>
    <w:rsid w:val="31C1256D"/>
    <w:rsid w:val="31C15858"/>
    <w:rsid w:val="31C50FF3"/>
    <w:rsid w:val="31C6A3A5"/>
    <w:rsid w:val="31D359D7"/>
    <w:rsid w:val="31D52DD0"/>
    <w:rsid w:val="31D867EB"/>
    <w:rsid w:val="31E1922D"/>
    <w:rsid w:val="31E83744"/>
    <w:rsid w:val="31EE5645"/>
    <w:rsid w:val="31F735DD"/>
    <w:rsid w:val="3206C294"/>
    <w:rsid w:val="320D8152"/>
    <w:rsid w:val="32161C3F"/>
    <w:rsid w:val="3219059E"/>
    <w:rsid w:val="321A24D7"/>
    <w:rsid w:val="3220F6FA"/>
    <w:rsid w:val="3221818A"/>
    <w:rsid w:val="3221F02F"/>
    <w:rsid w:val="3223D7CA"/>
    <w:rsid w:val="3229D7E8"/>
    <w:rsid w:val="322B19E5"/>
    <w:rsid w:val="32303067"/>
    <w:rsid w:val="32358EF2"/>
    <w:rsid w:val="32367A37"/>
    <w:rsid w:val="324C2F52"/>
    <w:rsid w:val="325259D5"/>
    <w:rsid w:val="3264A90E"/>
    <w:rsid w:val="3265012C"/>
    <w:rsid w:val="327A2B04"/>
    <w:rsid w:val="3291E6C7"/>
    <w:rsid w:val="32991E0E"/>
    <w:rsid w:val="32A894D4"/>
    <w:rsid w:val="32AC7585"/>
    <w:rsid w:val="32AE80BF"/>
    <w:rsid w:val="32B0AE63"/>
    <w:rsid w:val="32C6B3AD"/>
    <w:rsid w:val="32D233F0"/>
    <w:rsid w:val="32E6E8E1"/>
    <w:rsid w:val="32EEFCAF"/>
    <w:rsid w:val="32F4ABC4"/>
    <w:rsid w:val="3303E4F0"/>
    <w:rsid w:val="33089C40"/>
    <w:rsid w:val="3309105C"/>
    <w:rsid w:val="330A71E3"/>
    <w:rsid w:val="3315E1C3"/>
    <w:rsid w:val="331642A5"/>
    <w:rsid w:val="3318C07F"/>
    <w:rsid w:val="331A0327"/>
    <w:rsid w:val="332FF8D1"/>
    <w:rsid w:val="3330C53B"/>
    <w:rsid w:val="333993E1"/>
    <w:rsid w:val="333D82B6"/>
    <w:rsid w:val="33426C3A"/>
    <w:rsid w:val="33446357"/>
    <w:rsid w:val="33521470"/>
    <w:rsid w:val="3358720D"/>
    <w:rsid w:val="3368F264"/>
    <w:rsid w:val="336AB5F8"/>
    <w:rsid w:val="336D5467"/>
    <w:rsid w:val="336F2A38"/>
    <w:rsid w:val="33726F63"/>
    <w:rsid w:val="33770461"/>
    <w:rsid w:val="33772B08"/>
    <w:rsid w:val="337F9ED2"/>
    <w:rsid w:val="3383519F"/>
    <w:rsid w:val="338B1340"/>
    <w:rsid w:val="339427D5"/>
    <w:rsid w:val="3395756A"/>
    <w:rsid w:val="33AA17FE"/>
    <w:rsid w:val="33AD681D"/>
    <w:rsid w:val="33B0ADAC"/>
    <w:rsid w:val="33B24424"/>
    <w:rsid w:val="33C451DA"/>
    <w:rsid w:val="33C48907"/>
    <w:rsid w:val="33C8DA8B"/>
    <w:rsid w:val="33D33C93"/>
    <w:rsid w:val="33D72522"/>
    <w:rsid w:val="33E368A3"/>
    <w:rsid w:val="33E7DCC7"/>
    <w:rsid w:val="33E8F659"/>
    <w:rsid w:val="33F3FBBB"/>
    <w:rsid w:val="3402A038"/>
    <w:rsid w:val="340722A8"/>
    <w:rsid w:val="340D0C82"/>
    <w:rsid w:val="3416DB50"/>
    <w:rsid w:val="341ACEEE"/>
    <w:rsid w:val="34241F28"/>
    <w:rsid w:val="34259052"/>
    <w:rsid w:val="342A25D5"/>
    <w:rsid w:val="342BD7F9"/>
    <w:rsid w:val="342D67DA"/>
    <w:rsid w:val="342E921B"/>
    <w:rsid w:val="34305A71"/>
    <w:rsid w:val="34368393"/>
    <w:rsid w:val="343704EE"/>
    <w:rsid w:val="343AEAE8"/>
    <w:rsid w:val="343C2D1C"/>
    <w:rsid w:val="3440A063"/>
    <w:rsid w:val="3444A253"/>
    <w:rsid w:val="34480DEF"/>
    <w:rsid w:val="345D7EB0"/>
    <w:rsid w:val="346C0C35"/>
    <w:rsid w:val="346C1090"/>
    <w:rsid w:val="347BFE0A"/>
    <w:rsid w:val="3482E2F1"/>
    <w:rsid w:val="3489385E"/>
    <w:rsid w:val="348B000A"/>
    <w:rsid w:val="34943915"/>
    <w:rsid w:val="349617B3"/>
    <w:rsid w:val="3498532F"/>
    <w:rsid w:val="349E8661"/>
    <w:rsid w:val="34A32C66"/>
    <w:rsid w:val="34A688AF"/>
    <w:rsid w:val="34B505A2"/>
    <w:rsid w:val="34B66089"/>
    <w:rsid w:val="34B7DC77"/>
    <w:rsid w:val="34BB4F43"/>
    <w:rsid w:val="34BB9DF8"/>
    <w:rsid w:val="34C41DD1"/>
    <w:rsid w:val="34C9E68E"/>
    <w:rsid w:val="34D33BB7"/>
    <w:rsid w:val="34D9FFA9"/>
    <w:rsid w:val="34DB52D1"/>
    <w:rsid w:val="34DC1B2E"/>
    <w:rsid w:val="34E068A0"/>
    <w:rsid w:val="34E9678E"/>
    <w:rsid w:val="34EADE92"/>
    <w:rsid w:val="3514CCD3"/>
    <w:rsid w:val="351502AC"/>
    <w:rsid w:val="35154BEF"/>
    <w:rsid w:val="351CB84C"/>
    <w:rsid w:val="352A66A2"/>
    <w:rsid w:val="353ABB91"/>
    <w:rsid w:val="353AD9CE"/>
    <w:rsid w:val="3550C32A"/>
    <w:rsid w:val="3552011E"/>
    <w:rsid w:val="3559EA68"/>
    <w:rsid w:val="355B0183"/>
    <w:rsid w:val="355E7EE4"/>
    <w:rsid w:val="357BD754"/>
    <w:rsid w:val="357CD9F5"/>
    <w:rsid w:val="3581BFD9"/>
    <w:rsid w:val="3583C837"/>
    <w:rsid w:val="35B091A6"/>
    <w:rsid w:val="35BFC4DE"/>
    <w:rsid w:val="35C02845"/>
    <w:rsid w:val="35C13D58"/>
    <w:rsid w:val="35C1F496"/>
    <w:rsid w:val="35C30103"/>
    <w:rsid w:val="35D45D69"/>
    <w:rsid w:val="35DACDA6"/>
    <w:rsid w:val="35DD34FD"/>
    <w:rsid w:val="35DF8536"/>
    <w:rsid w:val="35F439F9"/>
    <w:rsid w:val="35F7A975"/>
    <w:rsid w:val="35F94892"/>
    <w:rsid w:val="35F9C484"/>
    <w:rsid w:val="35FB8E72"/>
    <w:rsid w:val="36006A39"/>
    <w:rsid w:val="3605371A"/>
    <w:rsid w:val="360EE5F1"/>
    <w:rsid w:val="36148329"/>
    <w:rsid w:val="3616B043"/>
    <w:rsid w:val="3626585F"/>
    <w:rsid w:val="362D134F"/>
    <w:rsid w:val="362DBF02"/>
    <w:rsid w:val="3639E866"/>
    <w:rsid w:val="36470FB4"/>
    <w:rsid w:val="36544849"/>
    <w:rsid w:val="3655C9A2"/>
    <w:rsid w:val="365BC61E"/>
    <w:rsid w:val="36606D57"/>
    <w:rsid w:val="36619A98"/>
    <w:rsid w:val="3666A755"/>
    <w:rsid w:val="36688754"/>
    <w:rsid w:val="366EE93A"/>
    <w:rsid w:val="36811BDF"/>
    <w:rsid w:val="368B73CD"/>
    <w:rsid w:val="368FEE8B"/>
    <w:rsid w:val="369206CF"/>
    <w:rsid w:val="369237D2"/>
    <w:rsid w:val="3693A1A2"/>
    <w:rsid w:val="36AA30B9"/>
    <w:rsid w:val="36B47AEF"/>
    <w:rsid w:val="36B7D83E"/>
    <w:rsid w:val="36BA3F84"/>
    <w:rsid w:val="36BA5948"/>
    <w:rsid w:val="36BE6C96"/>
    <w:rsid w:val="36C778CD"/>
    <w:rsid w:val="36CEB756"/>
    <w:rsid w:val="36D6562A"/>
    <w:rsid w:val="36E996DD"/>
    <w:rsid w:val="36F28BCA"/>
    <w:rsid w:val="36F4D40C"/>
    <w:rsid w:val="36F67F9F"/>
    <w:rsid w:val="36F91E00"/>
    <w:rsid w:val="37127CB6"/>
    <w:rsid w:val="37136D66"/>
    <w:rsid w:val="3719ACC5"/>
    <w:rsid w:val="371C5759"/>
    <w:rsid w:val="37398754"/>
    <w:rsid w:val="3739F508"/>
    <w:rsid w:val="373D86F6"/>
    <w:rsid w:val="3755F97C"/>
    <w:rsid w:val="375AA581"/>
    <w:rsid w:val="375F42C1"/>
    <w:rsid w:val="37644633"/>
    <w:rsid w:val="376ACAE4"/>
    <w:rsid w:val="376EF0EE"/>
    <w:rsid w:val="3772C190"/>
    <w:rsid w:val="37953EC1"/>
    <w:rsid w:val="379A3544"/>
    <w:rsid w:val="379E3B94"/>
    <w:rsid w:val="37A72A87"/>
    <w:rsid w:val="37B2F235"/>
    <w:rsid w:val="37B67052"/>
    <w:rsid w:val="37B8DB74"/>
    <w:rsid w:val="37CF81D6"/>
    <w:rsid w:val="37D5498D"/>
    <w:rsid w:val="37E6E5D2"/>
    <w:rsid w:val="37E7CE17"/>
    <w:rsid w:val="37F57ABE"/>
    <w:rsid w:val="37F61BF0"/>
    <w:rsid w:val="37F782B5"/>
    <w:rsid w:val="37F96ECD"/>
    <w:rsid w:val="380369F4"/>
    <w:rsid w:val="38083F68"/>
    <w:rsid w:val="3809B1CC"/>
    <w:rsid w:val="381C905C"/>
    <w:rsid w:val="38211854"/>
    <w:rsid w:val="38222AAC"/>
    <w:rsid w:val="38369273"/>
    <w:rsid w:val="3838E0E0"/>
    <w:rsid w:val="383BDCC5"/>
    <w:rsid w:val="383ED518"/>
    <w:rsid w:val="383F474B"/>
    <w:rsid w:val="3847C5EF"/>
    <w:rsid w:val="3847E6DD"/>
    <w:rsid w:val="386BA866"/>
    <w:rsid w:val="386BB0B7"/>
    <w:rsid w:val="387334BE"/>
    <w:rsid w:val="3878FB3C"/>
    <w:rsid w:val="387E2D63"/>
    <w:rsid w:val="387FD7FE"/>
    <w:rsid w:val="389456F3"/>
    <w:rsid w:val="38978665"/>
    <w:rsid w:val="389EE63A"/>
    <w:rsid w:val="389F33E7"/>
    <w:rsid w:val="38A545F7"/>
    <w:rsid w:val="38B0612F"/>
    <w:rsid w:val="38B66F5A"/>
    <w:rsid w:val="38C2014B"/>
    <w:rsid w:val="38D1CE0B"/>
    <w:rsid w:val="38D2AF5C"/>
    <w:rsid w:val="38D904D5"/>
    <w:rsid w:val="38E77A2E"/>
    <w:rsid w:val="38E95A06"/>
    <w:rsid w:val="38EFAF74"/>
    <w:rsid w:val="38F05FCA"/>
    <w:rsid w:val="38F9B84E"/>
    <w:rsid w:val="39016C45"/>
    <w:rsid w:val="39032255"/>
    <w:rsid w:val="39052335"/>
    <w:rsid w:val="3907BE11"/>
    <w:rsid w:val="390FAAF5"/>
    <w:rsid w:val="3925DA63"/>
    <w:rsid w:val="3926A0C5"/>
    <w:rsid w:val="392FC097"/>
    <w:rsid w:val="3933905B"/>
    <w:rsid w:val="3935C2D3"/>
    <w:rsid w:val="3949B5A9"/>
    <w:rsid w:val="395F2CCE"/>
    <w:rsid w:val="395F3A35"/>
    <w:rsid w:val="39618867"/>
    <w:rsid w:val="3965DD6E"/>
    <w:rsid w:val="39754FDF"/>
    <w:rsid w:val="398ADCAA"/>
    <w:rsid w:val="398D1FD6"/>
    <w:rsid w:val="39914B1F"/>
    <w:rsid w:val="3997ABBB"/>
    <w:rsid w:val="39A93421"/>
    <w:rsid w:val="39C4931B"/>
    <w:rsid w:val="39CD1D88"/>
    <w:rsid w:val="39D0835A"/>
    <w:rsid w:val="39D12498"/>
    <w:rsid w:val="39D34089"/>
    <w:rsid w:val="39D66631"/>
    <w:rsid w:val="39DB4677"/>
    <w:rsid w:val="39DFFD76"/>
    <w:rsid w:val="39E24C34"/>
    <w:rsid w:val="39E43D79"/>
    <w:rsid w:val="39E540A7"/>
    <w:rsid w:val="39FA34BB"/>
    <w:rsid w:val="39FA9399"/>
    <w:rsid w:val="3A067CB6"/>
    <w:rsid w:val="3A0C14BE"/>
    <w:rsid w:val="3A2484D4"/>
    <w:rsid w:val="3A250ACC"/>
    <w:rsid w:val="3A291BAA"/>
    <w:rsid w:val="3A3103A8"/>
    <w:rsid w:val="3A3140C8"/>
    <w:rsid w:val="3A31AB97"/>
    <w:rsid w:val="3A322D40"/>
    <w:rsid w:val="3A3CCB82"/>
    <w:rsid w:val="3A3DC28A"/>
    <w:rsid w:val="3A3EDD1A"/>
    <w:rsid w:val="3A3F493D"/>
    <w:rsid w:val="3A48977D"/>
    <w:rsid w:val="3A4F77E4"/>
    <w:rsid w:val="3A51B66D"/>
    <w:rsid w:val="3A6462B4"/>
    <w:rsid w:val="3A6A50F7"/>
    <w:rsid w:val="3A6F4956"/>
    <w:rsid w:val="3A7353E9"/>
    <w:rsid w:val="3A738A1F"/>
    <w:rsid w:val="3A74B80E"/>
    <w:rsid w:val="3A78E6F1"/>
    <w:rsid w:val="3A80355E"/>
    <w:rsid w:val="3A8533CA"/>
    <w:rsid w:val="3A8A92E2"/>
    <w:rsid w:val="3A9693B5"/>
    <w:rsid w:val="3A9DB0D0"/>
    <w:rsid w:val="3AABDC4F"/>
    <w:rsid w:val="3AAC88EB"/>
    <w:rsid w:val="3AB89E74"/>
    <w:rsid w:val="3ABAB123"/>
    <w:rsid w:val="3AC4B183"/>
    <w:rsid w:val="3ACBBC10"/>
    <w:rsid w:val="3AE69F87"/>
    <w:rsid w:val="3AE78618"/>
    <w:rsid w:val="3AF888C8"/>
    <w:rsid w:val="3AFB3EC6"/>
    <w:rsid w:val="3B086264"/>
    <w:rsid w:val="3B0904AF"/>
    <w:rsid w:val="3B0AF7DA"/>
    <w:rsid w:val="3B0C2599"/>
    <w:rsid w:val="3B1F0B87"/>
    <w:rsid w:val="3B2CB54E"/>
    <w:rsid w:val="3B396F43"/>
    <w:rsid w:val="3B3CA903"/>
    <w:rsid w:val="3B406647"/>
    <w:rsid w:val="3B418F59"/>
    <w:rsid w:val="3B41EE53"/>
    <w:rsid w:val="3B455D5B"/>
    <w:rsid w:val="3B4ED6A4"/>
    <w:rsid w:val="3B66F6BA"/>
    <w:rsid w:val="3B6CFD15"/>
    <w:rsid w:val="3B703FBE"/>
    <w:rsid w:val="3B7408F9"/>
    <w:rsid w:val="3B761563"/>
    <w:rsid w:val="3B783055"/>
    <w:rsid w:val="3B820AA1"/>
    <w:rsid w:val="3B9016EE"/>
    <w:rsid w:val="3B9B4ACD"/>
    <w:rsid w:val="3BADA9CD"/>
    <w:rsid w:val="3BAE630B"/>
    <w:rsid w:val="3BB35BBC"/>
    <w:rsid w:val="3BC26584"/>
    <w:rsid w:val="3BC60793"/>
    <w:rsid w:val="3BCC8F0F"/>
    <w:rsid w:val="3BD705EE"/>
    <w:rsid w:val="3BDDC0B1"/>
    <w:rsid w:val="3BE62FDD"/>
    <w:rsid w:val="3BE652AD"/>
    <w:rsid w:val="3BED95CA"/>
    <w:rsid w:val="3BF5EA6C"/>
    <w:rsid w:val="3BFAD5E4"/>
    <w:rsid w:val="3C00A137"/>
    <w:rsid w:val="3C096DA1"/>
    <w:rsid w:val="3C0CE6F9"/>
    <w:rsid w:val="3C11E448"/>
    <w:rsid w:val="3C1240B5"/>
    <w:rsid w:val="3C137A3D"/>
    <w:rsid w:val="3C24E7E5"/>
    <w:rsid w:val="3C2A8170"/>
    <w:rsid w:val="3C2EB302"/>
    <w:rsid w:val="3C322097"/>
    <w:rsid w:val="3C3D636B"/>
    <w:rsid w:val="3C3F8BF3"/>
    <w:rsid w:val="3C4AF945"/>
    <w:rsid w:val="3C4E5301"/>
    <w:rsid w:val="3C511F8C"/>
    <w:rsid w:val="3C567918"/>
    <w:rsid w:val="3C631CB1"/>
    <w:rsid w:val="3C676159"/>
    <w:rsid w:val="3C68B623"/>
    <w:rsid w:val="3C6B39DD"/>
    <w:rsid w:val="3C6B6F85"/>
    <w:rsid w:val="3C715CEB"/>
    <w:rsid w:val="3C80D497"/>
    <w:rsid w:val="3C8F312B"/>
    <w:rsid w:val="3C9CE6CB"/>
    <w:rsid w:val="3CA64F62"/>
    <w:rsid w:val="3CA7F5FA"/>
    <w:rsid w:val="3CA907AE"/>
    <w:rsid w:val="3CB9D377"/>
    <w:rsid w:val="3CC1F945"/>
    <w:rsid w:val="3CC8B1DD"/>
    <w:rsid w:val="3CD10B3F"/>
    <w:rsid w:val="3CD3E2C7"/>
    <w:rsid w:val="3CD8E305"/>
    <w:rsid w:val="3CEF0779"/>
    <w:rsid w:val="3CF7E6EE"/>
    <w:rsid w:val="3CF89D33"/>
    <w:rsid w:val="3CFE9E2B"/>
    <w:rsid w:val="3D19C312"/>
    <w:rsid w:val="3D1AA757"/>
    <w:rsid w:val="3D1B0016"/>
    <w:rsid w:val="3D1E60F0"/>
    <w:rsid w:val="3D317B0F"/>
    <w:rsid w:val="3D39BF4F"/>
    <w:rsid w:val="3D408DFA"/>
    <w:rsid w:val="3D5A34C0"/>
    <w:rsid w:val="3D5FE811"/>
    <w:rsid w:val="3D622667"/>
    <w:rsid w:val="3D6A7D5E"/>
    <w:rsid w:val="3D757FFD"/>
    <w:rsid w:val="3D76C0D1"/>
    <w:rsid w:val="3D78D77C"/>
    <w:rsid w:val="3D7ABE8B"/>
    <w:rsid w:val="3D88A610"/>
    <w:rsid w:val="3DB01904"/>
    <w:rsid w:val="3DC000A2"/>
    <w:rsid w:val="3DCABE82"/>
    <w:rsid w:val="3DD3FC48"/>
    <w:rsid w:val="3DE12662"/>
    <w:rsid w:val="3DEC74E3"/>
    <w:rsid w:val="3E007320"/>
    <w:rsid w:val="3E03B0D4"/>
    <w:rsid w:val="3E085A62"/>
    <w:rsid w:val="3E0AB806"/>
    <w:rsid w:val="3E0B8FD5"/>
    <w:rsid w:val="3E1616C0"/>
    <w:rsid w:val="3E19BF66"/>
    <w:rsid w:val="3E364D9F"/>
    <w:rsid w:val="3E387AA0"/>
    <w:rsid w:val="3E3AE24C"/>
    <w:rsid w:val="3E43C65B"/>
    <w:rsid w:val="3E47E5A4"/>
    <w:rsid w:val="3E4A2D8C"/>
    <w:rsid w:val="3E60335A"/>
    <w:rsid w:val="3E65A1EB"/>
    <w:rsid w:val="3E673635"/>
    <w:rsid w:val="3E68CC06"/>
    <w:rsid w:val="3E772177"/>
    <w:rsid w:val="3E778D0B"/>
    <w:rsid w:val="3E96FAFF"/>
    <w:rsid w:val="3E9CEBCB"/>
    <w:rsid w:val="3E9E0EA5"/>
    <w:rsid w:val="3EAE2FD6"/>
    <w:rsid w:val="3EAEC816"/>
    <w:rsid w:val="3EB76324"/>
    <w:rsid w:val="3EC715B6"/>
    <w:rsid w:val="3ED6B5B2"/>
    <w:rsid w:val="3EDD3F0B"/>
    <w:rsid w:val="3EDE70FE"/>
    <w:rsid w:val="3EE11C50"/>
    <w:rsid w:val="3EE4BFE3"/>
    <w:rsid w:val="3EECF11B"/>
    <w:rsid w:val="3EEE95DA"/>
    <w:rsid w:val="3EF45FFD"/>
    <w:rsid w:val="3EF9A063"/>
    <w:rsid w:val="3F05EBEC"/>
    <w:rsid w:val="3F079BE6"/>
    <w:rsid w:val="3F1486C0"/>
    <w:rsid w:val="3F15952E"/>
    <w:rsid w:val="3F1CCEED"/>
    <w:rsid w:val="3F21BC7A"/>
    <w:rsid w:val="3F2A67A3"/>
    <w:rsid w:val="3F35EFC6"/>
    <w:rsid w:val="3F393ED3"/>
    <w:rsid w:val="3F3D2367"/>
    <w:rsid w:val="3F3D89AE"/>
    <w:rsid w:val="3F41A9DA"/>
    <w:rsid w:val="3F41F4EC"/>
    <w:rsid w:val="3F495D00"/>
    <w:rsid w:val="3F49FB0B"/>
    <w:rsid w:val="3F51886B"/>
    <w:rsid w:val="3F577D88"/>
    <w:rsid w:val="3F6C7694"/>
    <w:rsid w:val="3F6D1AF0"/>
    <w:rsid w:val="3F6F3A88"/>
    <w:rsid w:val="3F72D1F8"/>
    <w:rsid w:val="3F7FEBEC"/>
    <w:rsid w:val="3F856C06"/>
    <w:rsid w:val="3F86BD27"/>
    <w:rsid w:val="3F8C597B"/>
    <w:rsid w:val="3F9822A6"/>
    <w:rsid w:val="3F9A2C02"/>
    <w:rsid w:val="3FA13412"/>
    <w:rsid w:val="3FAB1780"/>
    <w:rsid w:val="3FAE1A35"/>
    <w:rsid w:val="3FB517AE"/>
    <w:rsid w:val="3FD22523"/>
    <w:rsid w:val="3FEB5FCC"/>
    <w:rsid w:val="3FEB7C4F"/>
    <w:rsid w:val="3FEE8F23"/>
    <w:rsid w:val="3FF50D1B"/>
    <w:rsid w:val="3FF7D3AA"/>
    <w:rsid w:val="3FFB4448"/>
    <w:rsid w:val="400C82F1"/>
    <w:rsid w:val="402795EB"/>
    <w:rsid w:val="40326B5C"/>
    <w:rsid w:val="40333374"/>
    <w:rsid w:val="403767D4"/>
    <w:rsid w:val="403B29FD"/>
    <w:rsid w:val="40451B80"/>
    <w:rsid w:val="404EDC30"/>
    <w:rsid w:val="404F2556"/>
    <w:rsid w:val="4055B11B"/>
    <w:rsid w:val="406669C3"/>
    <w:rsid w:val="406DE36C"/>
    <w:rsid w:val="406EBBF0"/>
    <w:rsid w:val="40796821"/>
    <w:rsid w:val="4085F8FF"/>
    <w:rsid w:val="4089C1F7"/>
    <w:rsid w:val="408CC7EB"/>
    <w:rsid w:val="408F381A"/>
    <w:rsid w:val="40924ECD"/>
    <w:rsid w:val="40A15901"/>
    <w:rsid w:val="40B5264A"/>
    <w:rsid w:val="40B94CF5"/>
    <w:rsid w:val="40BA22C0"/>
    <w:rsid w:val="40BE03D2"/>
    <w:rsid w:val="40C4CFC1"/>
    <w:rsid w:val="40CC4C5D"/>
    <w:rsid w:val="40CC8A76"/>
    <w:rsid w:val="40E3702E"/>
    <w:rsid w:val="40E603A2"/>
    <w:rsid w:val="40E73602"/>
    <w:rsid w:val="40EB298D"/>
    <w:rsid w:val="40F17307"/>
    <w:rsid w:val="40F1C87A"/>
    <w:rsid w:val="40FEA2E1"/>
    <w:rsid w:val="410AFBBC"/>
    <w:rsid w:val="412E5299"/>
    <w:rsid w:val="4130EAC5"/>
    <w:rsid w:val="4133F307"/>
    <w:rsid w:val="41358C41"/>
    <w:rsid w:val="41469F93"/>
    <w:rsid w:val="414BA1D9"/>
    <w:rsid w:val="415B7C3F"/>
    <w:rsid w:val="41637D7B"/>
    <w:rsid w:val="41699C97"/>
    <w:rsid w:val="416B65CE"/>
    <w:rsid w:val="4170600B"/>
    <w:rsid w:val="41804D78"/>
    <w:rsid w:val="41834305"/>
    <w:rsid w:val="4183DEC2"/>
    <w:rsid w:val="419938CB"/>
    <w:rsid w:val="41AB405E"/>
    <w:rsid w:val="41C2D421"/>
    <w:rsid w:val="41D1FD52"/>
    <w:rsid w:val="41D54F81"/>
    <w:rsid w:val="41D8C3A7"/>
    <w:rsid w:val="41E3F975"/>
    <w:rsid w:val="41E4C507"/>
    <w:rsid w:val="41EBAF9B"/>
    <w:rsid w:val="41F4C0BE"/>
    <w:rsid w:val="4200ADD8"/>
    <w:rsid w:val="42014AF7"/>
    <w:rsid w:val="4214828E"/>
    <w:rsid w:val="42153882"/>
    <w:rsid w:val="4215D13C"/>
    <w:rsid w:val="421791DD"/>
    <w:rsid w:val="421FFD42"/>
    <w:rsid w:val="422B9F88"/>
    <w:rsid w:val="42316114"/>
    <w:rsid w:val="42328BDA"/>
    <w:rsid w:val="42335DE8"/>
    <w:rsid w:val="42379BFB"/>
    <w:rsid w:val="423E2B2F"/>
    <w:rsid w:val="42460070"/>
    <w:rsid w:val="424792A9"/>
    <w:rsid w:val="42548F4F"/>
    <w:rsid w:val="425CD484"/>
    <w:rsid w:val="425CFEEF"/>
    <w:rsid w:val="425E4995"/>
    <w:rsid w:val="425EEBEA"/>
    <w:rsid w:val="426500D8"/>
    <w:rsid w:val="4268545B"/>
    <w:rsid w:val="4271BE3D"/>
    <w:rsid w:val="4275DB17"/>
    <w:rsid w:val="427692E9"/>
    <w:rsid w:val="427995AE"/>
    <w:rsid w:val="427FA075"/>
    <w:rsid w:val="42867E88"/>
    <w:rsid w:val="4289F97F"/>
    <w:rsid w:val="429A9FEA"/>
    <w:rsid w:val="429FC99E"/>
    <w:rsid w:val="42AD8C7A"/>
    <w:rsid w:val="42AE083D"/>
    <w:rsid w:val="42BB2B17"/>
    <w:rsid w:val="42C8940C"/>
    <w:rsid w:val="42DEBE05"/>
    <w:rsid w:val="42E73401"/>
    <w:rsid w:val="42F18E03"/>
    <w:rsid w:val="42F4E2F5"/>
    <w:rsid w:val="42F4EF22"/>
    <w:rsid w:val="4309826E"/>
    <w:rsid w:val="430CF6CC"/>
    <w:rsid w:val="431287B4"/>
    <w:rsid w:val="431F4149"/>
    <w:rsid w:val="4335B501"/>
    <w:rsid w:val="43374C13"/>
    <w:rsid w:val="433DAA28"/>
    <w:rsid w:val="4354CDE8"/>
    <w:rsid w:val="435BA192"/>
    <w:rsid w:val="436A0C1E"/>
    <w:rsid w:val="436A4CEA"/>
    <w:rsid w:val="436D3730"/>
    <w:rsid w:val="4371CEA0"/>
    <w:rsid w:val="43791517"/>
    <w:rsid w:val="43847453"/>
    <w:rsid w:val="43867CF2"/>
    <w:rsid w:val="438C1606"/>
    <w:rsid w:val="4392FE41"/>
    <w:rsid w:val="439E870D"/>
    <w:rsid w:val="43A85C90"/>
    <w:rsid w:val="43B70436"/>
    <w:rsid w:val="43C73D34"/>
    <w:rsid w:val="43CC388F"/>
    <w:rsid w:val="43D54E19"/>
    <w:rsid w:val="43DA24AB"/>
    <w:rsid w:val="43DBCFC1"/>
    <w:rsid w:val="43E18CD4"/>
    <w:rsid w:val="43E46494"/>
    <w:rsid w:val="43F13A9C"/>
    <w:rsid w:val="43F239C6"/>
    <w:rsid w:val="43FB93BC"/>
    <w:rsid w:val="440596F4"/>
    <w:rsid w:val="4406322B"/>
    <w:rsid w:val="4408ED26"/>
    <w:rsid w:val="44285C87"/>
    <w:rsid w:val="44426F3B"/>
    <w:rsid w:val="4449CE55"/>
    <w:rsid w:val="4449EAF3"/>
    <w:rsid w:val="445A7616"/>
    <w:rsid w:val="44605A65"/>
    <w:rsid w:val="446BF6CE"/>
    <w:rsid w:val="44841B4D"/>
    <w:rsid w:val="448C7DD9"/>
    <w:rsid w:val="448ED053"/>
    <w:rsid w:val="44962328"/>
    <w:rsid w:val="4498AEE9"/>
    <w:rsid w:val="449ED6A2"/>
    <w:rsid w:val="44A4AEBD"/>
    <w:rsid w:val="44AB21E0"/>
    <w:rsid w:val="44AE7C08"/>
    <w:rsid w:val="44C72779"/>
    <w:rsid w:val="44DDCE5C"/>
    <w:rsid w:val="44E3EDE2"/>
    <w:rsid w:val="44F17A90"/>
    <w:rsid w:val="44FB2497"/>
    <w:rsid w:val="450563DC"/>
    <w:rsid w:val="45102BFC"/>
    <w:rsid w:val="45113EFF"/>
    <w:rsid w:val="451A9EE4"/>
    <w:rsid w:val="452B7865"/>
    <w:rsid w:val="4531175F"/>
    <w:rsid w:val="45321624"/>
    <w:rsid w:val="45351F8A"/>
    <w:rsid w:val="453DF7F5"/>
    <w:rsid w:val="453E7718"/>
    <w:rsid w:val="4540A4DF"/>
    <w:rsid w:val="454846DF"/>
    <w:rsid w:val="4550D067"/>
    <w:rsid w:val="4562E01F"/>
    <w:rsid w:val="456BCE51"/>
    <w:rsid w:val="4574CE98"/>
    <w:rsid w:val="457C3FD8"/>
    <w:rsid w:val="457FF819"/>
    <w:rsid w:val="4581C14F"/>
    <w:rsid w:val="4584801F"/>
    <w:rsid w:val="458A733A"/>
    <w:rsid w:val="45903EFA"/>
    <w:rsid w:val="459125E1"/>
    <w:rsid w:val="4593EDD6"/>
    <w:rsid w:val="459E4A4C"/>
    <w:rsid w:val="459F5132"/>
    <w:rsid w:val="45B06409"/>
    <w:rsid w:val="45B46309"/>
    <w:rsid w:val="45B4C1D1"/>
    <w:rsid w:val="45B67FD0"/>
    <w:rsid w:val="45C51762"/>
    <w:rsid w:val="45C69D81"/>
    <w:rsid w:val="45D576E6"/>
    <w:rsid w:val="45D91411"/>
    <w:rsid w:val="45D9465C"/>
    <w:rsid w:val="45DA85DE"/>
    <w:rsid w:val="45E7C80E"/>
    <w:rsid w:val="45E95919"/>
    <w:rsid w:val="45EB7BB0"/>
    <w:rsid w:val="45EF2685"/>
    <w:rsid w:val="45F47A25"/>
    <w:rsid w:val="460437B5"/>
    <w:rsid w:val="460F344A"/>
    <w:rsid w:val="461AD5DC"/>
    <w:rsid w:val="461F32AC"/>
    <w:rsid w:val="4639D441"/>
    <w:rsid w:val="463BC400"/>
    <w:rsid w:val="463CCDFA"/>
    <w:rsid w:val="464C8A75"/>
    <w:rsid w:val="465C48E9"/>
    <w:rsid w:val="4661F257"/>
    <w:rsid w:val="4666AE51"/>
    <w:rsid w:val="466DD749"/>
    <w:rsid w:val="466F3B2A"/>
    <w:rsid w:val="467FC7F3"/>
    <w:rsid w:val="468016EE"/>
    <w:rsid w:val="46826BE9"/>
    <w:rsid w:val="46834645"/>
    <w:rsid w:val="4684232E"/>
    <w:rsid w:val="468AED20"/>
    <w:rsid w:val="469293E6"/>
    <w:rsid w:val="46A2F010"/>
    <w:rsid w:val="46A37544"/>
    <w:rsid w:val="46A3BEDE"/>
    <w:rsid w:val="46BE2967"/>
    <w:rsid w:val="46C24A82"/>
    <w:rsid w:val="46C889E2"/>
    <w:rsid w:val="46C8D5A7"/>
    <w:rsid w:val="46D83EC3"/>
    <w:rsid w:val="46DB9144"/>
    <w:rsid w:val="46F88C36"/>
    <w:rsid w:val="470EB943"/>
    <w:rsid w:val="471D54A2"/>
    <w:rsid w:val="472A3E95"/>
    <w:rsid w:val="472FC6A4"/>
    <w:rsid w:val="4743FE72"/>
    <w:rsid w:val="47455456"/>
    <w:rsid w:val="47457611"/>
    <w:rsid w:val="474E825D"/>
    <w:rsid w:val="4754F22E"/>
    <w:rsid w:val="4758ABF2"/>
    <w:rsid w:val="475C9776"/>
    <w:rsid w:val="475DD520"/>
    <w:rsid w:val="475F29B7"/>
    <w:rsid w:val="47600144"/>
    <w:rsid w:val="47727C6F"/>
    <w:rsid w:val="4775E106"/>
    <w:rsid w:val="477BD2F5"/>
    <w:rsid w:val="477D865E"/>
    <w:rsid w:val="477E734B"/>
    <w:rsid w:val="4781B395"/>
    <w:rsid w:val="478C2B1B"/>
    <w:rsid w:val="478F4BCF"/>
    <w:rsid w:val="47928952"/>
    <w:rsid w:val="4792C68E"/>
    <w:rsid w:val="47946E28"/>
    <w:rsid w:val="4798B8FF"/>
    <w:rsid w:val="479E51D2"/>
    <w:rsid w:val="479F5137"/>
    <w:rsid w:val="47A3D0DC"/>
    <w:rsid w:val="47AF1C9A"/>
    <w:rsid w:val="47B08B2C"/>
    <w:rsid w:val="47B10859"/>
    <w:rsid w:val="47C6D5F1"/>
    <w:rsid w:val="47C91489"/>
    <w:rsid w:val="47D3FD3D"/>
    <w:rsid w:val="47D6FCE9"/>
    <w:rsid w:val="47DBDFE5"/>
    <w:rsid w:val="47DC5ABB"/>
    <w:rsid w:val="47E5D65A"/>
    <w:rsid w:val="47E5F66C"/>
    <w:rsid w:val="47F1CD44"/>
    <w:rsid w:val="47F2E43D"/>
    <w:rsid w:val="47FC190A"/>
    <w:rsid w:val="4803771C"/>
    <w:rsid w:val="4806A1C8"/>
    <w:rsid w:val="480EB13B"/>
    <w:rsid w:val="4819C0D2"/>
    <w:rsid w:val="481DAFD9"/>
    <w:rsid w:val="4823E2C1"/>
    <w:rsid w:val="482747AA"/>
    <w:rsid w:val="482A4623"/>
    <w:rsid w:val="48315BEF"/>
    <w:rsid w:val="4835FC49"/>
    <w:rsid w:val="4838F578"/>
    <w:rsid w:val="484C2687"/>
    <w:rsid w:val="484C6D56"/>
    <w:rsid w:val="485553D3"/>
    <w:rsid w:val="485767A8"/>
    <w:rsid w:val="4860C2EA"/>
    <w:rsid w:val="4867593A"/>
    <w:rsid w:val="4867CEAA"/>
    <w:rsid w:val="486E4CAD"/>
    <w:rsid w:val="48719ECC"/>
    <w:rsid w:val="4874C24F"/>
    <w:rsid w:val="48788C6D"/>
    <w:rsid w:val="487B616E"/>
    <w:rsid w:val="488205BC"/>
    <w:rsid w:val="48876A8F"/>
    <w:rsid w:val="488AA304"/>
    <w:rsid w:val="4897CD70"/>
    <w:rsid w:val="489E325F"/>
    <w:rsid w:val="48A3A6F4"/>
    <w:rsid w:val="48A98953"/>
    <w:rsid w:val="48AF19A8"/>
    <w:rsid w:val="48B45422"/>
    <w:rsid w:val="48C24D4D"/>
    <w:rsid w:val="48C473C8"/>
    <w:rsid w:val="48CA6B5B"/>
    <w:rsid w:val="48D32F47"/>
    <w:rsid w:val="48DA2B72"/>
    <w:rsid w:val="48DE5F3B"/>
    <w:rsid w:val="48E3A9C2"/>
    <w:rsid w:val="48E3E045"/>
    <w:rsid w:val="48E86DDE"/>
    <w:rsid w:val="48E87C36"/>
    <w:rsid w:val="48E8AFD8"/>
    <w:rsid w:val="48FA2AF3"/>
    <w:rsid w:val="490204BB"/>
    <w:rsid w:val="4907690B"/>
    <w:rsid w:val="4908D124"/>
    <w:rsid w:val="490B5728"/>
    <w:rsid w:val="49178885"/>
    <w:rsid w:val="491DEDEB"/>
    <w:rsid w:val="4922A365"/>
    <w:rsid w:val="49262C49"/>
    <w:rsid w:val="4927660C"/>
    <w:rsid w:val="492BA2DB"/>
    <w:rsid w:val="493366B4"/>
    <w:rsid w:val="493D7748"/>
    <w:rsid w:val="4942C90A"/>
    <w:rsid w:val="4948BE42"/>
    <w:rsid w:val="494E7938"/>
    <w:rsid w:val="4962B28F"/>
    <w:rsid w:val="4965DDAD"/>
    <w:rsid w:val="496CE391"/>
    <w:rsid w:val="4977506C"/>
    <w:rsid w:val="4989D778"/>
    <w:rsid w:val="498A22B6"/>
    <w:rsid w:val="49908A25"/>
    <w:rsid w:val="499150C7"/>
    <w:rsid w:val="49961087"/>
    <w:rsid w:val="49975B5F"/>
    <w:rsid w:val="4999577A"/>
    <w:rsid w:val="499B2BB7"/>
    <w:rsid w:val="49B0A66B"/>
    <w:rsid w:val="49B1C706"/>
    <w:rsid w:val="49B41BA7"/>
    <w:rsid w:val="49C0D8C4"/>
    <w:rsid w:val="49C61939"/>
    <w:rsid w:val="49D06696"/>
    <w:rsid w:val="49D974FE"/>
    <w:rsid w:val="49E354AF"/>
    <w:rsid w:val="49EE770C"/>
    <w:rsid w:val="4A05F86B"/>
    <w:rsid w:val="4A093448"/>
    <w:rsid w:val="4A117501"/>
    <w:rsid w:val="4A15394F"/>
    <w:rsid w:val="4A1604E2"/>
    <w:rsid w:val="4A21716B"/>
    <w:rsid w:val="4A38683D"/>
    <w:rsid w:val="4A4EA1C4"/>
    <w:rsid w:val="4A56589A"/>
    <w:rsid w:val="4A5ECEA4"/>
    <w:rsid w:val="4A612A58"/>
    <w:rsid w:val="4A639628"/>
    <w:rsid w:val="4A64245F"/>
    <w:rsid w:val="4A64EBA4"/>
    <w:rsid w:val="4A695580"/>
    <w:rsid w:val="4A69C7EE"/>
    <w:rsid w:val="4A6CC424"/>
    <w:rsid w:val="4A75FBD3"/>
    <w:rsid w:val="4A7AF246"/>
    <w:rsid w:val="4A8036EA"/>
    <w:rsid w:val="4A80677D"/>
    <w:rsid w:val="4A8A8945"/>
    <w:rsid w:val="4A90D060"/>
    <w:rsid w:val="4A987E3B"/>
    <w:rsid w:val="4A9DF6FF"/>
    <w:rsid w:val="4AB158CC"/>
    <w:rsid w:val="4ABA4A7F"/>
    <w:rsid w:val="4AD4B833"/>
    <w:rsid w:val="4AD63F54"/>
    <w:rsid w:val="4AD97DFD"/>
    <w:rsid w:val="4AE785D3"/>
    <w:rsid w:val="4AF26EC7"/>
    <w:rsid w:val="4AFCEBFC"/>
    <w:rsid w:val="4B094111"/>
    <w:rsid w:val="4B09B3DD"/>
    <w:rsid w:val="4B0EC37A"/>
    <w:rsid w:val="4B11A9AF"/>
    <w:rsid w:val="4B1C3991"/>
    <w:rsid w:val="4B1E3FA9"/>
    <w:rsid w:val="4B26DDF0"/>
    <w:rsid w:val="4B29F2EE"/>
    <w:rsid w:val="4B2ED30F"/>
    <w:rsid w:val="4B32BBB8"/>
    <w:rsid w:val="4B349076"/>
    <w:rsid w:val="4B44744A"/>
    <w:rsid w:val="4B4AE649"/>
    <w:rsid w:val="4B4BE1FD"/>
    <w:rsid w:val="4B4C0DCD"/>
    <w:rsid w:val="4B4F4B8B"/>
    <w:rsid w:val="4B548814"/>
    <w:rsid w:val="4B6400C8"/>
    <w:rsid w:val="4B6552AC"/>
    <w:rsid w:val="4B660509"/>
    <w:rsid w:val="4B7355B1"/>
    <w:rsid w:val="4B78D767"/>
    <w:rsid w:val="4B8F7171"/>
    <w:rsid w:val="4B92D71D"/>
    <w:rsid w:val="4B9F4924"/>
    <w:rsid w:val="4B9F6FA9"/>
    <w:rsid w:val="4B9FE4A4"/>
    <w:rsid w:val="4BA3BF7C"/>
    <w:rsid w:val="4BC18CC5"/>
    <w:rsid w:val="4BD415F4"/>
    <w:rsid w:val="4BD7567C"/>
    <w:rsid w:val="4BE15333"/>
    <w:rsid w:val="4BF2EC47"/>
    <w:rsid w:val="4BF50F28"/>
    <w:rsid w:val="4BFC73DD"/>
    <w:rsid w:val="4BFDB3E1"/>
    <w:rsid w:val="4C035CBD"/>
    <w:rsid w:val="4C10DE8D"/>
    <w:rsid w:val="4C137743"/>
    <w:rsid w:val="4C1B8F0A"/>
    <w:rsid w:val="4C2539AC"/>
    <w:rsid w:val="4C2FBED7"/>
    <w:rsid w:val="4C335F09"/>
    <w:rsid w:val="4C4032CD"/>
    <w:rsid w:val="4C44F315"/>
    <w:rsid w:val="4C4672E6"/>
    <w:rsid w:val="4C54837E"/>
    <w:rsid w:val="4C58E758"/>
    <w:rsid w:val="4C5BEBB7"/>
    <w:rsid w:val="4C5D350B"/>
    <w:rsid w:val="4C77AD4A"/>
    <w:rsid w:val="4C7CF3AD"/>
    <w:rsid w:val="4C81DCA7"/>
    <w:rsid w:val="4C8B6E24"/>
    <w:rsid w:val="4C904869"/>
    <w:rsid w:val="4C9125D4"/>
    <w:rsid w:val="4C972B44"/>
    <w:rsid w:val="4CB0EA58"/>
    <w:rsid w:val="4CBB4F3E"/>
    <w:rsid w:val="4CBC6DD8"/>
    <w:rsid w:val="4CDA3DEF"/>
    <w:rsid w:val="4CE0E6E9"/>
    <w:rsid w:val="4CE5900D"/>
    <w:rsid w:val="4CE5D7A1"/>
    <w:rsid w:val="4CE7DB93"/>
    <w:rsid w:val="4CF11767"/>
    <w:rsid w:val="4D044133"/>
    <w:rsid w:val="4D0B3EB4"/>
    <w:rsid w:val="4D1A0CE5"/>
    <w:rsid w:val="4D1BCB05"/>
    <w:rsid w:val="4D1DC5A1"/>
    <w:rsid w:val="4D25D711"/>
    <w:rsid w:val="4D2E3DA8"/>
    <w:rsid w:val="4D32456B"/>
    <w:rsid w:val="4D355E69"/>
    <w:rsid w:val="4D4153A4"/>
    <w:rsid w:val="4D46B63A"/>
    <w:rsid w:val="4D4B5FD4"/>
    <w:rsid w:val="4D4F47B4"/>
    <w:rsid w:val="4D544440"/>
    <w:rsid w:val="4D56E9EB"/>
    <w:rsid w:val="4D58A924"/>
    <w:rsid w:val="4D59922E"/>
    <w:rsid w:val="4D5A841A"/>
    <w:rsid w:val="4D783C6F"/>
    <w:rsid w:val="4D7CF2D3"/>
    <w:rsid w:val="4D7EA760"/>
    <w:rsid w:val="4D84EC0B"/>
    <w:rsid w:val="4D8B66D8"/>
    <w:rsid w:val="4D8D2FCB"/>
    <w:rsid w:val="4DB60775"/>
    <w:rsid w:val="4DC02F05"/>
    <w:rsid w:val="4DC1889D"/>
    <w:rsid w:val="4DC9D7CA"/>
    <w:rsid w:val="4DCB8F38"/>
    <w:rsid w:val="4DD006B8"/>
    <w:rsid w:val="4DD332B0"/>
    <w:rsid w:val="4DD7E44E"/>
    <w:rsid w:val="4DDAA1CD"/>
    <w:rsid w:val="4DE17D30"/>
    <w:rsid w:val="4DE3CA83"/>
    <w:rsid w:val="4DE9C85E"/>
    <w:rsid w:val="4DF10F01"/>
    <w:rsid w:val="4DF1B8C4"/>
    <w:rsid w:val="4DFBF985"/>
    <w:rsid w:val="4E05E004"/>
    <w:rsid w:val="4E0B4CA1"/>
    <w:rsid w:val="4E0CCF3E"/>
    <w:rsid w:val="4E183519"/>
    <w:rsid w:val="4E1A2D57"/>
    <w:rsid w:val="4E1D24EB"/>
    <w:rsid w:val="4E1EEEA3"/>
    <w:rsid w:val="4E1F37AE"/>
    <w:rsid w:val="4E28FFD2"/>
    <w:rsid w:val="4E2A94B6"/>
    <w:rsid w:val="4E2F0552"/>
    <w:rsid w:val="4E34699F"/>
    <w:rsid w:val="4E3AB53E"/>
    <w:rsid w:val="4E3D1799"/>
    <w:rsid w:val="4E484E52"/>
    <w:rsid w:val="4E4962AC"/>
    <w:rsid w:val="4E4996C1"/>
    <w:rsid w:val="4E4E0C9A"/>
    <w:rsid w:val="4E5226AF"/>
    <w:rsid w:val="4E63FC4C"/>
    <w:rsid w:val="4E6BCC94"/>
    <w:rsid w:val="4E87EB4D"/>
    <w:rsid w:val="4E89C685"/>
    <w:rsid w:val="4E8A148B"/>
    <w:rsid w:val="4E8E8A5D"/>
    <w:rsid w:val="4E9AEA77"/>
    <w:rsid w:val="4E9DFA90"/>
    <w:rsid w:val="4E9F3368"/>
    <w:rsid w:val="4EA0AFB4"/>
    <w:rsid w:val="4EA2D4E7"/>
    <w:rsid w:val="4EA9126A"/>
    <w:rsid w:val="4EAA7A8E"/>
    <w:rsid w:val="4EACF001"/>
    <w:rsid w:val="4EB5AD37"/>
    <w:rsid w:val="4EC59B68"/>
    <w:rsid w:val="4EC8EDA7"/>
    <w:rsid w:val="4ED23C89"/>
    <w:rsid w:val="4ED4653B"/>
    <w:rsid w:val="4ED8F0DB"/>
    <w:rsid w:val="4EDD1FEB"/>
    <w:rsid w:val="4EE74386"/>
    <w:rsid w:val="4EEEA0B1"/>
    <w:rsid w:val="4EF9EF6E"/>
    <w:rsid w:val="4EFA8DD1"/>
    <w:rsid w:val="4EFBC5E8"/>
    <w:rsid w:val="4EFDC73F"/>
    <w:rsid w:val="4F01AF41"/>
    <w:rsid w:val="4F05FBCC"/>
    <w:rsid w:val="4F08B78D"/>
    <w:rsid w:val="4F1A2815"/>
    <w:rsid w:val="4F1F675B"/>
    <w:rsid w:val="4F25A050"/>
    <w:rsid w:val="4F266A1E"/>
    <w:rsid w:val="4F27B3AC"/>
    <w:rsid w:val="4F2BE12E"/>
    <w:rsid w:val="4F353523"/>
    <w:rsid w:val="4F366547"/>
    <w:rsid w:val="4F402FE6"/>
    <w:rsid w:val="4F45F5B9"/>
    <w:rsid w:val="4F4C739F"/>
    <w:rsid w:val="4F503D22"/>
    <w:rsid w:val="4F6724BB"/>
    <w:rsid w:val="4F6A8339"/>
    <w:rsid w:val="4F720E3B"/>
    <w:rsid w:val="4F7C15F8"/>
    <w:rsid w:val="4F7C3989"/>
    <w:rsid w:val="4F809C49"/>
    <w:rsid w:val="4F8699D6"/>
    <w:rsid w:val="4F93EB62"/>
    <w:rsid w:val="4FA094FC"/>
    <w:rsid w:val="4FAB93A1"/>
    <w:rsid w:val="4FB5FDB8"/>
    <w:rsid w:val="4FBCF59D"/>
    <w:rsid w:val="4FBF1AA0"/>
    <w:rsid w:val="4FC591A7"/>
    <w:rsid w:val="4FCE0A46"/>
    <w:rsid w:val="4FCFB216"/>
    <w:rsid w:val="4FD29BC2"/>
    <w:rsid w:val="4FD51460"/>
    <w:rsid w:val="4FE2AE9C"/>
    <w:rsid w:val="4FE70F31"/>
    <w:rsid w:val="4FED4B2D"/>
    <w:rsid w:val="50059F2F"/>
    <w:rsid w:val="5006215E"/>
    <w:rsid w:val="500A1274"/>
    <w:rsid w:val="500C1152"/>
    <w:rsid w:val="500FB107"/>
    <w:rsid w:val="500FD2A9"/>
    <w:rsid w:val="501E618E"/>
    <w:rsid w:val="501ED9D8"/>
    <w:rsid w:val="5022092F"/>
    <w:rsid w:val="502BF558"/>
    <w:rsid w:val="502E7356"/>
    <w:rsid w:val="5035A39E"/>
    <w:rsid w:val="503F00B7"/>
    <w:rsid w:val="5055E60A"/>
    <w:rsid w:val="505A3551"/>
    <w:rsid w:val="50671147"/>
    <w:rsid w:val="5078E165"/>
    <w:rsid w:val="507FEC46"/>
    <w:rsid w:val="50808E51"/>
    <w:rsid w:val="508432B6"/>
    <w:rsid w:val="508D7899"/>
    <w:rsid w:val="508F9F9C"/>
    <w:rsid w:val="50960FAA"/>
    <w:rsid w:val="50987726"/>
    <w:rsid w:val="509CEFA4"/>
    <w:rsid w:val="509D7215"/>
    <w:rsid w:val="50A20963"/>
    <w:rsid w:val="50A2FB1E"/>
    <w:rsid w:val="50A34C08"/>
    <w:rsid w:val="50A494E6"/>
    <w:rsid w:val="50A9558A"/>
    <w:rsid w:val="50B3BE0B"/>
    <w:rsid w:val="50B78366"/>
    <w:rsid w:val="50D294D5"/>
    <w:rsid w:val="50E25F5B"/>
    <w:rsid w:val="50E3038B"/>
    <w:rsid w:val="50EE6E74"/>
    <w:rsid w:val="50EFBCB7"/>
    <w:rsid w:val="50F87594"/>
    <w:rsid w:val="50F915BA"/>
    <w:rsid w:val="50F96388"/>
    <w:rsid w:val="50FC91BE"/>
    <w:rsid w:val="50FFB778"/>
    <w:rsid w:val="50FFBC69"/>
    <w:rsid w:val="51034574"/>
    <w:rsid w:val="510C1A2A"/>
    <w:rsid w:val="5112C94E"/>
    <w:rsid w:val="511CDEAA"/>
    <w:rsid w:val="512C7887"/>
    <w:rsid w:val="512D79D9"/>
    <w:rsid w:val="512DF7FF"/>
    <w:rsid w:val="512F7FA9"/>
    <w:rsid w:val="513638BA"/>
    <w:rsid w:val="513C58E8"/>
    <w:rsid w:val="513C655D"/>
    <w:rsid w:val="513F3170"/>
    <w:rsid w:val="514C9CB4"/>
    <w:rsid w:val="514F6DEF"/>
    <w:rsid w:val="51544836"/>
    <w:rsid w:val="515795E4"/>
    <w:rsid w:val="515B0610"/>
    <w:rsid w:val="5170B4A4"/>
    <w:rsid w:val="517381BF"/>
    <w:rsid w:val="5174F4CA"/>
    <w:rsid w:val="5175D723"/>
    <w:rsid w:val="517A3B3F"/>
    <w:rsid w:val="518240A7"/>
    <w:rsid w:val="518D153F"/>
    <w:rsid w:val="51A243EB"/>
    <w:rsid w:val="51ABA30A"/>
    <w:rsid w:val="51B32AEE"/>
    <w:rsid w:val="51B528AD"/>
    <w:rsid w:val="51B7A2C2"/>
    <w:rsid w:val="51BB2700"/>
    <w:rsid w:val="51E0F70F"/>
    <w:rsid w:val="51EA10FA"/>
    <w:rsid w:val="51ED1374"/>
    <w:rsid w:val="51EF1D85"/>
    <w:rsid w:val="51FB1BF4"/>
    <w:rsid w:val="51FF4CC7"/>
    <w:rsid w:val="5201F246"/>
    <w:rsid w:val="52073385"/>
    <w:rsid w:val="520AF2AF"/>
    <w:rsid w:val="52122171"/>
    <w:rsid w:val="52130100"/>
    <w:rsid w:val="52152EF3"/>
    <w:rsid w:val="5224F4D8"/>
    <w:rsid w:val="5233AF37"/>
    <w:rsid w:val="524418D9"/>
    <w:rsid w:val="52472155"/>
    <w:rsid w:val="524C8825"/>
    <w:rsid w:val="524E650E"/>
    <w:rsid w:val="52522DB1"/>
    <w:rsid w:val="525278EF"/>
    <w:rsid w:val="5253C75E"/>
    <w:rsid w:val="525B622B"/>
    <w:rsid w:val="525C9FAD"/>
    <w:rsid w:val="5272DBD7"/>
    <w:rsid w:val="52753B73"/>
    <w:rsid w:val="527B3B12"/>
    <w:rsid w:val="527FC5B8"/>
    <w:rsid w:val="5299045B"/>
    <w:rsid w:val="52A91968"/>
    <w:rsid w:val="52AC1433"/>
    <w:rsid w:val="52BB5482"/>
    <w:rsid w:val="52BB7C79"/>
    <w:rsid w:val="52DB6AF1"/>
    <w:rsid w:val="52E08532"/>
    <w:rsid w:val="52F31ADC"/>
    <w:rsid w:val="52FE529B"/>
    <w:rsid w:val="5305E539"/>
    <w:rsid w:val="530FA04E"/>
    <w:rsid w:val="5315BF5D"/>
    <w:rsid w:val="532B85C7"/>
    <w:rsid w:val="533B3D94"/>
    <w:rsid w:val="533D36A9"/>
    <w:rsid w:val="53435A2D"/>
    <w:rsid w:val="53565452"/>
    <w:rsid w:val="53586B6C"/>
    <w:rsid w:val="535C349A"/>
    <w:rsid w:val="53659949"/>
    <w:rsid w:val="53723F17"/>
    <w:rsid w:val="5377B8BB"/>
    <w:rsid w:val="537CEB71"/>
    <w:rsid w:val="5383002E"/>
    <w:rsid w:val="5384E521"/>
    <w:rsid w:val="5389CCB5"/>
    <w:rsid w:val="538CE5F2"/>
    <w:rsid w:val="53926430"/>
    <w:rsid w:val="53ABEA46"/>
    <w:rsid w:val="53AF4591"/>
    <w:rsid w:val="53BA67EB"/>
    <w:rsid w:val="53BD804F"/>
    <w:rsid w:val="53C3F234"/>
    <w:rsid w:val="53C49F58"/>
    <w:rsid w:val="53D3FC83"/>
    <w:rsid w:val="53DCDB25"/>
    <w:rsid w:val="53E06FA6"/>
    <w:rsid w:val="53EACE1E"/>
    <w:rsid w:val="53EE374F"/>
    <w:rsid w:val="53FA45E9"/>
    <w:rsid w:val="53FCE6AF"/>
    <w:rsid w:val="53FD1E32"/>
    <w:rsid w:val="53FD47C1"/>
    <w:rsid w:val="540AD0BC"/>
    <w:rsid w:val="541373B0"/>
    <w:rsid w:val="5425905B"/>
    <w:rsid w:val="5433378C"/>
    <w:rsid w:val="54369A4E"/>
    <w:rsid w:val="543E117C"/>
    <w:rsid w:val="5441B53C"/>
    <w:rsid w:val="54433995"/>
    <w:rsid w:val="54434B43"/>
    <w:rsid w:val="544E4785"/>
    <w:rsid w:val="54512DF0"/>
    <w:rsid w:val="54576EDF"/>
    <w:rsid w:val="545A41A1"/>
    <w:rsid w:val="545AA7FF"/>
    <w:rsid w:val="54614819"/>
    <w:rsid w:val="5463B95D"/>
    <w:rsid w:val="546CF1D8"/>
    <w:rsid w:val="547A6F59"/>
    <w:rsid w:val="548BF03E"/>
    <w:rsid w:val="548CD018"/>
    <w:rsid w:val="549A6737"/>
    <w:rsid w:val="549FC7DE"/>
    <w:rsid w:val="54A4E786"/>
    <w:rsid w:val="54A7C9DF"/>
    <w:rsid w:val="54A84E66"/>
    <w:rsid w:val="54B692D5"/>
    <w:rsid w:val="54C73F3F"/>
    <w:rsid w:val="54C8A44E"/>
    <w:rsid w:val="54D3DF26"/>
    <w:rsid w:val="54D8F17B"/>
    <w:rsid w:val="54E425E1"/>
    <w:rsid w:val="54F0A9A2"/>
    <w:rsid w:val="54F695C9"/>
    <w:rsid w:val="54FA2A24"/>
    <w:rsid w:val="55052D4F"/>
    <w:rsid w:val="551391B3"/>
    <w:rsid w:val="55273603"/>
    <w:rsid w:val="552D56A9"/>
    <w:rsid w:val="552E79D8"/>
    <w:rsid w:val="552E802E"/>
    <w:rsid w:val="552E84CF"/>
    <w:rsid w:val="5533351F"/>
    <w:rsid w:val="5536B297"/>
    <w:rsid w:val="55384FA6"/>
    <w:rsid w:val="553D5B67"/>
    <w:rsid w:val="554008E9"/>
    <w:rsid w:val="5544662D"/>
    <w:rsid w:val="554EB2F1"/>
    <w:rsid w:val="555442E5"/>
    <w:rsid w:val="5556384C"/>
    <w:rsid w:val="5556A8B4"/>
    <w:rsid w:val="555F2763"/>
    <w:rsid w:val="556A237A"/>
    <w:rsid w:val="556ED202"/>
    <w:rsid w:val="5576255E"/>
    <w:rsid w:val="55786285"/>
    <w:rsid w:val="5585512A"/>
    <w:rsid w:val="5587123A"/>
    <w:rsid w:val="558810A6"/>
    <w:rsid w:val="559C71F9"/>
    <w:rsid w:val="559D23C7"/>
    <w:rsid w:val="55A9C9AE"/>
    <w:rsid w:val="55AF4AFF"/>
    <w:rsid w:val="55AFD1A7"/>
    <w:rsid w:val="55C013DC"/>
    <w:rsid w:val="55CAA972"/>
    <w:rsid w:val="55CF5FA1"/>
    <w:rsid w:val="55D7215B"/>
    <w:rsid w:val="55E82144"/>
    <w:rsid w:val="55FC0443"/>
    <w:rsid w:val="56201538"/>
    <w:rsid w:val="56217738"/>
    <w:rsid w:val="5622CA2D"/>
    <w:rsid w:val="562A50E9"/>
    <w:rsid w:val="562E74FC"/>
    <w:rsid w:val="562FBF58"/>
    <w:rsid w:val="56304E4F"/>
    <w:rsid w:val="563D6EE7"/>
    <w:rsid w:val="5645D7A8"/>
    <w:rsid w:val="5647D9FC"/>
    <w:rsid w:val="5669A4B5"/>
    <w:rsid w:val="566AB5D0"/>
    <w:rsid w:val="56752A11"/>
    <w:rsid w:val="567A6CEB"/>
    <w:rsid w:val="568612B4"/>
    <w:rsid w:val="5686D977"/>
    <w:rsid w:val="56874BA0"/>
    <w:rsid w:val="5690AD72"/>
    <w:rsid w:val="56930DCE"/>
    <w:rsid w:val="56992904"/>
    <w:rsid w:val="56A044AC"/>
    <w:rsid w:val="56B390FA"/>
    <w:rsid w:val="56B6C051"/>
    <w:rsid w:val="56BD1C27"/>
    <w:rsid w:val="56C5B74A"/>
    <w:rsid w:val="56D3E5C6"/>
    <w:rsid w:val="56EA00DA"/>
    <w:rsid w:val="56F6690A"/>
    <w:rsid w:val="56FC84B0"/>
    <w:rsid w:val="56FF01FF"/>
    <w:rsid w:val="56FF4B04"/>
    <w:rsid w:val="57064D6D"/>
    <w:rsid w:val="57071498"/>
    <w:rsid w:val="5714F809"/>
    <w:rsid w:val="57161450"/>
    <w:rsid w:val="57173BE6"/>
    <w:rsid w:val="5717F2CC"/>
    <w:rsid w:val="5729DDA7"/>
    <w:rsid w:val="57379A73"/>
    <w:rsid w:val="573A36A4"/>
    <w:rsid w:val="57410065"/>
    <w:rsid w:val="574D88C0"/>
    <w:rsid w:val="57500F64"/>
    <w:rsid w:val="57580A4F"/>
    <w:rsid w:val="57663EE5"/>
    <w:rsid w:val="57745AAB"/>
    <w:rsid w:val="57769399"/>
    <w:rsid w:val="5778CE62"/>
    <w:rsid w:val="5784C2EB"/>
    <w:rsid w:val="579615EC"/>
    <w:rsid w:val="579DE5D4"/>
    <w:rsid w:val="57AC44C1"/>
    <w:rsid w:val="57AFB14F"/>
    <w:rsid w:val="57B4820F"/>
    <w:rsid w:val="57B69343"/>
    <w:rsid w:val="57B90252"/>
    <w:rsid w:val="57C669A7"/>
    <w:rsid w:val="57CB250E"/>
    <w:rsid w:val="57D23D57"/>
    <w:rsid w:val="57D77560"/>
    <w:rsid w:val="57DC191D"/>
    <w:rsid w:val="57DC3805"/>
    <w:rsid w:val="57E5B18E"/>
    <w:rsid w:val="57E64F1C"/>
    <w:rsid w:val="57EEFCA7"/>
    <w:rsid w:val="57F07B0C"/>
    <w:rsid w:val="57F42420"/>
    <w:rsid w:val="57F5426D"/>
    <w:rsid w:val="57F62272"/>
    <w:rsid w:val="57FD1337"/>
    <w:rsid w:val="58048506"/>
    <w:rsid w:val="5804D4D1"/>
    <w:rsid w:val="5807F476"/>
    <w:rsid w:val="5810F217"/>
    <w:rsid w:val="58120169"/>
    <w:rsid w:val="5815716D"/>
    <w:rsid w:val="58218123"/>
    <w:rsid w:val="5836E73E"/>
    <w:rsid w:val="58386C6D"/>
    <w:rsid w:val="583DF00E"/>
    <w:rsid w:val="584153DA"/>
    <w:rsid w:val="5846E307"/>
    <w:rsid w:val="5848248E"/>
    <w:rsid w:val="5848399B"/>
    <w:rsid w:val="584F3B13"/>
    <w:rsid w:val="585128EE"/>
    <w:rsid w:val="5857BB15"/>
    <w:rsid w:val="585FE202"/>
    <w:rsid w:val="58626057"/>
    <w:rsid w:val="586C8A7F"/>
    <w:rsid w:val="5875FC82"/>
    <w:rsid w:val="58775EFB"/>
    <w:rsid w:val="5878DB8E"/>
    <w:rsid w:val="587A5E4E"/>
    <w:rsid w:val="58840AE4"/>
    <w:rsid w:val="588ADB7C"/>
    <w:rsid w:val="5894A8BF"/>
    <w:rsid w:val="589C1020"/>
    <w:rsid w:val="589C230C"/>
    <w:rsid w:val="58AC34D4"/>
    <w:rsid w:val="58B4C772"/>
    <w:rsid w:val="58C3D5C1"/>
    <w:rsid w:val="58CC31BB"/>
    <w:rsid w:val="58CCAB3D"/>
    <w:rsid w:val="58DC9C36"/>
    <w:rsid w:val="58E7BAE5"/>
    <w:rsid w:val="58F93BD4"/>
    <w:rsid w:val="590F1AD3"/>
    <w:rsid w:val="590F7CDB"/>
    <w:rsid w:val="59149EC3"/>
    <w:rsid w:val="591D9B69"/>
    <w:rsid w:val="5920F26F"/>
    <w:rsid w:val="59220A56"/>
    <w:rsid w:val="59267370"/>
    <w:rsid w:val="5927F9A1"/>
    <w:rsid w:val="5929119D"/>
    <w:rsid w:val="592DBB97"/>
    <w:rsid w:val="592E3CFC"/>
    <w:rsid w:val="592EB03E"/>
    <w:rsid w:val="593E30D8"/>
    <w:rsid w:val="594BF48B"/>
    <w:rsid w:val="594EA740"/>
    <w:rsid w:val="595D7776"/>
    <w:rsid w:val="5963AFAA"/>
    <w:rsid w:val="597CD48E"/>
    <w:rsid w:val="598A1B63"/>
    <w:rsid w:val="598DBC6B"/>
    <w:rsid w:val="599045AA"/>
    <w:rsid w:val="599934B0"/>
    <w:rsid w:val="599FA858"/>
    <w:rsid w:val="59A0AF76"/>
    <w:rsid w:val="59AF652F"/>
    <w:rsid w:val="59B64756"/>
    <w:rsid w:val="59BA05E3"/>
    <w:rsid w:val="59C319A9"/>
    <w:rsid w:val="59CCD186"/>
    <w:rsid w:val="59E3F55D"/>
    <w:rsid w:val="59F66C86"/>
    <w:rsid w:val="59FBCF04"/>
    <w:rsid w:val="59FE23DD"/>
    <w:rsid w:val="5A109413"/>
    <w:rsid w:val="5A2040E2"/>
    <w:rsid w:val="5A204894"/>
    <w:rsid w:val="5A2ECFD9"/>
    <w:rsid w:val="5A3FFF92"/>
    <w:rsid w:val="5A45E896"/>
    <w:rsid w:val="5A47DF57"/>
    <w:rsid w:val="5A4A568F"/>
    <w:rsid w:val="5A55A50B"/>
    <w:rsid w:val="5A587BF8"/>
    <w:rsid w:val="5A5CB215"/>
    <w:rsid w:val="5A5FB5C7"/>
    <w:rsid w:val="5A5FCB0D"/>
    <w:rsid w:val="5A73414B"/>
    <w:rsid w:val="5A85CEB3"/>
    <w:rsid w:val="5A992158"/>
    <w:rsid w:val="5A9A1037"/>
    <w:rsid w:val="5A9B5873"/>
    <w:rsid w:val="5AA70476"/>
    <w:rsid w:val="5AAC44B3"/>
    <w:rsid w:val="5AB933D3"/>
    <w:rsid w:val="5AD5E4C2"/>
    <w:rsid w:val="5ADB2847"/>
    <w:rsid w:val="5ADBE41C"/>
    <w:rsid w:val="5ADFF0CE"/>
    <w:rsid w:val="5AE754C8"/>
    <w:rsid w:val="5AEAA749"/>
    <w:rsid w:val="5AED3B6C"/>
    <w:rsid w:val="5AEEF335"/>
    <w:rsid w:val="5B028891"/>
    <w:rsid w:val="5B088722"/>
    <w:rsid w:val="5B08CE70"/>
    <w:rsid w:val="5B131ECB"/>
    <w:rsid w:val="5B20939D"/>
    <w:rsid w:val="5B29BAD3"/>
    <w:rsid w:val="5B43B929"/>
    <w:rsid w:val="5B465799"/>
    <w:rsid w:val="5B47D104"/>
    <w:rsid w:val="5B536447"/>
    <w:rsid w:val="5B540F81"/>
    <w:rsid w:val="5B557FFB"/>
    <w:rsid w:val="5B58EC2F"/>
    <w:rsid w:val="5B7ECF7A"/>
    <w:rsid w:val="5B8B60BB"/>
    <w:rsid w:val="5B937458"/>
    <w:rsid w:val="5B99FCE4"/>
    <w:rsid w:val="5BAB69ED"/>
    <w:rsid w:val="5BAF0599"/>
    <w:rsid w:val="5BB57181"/>
    <w:rsid w:val="5BCB16EA"/>
    <w:rsid w:val="5BCC3B2A"/>
    <w:rsid w:val="5BE71C68"/>
    <w:rsid w:val="5BE8DD9D"/>
    <w:rsid w:val="5BFBBD41"/>
    <w:rsid w:val="5BFC899C"/>
    <w:rsid w:val="5BFF2572"/>
    <w:rsid w:val="5C056031"/>
    <w:rsid w:val="5C1262FE"/>
    <w:rsid w:val="5C13B7FE"/>
    <w:rsid w:val="5C1682BE"/>
    <w:rsid w:val="5C215877"/>
    <w:rsid w:val="5C2E041A"/>
    <w:rsid w:val="5C30EAEF"/>
    <w:rsid w:val="5C517A74"/>
    <w:rsid w:val="5C5B87C4"/>
    <w:rsid w:val="5C5FC53B"/>
    <w:rsid w:val="5C613CB1"/>
    <w:rsid w:val="5C625874"/>
    <w:rsid w:val="5C6B1878"/>
    <w:rsid w:val="5C7B415C"/>
    <w:rsid w:val="5C7B8EA1"/>
    <w:rsid w:val="5C859928"/>
    <w:rsid w:val="5C8D3EB1"/>
    <w:rsid w:val="5C98EFC4"/>
    <w:rsid w:val="5C9BE6B7"/>
    <w:rsid w:val="5CA0A739"/>
    <w:rsid w:val="5CABBF3E"/>
    <w:rsid w:val="5CAF19AA"/>
    <w:rsid w:val="5CBA0466"/>
    <w:rsid w:val="5CD4C5B9"/>
    <w:rsid w:val="5CDAA4D5"/>
    <w:rsid w:val="5CDF460F"/>
    <w:rsid w:val="5CF7C8FC"/>
    <w:rsid w:val="5CFBD27A"/>
    <w:rsid w:val="5D08EC33"/>
    <w:rsid w:val="5D0C7361"/>
    <w:rsid w:val="5D1E1A5E"/>
    <w:rsid w:val="5D1FE6BA"/>
    <w:rsid w:val="5D2183DD"/>
    <w:rsid w:val="5D24A3AB"/>
    <w:rsid w:val="5D27964E"/>
    <w:rsid w:val="5D27C09D"/>
    <w:rsid w:val="5D36AC79"/>
    <w:rsid w:val="5D3D192A"/>
    <w:rsid w:val="5D42E2B4"/>
    <w:rsid w:val="5D4821D4"/>
    <w:rsid w:val="5D493311"/>
    <w:rsid w:val="5D4D1A60"/>
    <w:rsid w:val="5D56E65B"/>
    <w:rsid w:val="5D58F7DB"/>
    <w:rsid w:val="5D5ABFDF"/>
    <w:rsid w:val="5D65196D"/>
    <w:rsid w:val="5D6535C9"/>
    <w:rsid w:val="5D6FBD9D"/>
    <w:rsid w:val="5D762C0D"/>
    <w:rsid w:val="5D7852D5"/>
    <w:rsid w:val="5D7E98A6"/>
    <w:rsid w:val="5D8BF3E3"/>
    <w:rsid w:val="5D960F54"/>
    <w:rsid w:val="5D987142"/>
    <w:rsid w:val="5DA2476F"/>
    <w:rsid w:val="5DA3AA90"/>
    <w:rsid w:val="5DA59FE4"/>
    <w:rsid w:val="5DA8A7B9"/>
    <w:rsid w:val="5DBDC3C8"/>
    <w:rsid w:val="5DC327E9"/>
    <w:rsid w:val="5DC3BBA6"/>
    <w:rsid w:val="5DCA2F2E"/>
    <w:rsid w:val="5DD0C833"/>
    <w:rsid w:val="5DD60359"/>
    <w:rsid w:val="5DD77D2F"/>
    <w:rsid w:val="5DDFCB94"/>
    <w:rsid w:val="5DECFA6E"/>
    <w:rsid w:val="5DEE45EB"/>
    <w:rsid w:val="5DEFE9BA"/>
    <w:rsid w:val="5DF502A9"/>
    <w:rsid w:val="5E01932D"/>
    <w:rsid w:val="5E0AC0A3"/>
    <w:rsid w:val="5E1967AA"/>
    <w:rsid w:val="5E337D86"/>
    <w:rsid w:val="5E3D2BE1"/>
    <w:rsid w:val="5E421C20"/>
    <w:rsid w:val="5E480D98"/>
    <w:rsid w:val="5E4D54CD"/>
    <w:rsid w:val="5E500709"/>
    <w:rsid w:val="5E5A92F6"/>
    <w:rsid w:val="5E5F1717"/>
    <w:rsid w:val="5E60901C"/>
    <w:rsid w:val="5E6E8DFC"/>
    <w:rsid w:val="5E770452"/>
    <w:rsid w:val="5E8A0729"/>
    <w:rsid w:val="5E95B8EF"/>
    <w:rsid w:val="5E9B6104"/>
    <w:rsid w:val="5EA44327"/>
    <w:rsid w:val="5EB26FD0"/>
    <w:rsid w:val="5EBBB71B"/>
    <w:rsid w:val="5EBC69A1"/>
    <w:rsid w:val="5EC06EFD"/>
    <w:rsid w:val="5EC3A427"/>
    <w:rsid w:val="5EC7A0EB"/>
    <w:rsid w:val="5ECED2F6"/>
    <w:rsid w:val="5ED6C148"/>
    <w:rsid w:val="5ED9B528"/>
    <w:rsid w:val="5EDEF933"/>
    <w:rsid w:val="5EE50721"/>
    <w:rsid w:val="5EED7969"/>
    <w:rsid w:val="5EEDD55E"/>
    <w:rsid w:val="5EEE0C2D"/>
    <w:rsid w:val="5EF3F7C7"/>
    <w:rsid w:val="5EFA2C84"/>
    <w:rsid w:val="5F0948AA"/>
    <w:rsid w:val="5F14026A"/>
    <w:rsid w:val="5F1508AF"/>
    <w:rsid w:val="5F26C8DF"/>
    <w:rsid w:val="5F2704E1"/>
    <w:rsid w:val="5F30B824"/>
    <w:rsid w:val="5F389B1B"/>
    <w:rsid w:val="5F3AA125"/>
    <w:rsid w:val="5F3E17D0"/>
    <w:rsid w:val="5F40A134"/>
    <w:rsid w:val="5F4DCDC5"/>
    <w:rsid w:val="5F5868D7"/>
    <w:rsid w:val="5F61A6D9"/>
    <w:rsid w:val="5F76FDEC"/>
    <w:rsid w:val="5F80C909"/>
    <w:rsid w:val="5F87A8D0"/>
    <w:rsid w:val="5F8ADA7D"/>
    <w:rsid w:val="5F9FCD98"/>
    <w:rsid w:val="5FA42B22"/>
    <w:rsid w:val="5FA58847"/>
    <w:rsid w:val="5FB140B7"/>
    <w:rsid w:val="5FBF7C6C"/>
    <w:rsid w:val="5FC839DF"/>
    <w:rsid w:val="5FCDE6B2"/>
    <w:rsid w:val="5FD807C1"/>
    <w:rsid w:val="5FD83E5F"/>
    <w:rsid w:val="5FDA0E87"/>
    <w:rsid w:val="5FE6DF4C"/>
    <w:rsid w:val="5FE7F1E4"/>
    <w:rsid w:val="5FEA5AF7"/>
    <w:rsid w:val="5FFA80C5"/>
    <w:rsid w:val="60084C84"/>
    <w:rsid w:val="60378573"/>
    <w:rsid w:val="6038094D"/>
    <w:rsid w:val="603A3086"/>
    <w:rsid w:val="603EC170"/>
    <w:rsid w:val="6042C0C9"/>
    <w:rsid w:val="604F36B6"/>
    <w:rsid w:val="605EBB95"/>
    <w:rsid w:val="60714656"/>
    <w:rsid w:val="6084B61E"/>
    <w:rsid w:val="608988DE"/>
    <w:rsid w:val="60918DC2"/>
    <w:rsid w:val="609A38B8"/>
    <w:rsid w:val="60A7B4E9"/>
    <w:rsid w:val="60AA1D38"/>
    <w:rsid w:val="60ABF589"/>
    <w:rsid w:val="60AEED85"/>
    <w:rsid w:val="60AFA48A"/>
    <w:rsid w:val="60B53B4D"/>
    <w:rsid w:val="60B68AB2"/>
    <w:rsid w:val="60C88FD2"/>
    <w:rsid w:val="60D209E0"/>
    <w:rsid w:val="60D37504"/>
    <w:rsid w:val="60D94A06"/>
    <w:rsid w:val="60DC66AB"/>
    <w:rsid w:val="60E75E83"/>
    <w:rsid w:val="60E7DF9F"/>
    <w:rsid w:val="60ED7F74"/>
    <w:rsid w:val="6100D3AC"/>
    <w:rsid w:val="61011739"/>
    <w:rsid w:val="610707D8"/>
    <w:rsid w:val="6107F730"/>
    <w:rsid w:val="610A13D9"/>
    <w:rsid w:val="611AE6EB"/>
    <w:rsid w:val="6124D36D"/>
    <w:rsid w:val="61280384"/>
    <w:rsid w:val="61346AF6"/>
    <w:rsid w:val="6135C1D6"/>
    <w:rsid w:val="61369DD7"/>
    <w:rsid w:val="613849A3"/>
    <w:rsid w:val="615257B2"/>
    <w:rsid w:val="6157FDEF"/>
    <w:rsid w:val="615903EB"/>
    <w:rsid w:val="615B4E07"/>
    <w:rsid w:val="615C0145"/>
    <w:rsid w:val="615F788E"/>
    <w:rsid w:val="6166CE46"/>
    <w:rsid w:val="61957A84"/>
    <w:rsid w:val="61991A23"/>
    <w:rsid w:val="619F3F58"/>
    <w:rsid w:val="61A5E75A"/>
    <w:rsid w:val="61AA5537"/>
    <w:rsid w:val="61AB1348"/>
    <w:rsid w:val="61AB1F1C"/>
    <w:rsid w:val="61B4C298"/>
    <w:rsid w:val="61BFDECF"/>
    <w:rsid w:val="61C00AE7"/>
    <w:rsid w:val="61C7674A"/>
    <w:rsid w:val="61C7C812"/>
    <w:rsid w:val="61CF0D1B"/>
    <w:rsid w:val="61DD7492"/>
    <w:rsid w:val="61EB1CCE"/>
    <w:rsid w:val="61F7C92C"/>
    <w:rsid w:val="61F84C88"/>
    <w:rsid w:val="61F9DC2E"/>
    <w:rsid w:val="620043CF"/>
    <w:rsid w:val="620F975C"/>
    <w:rsid w:val="621CB110"/>
    <w:rsid w:val="621D3AEC"/>
    <w:rsid w:val="6226BF52"/>
    <w:rsid w:val="62309A48"/>
    <w:rsid w:val="623682CF"/>
    <w:rsid w:val="6238780C"/>
    <w:rsid w:val="6239C062"/>
    <w:rsid w:val="623A2FE9"/>
    <w:rsid w:val="6248A8FF"/>
    <w:rsid w:val="62498392"/>
    <w:rsid w:val="624B74EB"/>
    <w:rsid w:val="624CD7B8"/>
    <w:rsid w:val="62535FDE"/>
    <w:rsid w:val="6257CA39"/>
    <w:rsid w:val="626A5FFF"/>
    <w:rsid w:val="626C98C8"/>
    <w:rsid w:val="626F51B0"/>
    <w:rsid w:val="6272DB64"/>
    <w:rsid w:val="628DB300"/>
    <w:rsid w:val="628EFD90"/>
    <w:rsid w:val="62A3AA03"/>
    <w:rsid w:val="62A60321"/>
    <w:rsid w:val="62A636CA"/>
    <w:rsid w:val="62AD168B"/>
    <w:rsid w:val="62ADB5DB"/>
    <w:rsid w:val="62B806D6"/>
    <w:rsid w:val="62D57D73"/>
    <w:rsid w:val="62D8AF84"/>
    <w:rsid w:val="62DF493A"/>
    <w:rsid w:val="62E2623C"/>
    <w:rsid w:val="62E60CE3"/>
    <w:rsid w:val="62F4FE31"/>
    <w:rsid w:val="62F59E00"/>
    <w:rsid w:val="62F80DA8"/>
    <w:rsid w:val="62F84D51"/>
    <w:rsid w:val="62FF1732"/>
    <w:rsid w:val="6309ED04"/>
    <w:rsid w:val="630A61EB"/>
    <w:rsid w:val="631BB751"/>
    <w:rsid w:val="631E9883"/>
    <w:rsid w:val="63250DB0"/>
    <w:rsid w:val="63254292"/>
    <w:rsid w:val="632A7AAB"/>
    <w:rsid w:val="632E0419"/>
    <w:rsid w:val="63346B59"/>
    <w:rsid w:val="633BAE79"/>
    <w:rsid w:val="633BD65C"/>
    <w:rsid w:val="633ED6E5"/>
    <w:rsid w:val="6342CC95"/>
    <w:rsid w:val="63444F24"/>
    <w:rsid w:val="634621ED"/>
    <w:rsid w:val="634645BF"/>
    <w:rsid w:val="63493608"/>
    <w:rsid w:val="634AFE8D"/>
    <w:rsid w:val="6358CE52"/>
    <w:rsid w:val="635AC952"/>
    <w:rsid w:val="636E8DB3"/>
    <w:rsid w:val="637992B7"/>
    <w:rsid w:val="6380CDC1"/>
    <w:rsid w:val="63ABD4A5"/>
    <w:rsid w:val="63AE1210"/>
    <w:rsid w:val="63BCCEBE"/>
    <w:rsid w:val="63BF20ED"/>
    <w:rsid w:val="63CCCEB0"/>
    <w:rsid w:val="63CCE2B1"/>
    <w:rsid w:val="63D90B58"/>
    <w:rsid w:val="63E2E604"/>
    <w:rsid w:val="63E5C16E"/>
    <w:rsid w:val="63EC409B"/>
    <w:rsid w:val="63FA46F8"/>
    <w:rsid w:val="63FE7575"/>
    <w:rsid w:val="640124E6"/>
    <w:rsid w:val="640F2A10"/>
    <w:rsid w:val="640FDD9F"/>
    <w:rsid w:val="641CFAD5"/>
    <w:rsid w:val="641F9013"/>
    <w:rsid w:val="64442086"/>
    <w:rsid w:val="6446E9A0"/>
    <w:rsid w:val="6447742C"/>
    <w:rsid w:val="644FBB62"/>
    <w:rsid w:val="64514E68"/>
    <w:rsid w:val="6451772B"/>
    <w:rsid w:val="6451C89C"/>
    <w:rsid w:val="6453B843"/>
    <w:rsid w:val="646CA90D"/>
    <w:rsid w:val="647AF555"/>
    <w:rsid w:val="647B098B"/>
    <w:rsid w:val="647F3E5B"/>
    <w:rsid w:val="647FC5C4"/>
    <w:rsid w:val="6489167D"/>
    <w:rsid w:val="648A8C1B"/>
    <w:rsid w:val="64A14268"/>
    <w:rsid w:val="64A25B3A"/>
    <w:rsid w:val="64AD1DC0"/>
    <w:rsid w:val="64ADA588"/>
    <w:rsid w:val="64B79FDE"/>
    <w:rsid w:val="64BCB983"/>
    <w:rsid w:val="64C0DE11"/>
    <w:rsid w:val="64CD2451"/>
    <w:rsid w:val="64D0DF1A"/>
    <w:rsid w:val="64D13FEB"/>
    <w:rsid w:val="64D1E223"/>
    <w:rsid w:val="64D442EC"/>
    <w:rsid w:val="64DF7301"/>
    <w:rsid w:val="64E605CD"/>
    <w:rsid w:val="64EA026B"/>
    <w:rsid w:val="64EA5663"/>
    <w:rsid w:val="64FEE629"/>
    <w:rsid w:val="650D4927"/>
    <w:rsid w:val="65142078"/>
    <w:rsid w:val="6514B779"/>
    <w:rsid w:val="65171FCD"/>
    <w:rsid w:val="651907CF"/>
    <w:rsid w:val="65286125"/>
    <w:rsid w:val="65305A35"/>
    <w:rsid w:val="653487A5"/>
    <w:rsid w:val="6541AAB2"/>
    <w:rsid w:val="6546515E"/>
    <w:rsid w:val="6550A5F9"/>
    <w:rsid w:val="65557BA4"/>
    <w:rsid w:val="655B22A2"/>
    <w:rsid w:val="655E2F15"/>
    <w:rsid w:val="6570FB0A"/>
    <w:rsid w:val="6571A8D5"/>
    <w:rsid w:val="6571D92B"/>
    <w:rsid w:val="6574BDD6"/>
    <w:rsid w:val="658D8186"/>
    <w:rsid w:val="65910B48"/>
    <w:rsid w:val="659B591A"/>
    <w:rsid w:val="659B61B0"/>
    <w:rsid w:val="65A9275B"/>
    <w:rsid w:val="65B716DF"/>
    <w:rsid w:val="65D97152"/>
    <w:rsid w:val="65DC3DFE"/>
    <w:rsid w:val="65DCE8D7"/>
    <w:rsid w:val="65E8BE10"/>
    <w:rsid w:val="65F191BA"/>
    <w:rsid w:val="65F6FED1"/>
    <w:rsid w:val="65FDA432"/>
    <w:rsid w:val="65FFD693"/>
    <w:rsid w:val="6600DB12"/>
    <w:rsid w:val="660208F3"/>
    <w:rsid w:val="660B5067"/>
    <w:rsid w:val="660C61CF"/>
    <w:rsid w:val="660F6FAB"/>
    <w:rsid w:val="661545B1"/>
    <w:rsid w:val="661A6D8F"/>
    <w:rsid w:val="66215C18"/>
    <w:rsid w:val="663D127A"/>
    <w:rsid w:val="664518CF"/>
    <w:rsid w:val="6645C832"/>
    <w:rsid w:val="6652C4DB"/>
    <w:rsid w:val="6659661F"/>
    <w:rsid w:val="665B7333"/>
    <w:rsid w:val="665D9296"/>
    <w:rsid w:val="665F7DD8"/>
    <w:rsid w:val="6665189A"/>
    <w:rsid w:val="66765BDA"/>
    <w:rsid w:val="66796C5B"/>
    <w:rsid w:val="6679CB0C"/>
    <w:rsid w:val="667BE40C"/>
    <w:rsid w:val="667E40F7"/>
    <w:rsid w:val="66800664"/>
    <w:rsid w:val="6697C310"/>
    <w:rsid w:val="669D37C1"/>
    <w:rsid w:val="669DF452"/>
    <w:rsid w:val="669F3352"/>
    <w:rsid w:val="66A45958"/>
    <w:rsid w:val="66A5D836"/>
    <w:rsid w:val="66AFDEC0"/>
    <w:rsid w:val="66B29DF7"/>
    <w:rsid w:val="66C08602"/>
    <w:rsid w:val="66C15353"/>
    <w:rsid w:val="66DB0558"/>
    <w:rsid w:val="66E1E821"/>
    <w:rsid w:val="66E746A0"/>
    <w:rsid w:val="66EEEA1F"/>
    <w:rsid w:val="66F5CE77"/>
    <w:rsid w:val="66FB01EC"/>
    <w:rsid w:val="67087E1D"/>
    <w:rsid w:val="6716550E"/>
    <w:rsid w:val="671BDA8B"/>
    <w:rsid w:val="671D80F6"/>
    <w:rsid w:val="671F9540"/>
    <w:rsid w:val="67249FA4"/>
    <w:rsid w:val="67346FEE"/>
    <w:rsid w:val="67362ADD"/>
    <w:rsid w:val="6738438F"/>
    <w:rsid w:val="6739AD9C"/>
    <w:rsid w:val="674412B6"/>
    <w:rsid w:val="674F75AB"/>
    <w:rsid w:val="67507D77"/>
    <w:rsid w:val="67551729"/>
    <w:rsid w:val="67557574"/>
    <w:rsid w:val="675BC21E"/>
    <w:rsid w:val="6760746F"/>
    <w:rsid w:val="6763647C"/>
    <w:rsid w:val="6781C7A1"/>
    <w:rsid w:val="678AA7FD"/>
    <w:rsid w:val="678FBD41"/>
    <w:rsid w:val="679D7A33"/>
    <w:rsid w:val="67A92E75"/>
    <w:rsid w:val="67B29617"/>
    <w:rsid w:val="67C4FAAC"/>
    <w:rsid w:val="67C57329"/>
    <w:rsid w:val="67C76B67"/>
    <w:rsid w:val="67D7EC44"/>
    <w:rsid w:val="67E55EA3"/>
    <w:rsid w:val="67E9FD4B"/>
    <w:rsid w:val="67EAABC2"/>
    <w:rsid w:val="67EF6113"/>
    <w:rsid w:val="67F0C06B"/>
    <w:rsid w:val="67FD37E7"/>
    <w:rsid w:val="67FF7A23"/>
    <w:rsid w:val="6803A645"/>
    <w:rsid w:val="68144059"/>
    <w:rsid w:val="68218AD5"/>
    <w:rsid w:val="6834154A"/>
    <w:rsid w:val="68377F53"/>
    <w:rsid w:val="683C46D2"/>
    <w:rsid w:val="683D6D72"/>
    <w:rsid w:val="68427962"/>
    <w:rsid w:val="6848C905"/>
    <w:rsid w:val="6848E8B6"/>
    <w:rsid w:val="684C583B"/>
    <w:rsid w:val="684FE105"/>
    <w:rsid w:val="6850DF3F"/>
    <w:rsid w:val="6854EFB2"/>
    <w:rsid w:val="685C5663"/>
    <w:rsid w:val="6860A4F3"/>
    <w:rsid w:val="6862BFF7"/>
    <w:rsid w:val="6865CAFA"/>
    <w:rsid w:val="686A6B34"/>
    <w:rsid w:val="686CAA49"/>
    <w:rsid w:val="686D95E0"/>
    <w:rsid w:val="686F8C19"/>
    <w:rsid w:val="68748F6D"/>
    <w:rsid w:val="687DA8BF"/>
    <w:rsid w:val="687F9B00"/>
    <w:rsid w:val="68829A4E"/>
    <w:rsid w:val="688C65A9"/>
    <w:rsid w:val="688C8865"/>
    <w:rsid w:val="68908122"/>
    <w:rsid w:val="6895039D"/>
    <w:rsid w:val="68A73ABA"/>
    <w:rsid w:val="68ABE1AE"/>
    <w:rsid w:val="68B7F14A"/>
    <w:rsid w:val="68BA0AE7"/>
    <w:rsid w:val="68BEB965"/>
    <w:rsid w:val="68C9D2FC"/>
    <w:rsid w:val="68C9E7B1"/>
    <w:rsid w:val="68D1E26F"/>
    <w:rsid w:val="68D3B5C1"/>
    <w:rsid w:val="68E2599F"/>
    <w:rsid w:val="68E2CF07"/>
    <w:rsid w:val="68E42800"/>
    <w:rsid w:val="68E8F7C1"/>
    <w:rsid w:val="68E9C76E"/>
    <w:rsid w:val="68F6D603"/>
    <w:rsid w:val="68F9D962"/>
    <w:rsid w:val="68FD62C2"/>
    <w:rsid w:val="690042EE"/>
    <w:rsid w:val="6900CF1B"/>
    <w:rsid w:val="690568B1"/>
    <w:rsid w:val="690789B0"/>
    <w:rsid w:val="690DB4F0"/>
    <w:rsid w:val="6932C314"/>
    <w:rsid w:val="6937D1DD"/>
    <w:rsid w:val="694D93FE"/>
    <w:rsid w:val="694E3B21"/>
    <w:rsid w:val="694E6678"/>
    <w:rsid w:val="6952D213"/>
    <w:rsid w:val="69631B78"/>
    <w:rsid w:val="6967B335"/>
    <w:rsid w:val="6972D407"/>
    <w:rsid w:val="698B3006"/>
    <w:rsid w:val="699A697F"/>
    <w:rsid w:val="699F88E7"/>
    <w:rsid w:val="69B5B63E"/>
    <w:rsid w:val="69B6138F"/>
    <w:rsid w:val="69B9D113"/>
    <w:rsid w:val="69BBD606"/>
    <w:rsid w:val="69CC9465"/>
    <w:rsid w:val="69E2F4BA"/>
    <w:rsid w:val="69FA9078"/>
    <w:rsid w:val="6A0678F8"/>
    <w:rsid w:val="6A2A0F8B"/>
    <w:rsid w:val="6A3665E4"/>
    <w:rsid w:val="6A3CD599"/>
    <w:rsid w:val="6A4033CA"/>
    <w:rsid w:val="6A43D628"/>
    <w:rsid w:val="6A440E1F"/>
    <w:rsid w:val="6A452DDE"/>
    <w:rsid w:val="6A4C0FFF"/>
    <w:rsid w:val="6A4E7AB8"/>
    <w:rsid w:val="6A51587A"/>
    <w:rsid w:val="6A64C3E5"/>
    <w:rsid w:val="6A67B8AB"/>
    <w:rsid w:val="6A715B66"/>
    <w:rsid w:val="6A75B2C0"/>
    <w:rsid w:val="6A761C1B"/>
    <w:rsid w:val="6A7B7468"/>
    <w:rsid w:val="6A81081C"/>
    <w:rsid w:val="6A934375"/>
    <w:rsid w:val="6A985D76"/>
    <w:rsid w:val="6A9DB06B"/>
    <w:rsid w:val="6AB0F1E8"/>
    <w:rsid w:val="6AB3A42D"/>
    <w:rsid w:val="6AB66737"/>
    <w:rsid w:val="6AB76E4E"/>
    <w:rsid w:val="6AB7746E"/>
    <w:rsid w:val="6AB9A9D5"/>
    <w:rsid w:val="6AC58AE8"/>
    <w:rsid w:val="6B095ECE"/>
    <w:rsid w:val="6B0F0576"/>
    <w:rsid w:val="6B0FC87A"/>
    <w:rsid w:val="6B1CFDB0"/>
    <w:rsid w:val="6B1E30F8"/>
    <w:rsid w:val="6B1EFB40"/>
    <w:rsid w:val="6B2ABC13"/>
    <w:rsid w:val="6B2BFB4D"/>
    <w:rsid w:val="6B357569"/>
    <w:rsid w:val="6B3915FE"/>
    <w:rsid w:val="6B3ACB91"/>
    <w:rsid w:val="6B4B628E"/>
    <w:rsid w:val="6B557BE4"/>
    <w:rsid w:val="6B5C66F6"/>
    <w:rsid w:val="6B5D7079"/>
    <w:rsid w:val="6B61A458"/>
    <w:rsid w:val="6B7280B5"/>
    <w:rsid w:val="6B834740"/>
    <w:rsid w:val="6B9AFC56"/>
    <w:rsid w:val="6BB013FA"/>
    <w:rsid w:val="6BB0BB74"/>
    <w:rsid w:val="6BB5F2B9"/>
    <w:rsid w:val="6BB63FA3"/>
    <w:rsid w:val="6BBA3B10"/>
    <w:rsid w:val="6BBC57B4"/>
    <w:rsid w:val="6BBF1B69"/>
    <w:rsid w:val="6BC5CCBD"/>
    <w:rsid w:val="6BD40603"/>
    <w:rsid w:val="6BD4675C"/>
    <w:rsid w:val="6BE17CCB"/>
    <w:rsid w:val="6BE89C93"/>
    <w:rsid w:val="6BEC042C"/>
    <w:rsid w:val="6BEE8A02"/>
    <w:rsid w:val="6BFBCEBC"/>
    <w:rsid w:val="6BFD80E5"/>
    <w:rsid w:val="6C0B0AEB"/>
    <w:rsid w:val="6C0CCF66"/>
    <w:rsid w:val="6C17E21B"/>
    <w:rsid w:val="6C182C0B"/>
    <w:rsid w:val="6C2D4EC9"/>
    <w:rsid w:val="6C3250BC"/>
    <w:rsid w:val="6C39311D"/>
    <w:rsid w:val="6C39F797"/>
    <w:rsid w:val="6C4A183C"/>
    <w:rsid w:val="6C4FA4D1"/>
    <w:rsid w:val="6C5397D3"/>
    <w:rsid w:val="6C5411E8"/>
    <w:rsid w:val="6C682E8C"/>
    <w:rsid w:val="6C6EEFC2"/>
    <w:rsid w:val="6C77753F"/>
    <w:rsid w:val="6C897654"/>
    <w:rsid w:val="6C898438"/>
    <w:rsid w:val="6C8C80C4"/>
    <w:rsid w:val="6C9354A6"/>
    <w:rsid w:val="6C95C253"/>
    <w:rsid w:val="6C979E8F"/>
    <w:rsid w:val="6CA134EF"/>
    <w:rsid w:val="6CA16191"/>
    <w:rsid w:val="6CA39917"/>
    <w:rsid w:val="6CA60F5A"/>
    <w:rsid w:val="6CAD66FE"/>
    <w:rsid w:val="6CADE861"/>
    <w:rsid w:val="6CAFEC94"/>
    <w:rsid w:val="6CB7EF18"/>
    <w:rsid w:val="6CB991D1"/>
    <w:rsid w:val="6CB9BAAD"/>
    <w:rsid w:val="6CC30B7A"/>
    <w:rsid w:val="6CCE4610"/>
    <w:rsid w:val="6CCFF140"/>
    <w:rsid w:val="6CD911CA"/>
    <w:rsid w:val="6CDB6197"/>
    <w:rsid w:val="6CDFD671"/>
    <w:rsid w:val="6CE6D588"/>
    <w:rsid w:val="6CEF3809"/>
    <w:rsid w:val="6CF1FB29"/>
    <w:rsid w:val="6CF79347"/>
    <w:rsid w:val="6CF82254"/>
    <w:rsid w:val="6CFF1D8E"/>
    <w:rsid w:val="6D09B77A"/>
    <w:rsid w:val="6D2D4CCA"/>
    <w:rsid w:val="6D2E13E2"/>
    <w:rsid w:val="6D35F0C1"/>
    <w:rsid w:val="6D42F334"/>
    <w:rsid w:val="6D47C376"/>
    <w:rsid w:val="6D4FCFAC"/>
    <w:rsid w:val="6D51C628"/>
    <w:rsid w:val="6D60B67F"/>
    <w:rsid w:val="6D6DAA16"/>
    <w:rsid w:val="6D6FD664"/>
    <w:rsid w:val="6D700CFA"/>
    <w:rsid w:val="6D7139D6"/>
    <w:rsid w:val="6D7281D2"/>
    <w:rsid w:val="6D740994"/>
    <w:rsid w:val="6D7D4D2C"/>
    <w:rsid w:val="6D84A81D"/>
    <w:rsid w:val="6D8C5FC5"/>
    <w:rsid w:val="6D8E80D5"/>
    <w:rsid w:val="6DA3A699"/>
    <w:rsid w:val="6DA92EEF"/>
    <w:rsid w:val="6DAA3CF6"/>
    <w:rsid w:val="6DB0CCE7"/>
    <w:rsid w:val="6DB2265F"/>
    <w:rsid w:val="6DB22BA4"/>
    <w:rsid w:val="6DB23729"/>
    <w:rsid w:val="6DBA8B5B"/>
    <w:rsid w:val="6DC00258"/>
    <w:rsid w:val="6DC3C6A5"/>
    <w:rsid w:val="6DC5E2B6"/>
    <w:rsid w:val="6DC761C2"/>
    <w:rsid w:val="6DCBE176"/>
    <w:rsid w:val="6DD2BBEF"/>
    <w:rsid w:val="6DDD4A12"/>
    <w:rsid w:val="6DE9F5DB"/>
    <w:rsid w:val="6DF23A26"/>
    <w:rsid w:val="6DF616E4"/>
    <w:rsid w:val="6E039EDB"/>
    <w:rsid w:val="6E1620C6"/>
    <w:rsid w:val="6E22516F"/>
    <w:rsid w:val="6E239D60"/>
    <w:rsid w:val="6E29D67D"/>
    <w:rsid w:val="6E3060E4"/>
    <w:rsid w:val="6E35DC17"/>
    <w:rsid w:val="6E3B293C"/>
    <w:rsid w:val="6E42B37A"/>
    <w:rsid w:val="6E4AF8F4"/>
    <w:rsid w:val="6E5096AB"/>
    <w:rsid w:val="6E5FDB17"/>
    <w:rsid w:val="6E664033"/>
    <w:rsid w:val="6E6A3CA9"/>
    <w:rsid w:val="6E704E0C"/>
    <w:rsid w:val="6E733697"/>
    <w:rsid w:val="6E742EDE"/>
    <w:rsid w:val="6E777E2F"/>
    <w:rsid w:val="6E8182C8"/>
    <w:rsid w:val="6E8F0F05"/>
    <w:rsid w:val="6E984C67"/>
    <w:rsid w:val="6E9A2260"/>
    <w:rsid w:val="6E9A3688"/>
    <w:rsid w:val="6EA27162"/>
    <w:rsid w:val="6EA55253"/>
    <w:rsid w:val="6EAD5EDE"/>
    <w:rsid w:val="6EB06861"/>
    <w:rsid w:val="6EBC3740"/>
    <w:rsid w:val="6EC426E3"/>
    <w:rsid w:val="6ECB60B0"/>
    <w:rsid w:val="6ECDAE73"/>
    <w:rsid w:val="6ED20A66"/>
    <w:rsid w:val="6ED44995"/>
    <w:rsid w:val="6ED6CD5C"/>
    <w:rsid w:val="6EE88659"/>
    <w:rsid w:val="6EEE6ECB"/>
    <w:rsid w:val="6EEF6542"/>
    <w:rsid w:val="6EF8D91E"/>
    <w:rsid w:val="6F024D02"/>
    <w:rsid w:val="6F0482C2"/>
    <w:rsid w:val="6F056F73"/>
    <w:rsid w:val="6F19ACC6"/>
    <w:rsid w:val="6F2068E7"/>
    <w:rsid w:val="6F21F55B"/>
    <w:rsid w:val="6F2235DB"/>
    <w:rsid w:val="6F267E67"/>
    <w:rsid w:val="6F29F0CC"/>
    <w:rsid w:val="6F363CFA"/>
    <w:rsid w:val="6F371001"/>
    <w:rsid w:val="6F386E28"/>
    <w:rsid w:val="6F596A92"/>
    <w:rsid w:val="6F5E7923"/>
    <w:rsid w:val="6F60B00E"/>
    <w:rsid w:val="6F6B0E51"/>
    <w:rsid w:val="6F6BC4FC"/>
    <w:rsid w:val="6F6C5ADA"/>
    <w:rsid w:val="6F7968BA"/>
    <w:rsid w:val="6F7F3C26"/>
    <w:rsid w:val="6F929C80"/>
    <w:rsid w:val="6F93B72A"/>
    <w:rsid w:val="6F954048"/>
    <w:rsid w:val="6FA44B6E"/>
    <w:rsid w:val="6FA55B97"/>
    <w:rsid w:val="6FADCDAB"/>
    <w:rsid w:val="6FB39D99"/>
    <w:rsid w:val="6FC06157"/>
    <w:rsid w:val="6FC613D5"/>
    <w:rsid w:val="6FC7BBC5"/>
    <w:rsid w:val="6FCF079F"/>
    <w:rsid w:val="6FE8D06C"/>
    <w:rsid w:val="6FEDD8F2"/>
    <w:rsid w:val="6FF407DD"/>
    <w:rsid w:val="6FF651F3"/>
    <w:rsid w:val="6FFB8F58"/>
    <w:rsid w:val="700643DD"/>
    <w:rsid w:val="700CF97F"/>
    <w:rsid w:val="70171C6D"/>
    <w:rsid w:val="70249B17"/>
    <w:rsid w:val="703224C3"/>
    <w:rsid w:val="7039C3FD"/>
    <w:rsid w:val="703C2A13"/>
    <w:rsid w:val="703E91D6"/>
    <w:rsid w:val="70432D6E"/>
    <w:rsid w:val="7045D930"/>
    <w:rsid w:val="704AA5EA"/>
    <w:rsid w:val="704B12CB"/>
    <w:rsid w:val="707A55BD"/>
    <w:rsid w:val="707D1819"/>
    <w:rsid w:val="707DC126"/>
    <w:rsid w:val="708DF19D"/>
    <w:rsid w:val="7093FD09"/>
    <w:rsid w:val="7096BA05"/>
    <w:rsid w:val="7097988B"/>
    <w:rsid w:val="709A84DB"/>
    <w:rsid w:val="709AA6E7"/>
    <w:rsid w:val="709DD3E6"/>
    <w:rsid w:val="70A6D001"/>
    <w:rsid w:val="70AAC393"/>
    <w:rsid w:val="70ABB715"/>
    <w:rsid w:val="70B470D2"/>
    <w:rsid w:val="70B4CB69"/>
    <w:rsid w:val="70B720C6"/>
    <w:rsid w:val="70B7B5DE"/>
    <w:rsid w:val="70C1CE88"/>
    <w:rsid w:val="70C2E3F5"/>
    <w:rsid w:val="70CA8FD0"/>
    <w:rsid w:val="70CB7CA9"/>
    <w:rsid w:val="70EA04BE"/>
    <w:rsid w:val="70EC699F"/>
    <w:rsid w:val="70EF030F"/>
    <w:rsid w:val="70F32EBC"/>
    <w:rsid w:val="70F54178"/>
    <w:rsid w:val="70FB46AF"/>
    <w:rsid w:val="70FEC81D"/>
    <w:rsid w:val="710BE18F"/>
    <w:rsid w:val="7112450C"/>
    <w:rsid w:val="7122B0D3"/>
    <w:rsid w:val="71250967"/>
    <w:rsid w:val="712606AD"/>
    <w:rsid w:val="7126B5F2"/>
    <w:rsid w:val="7128077D"/>
    <w:rsid w:val="71357DA6"/>
    <w:rsid w:val="7138E61F"/>
    <w:rsid w:val="713962E0"/>
    <w:rsid w:val="713CD8DA"/>
    <w:rsid w:val="713CF5E0"/>
    <w:rsid w:val="7146599B"/>
    <w:rsid w:val="714BA6E3"/>
    <w:rsid w:val="714F088F"/>
    <w:rsid w:val="7153FEC9"/>
    <w:rsid w:val="715F6D8C"/>
    <w:rsid w:val="71682A26"/>
    <w:rsid w:val="716D6F00"/>
    <w:rsid w:val="717A870D"/>
    <w:rsid w:val="717DE3D7"/>
    <w:rsid w:val="718B82BC"/>
    <w:rsid w:val="7196791D"/>
    <w:rsid w:val="71A60D85"/>
    <w:rsid w:val="71AF6E25"/>
    <w:rsid w:val="71B63A6E"/>
    <w:rsid w:val="71B6422E"/>
    <w:rsid w:val="71CA00BB"/>
    <w:rsid w:val="71D30D32"/>
    <w:rsid w:val="71DA0154"/>
    <w:rsid w:val="71EEBB04"/>
    <w:rsid w:val="71F49F8B"/>
    <w:rsid w:val="71F4A6BF"/>
    <w:rsid w:val="71FC86A3"/>
    <w:rsid w:val="72088DA4"/>
    <w:rsid w:val="721A25D9"/>
    <w:rsid w:val="721B9E85"/>
    <w:rsid w:val="721CB50A"/>
    <w:rsid w:val="721E0678"/>
    <w:rsid w:val="721F24F0"/>
    <w:rsid w:val="72214DEF"/>
    <w:rsid w:val="7222EE18"/>
    <w:rsid w:val="722392C3"/>
    <w:rsid w:val="72324FDA"/>
    <w:rsid w:val="7235E851"/>
    <w:rsid w:val="723B08C2"/>
    <w:rsid w:val="724A01D4"/>
    <w:rsid w:val="724C22B5"/>
    <w:rsid w:val="724EB583"/>
    <w:rsid w:val="725D7E44"/>
    <w:rsid w:val="72603C5E"/>
    <w:rsid w:val="726A5BBC"/>
    <w:rsid w:val="7270B503"/>
    <w:rsid w:val="72716844"/>
    <w:rsid w:val="72734EB2"/>
    <w:rsid w:val="72736BCA"/>
    <w:rsid w:val="72765778"/>
    <w:rsid w:val="7276FF56"/>
    <w:rsid w:val="727BBE82"/>
    <w:rsid w:val="727C091A"/>
    <w:rsid w:val="727EBD23"/>
    <w:rsid w:val="727F3411"/>
    <w:rsid w:val="7284D51D"/>
    <w:rsid w:val="728A3D1B"/>
    <w:rsid w:val="728E011E"/>
    <w:rsid w:val="728E8476"/>
    <w:rsid w:val="729F45D1"/>
    <w:rsid w:val="72A95DF6"/>
    <w:rsid w:val="72C2C56C"/>
    <w:rsid w:val="72CFBF91"/>
    <w:rsid w:val="72D2051A"/>
    <w:rsid w:val="72D2823F"/>
    <w:rsid w:val="72D94A78"/>
    <w:rsid w:val="72E30328"/>
    <w:rsid w:val="72E42D58"/>
    <w:rsid w:val="72F87E21"/>
    <w:rsid w:val="730C5157"/>
    <w:rsid w:val="730F281B"/>
    <w:rsid w:val="7311DDF6"/>
    <w:rsid w:val="7316576E"/>
    <w:rsid w:val="73227C22"/>
    <w:rsid w:val="732A3447"/>
    <w:rsid w:val="7351A10E"/>
    <w:rsid w:val="73543D71"/>
    <w:rsid w:val="735E84C5"/>
    <w:rsid w:val="73886157"/>
    <w:rsid w:val="738B6D42"/>
    <w:rsid w:val="7392F54C"/>
    <w:rsid w:val="7396D6AD"/>
    <w:rsid w:val="73989F73"/>
    <w:rsid w:val="73AFFE19"/>
    <w:rsid w:val="73B4B34A"/>
    <w:rsid w:val="73BE5544"/>
    <w:rsid w:val="73C6717B"/>
    <w:rsid w:val="73C778A6"/>
    <w:rsid w:val="73CE19EE"/>
    <w:rsid w:val="73E43CD2"/>
    <w:rsid w:val="73E8104D"/>
    <w:rsid w:val="73EC21E0"/>
    <w:rsid w:val="73FAFD47"/>
    <w:rsid w:val="7411ABEA"/>
    <w:rsid w:val="74180BD6"/>
    <w:rsid w:val="74204897"/>
    <w:rsid w:val="742E5852"/>
    <w:rsid w:val="74389E28"/>
    <w:rsid w:val="743AD2EC"/>
    <w:rsid w:val="743CAC15"/>
    <w:rsid w:val="74435A09"/>
    <w:rsid w:val="7443F882"/>
    <w:rsid w:val="74492A5C"/>
    <w:rsid w:val="74495231"/>
    <w:rsid w:val="744A6125"/>
    <w:rsid w:val="7450D63A"/>
    <w:rsid w:val="74565DB7"/>
    <w:rsid w:val="7456C94B"/>
    <w:rsid w:val="745E7EAD"/>
    <w:rsid w:val="7469D9D4"/>
    <w:rsid w:val="746BE3FB"/>
    <w:rsid w:val="746F3599"/>
    <w:rsid w:val="747731B0"/>
    <w:rsid w:val="7478678D"/>
    <w:rsid w:val="7478A3E6"/>
    <w:rsid w:val="7479D912"/>
    <w:rsid w:val="747A31D1"/>
    <w:rsid w:val="74857B62"/>
    <w:rsid w:val="748BA8C0"/>
    <w:rsid w:val="748FBCA4"/>
    <w:rsid w:val="74A6EB31"/>
    <w:rsid w:val="74ABF7B2"/>
    <w:rsid w:val="74B2C1EA"/>
    <w:rsid w:val="74B90FE8"/>
    <w:rsid w:val="74BF1F98"/>
    <w:rsid w:val="74BF862A"/>
    <w:rsid w:val="74C03B35"/>
    <w:rsid w:val="74C2CAAB"/>
    <w:rsid w:val="74C44B91"/>
    <w:rsid w:val="74D0D30D"/>
    <w:rsid w:val="74D135FC"/>
    <w:rsid w:val="74D6D919"/>
    <w:rsid w:val="74D7A8CD"/>
    <w:rsid w:val="74E5D636"/>
    <w:rsid w:val="74E73434"/>
    <w:rsid w:val="74E77854"/>
    <w:rsid w:val="74F09F2E"/>
    <w:rsid w:val="74F69F7E"/>
    <w:rsid w:val="74FA4569"/>
    <w:rsid w:val="74FAE254"/>
    <w:rsid w:val="74FF1FF6"/>
    <w:rsid w:val="75091B32"/>
    <w:rsid w:val="750C550E"/>
    <w:rsid w:val="7510884A"/>
    <w:rsid w:val="75179708"/>
    <w:rsid w:val="7524AE92"/>
    <w:rsid w:val="7533F5B1"/>
    <w:rsid w:val="753CECF8"/>
    <w:rsid w:val="7540BA5D"/>
    <w:rsid w:val="754744F2"/>
    <w:rsid w:val="75490C41"/>
    <w:rsid w:val="7551E310"/>
    <w:rsid w:val="75538965"/>
    <w:rsid w:val="755727A7"/>
    <w:rsid w:val="755894F3"/>
    <w:rsid w:val="755F908D"/>
    <w:rsid w:val="756543CB"/>
    <w:rsid w:val="757E66A2"/>
    <w:rsid w:val="7583A3EA"/>
    <w:rsid w:val="75868BB3"/>
    <w:rsid w:val="758C6962"/>
    <w:rsid w:val="759F2380"/>
    <w:rsid w:val="75B1269B"/>
    <w:rsid w:val="75B2AFFF"/>
    <w:rsid w:val="75B2EBFC"/>
    <w:rsid w:val="75B80C73"/>
    <w:rsid w:val="75B94F16"/>
    <w:rsid w:val="75C207E4"/>
    <w:rsid w:val="75C421C7"/>
    <w:rsid w:val="75CC405D"/>
    <w:rsid w:val="75D7E7EE"/>
    <w:rsid w:val="75DE6C85"/>
    <w:rsid w:val="75EB3B91"/>
    <w:rsid w:val="75EC1AD7"/>
    <w:rsid w:val="75FB6AED"/>
    <w:rsid w:val="75FCCC2F"/>
    <w:rsid w:val="760172BA"/>
    <w:rsid w:val="7605F9A0"/>
    <w:rsid w:val="7606AEAD"/>
    <w:rsid w:val="7616B8C6"/>
    <w:rsid w:val="761CA3C3"/>
    <w:rsid w:val="761FB406"/>
    <w:rsid w:val="761FC0F7"/>
    <w:rsid w:val="7628C2C6"/>
    <w:rsid w:val="762D715E"/>
    <w:rsid w:val="762FFF5A"/>
    <w:rsid w:val="76367846"/>
    <w:rsid w:val="7637B4DF"/>
    <w:rsid w:val="7651EC72"/>
    <w:rsid w:val="7655A68A"/>
    <w:rsid w:val="7673A5EC"/>
    <w:rsid w:val="7676FCAE"/>
    <w:rsid w:val="76779667"/>
    <w:rsid w:val="7681B713"/>
    <w:rsid w:val="76821BBA"/>
    <w:rsid w:val="7688436D"/>
    <w:rsid w:val="768867D8"/>
    <w:rsid w:val="768AB1CE"/>
    <w:rsid w:val="76919B6E"/>
    <w:rsid w:val="76A24CA2"/>
    <w:rsid w:val="76AA4D8B"/>
    <w:rsid w:val="76AD8347"/>
    <w:rsid w:val="76AEC0DE"/>
    <w:rsid w:val="76BD7B78"/>
    <w:rsid w:val="76D21FAA"/>
    <w:rsid w:val="76D4781B"/>
    <w:rsid w:val="76F126DF"/>
    <w:rsid w:val="76FF4A89"/>
    <w:rsid w:val="77102B1E"/>
    <w:rsid w:val="77179C43"/>
    <w:rsid w:val="771945D1"/>
    <w:rsid w:val="771B6FE8"/>
    <w:rsid w:val="771DB469"/>
    <w:rsid w:val="771F52E4"/>
    <w:rsid w:val="77202F60"/>
    <w:rsid w:val="77210315"/>
    <w:rsid w:val="772BB148"/>
    <w:rsid w:val="772E2EEC"/>
    <w:rsid w:val="7730D048"/>
    <w:rsid w:val="773AC2D7"/>
    <w:rsid w:val="773ACD85"/>
    <w:rsid w:val="7742E895"/>
    <w:rsid w:val="774AF0C5"/>
    <w:rsid w:val="774B305E"/>
    <w:rsid w:val="775A795F"/>
    <w:rsid w:val="775A92BA"/>
    <w:rsid w:val="776117D5"/>
    <w:rsid w:val="77632C06"/>
    <w:rsid w:val="776CEA70"/>
    <w:rsid w:val="778249D0"/>
    <w:rsid w:val="77851435"/>
    <w:rsid w:val="77900D81"/>
    <w:rsid w:val="77915B74"/>
    <w:rsid w:val="77A369A6"/>
    <w:rsid w:val="77B5AE13"/>
    <w:rsid w:val="77C6AF81"/>
    <w:rsid w:val="77D05C42"/>
    <w:rsid w:val="77D093DD"/>
    <w:rsid w:val="77DC95F4"/>
    <w:rsid w:val="77DD59D4"/>
    <w:rsid w:val="77DDFD3A"/>
    <w:rsid w:val="77EC57C4"/>
    <w:rsid w:val="77F612C5"/>
    <w:rsid w:val="77FDD203"/>
    <w:rsid w:val="77FF9F6E"/>
    <w:rsid w:val="78065E2F"/>
    <w:rsid w:val="780DB315"/>
    <w:rsid w:val="780EFC38"/>
    <w:rsid w:val="7812ED34"/>
    <w:rsid w:val="7816C626"/>
    <w:rsid w:val="782C5F2D"/>
    <w:rsid w:val="78316171"/>
    <w:rsid w:val="783442A0"/>
    <w:rsid w:val="783F16FD"/>
    <w:rsid w:val="78455DA0"/>
    <w:rsid w:val="7846942E"/>
    <w:rsid w:val="7848A1EB"/>
    <w:rsid w:val="784B1757"/>
    <w:rsid w:val="784DA3FB"/>
    <w:rsid w:val="78554619"/>
    <w:rsid w:val="785C45C5"/>
    <w:rsid w:val="7863D3D0"/>
    <w:rsid w:val="78716B0D"/>
    <w:rsid w:val="78748288"/>
    <w:rsid w:val="78804E8B"/>
    <w:rsid w:val="78809A0C"/>
    <w:rsid w:val="7889CB7F"/>
    <w:rsid w:val="78919B8B"/>
    <w:rsid w:val="7897DD8A"/>
    <w:rsid w:val="7898496C"/>
    <w:rsid w:val="7899B760"/>
    <w:rsid w:val="78A823AD"/>
    <w:rsid w:val="78A98C25"/>
    <w:rsid w:val="78AF0E4C"/>
    <w:rsid w:val="78B0AADE"/>
    <w:rsid w:val="78B62F2B"/>
    <w:rsid w:val="78B8DEDB"/>
    <w:rsid w:val="78B9FF10"/>
    <w:rsid w:val="78BC901E"/>
    <w:rsid w:val="78D02714"/>
    <w:rsid w:val="78D2FA66"/>
    <w:rsid w:val="78EC53E8"/>
    <w:rsid w:val="78ED84F3"/>
    <w:rsid w:val="78F85DE2"/>
    <w:rsid w:val="78F9D234"/>
    <w:rsid w:val="79058B72"/>
    <w:rsid w:val="79072CC2"/>
    <w:rsid w:val="790ADB35"/>
    <w:rsid w:val="790BAFB0"/>
    <w:rsid w:val="790D13B5"/>
    <w:rsid w:val="790D3803"/>
    <w:rsid w:val="7911A473"/>
    <w:rsid w:val="7918CF7F"/>
    <w:rsid w:val="791B996B"/>
    <w:rsid w:val="791CBF79"/>
    <w:rsid w:val="79320557"/>
    <w:rsid w:val="79347504"/>
    <w:rsid w:val="79399E2E"/>
    <w:rsid w:val="79432E71"/>
    <w:rsid w:val="794A3EF6"/>
    <w:rsid w:val="794B73C3"/>
    <w:rsid w:val="79539851"/>
    <w:rsid w:val="7959245D"/>
    <w:rsid w:val="795A9355"/>
    <w:rsid w:val="795C3596"/>
    <w:rsid w:val="796993BA"/>
    <w:rsid w:val="79704955"/>
    <w:rsid w:val="7976EEE3"/>
    <w:rsid w:val="7986771C"/>
    <w:rsid w:val="7987E389"/>
    <w:rsid w:val="7988937C"/>
    <w:rsid w:val="798CC875"/>
    <w:rsid w:val="7993658C"/>
    <w:rsid w:val="79A22E90"/>
    <w:rsid w:val="79A67974"/>
    <w:rsid w:val="79A98376"/>
    <w:rsid w:val="79B1EC84"/>
    <w:rsid w:val="79B20D47"/>
    <w:rsid w:val="79CB3AAE"/>
    <w:rsid w:val="79CEF886"/>
    <w:rsid w:val="79CF7D1E"/>
    <w:rsid w:val="79D4E075"/>
    <w:rsid w:val="79D51F49"/>
    <w:rsid w:val="79D73304"/>
    <w:rsid w:val="79E943A0"/>
    <w:rsid w:val="79FBB057"/>
    <w:rsid w:val="7A066C09"/>
    <w:rsid w:val="7A0711B7"/>
    <w:rsid w:val="7A095A7F"/>
    <w:rsid w:val="7A1053D2"/>
    <w:rsid w:val="7A34FAF0"/>
    <w:rsid w:val="7A373A58"/>
    <w:rsid w:val="7A37A8CA"/>
    <w:rsid w:val="7A3EF0A7"/>
    <w:rsid w:val="7A452FC8"/>
    <w:rsid w:val="7A45D0E5"/>
    <w:rsid w:val="7A51FF8C"/>
    <w:rsid w:val="7A56247B"/>
    <w:rsid w:val="7A621719"/>
    <w:rsid w:val="7A6D5C4A"/>
    <w:rsid w:val="7A6EBB56"/>
    <w:rsid w:val="7A7E5F91"/>
    <w:rsid w:val="7A841974"/>
    <w:rsid w:val="7A884D1C"/>
    <w:rsid w:val="7A8952DA"/>
    <w:rsid w:val="7A8F7AD6"/>
    <w:rsid w:val="7AB735CF"/>
    <w:rsid w:val="7AB8189A"/>
    <w:rsid w:val="7ABF5BD6"/>
    <w:rsid w:val="7AC3334E"/>
    <w:rsid w:val="7AC433AE"/>
    <w:rsid w:val="7ACE5927"/>
    <w:rsid w:val="7AD7F3D7"/>
    <w:rsid w:val="7AE3A654"/>
    <w:rsid w:val="7AF7821D"/>
    <w:rsid w:val="7AFABB17"/>
    <w:rsid w:val="7AFEEBD8"/>
    <w:rsid w:val="7B072F8E"/>
    <w:rsid w:val="7B08F4B3"/>
    <w:rsid w:val="7B143ED0"/>
    <w:rsid w:val="7B1B2835"/>
    <w:rsid w:val="7B249CD5"/>
    <w:rsid w:val="7B267B49"/>
    <w:rsid w:val="7B333CE3"/>
    <w:rsid w:val="7B3831DB"/>
    <w:rsid w:val="7B3BC203"/>
    <w:rsid w:val="7B41619A"/>
    <w:rsid w:val="7B41970F"/>
    <w:rsid w:val="7B6EFCA3"/>
    <w:rsid w:val="7B7B6A2D"/>
    <w:rsid w:val="7B8A4930"/>
    <w:rsid w:val="7B8E6F46"/>
    <w:rsid w:val="7BA120A7"/>
    <w:rsid w:val="7BA544EF"/>
    <w:rsid w:val="7BA8E259"/>
    <w:rsid w:val="7BA991C4"/>
    <w:rsid w:val="7BAA138B"/>
    <w:rsid w:val="7BAE16DC"/>
    <w:rsid w:val="7BB06340"/>
    <w:rsid w:val="7BB8AD30"/>
    <w:rsid w:val="7BBC902F"/>
    <w:rsid w:val="7BBDC1B7"/>
    <w:rsid w:val="7BC015FD"/>
    <w:rsid w:val="7BC40A8E"/>
    <w:rsid w:val="7BC836A7"/>
    <w:rsid w:val="7BD7B4E8"/>
    <w:rsid w:val="7BE21B2C"/>
    <w:rsid w:val="7BEB15FF"/>
    <w:rsid w:val="7BEC54DC"/>
    <w:rsid w:val="7C090614"/>
    <w:rsid w:val="7C298ECB"/>
    <w:rsid w:val="7C2D1570"/>
    <w:rsid w:val="7C2EBF2E"/>
    <w:rsid w:val="7C399492"/>
    <w:rsid w:val="7C3CE139"/>
    <w:rsid w:val="7C3E396C"/>
    <w:rsid w:val="7C466596"/>
    <w:rsid w:val="7C479E1C"/>
    <w:rsid w:val="7C4D7F25"/>
    <w:rsid w:val="7C514D6A"/>
    <w:rsid w:val="7C538B68"/>
    <w:rsid w:val="7C605D5A"/>
    <w:rsid w:val="7C6ABE56"/>
    <w:rsid w:val="7C6ED684"/>
    <w:rsid w:val="7C6FD6AD"/>
    <w:rsid w:val="7C74EA21"/>
    <w:rsid w:val="7C77D961"/>
    <w:rsid w:val="7C80C645"/>
    <w:rsid w:val="7C8CF58E"/>
    <w:rsid w:val="7C90FA6B"/>
    <w:rsid w:val="7C926BA0"/>
    <w:rsid w:val="7CA04796"/>
    <w:rsid w:val="7CA477D2"/>
    <w:rsid w:val="7CA4AC8B"/>
    <w:rsid w:val="7CAC5414"/>
    <w:rsid w:val="7CAD87AD"/>
    <w:rsid w:val="7CADE38F"/>
    <w:rsid w:val="7CB1DF48"/>
    <w:rsid w:val="7CB3A610"/>
    <w:rsid w:val="7CB3CD73"/>
    <w:rsid w:val="7CBA20D1"/>
    <w:rsid w:val="7CC3D29C"/>
    <w:rsid w:val="7CC749F4"/>
    <w:rsid w:val="7CC9D065"/>
    <w:rsid w:val="7CD72F5A"/>
    <w:rsid w:val="7CDAEC53"/>
    <w:rsid w:val="7CDE3AC5"/>
    <w:rsid w:val="7CE5EDFC"/>
    <w:rsid w:val="7CEDCCB2"/>
    <w:rsid w:val="7CEE158F"/>
    <w:rsid w:val="7CF0597F"/>
    <w:rsid w:val="7CF54E92"/>
    <w:rsid w:val="7CF57152"/>
    <w:rsid w:val="7CFB04BA"/>
    <w:rsid w:val="7D017B36"/>
    <w:rsid w:val="7D0C7320"/>
    <w:rsid w:val="7D12C718"/>
    <w:rsid w:val="7D20CAE7"/>
    <w:rsid w:val="7D21B9FA"/>
    <w:rsid w:val="7D2C2065"/>
    <w:rsid w:val="7D306319"/>
    <w:rsid w:val="7D31AC2C"/>
    <w:rsid w:val="7D320DFB"/>
    <w:rsid w:val="7D48828D"/>
    <w:rsid w:val="7D48D2E3"/>
    <w:rsid w:val="7D4E1F89"/>
    <w:rsid w:val="7D83421C"/>
    <w:rsid w:val="7D837867"/>
    <w:rsid w:val="7D8A451B"/>
    <w:rsid w:val="7D8BE5A6"/>
    <w:rsid w:val="7D9A7421"/>
    <w:rsid w:val="7D9C743C"/>
    <w:rsid w:val="7D9F1F67"/>
    <w:rsid w:val="7DA33C58"/>
    <w:rsid w:val="7DA42CEF"/>
    <w:rsid w:val="7DC624CA"/>
    <w:rsid w:val="7DC8A54E"/>
    <w:rsid w:val="7DCE9AD1"/>
    <w:rsid w:val="7DD1C90E"/>
    <w:rsid w:val="7DE0A79C"/>
    <w:rsid w:val="7DEA8A82"/>
    <w:rsid w:val="7DED5D24"/>
    <w:rsid w:val="7DF0D787"/>
    <w:rsid w:val="7DF6C078"/>
    <w:rsid w:val="7DF7EE9F"/>
    <w:rsid w:val="7E02A237"/>
    <w:rsid w:val="7E195A9C"/>
    <w:rsid w:val="7E1AC9EF"/>
    <w:rsid w:val="7E1E52CB"/>
    <w:rsid w:val="7E361682"/>
    <w:rsid w:val="7E39814A"/>
    <w:rsid w:val="7E449296"/>
    <w:rsid w:val="7E4D3333"/>
    <w:rsid w:val="7E63B646"/>
    <w:rsid w:val="7E6BE913"/>
    <w:rsid w:val="7E6D9424"/>
    <w:rsid w:val="7E857363"/>
    <w:rsid w:val="7E88CBA4"/>
    <w:rsid w:val="7E9CD214"/>
    <w:rsid w:val="7EA2E01E"/>
    <w:rsid w:val="7EAD2C13"/>
    <w:rsid w:val="7EADDE2E"/>
    <w:rsid w:val="7EC166AF"/>
    <w:rsid w:val="7EC6D60E"/>
    <w:rsid w:val="7ECE4FD9"/>
    <w:rsid w:val="7EDA20AC"/>
    <w:rsid w:val="7EE79217"/>
    <w:rsid w:val="7EEC38E2"/>
    <w:rsid w:val="7EF9766E"/>
    <w:rsid w:val="7EFC4CCB"/>
    <w:rsid w:val="7EFCAF5D"/>
    <w:rsid w:val="7EFDF291"/>
    <w:rsid w:val="7F020C37"/>
    <w:rsid w:val="7F064D3B"/>
    <w:rsid w:val="7F08F013"/>
    <w:rsid w:val="7F0A2B4D"/>
    <w:rsid w:val="7F0FED22"/>
    <w:rsid w:val="7F1007F3"/>
    <w:rsid w:val="7F1A8BD7"/>
    <w:rsid w:val="7F1F9CE3"/>
    <w:rsid w:val="7F245108"/>
    <w:rsid w:val="7F2C604F"/>
    <w:rsid w:val="7F2E355E"/>
    <w:rsid w:val="7F315947"/>
    <w:rsid w:val="7F330B74"/>
    <w:rsid w:val="7F4037DA"/>
    <w:rsid w:val="7F470D0C"/>
    <w:rsid w:val="7F47A14E"/>
    <w:rsid w:val="7F5681C0"/>
    <w:rsid w:val="7F648245"/>
    <w:rsid w:val="7F695EF6"/>
    <w:rsid w:val="7F69C80E"/>
    <w:rsid w:val="7F7967DA"/>
    <w:rsid w:val="7F7F1C6E"/>
    <w:rsid w:val="7F884825"/>
    <w:rsid w:val="7F9071ED"/>
    <w:rsid w:val="7F90D6A0"/>
    <w:rsid w:val="7F96D8A2"/>
    <w:rsid w:val="7F97D920"/>
    <w:rsid w:val="7F999752"/>
    <w:rsid w:val="7F9EBBFA"/>
    <w:rsid w:val="7F9F6373"/>
    <w:rsid w:val="7FB0A875"/>
    <w:rsid w:val="7FBADFE8"/>
    <w:rsid w:val="7FBB8FEA"/>
    <w:rsid w:val="7FBE00D9"/>
    <w:rsid w:val="7FC57CCF"/>
    <w:rsid w:val="7FC73014"/>
    <w:rsid w:val="7FCF6420"/>
    <w:rsid w:val="7FD70198"/>
    <w:rsid w:val="7FDAD099"/>
    <w:rsid w:val="7FE3C4C2"/>
    <w:rsid w:val="7FF3214B"/>
    <w:rsid w:val="7FF90E39"/>
    <w:rsid w:val="7FF9D34C"/>
    <w:rsid w:val="7FFBB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3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89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24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19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192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92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C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BB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C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4BB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7058B"/>
    <w:pPr>
      <w:ind w:left="720"/>
      <w:contextualSpacing/>
    </w:pPr>
  </w:style>
  <w:style w:type="paragraph" w:styleId="Revision">
    <w:name w:val="Revision"/>
    <w:hidden/>
    <w:uiPriority w:val="99"/>
    <w:semiHidden/>
    <w:rsid w:val="003D6734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1">
    <w:name w:val="Unresolved Mention1"/>
    <w:basedOn w:val="DefaultParagraphFont"/>
    <w:uiPriority w:val="99"/>
    <w:unhideWhenUsed/>
    <w:rsid w:val="00496D76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496D76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DD3BB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DD3BBE"/>
    <w:rPr>
      <w:color w:val="2B579A"/>
      <w:shd w:val="clear" w:color="auto" w:fill="E1DFDD"/>
    </w:rPr>
  </w:style>
  <w:style w:type="table" w:customStyle="1" w:styleId="TableGrid1">
    <w:name w:val="Table Grid1"/>
    <w:rsid w:val="00F96E6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openxmlformats.org/officeDocument/2006/relationships/footer" Target="footer8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5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Relationship Id="rId22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E06DFC82CA44DA300FB371CEE816E" ma:contentTypeVersion="2" ma:contentTypeDescription="Create a new document." ma:contentTypeScope="" ma:versionID="b5ec7b0b9a0435699789c5299b129ec9">
  <xsd:schema xmlns:xsd="http://www.w3.org/2001/XMLSchema" xmlns:xs="http://www.w3.org/2001/XMLSchema" xmlns:p="http://schemas.microsoft.com/office/2006/metadata/properties" xmlns:ns2="089cc32f-380a-4dac-9f63-43e147a390c4" targetNamespace="http://schemas.microsoft.com/office/2006/metadata/properties" ma:root="true" ma:fieldsID="cba2f613b503cf0bd56df789655d86ba" ns2:_="">
    <xsd:import namespace="089cc32f-380a-4dac-9f63-43e147a3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cc32f-380a-4dac-9f63-43e147a3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F4C11A-C426-4738-A99B-4344AE9AEA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B08AB0-9201-44BE-914C-06244BE1F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cc32f-380a-4dac-9f63-43e147a39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4741CE-F03B-4798-968A-FA9A067EA0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F719F5-4E8F-4ACE-B7F2-0E39231146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11</cp:revision>
  <dcterms:created xsi:type="dcterms:W3CDTF">2021-08-31T22:51:00Z</dcterms:created>
  <dcterms:modified xsi:type="dcterms:W3CDTF">2021-10-05T16:46:00Z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0x01010009CE06DFC82CA44DA300FB371CEE816E</vt:lpwstr>
  </property>
</Properties>
</file>